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D34" w:rsidRDefault="008F3D34" w:rsidP="008F3D34">
      <w:pPr>
        <w:pStyle w:val="Cabealho"/>
        <w:jc w:val="center"/>
        <w:rPr>
          <w:ins w:id="0" w:author="lais.garcia" w:date="2017-07-13T09:24:00Z"/>
          <w:rFonts w:ascii="Arial" w:hAnsi="Arial" w:cs="Arial"/>
          <w:b/>
          <w:sz w:val="36"/>
          <w:szCs w:val="36"/>
        </w:rPr>
      </w:pPr>
    </w:p>
    <w:p w:rsidR="00EA0154" w:rsidRDefault="00EA0154" w:rsidP="008F3D34">
      <w:pPr>
        <w:pStyle w:val="Cabealho"/>
        <w:jc w:val="center"/>
        <w:rPr>
          <w:rFonts w:ascii="Arial" w:hAnsi="Arial" w:cs="Arial"/>
          <w:b/>
          <w:sz w:val="36"/>
          <w:szCs w:val="36"/>
        </w:rPr>
      </w:pPr>
    </w:p>
    <w:p w:rsidR="008C254F" w:rsidRPr="004C488B" w:rsidRDefault="008C254F" w:rsidP="008C254F">
      <w:pPr>
        <w:pStyle w:val="Cabealho"/>
        <w:jc w:val="center"/>
        <w:rPr>
          <w:rFonts w:ascii="Arial" w:hAnsi="Arial" w:cs="Arial"/>
          <w:b/>
          <w:sz w:val="36"/>
          <w:szCs w:val="36"/>
        </w:rPr>
      </w:pPr>
      <w:r w:rsidRPr="004C488B">
        <w:rPr>
          <w:rFonts w:ascii="Arial" w:hAnsi="Arial" w:cs="Arial"/>
          <w:b/>
          <w:sz w:val="36"/>
          <w:szCs w:val="36"/>
        </w:rPr>
        <w:t xml:space="preserve">SISTEMA </w:t>
      </w:r>
      <w:r w:rsidR="009901DA">
        <w:rPr>
          <w:rFonts w:ascii="Arial" w:hAnsi="Arial" w:cs="Arial"/>
          <w:b/>
          <w:sz w:val="36"/>
          <w:szCs w:val="36"/>
        </w:rPr>
        <w:t>COSIP</w:t>
      </w:r>
      <w:r w:rsidRPr="004C488B">
        <w:rPr>
          <w:rFonts w:ascii="Arial" w:hAnsi="Arial" w:cs="Arial"/>
          <w:b/>
          <w:sz w:val="36"/>
          <w:szCs w:val="36"/>
        </w:rPr>
        <w:t xml:space="preserve"> - </w:t>
      </w:r>
    </w:p>
    <w:p w:rsidR="008C254F" w:rsidRPr="00637109" w:rsidRDefault="008C254F" w:rsidP="008C254F">
      <w:pPr>
        <w:pStyle w:val="Cabealho"/>
        <w:jc w:val="center"/>
        <w:rPr>
          <w:rFonts w:ascii="Arial" w:hAnsi="Arial" w:cs="Arial"/>
          <w:b/>
          <w:color w:val="000000" w:themeColor="text1"/>
          <w:sz w:val="36"/>
          <w:szCs w:val="36"/>
        </w:rPr>
      </w:pPr>
      <w:r>
        <w:rPr>
          <w:rFonts w:ascii="Arial" w:hAnsi="Arial" w:cs="Arial"/>
          <w:b/>
          <w:sz w:val="36"/>
          <w:szCs w:val="36"/>
        </w:rPr>
        <w:t>Artefatos da Especificação</w:t>
      </w:r>
    </w:p>
    <w:p w:rsidR="008C254F" w:rsidRPr="00CA61BF" w:rsidRDefault="008C254F" w:rsidP="008C254F">
      <w:pPr>
        <w:spacing w:line="360" w:lineRule="auto"/>
        <w:rPr>
          <w:rFonts w:ascii="Arial" w:hAnsi="Arial" w:cs="Arial"/>
          <w:sz w:val="32"/>
          <w:szCs w:val="32"/>
        </w:rPr>
      </w:pPr>
    </w:p>
    <w:p w:rsidR="00B24251" w:rsidRPr="00E766BC" w:rsidRDefault="008C254F" w:rsidP="008C254F">
      <w:pPr>
        <w:pStyle w:val="Ttulo"/>
        <w:jc w:val="left"/>
        <w:rPr>
          <w:rFonts w:cs="Arial"/>
          <w:sz w:val="32"/>
          <w:szCs w:val="32"/>
        </w:rPr>
      </w:pPr>
      <w:r w:rsidRPr="00E766BC">
        <w:rPr>
          <w:rFonts w:cs="Arial"/>
          <w:sz w:val="32"/>
          <w:szCs w:val="32"/>
        </w:rPr>
        <w:t>Í</w:t>
      </w:r>
      <w:r w:rsidR="00B24251" w:rsidRPr="00E766BC">
        <w:rPr>
          <w:rFonts w:cs="Arial"/>
          <w:sz w:val="32"/>
          <w:szCs w:val="32"/>
        </w:rPr>
        <w:t>ndice</w:t>
      </w:r>
    </w:p>
    <w:p w:rsidR="00336D36" w:rsidRDefault="00980897" w:rsidP="00A22583">
      <w:pPr>
        <w:tabs>
          <w:tab w:val="left" w:pos="2505"/>
        </w:tabs>
        <w:spacing w:line="360" w:lineRule="auto"/>
        <w:rPr>
          <w:rFonts w:ascii="Arial" w:hAnsi="Arial" w:cs="Arial"/>
          <w:sz w:val="32"/>
          <w:szCs w:val="32"/>
        </w:rPr>
      </w:pPr>
      <w:r>
        <w:rPr>
          <w:rFonts w:ascii="Arial" w:hAnsi="Arial" w:cs="Arial"/>
          <w:sz w:val="32"/>
          <w:szCs w:val="32"/>
        </w:rPr>
        <w:tab/>
      </w:r>
    </w:p>
    <w:p w:rsidR="00606640" w:rsidRDefault="00210B41">
      <w:pPr>
        <w:pStyle w:val="Sumrio1"/>
        <w:tabs>
          <w:tab w:val="left" w:pos="567"/>
        </w:tabs>
        <w:rPr>
          <w:ins w:id="1" w:author="eric.giuliani" w:date="2017-06-05T09:06:00Z"/>
          <w:rFonts w:asciiTheme="minorHAnsi" w:eastAsiaTheme="minorEastAsia" w:hAnsiTheme="minorHAnsi" w:cstheme="minorBidi"/>
          <w:noProof/>
          <w:szCs w:val="22"/>
          <w:lang w:eastAsia="pt-BR"/>
        </w:rPr>
      </w:pPr>
      <w:r>
        <w:rPr>
          <w:rFonts w:cs="Arial"/>
          <w:color w:val="000000" w:themeColor="text1"/>
          <w:sz w:val="24"/>
          <w:szCs w:val="24"/>
        </w:rPr>
        <w:fldChar w:fldCharType="begin"/>
      </w:r>
      <w:r w:rsidR="008F2D91">
        <w:rPr>
          <w:rFonts w:cs="Arial"/>
          <w:color w:val="000000" w:themeColor="text1"/>
          <w:sz w:val="24"/>
          <w:szCs w:val="24"/>
        </w:rPr>
        <w:instrText xml:space="preserve"> TOC \o "1-3" \h \z \u </w:instrText>
      </w:r>
      <w:r>
        <w:rPr>
          <w:rFonts w:cs="Arial"/>
          <w:color w:val="000000" w:themeColor="text1"/>
          <w:sz w:val="24"/>
          <w:szCs w:val="24"/>
        </w:rPr>
        <w:fldChar w:fldCharType="separate"/>
      </w:r>
      <w:ins w:id="2" w:author="eric.giuliani" w:date="2017-06-05T09:06:00Z">
        <w:r w:rsidRPr="00772C77">
          <w:rPr>
            <w:rStyle w:val="Hyperlink"/>
            <w:noProof/>
          </w:rPr>
          <w:fldChar w:fldCharType="begin"/>
        </w:r>
        <w:r w:rsidR="00606640" w:rsidRPr="00772C77">
          <w:rPr>
            <w:rStyle w:val="Hyperlink"/>
            <w:noProof/>
          </w:rPr>
          <w:instrText xml:space="preserve"> </w:instrText>
        </w:r>
        <w:r w:rsidR="00606640">
          <w:rPr>
            <w:noProof/>
          </w:rPr>
          <w:instrText>HYPERLINK \l "_Toc484416928"</w:instrText>
        </w:r>
        <w:r w:rsidR="00606640" w:rsidRPr="00772C77">
          <w:rPr>
            <w:rStyle w:val="Hyperlink"/>
            <w:noProof/>
          </w:rPr>
          <w:instrText xml:space="preserve"> </w:instrText>
        </w:r>
        <w:r w:rsidRPr="00772C77">
          <w:rPr>
            <w:rStyle w:val="Hyperlink"/>
            <w:noProof/>
          </w:rPr>
          <w:fldChar w:fldCharType="separate"/>
        </w:r>
        <w:r w:rsidR="00606640" w:rsidRPr="00772C77">
          <w:rPr>
            <w:rStyle w:val="Hyperlink"/>
            <w:rFonts w:cs="Arial"/>
            <w:noProof/>
          </w:rPr>
          <w:t>1.</w:t>
        </w:r>
        <w:r w:rsidR="00606640">
          <w:rPr>
            <w:rFonts w:asciiTheme="minorHAnsi" w:eastAsiaTheme="minorEastAsia" w:hAnsiTheme="minorHAnsi" w:cstheme="minorBidi"/>
            <w:noProof/>
            <w:szCs w:val="22"/>
            <w:lang w:eastAsia="pt-BR"/>
          </w:rPr>
          <w:tab/>
        </w:r>
        <w:r w:rsidR="00606640" w:rsidRPr="00772C77">
          <w:rPr>
            <w:rStyle w:val="Hyperlink"/>
            <w:rFonts w:cs="Arial"/>
            <w:noProof/>
          </w:rPr>
          <w:t>Diagrama de Caso de Uso</w:t>
        </w:r>
        <w:r w:rsidR="00606640">
          <w:rPr>
            <w:noProof/>
            <w:webHidden/>
          </w:rPr>
          <w:tab/>
        </w:r>
        <w:r>
          <w:rPr>
            <w:noProof/>
            <w:webHidden/>
          </w:rPr>
          <w:fldChar w:fldCharType="begin"/>
        </w:r>
        <w:r w:rsidR="00606640">
          <w:rPr>
            <w:noProof/>
            <w:webHidden/>
          </w:rPr>
          <w:instrText xml:space="preserve"> PAGEREF _Toc484416928 \h </w:instrText>
        </w:r>
      </w:ins>
      <w:r>
        <w:rPr>
          <w:noProof/>
          <w:webHidden/>
        </w:rPr>
      </w:r>
      <w:r>
        <w:rPr>
          <w:noProof/>
          <w:webHidden/>
        </w:rPr>
        <w:fldChar w:fldCharType="separate"/>
      </w:r>
      <w:ins w:id="3" w:author="eric.giuliani" w:date="2017-06-05T09:06:00Z">
        <w:r w:rsidR="00606640">
          <w:rPr>
            <w:noProof/>
            <w:webHidden/>
          </w:rPr>
          <w:t>2</w:t>
        </w:r>
        <w:r>
          <w:rPr>
            <w:noProof/>
            <w:webHidden/>
          </w:rPr>
          <w:fldChar w:fldCharType="end"/>
        </w:r>
        <w:r w:rsidRPr="00772C77">
          <w:rPr>
            <w:rStyle w:val="Hyperlink"/>
            <w:noProof/>
          </w:rPr>
          <w:fldChar w:fldCharType="end"/>
        </w:r>
      </w:ins>
    </w:p>
    <w:p w:rsidR="00606640" w:rsidRDefault="00210B41">
      <w:pPr>
        <w:pStyle w:val="Sumrio1"/>
        <w:tabs>
          <w:tab w:val="left" w:pos="567"/>
        </w:tabs>
        <w:rPr>
          <w:ins w:id="4" w:author="eric.giuliani" w:date="2017-06-05T09:06:00Z"/>
          <w:rFonts w:asciiTheme="minorHAnsi" w:eastAsiaTheme="minorEastAsia" w:hAnsiTheme="minorHAnsi" w:cstheme="minorBidi"/>
          <w:noProof/>
          <w:szCs w:val="22"/>
          <w:lang w:eastAsia="pt-BR"/>
        </w:rPr>
      </w:pPr>
      <w:ins w:id="5" w:author="eric.giuliani" w:date="2017-06-05T09:06:00Z">
        <w:r w:rsidRPr="00772C77">
          <w:rPr>
            <w:rStyle w:val="Hyperlink"/>
            <w:noProof/>
          </w:rPr>
          <w:fldChar w:fldCharType="begin"/>
        </w:r>
        <w:r w:rsidR="00606640" w:rsidRPr="00772C77">
          <w:rPr>
            <w:rStyle w:val="Hyperlink"/>
            <w:noProof/>
          </w:rPr>
          <w:instrText xml:space="preserve"> </w:instrText>
        </w:r>
        <w:r w:rsidR="00606640">
          <w:rPr>
            <w:noProof/>
          </w:rPr>
          <w:instrText>HYPERLINK \l "_Toc484416929"</w:instrText>
        </w:r>
        <w:r w:rsidR="00606640" w:rsidRPr="00772C77">
          <w:rPr>
            <w:rStyle w:val="Hyperlink"/>
            <w:noProof/>
          </w:rPr>
          <w:instrText xml:space="preserve"> </w:instrText>
        </w:r>
        <w:r w:rsidRPr="00772C77">
          <w:rPr>
            <w:rStyle w:val="Hyperlink"/>
            <w:noProof/>
          </w:rPr>
          <w:fldChar w:fldCharType="separate"/>
        </w:r>
        <w:r w:rsidR="00606640" w:rsidRPr="00772C77">
          <w:rPr>
            <w:rStyle w:val="Hyperlink"/>
            <w:rFonts w:cs="Arial"/>
            <w:noProof/>
          </w:rPr>
          <w:t>2.</w:t>
        </w:r>
        <w:r w:rsidR="00606640">
          <w:rPr>
            <w:rFonts w:asciiTheme="minorHAnsi" w:eastAsiaTheme="minorEastAsia" w:hAnsiTheme="minorHAnsi" w:cstheme="minorBidi"/>
            <w:noProof/>
            <w:szCs w:val="22"/>
            <w:lang w:eastAsia="pt-BR"/>
          </w:rPr>
          <w:tab/>
        </w:r>
        <w:r w:rsidR="00606640" w:rsidRPr="00772C77">
          <w:rPr>
            <w:rStyle w:val="Hyperlink"/>
            <w:rFonts w:cs="Arial"/>
            <w:noProof/>
          </w:rPr>
          <w:t>Requisitos:</w:t>
        </w:r>
        <w:r w:rsidR="00606640">
          <w:rPr>
            <w:noProof/>
            <w:webHidden/>
          </w:rPr>
          <w:tab/>
        </w:r>
        <w:r>
          <w:rPr>
            <w:noProof/>
            <w:webHidden/>
          </w:rPr>
          <w:fldChar w:fldCharType="begin"/>
        </w:r>
        <w:r w:rsidR="00606640">
          <w:rPr>
            <w:noProof/>
            <w:webHidden/>
          </w:rPr>
          <w:instrText xml:space="preserve"> PAGEREF _Toc484416929 \h </w:instrText>
        </w:r>
      </w:ins>
      <w:r>
        <w:rPr>
          <w:noProof/>
          <w:webHidden/>
        </w:rPr>
      </w:r>
      <w:r>
        <w:rPr>
          <w:noProof/>
          <w:webHidden/>
        </w:rPr>
        <w:fldChar w:fldCharType="separate"/>
      </w:r>
      <w:ins w:id="6" w:author="eric.giuliani" w:date="2017-06-05T09:06:00Z">
        <w:r w:rsidR="00606640">
          <w:rPr>
            <w:noProof/>
            <w:webHidden/>
          </w:rPr>
          <w:t>9</w:t>
        </w:r>
        <w:r>
          <w:rPr>
            <w:noProof/>
            <w:webHidden/>
          </w:rPr>
          <w:fldChar w:fldCharType="end"/>
        </w:r>
        <w:r w:rsidRPr="00772C77">
          <w:rPr>
            <w:rStyle w:val="Hyperlink"/>
            <w:noProof/>
          </w:rPr>
          <w:fldChar w:fldCharType="end"/>
        </w:r>
      </w:ins>
    </w:p>
    <w:p w:rsidR="00606640" w:rsidRDefault="00210B41">
      <w:pPr>
        <w:pStyle w:val="Sumrio2"/>
        <w:tabs>
          <w:tab w:val="left" w:pos="1134"/>
        </w:tabs>
        <w:rPr>
          <w:ins w:id="7" w:author="eric.giuliani" w:date="2017-06-05T09:06:00Z"/>
          <w:rFonts w:asciiTheme="minorHAnsi" w:eastAsiaTheme="minorEastAsia" w:hAnsiTheme="minorHAnsi" w:cstheme="minorBidi"/>
          <w:noProof/>
          <w:szCs w:val="22"/>
          <w:lang w:eastAsia="pt-BR"/>
        </w:rPr>
      </w:pPr>
      <w:ins w:id="8" w:author="eric.giuliani" w:date="2017-06-05T09:06:00Z">
        <w:r w:rsidRPr="00772C77">
          <w:rPr>
            <w:rStyle w:val="Hyperlink"/>
            <w:noProof/>
          </w:rPr>
          <w:fldChar w:fldCharType="begin"/>
        </w:r>
        <w:r w:rsidR="00606640" w:rsidRPr="00772C77">
          <w:rPr>
            <w:rStyle w:val="Hyperlink"/>
            <w:noProof/>
          </w:rPr>
          <w:instrText xml:space="preserve"> </w:instrText>
        </w:r>
        <w:r w:rsidR="00606640">
          <w:rPr>
            <w:noProof/>
          </w:rPr>
          <w:instrText>HYPERLINK \l "_Toc484416930"</w:instrText>
        </w:r>
        <w:r w:rsidR="00606640" w:rsidRPr="00772C77">
          <w:rPr>
            <w:rStyle w:val="Hyperlink"/>
            <w:noProof/>
          </w:rPr>
          <w:instrText xml:space="preserve"> </w:instrText>
        </w:r>
        <w:r w:rsidRPr="00772C77">
          <w:rPr>
            <w:rStyle w:val="Hyperlink"/>
            <w:noProof/>
          </w:rPr>
          <w:fldChar w:fldCharType="separate"/>
        </w:r>
        <w:r w:rsidR="00606640" w:rsidRPr="00772C77">
          <w:rPr>
            <w:rStyle w:val="Hyperlink"/>
            <w:rFonts w:cs="Arial"/>
            <w:noProof/>
          </w:rPr>
          <w:t>2.1</w:t>
        </w:r>
        <w:r w:rsidR="00606640">
          <w:rPr>
            <w:rFonts w:asciiTheme="minorHAnsi" w:eastAsiaTheme="minorEastAsia" w:hAnsiTheme="minorHAnsi" w:cstheme="minorBidi"/>
            <w:noProof/>
            <w:szCs w:val="22"/>
            <w:lang w:eastAsia="pt-BR"/>
          </w:rPr>
          <w:tab/>
        </w:r>
        <w:r w:rsidR="00606640" w:rsidRPr="00772C77">
          <w:rPr>
            <w:rStyle w:val="Hyperlink"/>
            <w:rFonts w:cs="Arial"/>
            <w:noProof/>
          </w:rPr>
          <w:t>Requisitos Funcionais:</w:t>
        </w:r>
        <w:r w:rsidR="00606640">
          <w:rPr>
            <w:noProof/>
            <w:webHidden/>
          </w:rPr>
          <w:tab/>
        </w:r>
        <w:r>
          <w:rPr>
            <w:noProof/>
            <w:webHidden/>
          </w:rPr>
          <w:fldChar w:fldCharType="begin"/>
        </w:r>
        <w:r w:rsidR="00606640">
          <w:rPr>
            <w:noProof/>
            <w:webHidden/>
          </w:rPr>
          <w:instrText xml:space="preserve"> PAGEREF _Toc484416930 \h </w:instrText>
        </w:r>
      </w:ins>
      <w:r>
        <w:rPr>
          <w:noProof/>
          <w:webHidden/>
        </w:rPr>
      </w:r>
      <w:r>
        <w:rPr>
          <w:noProof/>
          <w:webHidden/>
        </w:rPr>
        <w:fldChar w:fldCharType="separate"/>
      </w:r>
      <w:ins w:id="9" w:author="eric.giuliani" w:date="2017-06-05T09:06:00Z">
        <w:r w:rsidR="00606640">
          <w:rPr>
            <w:noProof/>
            <w:webHidden/>
          </w:rPr>
          <w:t>9</w:t>
        </w:r>
        <w:r>
          <w:rPr>
            <w:noProof/>
            <w:webHidden/>
          </w:rPr>
          <w:fldChar w:fldCharType="end"/>
        </w:r>
        <w:r w:rsidRPr="00772C77">
          <w:rPr>
            <w:rStyle w:val="Hyperlink"/>
            <w:noProof/>
          </w:rPr>
          <w:fldChar w:fldCharType="end"/>
        </w:r>
      </w:ins>
    </w:p>
    <w:p w:rsidR="00606640" w:rsidRDefault="00210B41">
      <w:pPr>
        <w:pStyle w:val="Sumrio2"/>
        <w:tabs>
          <w:tab w:val="left" w:pos="1134"/>
        </w:tabs>
        <w:rPr>
          <w:ins w:id="10" w:author="eric.giuliani" w:date="2017-06-05T09:06:00Z"/>
          <w:rFonts w:asciiTheme="minorHAnsi" w:eastAsiaTheme="minorEastAsia" w:hAnsiTheme="minorHAnsi" w:cstheme="minorBidi"/>
          <w:noProof/>
          <w:szCs w:val="22"/>
          <w:lang w:eastAsia="pt-BR"/>
        </w:rPr>
      </w:pPr>
      <w:ins w:id="11" w:author="eric.giuliani" w:date="2017-06-05T09:06:00Z">
        <w:r w:rsidRPr="00772C77">
          <w:rPr>
            <w:rStyle w:val="Hyperlink"/>
            <w:noProof/>
          </w:rPr>
          <w:fldChar w:fldCharType="begin"/>
        </w:r>
        <w:r w:rsidR="00606640" w:rsidRPr="00772C77">
          <w:rPr>
            <w:rStyle w:val="Hyperlink"/>
            <w:noProof/>
          </w:rPr>
          <w:instrText xml:space="preserve"> </w:instrText>
        </w:r>
        <w:r w:rsidR="00606640">
          <w:rPr>
            <w:noProof/>
          </w:rPr>
          <w:instrText>HYPERLINK \l "_Toc484416931"</w:instrText>
        </w:r>
        <w:r w:rsidR="00606640" w:rsidRPr="00772C77">
          <w:rPr>
            <w:rStyle w:val="Hyperlink"/>
            <w:noProof/>
          </w:rPr>
          <w:instrText xml:space="preserve"> </w:instrText>
        </w:r>
        <w:r w:rsidRPr="00772C77">
          <w:rPr>
            <w:rStyle w:val="Hyperlink"/>
            <w:noProof/>
          </w:rPr>
          <w:fldChar w:fldCharType="separate"/>
        </w:r>
        <w:r w:rsidR="00606640" w:rsidRPr="00772C77">
          <w:rPr>
            <w:rStyle w:val="Hyperlink"/>
            <w:rFonts w:cs="Arial"/>
            <w:noProof/>
          </w:rPr>
          <w:t>2.2</w:t>
        </w:r>
        <w:r w:rsidR="00606640">
          <w:rPr>
            <w:rFonts w:asciiTheme="minorHAnsi" w:eastAsiaTheme="minorEastAsia" w:hAnsiTheme="minorHAnsi" w:cstheme="minorBidi"/>
            <w:noProof/>
            <w:szCs w:val="22"/>
            <w:lang w:eastAsia="pt-BR"/>
          </w:rPr>
          <w:tab/>
        </w:r>
        <w:r w:rsidR="00606640" w:rsidRPr="00772C77">
          <w:rPr>
            <w:rStyle w:val="Hyperlink"/>
            <w:rFonts w:cs="Arial"/>
            <w:noProof/>
          </w:rPr>
          <w:t>Requisitos Não Funcionais:</w:t>
        </w:r>
        <w:r w:rsidR="00606640">
          <w:rPr>
            <w:noProof/>
            <w:webHidden/>
          </w:rPr>
          <w:tab/>
        </w:r>
        <w:r>
          <w:rPr>
            <w:noProof/>
            <w:webHidden/>
          </w:rPr>
          <w:fldChar w:fldCharType="begin"/>
        </w:r>
        <w:r w:rsidR="00606640">
          <w:rPr>
            <w:noProof/>
            <w:webHidden/>
          </w:rPr>
          <w:instrText xml:space="preserve"> PAGEREF _Toc484416931 \h </w:instrText>
        </w:r>
      </w:ins>
      <w:r>
        <w:rPr>
          <w:noProof/>
          <w:webHidden/>
        </w:rPr>
      </w:r>
      <w:r>
        <w:rPr>
          <w:noProof/>
          <w:webHidden/>
        </w:rPr>
        <w:fldChar w:fldCharType="separate"/>
      </w:r>
      <w:ins w:id="12" w:author="eric.giuliani" w:date="2017-06-05T09:06:00Z">
        <w:r w:rsidR="00606640">
          <w:rPr>
            <w:noProof/>
            <w:webHidden/>
          </w:rPr>
          <w:t>13</w:t>
        </w:r>
        <w:r>
          <w:rPr>
            <w:noProof/>
            <w:webHidden/>
          </w:rPr>
          <w:fldChar w:fldCharType="end"/>
        </w:r>
        <w:r w:rsidRPr="00772C77">
          <w:rPr>
            <w:rStyle w:val="Hyperlink"/>
            <w:noProof/>
          </w:rPr>
          <w:fldChar w:fldCharType="end"/>
        </w:r>
      </w:ins>
    </w:p>
    <w:p w:rsidR="00606640" w:rsidRDefault="00210B41">
      <w:pPr>
        <w:pStyle w:val="Sumrio3"/>
        <w:tabs>
          <w:tab w:val="left" w:pos="2268"/>
        </w:tabs>
        <w:rPr>
          <w:ins w:id="13" w:author="eric.giuliani" w:date="2017-06-05T09:06:00Z"/>
          <w:rFonts w:asciiTheme="minorHAnsi" w:eastAsiaTheme="minorEastAsia" w:hAnsiTheme="minorHAnsi" w:cstheme="minorBidi"/>
          <w:noProof/>
          <w:szCs w:val="22"/>
          <w:lang w:eastAsia="pt-BR"/>
        </w:rPr>
      </w:pPr>
      <w:ins w:id="14" w:author="eric.giuliani" w:date="2017-06-05T09:06:00Z">
        <w:r w:rsidRPr="00772C77">
          <w:rPr>
            <w:rStyle w:val="Hyperlink"/>
            <w:noProof/>
          </w:rPr>
          <w:fldChar w:fldCharType="begin"/>
        </w:r>
        <w:r w:rsidR="00606640" w:rsidRPr="00772C77">
          <w:rPr>
            <w:rStyle w:val="Hyperlink"/>
            <w:noProof/>
          </w:rPr>
          <w:instrText xml:space="preserve"> </w:instrText>
        </w:r>
        <w:r w:rsidR="00606640">
          <w:rPr>
            <w:noProof/>
          </w:rPr>
          <w:instrText>HYPERLINK \l "_Toc484416932"</w:instrText>
        </w:r>
        <w:r w:rsidR="00606640" w:rsidRPr="00772C77">
          <w:rPr>
            <w:rStyle w:val="Hyperlink"/>
            <w:noProof/>
          </w:rPr>
          <w:instrText xml:space="preserve"> </w:instrText>
        </w:r>
        <w:r w:rsidRPr="00772C77">
          <w:rPr>
            <w:rStyle w:val="Hyperlink"/>
            <w:noProof/>
          </w:rPr>
          <w:fldChar w:fldCharType="separate"/>
        </w:r>
        <w:r w:rsidR="00606640" w:rsidRPr="00772C77">
          <w:rPr>
            <w:rStyle w:val="Hyperlink"/>
            <w:rFonts w:cs="Arial"/>
            <w:noProof/>
          </w:rPr>
          <w:t>2.2.1</w:t>
        </w:r>
        <w:r w:rsidR="00606640">
          <w:rPr>
            <w:rFonts w:asciiTheme="minorHAnsi" w:eastAsiaTheme="minorEastAsia" w:hAnsiTheme="minorHAnsi" w:cstheme="minorBidi"/>
            <w:noProof/>
            <w:szCs w:val="22"/>
            <w:lang w:eastAsia="pt-BR"/>
          </w:rPr>
          <w:tab/>
        </w:r>
        <w:r w:rsidR="00606640" w:rsidRPr="00772C77">
          <w:rPr>
            <w:rStyle w:val="Hyperlink"/>
            <w:rFonts w:cs="Arial"/>
            <w:noProof/>
          </w:rPr>
          <w:t>Segurança:</w:t>
        </w:r>
        <w:r w:rsidR="00606640">
          <w:rPr>
            <w:noProof/>
            <w:webHidden/>
          </w:rPr>
          <w:tab/>
        </w:r>
        <w:r>
          <w:rPr>
            <w:noProof/>
            <w:webHidden/>
          </w:rPr>
          <w:fldChar w:fldCharType="begin"/>
        </w:r>
        <w:r w:rsidR="00606640">
          <w:rPr>
            <w:noProof/>
            <w:webHidden/>
          </w:rPr>
          <w:instrText xml:space="preserve"> PAGEREF _Toc484416932 \h </w:instrText>
        </w:r>
      </w:ins>
      <w:r>
        <w:rPr>
          <w:noProof/>
          <w:webHidden/>
        </w:rPr>
      </w:r>
      <w:r>
        <w:rPr>
          <w:noProof/>
          <w:webHidden/>
        </w:rPr>
        <w:fldChar w:fldCharType="separate"/>
      </w:r>
      <w:ins w:id="15" w:author="eric.giuliani" w:date="2017-06-05T09:06:00Z">
        <w:r w:rsidR="00606640">
          <w:rPr>
            <w:noProof/>
            <w:webHidden/>
          </w:rPr>
          <w:t>13</w:t>
        </w:r>
        <w:r>
          <w:rPr>
            <w:noProof/>
            <w:webHidden/>
          </w:rPr>
          <w:fldChar w:fldCharType="end"/>
        </w:r>
        <w:r w:rsidRPr="00772C77">
          <w:rPr>
            <w:rStyle w:val="Hyperlink"/>
            <w:noProof/>
          </w:rPr>
          <w:fldChar w:fldCharType="end"/>
        </w:r>
      </w:ins>
    </w:p>
    <w:p w:rsidR="00606640" w:rsidRDefault="00210B41">
      <w:pPr>
        <w:pStyle w:val="Sumrio3"/>
        <w:tabs>
          <w:tab w:val="left" w:pos="2268"/>
        </w:tabs>
        <w:rPr>
          <w:ins w:id="16" w:author="eric.giuliani" w:date="2017-06-05T09:06:00Z"/>
          <w:rFonts w:asciiTheme="minorHAnsi" w:eastAsiaTheme="minorEastAsia" w:hAnsiTheme="minorHAnsi" w:cstheme="minorBidi"/>
          <w:noProof/>
          <w:szCs w:val="22"/>
          <w:lang w:eastAsia="pt-BR"/>
        </w:rPr>
      </w:pPr>
      <w:ins w:id="17" w:author="eric.giuliani" w:date="2017-06-05T09:06:00Z">
        <w:r w:rsidRPr="00772C77">
          <w:rPr>
            <w:rStyle w:val="Hyperlink"/>
            <w:noProof/>
          </w:rPr>
          <w:fldChar w:fldCharType="begin"/>
        </w:r>
        <w:r w:rsidR="00606640" w:rsidRPr="00772C77">
          <w:rPr>
            <w:rStyle w:val="Hyperlink"/>
            <w:noProof/>
          </w:rPr>
          <w:instrText xml:space="preserve"> </w:instrText>
        </w:r>
        <w:r w:rsidR="00606640">
          <w:rPr>
            <w:noProof/>
          </w:rPr>
          <w:instrText>HYPERLINK \l "_Toc484416933"</w:instrText>
        </w:r>
        <w:r w:rsidR="00606640" w:rsidRPr="00772C77">
          <w:rPr>
            <w:rStyle w:val="Hyperlink"/>
            <w:noProof/>
          </w:rPr>
          <w:instrText xml:space="preserve"> </w:instrText>
        </w:r>
        <w:r w:rsidRPr="00772C77">
          <w:rPr>
            <w:rStyle w:val="Hyperlink"/>
            <w:noProof/>
          </w:rPr>
          <w:fldChar w:fldCharType="separate"/>
        </w:r>
        <w:r w:rsidR="00606640" w:rsidRPr="00772C77">
          <w:rPr>
            <w:rStyle w:val="Hyperlink"/>
            <w:rFonts w:cs="Arial"/>
            <w:noProof/>
          </w:rPr>
          <w:t>2.2.2</w:t>
        </w:r>
        <w:r w:rsidR="00606640">
          <w:rPr>
            <w:rFonts w:asciiTheme="minorHAnsi" w:eastAsiaTheme="minorEastAsia" w:hAnsiTheme="minorHAnsi" w:cstheme="minorBidi"/>
            <w:noProof/>
            <w:szCs w:val="22"/>
            <w:lang w:eastAsia="pt-BR"/>
          </w:rPr>
          <w:tab/>
        </w:r>
        <w:r w:rsidR="00606640" w:rsidRPr="00772C77">
          <w:rPr>
            <w:rStyle w:val="Hyperlink"/>
            <w:rFonts w:cs="Arial"/>
            <w:noProof/>
          </w:rPr>
          <w:t>Usabilidade:</w:t>
        </w:r>
        <w:r w:rsidR="00606640">
          <w:rPr>
            <w:noProof/>
            <w:webHidden/>
          </w:rPr>
          <w:tab/>
        </w:r>
        <w:r>
          <w:rPr>
            <w:noProof/>
            <w:webHidden/>
          </w:rPr>
          <w:fldChar w:fldCharType="begin"/>
        </w:r>
        <w:r w:rsidR="00606640">
          <w:rPr>
            <w:noProof/>
            <w:webHidden/>
          </w:rPr>
          <w:instrText xml:space="preserve"> PAGEREF _Toc484416933 \h </w:instrText>
        </w:r>
      </w:ins>
      <w:r>
        <w:rPr>
          <w:noProof/>
          <w:webHidden/>
        </w:rPr>
      </w:r>
      <w:r>
        <w:rPr>
          <w:noProof/>
          <w:webHidden/>
        </w:rPr>
        <w:fldChar w:fldCharType="separate"/>
      </w:r>
      <w:ins w:id="18" w:author="eric.giuliani" w:date="2017-06-05T09:06:00Z">
        <w:r w:rsidR="00606640">
          <w:rPr>
            <w:noProof/>
            <w:webHidden/>
          </w:rPr>
          <w:t>13</w:t>
        </w:r>
        <w:r>
          <w:rPr>
            <w:noProof/>
            <w:webHidden/>
          </w:rPr>
          <w:fldChar w:fldCharType="end"/>
        </w:r>
        <w:r w:rsidRPr="00772C77">
          <w:rPr>
            <w:rStyle w:val="Hyperlink"/>
            <w:noProof/>
          </w:rPr>
          <w:fldChar w:fldCharType="end"/>
        </w:r>
      </w:ins>
    </w:p>
    <w:p w:rsidR="00606640" w:rsidRDefault="00210B41">
      <w:pPr>
        <w:pStyle w:val="Sumrio3"/>
        <w:tabs>
          <w:tab w:val="left" w:pos="2268"/>
        </w:tabs>
        <w:rPr>
          <w:ins w:id="19" w:author="eric.giuliani" w:date="2017-06-05T09:06:00Z"/>
          <w:rFonts w:asciiTheme="minorHAnsi" w:eastAsiaTheme="minorEastAsia" w:hAnsiTheme="minorHAnsi" w:cstheme="minorBidi"/>
          <w:noProof/>
          <w:szCs w:val="22"/>
          <w:lang w:eastAsia="pt-BR"/>
        </w:rPr>
      </w:pPr>
      <w:ins w:id="20" w:author="eric.giuliani" w:date="2017-06-05T09:06:00Z">
        <w:r w:rsidRPr="00772C77">
          <w:rPr>
            <w:rStyle w:val="Hyperlink"/>
            <w:noProof/>
          </w:rPr>
          <w:fldChar w:fldCharType="begin"/>
        </w:r>
        <w:r w:rsidR="00606640" w:rsidRPr="00772C77">
          <w:rPr>
            <w:rStyle w:val="Hyperlink"/>
            <w:noProof/>
          </w:rPr>
          <w:instrText xml:space="preserve"> </w:instrText>
        </w:r>
        <w:r w:rsidR="00606640">
          <w:rPr>
            <w:noProof/>
          </w:rPr>
          <w:instrText>HYPERLINK \l "_Toc484416934"</w:instrText>
        </w:r>
        <w:r w:rsidR="00606640" w:rsidRPr="00772C77">
          <w:rPr>
            <w:rStyle w:val="Hyperlink"/>
            <w:noProof/>
          </w:rPr>
          <w:instrText xml:space="preserve"> </w:instrText>
        </w:r>
        <w:r w:rsidRPr="00772C77">
          <w:rPr>
            <w:rStyle w:val="Hyperlink"/>
            <w:noProof/>
          </w:rPr>
          <w:fldChar w:fldCharType="separate"/>
        </w:r>
        <w:r w:rsidR="00606640" w:rsidRPr="00772C77">
          <w:rPr>
            <w:rStyle w:val="Hyperlink"/>
            <w:rFonts w:cs="Arial"/>
            <w:noProof/>
          </w:rPr>
          <w:t>2.2.3</w:t>
        </w:r>
        <w:r w:rsidR="00606640">
          <w:rPr>
            <w:rFonts w:asciiTheme="minorHAnsi" w:eastAsiaTheme="minorEastAsia" w:hAnsiTheme="minorHAnsi" w:cstheme="minorBidi"/>
            <w:noProof/>
            <w:szCs w:val="22"/>
            <w:lang w:eastAsia="pt-BR"/>
          </w:rPr>
          <w:tab/>
        </w:r>
        <w:r w:rsidR="00606640" w:rsidRPr="00772C77">
          <w:rPr>
            <w:rStyle w:val="Hyperlink"/>
            <w:rFonts w:cs="Arial"/>
            <w:noProof/>
          </w:rPr>
          <w:t>Integração:</w:t>
        </w:r>
        <w:r w:rsidR="00606640">
          <w:rPr>
            <w:noProof/>
            <w:webHidden/>
          </w:rPr>
          <w:tab/>
        </w:r>
        <w:r>
          <w:rPr>
            <w:noProof/>
            <w:webHidden/>
          </w:rPr>
          <w:fldChar w:fldCharType="begin"/>
        </w:r>
        <w:r w:rsidR="00606640">
          <w:rPr>
            <w:noProof/>
            <w:webHidden/>
          </w:rPr>
          <w:instrText xml:space="preserve"> PAGEREF _Toc484416934 \h </w:instrText>
        </w:r>
      </w:ins>
      <w:r>
        <w:rPr>
          <w:noProof/>
          <w:webHidden/>
        </w:rPr>
      </w:r>
      <w:r>
        <w:rPr>
          <w:noProof/>
          <w:webHidden/>
        </w:rPr>
        <w:fldChar w:fldCharType="separate"/>
      </w:r>
      <w:ins w:id="21" w:author="eric.giuliani" w:date="2017-06-05T09:06:00Z">
        <w:r w:rsidR="00606640">
          <w:rPr>
            <w:noProof/>
            <w:webHidden/>
          </w:rPr>
          <w:t>13</w:t>
        </w:r>
        <w:r>
          <w:rPr>
            <w:noProof/>
            <w:webHidden/>
          </w:rPr>
          <w:fldChar w:fldCharType="end"/>
        </w:r>
        <w:r w:rsidRPr="00772C77">
          <w:rPr>
            <w:rStyle w:val="Hyperlink"/>
            <w:noProof/>
          </w:rPr>
          <w:fldChar w:fldCharType="end"/>
        </w:r>
      </w:ins>
    </w:p>
    <w:p w:rsidR="00606640" w:rsidRDefault="00210B41">
      <w:pPr>
        <w:pStyle w:val="Sumrio1"/>
        <w:tabs>
          <w:tab w:val="left" w:pos="567"/>
        </w:tabs>
        <w:rPr>
          <w:ins w:id="22" w:author="eric.giuliani" w:date="2017-06-05T09:06:00Z"/>
          <w:rFonts w:asciiTheme="minorHAnsi" w:eastAsiaTheme="minorEastAsia" w:hAnsiTheme="minorHAnsi" w:cstheme="minorBidi"/>
          <w:noProof/>
          <w:szCs w:val="22"/>
          <w:lang w:eastAsia="pt-BR"/>
        </w:rPr>
      </w:pPr>
      <w:ins w:id="23" w:author="eric.giuliani" w:date="2017-06-05T09:06:00Z">
        <w:r w:rsidRPr="00772C77">
          <w:rPr>
            <w:rStyle w:val="Hyperlink"/>
            <w:noProof/>
          </w:rPr>
          <w:fldChar w:fldCharType="begin"/>
        </w:r>
        <w:r w:rsidR="00606640" w:rsidRPr="00772C77">
          <w:rPr>
            <w:rStyle w:val="Hyperlink"/>
            <w:noProof/>
          </w:rPr>
          <w:instrText xml:space="preserve"> </w:instrText>
        </w:r>
        <w:r w:rsidR="00606640">
          <w:rPr>
            <w:noProof/>
          </w:rPr>
          <w:instrText>HYPERLINK \l "_Toc484416935"</w:instrText>
        </w:r>
        <w:r w:rsidR="00606640" w:rsidRPr="00772C77">
          <w:rPr>
            <w:rStyle w:val="Hyperlink"/>
            <w:noProof/>
          </w:rPr>
          <w:instrText xml:space="preserve"> </w:instrText>
        </w:r>
        <w:r w:rsidRPr="00772C77">
          <w:rPr>
            <w:rStyle w:val="Hyperlink"/>
            <w:noProof/>
          </w:rPr>
          <w:fldChar w:fldCharType="separate"/>
        </w:r>
        <w:r w:rsidR="00606640" w:rsidRPr="00772C77">
          <w:rPr>
            <w:rStyle w:val="Hyperlink"/>
            <w:rFonts w:cs="Arial"/>
            <w:noProof/>
          </w:rPr>
          <w:t>3.</w:t>
        </w:r>
        <w:r w:rsidR="00606640">
          <w:rPr>
            <w:rFonts w:asciiTheme="minorHAnsi" w:eastAsiaTheme="minorEastAsia" w:hAnsiTheme="minorHAnsi" w:cstheme="minorBidi"/>
            <w:noProof/>
            <w:szCs w:val="22"/>
            <w:lang w:eastAsia="pt-BR"/>
          </w:rPr>
          <w:tab/>
        </w:r>
        <w:r w:rsidR="00606640" w:rsidRPr="00772C77">
          <w:rPr>
            <w:rStyle w:val="Hyperlink"/>
            <w:rFonts w:cs="Arial"/>
            <w:noProof/>
          </w:rPr>
          <w:t>Regras de Negócio:</w:t>
        </w:r>
        <w:r w:rsidR="00606640">
          <w:rPr>
            <w:noProof/>
            <w:webHidden/>
          </w:rPr>
          <w:tab/>
        </w:r>
        <w:r>
          <w:rPr>
            <w:noProof/>
            <w:webHidden/>
          </w:rPr>
          <w:fldChar w:fldCharType="begin"/>
        </w:r>
        <w:r w:rsidR="00606640">
          <w:rPr>
            <w:noProof/>
            <w:webHidden/>
          </w:rPr>
          <w:instrText xml:space="preserve"> PAGEREF _Toc484416935 \h </w:instrText>
        </w:r>
      </w:ins>
      <w:r>
        <w:rPr>
          <w:noProof/>
          <w:webHidden/>
        </w:rPr>
      </w:r>
      <w:r>
        <w:rPr>
          <w:noProof/>
          <w:webHidden/>
        </w:rPr>
        <w:fldChar w:fldCharType="separate"/>
      </w:r>
      <w:ins w:id="24" w:author="eric.giuliani" w:date="2017-06-05T09:06:00Z">
        <w:r w:rsidR="00606640">
          <w:rPr>
            <w:noProof/>
            <w:webHidden/>
          </w:rPr>
          <w:t>14</w:t>
        </w:r>
        <w:r>
          <w:rPr>
            <w:noProof/>
            <w:webHidden/>
          </w:rPr>
          <w:fldChar w:fldCharType="end"/>
        </w:r>
        <w:r w:rsidRPr="00772C77">
          <w:rPr>
            <w:rStyle w:val="Hyperlink"/>
            <w:noProof/>
          </w:rPr>
          <w:fldChar w:fldCharType="end"/>
        </w:r>
      </w:ins>
    </w:p>
    <w:p w:rsidR="00606640" w:rsidRDefault="00210B41">
      <w:pPr>
        <w:pStyle w:val="Sumrio2"/>
        <w:tabs>
          <w:tab w:val="left" w:pos="1134"/>
        </w:tabs>
        <w:rPr>
          <w:ins w:id="25" w:author="eric.giuliani" w:date="2017-06-05T09:06:00Z"/>
          <w:rFonts w:asciiTheme="minorHAnsi" w:eastAsiaTheme="minorEastAsia" w:hAnsiTheme="minorHAnsi" w:cstheme="minorBidi"/>
          <w:noProof/>
          <w:szCs w:val="22"/>
          <w:lang w:eastAsia="pt-BR"/>
        </w:rPr>
      </w:pPr>
      <w:ins w:id="26" w:author="eric.giuliani" w:date="2017-06-05T09:06:00Z">
        <w:r w:rsidRPr="00772C77">
          <w:rPr>
            <w:rStyle w:val="Hyperlink"/>
            <w:noProof/>
          </w:rPr>
          <w:fldChar w:fldCharType="begin"/>
        </w:r>
        <w:r w:rsidR="00606640" w:rsidRPr="00772C77">
          <w:rPr>
            <w:rStyle w:val="Hyperlink"/>
            <w:noProof/>
          </w:rPr>
          <w:instrText xml:space="preserve"> </w:instrText>
        </w:r>
        <w:r w:rsidR="00606640">
          <w:rPr>
            <w:noProof/>
          </w:rPr>
          <w:instrText>HYPERLINK \l "_Toc484416936"</w:instrText>
        </w:r>
        <w:r w:rsidR="00606640" w:rsidRPr="00772C77">
          <w:rPr>
            <w:rStyle w:val="Hyperlink"/>
            <w:noProof/>
          </w:rPr>
          <w:instrText xml:space="preserve"> </w:instrText>
        </w:r>
        <w:r w:rsidRPr="00772C77">
          <w:rPr>
            <w:rStyle w:val="Hyperlink"/>
            <w:noProof/>
          </w:rPr>
          <w:fldChar w:fldCharType="separate"/>
        </w:r>
        <w:r w:rsidR="00606640" w:rsidRPr="00772C77">
          <w:rPr>
            <w:rStyle w:val="Hyperlink"/>
            <w:noProof/>
          </w:rPr>
          <w:t>3.1</w:t>
        </w:r>
        <w:r w:rsidR="00606640">
          <w:rPr>
            <w:rFonts w:asciiTheme="minorHAnsi" w:eastAsiaTheme="minorEastAsia" w:hAnsiTheme="minorHAnsi" w:cstheme="minorBidi"/>
            <w:noProof/>
            <w:szCs w:val="22"/>
            <w:lang w:eastAsia="pt-BR"/>
          </w:rPr>
          <w:tab/>
        </w:r>
        <w:r w:rsidR="00606640" w:rsidRPr="00772C77">
          <w:rPr>
            <w:rStyle w:val="Hyperlink"/>
            <w:noProof/>
          </w:rPr>
          <w:t>Padrões:</w:t>
        </w:r>
        <w:r w:rsidR="00606640">
          <w:rPr>
            <w:noProof/>
            <w:webHidden/>
          </w:rPr>
          <w:tab/>
        </w:r>
        <w:r>
          <w:rPr>
            <w:noProof/>
            <w:webHidden/>
          </w:rPr>
          <w:fldChar w:fldCharType="begin"/>
        </w:r>
        <w:r w:rsidR="00606640">
          <w:rPr>
            <w:noProof/>
            <w:webHidden/>
          </w:rPr>
          <w:instrText xml:space="preserve"> PAGEREF _Toc484416936 \h </w:instrText>
        </w:r>
      </w:ins>
      <w:r>
        <w:rPr>
          <w:noProof/>
          <w:webHidden/>
        </w:rPr>
      </w:r>
      <w:r>
        <w:rPr>
          <w:noProof/>
          <w:webHidden/>
        </w:rPr>
        <w:fldChar w:fldCharType="separate"/>
      </w:r>
      <w:ins w:id="27" w:author="eric.giuliani" w:date="2017-06-05T09:06:00Z">
        <w:r w:rsidR="00606640">
          <w:rPr>
            <w:noProof/>
            <w:webHidden/>
          </w:rPr>
          <w:t>14</w:t>
        </w:r>
        <w:r>
          <w:rPr>
            <w:noProof/>
            <w:webHidden/>
          </w:rPr>
          <w:fldChar w:fldCharType="end"/>
        </w:r>
        <w:r w:rsidRPr="00772C77">
          <w:rPr>
            <w:rStyle w:val="Hyperlink"/>
            <w:noProof/>
          </w:rPr>
          <w:fldChar w:fldCharType="end"/>
        </w:r>
      </w:ins>
    </w:p>
    <w:p w:rsidR="00606640" w:rsidRDefault="00210B41">
      <w:pPr>
        <w:pStyle w:val="Sumrio2"/>
        <w:tabs>
          <w:tab w:val="left" w:pos="1134"/>
        </w:tabs>
        <w:rPr>
          <w:ins w:id="28" w:author="eric.giuliani" w:date="2017-06-05T09:06:00Z"/>
          <w:rFonts w:asciiTheme="minorHAnsi" w:eastAsiaTheme="minorEastAsia" w:hAnsiTheme="minorHAnsi" w:cstheme="minorBidi"/>
          <w:noProof/>
          <w:szCs w:val="22"/>
          <w:lang w:eastAsia="pt-BR"/>
        </w:rPr>
      </w:pPr>
      <w:ins w:id="29" w:author="eric.giuliani" w:date="2017-06-05T09:06:00Z">
        <w:r w:rsidRPr="00772C77">
          <w:rPr>
            <w:rStyle w:val="Hyperlink"/>
            <w:noProof/>
          </w:rPr>
          <w:fldChar w:fldCharType="begin"/>
        </w:r>
        <w:r w:rsidR="00606640" w:rsidRPr="00772C77">
          <w:rPr>
            <w:rStyle w:val="Hyperlink"/>
            <w:noProof/>
          </w:rPr>
          <w:instrText xml:space="preserve"> </w:instrText>
        </w:r>
        <w:r w:rsidR="00606640">
          <w:rPr>
            <w:noProof/>
          </w:rPr>
          <w:instrText>HYPERLINK \l "_Toc484416937"</w:instrText>
        </w:r>
        <w:r w:rsidR="00606640" w:rsidRPr="00772C77">
          <w:rPr>
            <w:rStyle w:val="Hyperlink"/>
            <w:noProof/>
          </w:rPr>
          <w:instrText xml:space="preserve"> </w:instrText>
        </w:r>
        <w:r w:rsidRPr="00772C77">
          <w:rPr>
            <w:rStyle w:val="Hyperlink"/>
            <w:noProof/>
          </w:rPr>
          <w:fldChar w:fldCharType="separate"/>
        </w:r>
        <w:r w:rsidR="00606640" w:rsidRPr="00772C77">
          <w:rPr>
            <w:rStyle w:val="Hyperlink"/>
            <w:noProof/>
          </w:rPr>
          <w:t>3.2</w:t>
        </w:r>
        <w:r w:rsidR="00606640">
          <w:rPr>
            <w:rFonts w:asciiTheme="minorHAnsi" w:eastAsiaTheme="minorEastAsia" w:hAnsiTheme="minorHAnsi" w:cstheme="minorBidi"/>
            <w:noProof/>
            <w:szCs w:val="22"/>
            <w:lang w:eastAsia="pt-BR"/>
          </w:rPr>
          <w:tab/>
        </w:r>
        <w:r w:rsidR="00606640" w:rsidRPr="00772C77">
          <w:rPr>
            <w:rStyle w:val="Hyperlink"/>
            <w:noProof/>
          </w:rPr>
          <w:t>Logs:</w:t>
        </w:r>
        <w:r w:rsidR="00606640">
          <w:rPr>
            <w:noProof/>
            <w:webHidden/>
          </w:rPr>
          <w:tab/>
        </w:r>
        <w:r>
          <w:rPr>
            <w:noProof/>
            <w:webHidden/>
          </w:rPr>
          <w:fldChar w:fldCharType="begin"/>
        </w:r>
        <w:r w:rsidR="00606640">
          <w:rPr>
            <w:noProof/>
            <w:webHidden/>
          </w:rPr>
          <w:instrText xml:space="preserve"> PAGEREF _Toc484416937 \h </w:instrText>
        </w:r>
      </w:ins>
      <w:r>
        <w:rPr>
          <w:noProof/>
          <w:webHidden/>
        </w:rPr>
      </w:r>
      <w:r>
        <w:rPr>
          <w:noProof/>
          <w:webHidden/>
        </w:rPr>
        <w:fldChar w:fldCharType="separate"/>
      </w:r>
      <w:ins w:id="30" w:author="eric.giuliani" w:date="2017-06-05T09:06:00Z">
        <w:r w:rsidR="00606640">
          <w:rPr>
            <w:noProof/>
            <w:webHidden/>
          </w:rPr>
          <w:t>22</w:t>
        </w:r>
        <w:r>
          <w:rPr>
            <w:noProof/>
            <w:webHidden/>
          </w:rPr>
          <w:fldChar w:fldCharType="end"/>
        </w:r>
        <w:r w:rsidRPr="00772C77">
          <w:rPr>
            <w:rStyle w:val="Hyperlink"/>
            <w:noProof/>
          </w:rPr>
          <w:fldChar w:fldCharType="end"/>
        </w:r>
      </w:ins>
    </w:p>
    <w:p w:rsidR="00606640" w:rsidRDefault="00210B41">
      <w:pPr>
        <w:pStyle w:val="Sumrio2"/>
        <w:tabs>
          <w:tab w:val="left" w:pos="1134"/>
        </w:tabs>
        <w:rPr>
          <w:ins w:id="31" w:author="eric.giuliani" w:date="2017-06-05T09:06:00Z"/>
          <w:rFonts w:asciiTheme="minorHAnsi" w:eastAsiaTheme="minorEastAsia" w:hAnsiTheme="minorHAnsi" w:cstheme="minorBidi"/>
          <w:noProof/>
          <w:szCs w:val="22"/>
          <w:lang w:eastAsia="pt-BR"/>
        </w:rPr>
      </w:pPr>
      <w:ins w:id="32" w:author="eric.giuliani" w:date="2017-06-05T09:06:00Z">
        <w:r w:rsidRPr="00772C77">
          <w:rPr>
            <w:rStyle w:val="Hyperlink"/>
            <w:noProof/>
          </w:rPr>
          <w:fldChar w:fldCharType="begin"/>
        </w:r>
        <w:r w:rsidR="00606640" w:rsidRPr="00772C77">
          <w:rPr>
            <w:rStyle w:val="Hyperlink"/>
            <w:noProof/>
          </w:rPr>
          <w:instrText xml:space="preserve"> </w:instrText>
        </w:r>
        <w:r w:rsidR="00606640">
          <w:rPr>
            <w:noProof/>
          </w:rPr>
          <w:instrText>HYPERLINK \l "_Toc484416938"</w:instrText>
        </w:r>
        <w:r w:rsidR="00606640" w:rsidRPr="00772C77">
          <w:rPr>
            <w:rStyle w:val="Hyperlink"/>
            <w:noProof/>
          </w:rPr>
          <w:instrText xml:space="preserve"> </w:instrText>
        </w:r>
        <w:r w:rsidRPr="00772C77">
          <w:rPr>
            <w:rStyle w:val="Hyperlink"/>
            <w:noProof/>
          </w:rPr>
          <w:fldChar w:fldCharType="separate"/>
        </w:r>
        <w:r w:rsidR="00606640" w:rsidRPr="00772C77">
          <w:rPr>
            <w:rStyle w:val="Hyperlink"/>
            <w:noProof/>
          </w:rPr>
          <w:t>3.3</w:t>
        </w:r>
        <w:r w:rsidR="00606640">
          <w:rPr>
            <w:rFonts w:asciiTheme="minorHAnsi" w:eastAsiaTheme="minorEastAsia" w:hAnsiTheme="minorHAnsi" w:cstheme="minorBidi"/>
            <w:noProof/>
            <w:szCs w:val="22"/>
            <w:lang w:eastAsia="pt-BR"/>
          </w:rPr>
          <w:tab/>
        </w:r>
        <w:r w:rsidR="00606640" w:rsidRPr="00772C77">
          <w:rPr>
            <w:rStyle w:val="Hyperlink"/>
            <w:noProof/>
          </w:rPr>
          <w:t>Autenticação:</w:t>
        </w:r>
        <w:r w:rsidR="00606640">
          <w:rPr>
            <w:noProof/>
            <w:webHidden/>
          </w:rPr>
          <w:tab/>
        </w:r>
        <w:r>
          <w:rPr>
            <w:noProof/>
            <w:webHidden/>
          </w:rPr>
          <w:fldChar w:fldCharType="begin"/>
        </w:r>
        <w:r w:rsidR="00606640">
          <w:rPr>
            <w:noProof/>
            <w:webHidden/>
          </w:rPr>
          <w:instrText xml:space="preserve"> PAGEREF _Toc484416938 \h </w:instrText>
        </w:r>
      </w:ins>
      <w:r>
        <w:rPr>
          <w:noProof/>
          <w:webHidden/>
        </w:rPr>
      </w:r>
      <w:r>
        <w:rPr>
          <w:noProof/>
          <w:webHidden/>
        </w:rPr>
        <w:fldChar w:fldCharType="separate"/>
      </w:r>
      <w:ins w:id="33" w:author="eric.giuliani" w:date="2017-06-05T09:06:00Z">
        <w:r w:rsidR="00606640">
          <w:rPr>
            <w:noProof/>
            <w:webHidden/>
          </w:rPr>
          <w:t>22</w:t>
        </w:r>
        <w:r>
          <w:rPr>
            <w:noProof/>
            <w:webHidden/>
          </w:rPr>
          <w:fldChar w:fldCharType="end"/>
        </w:r>
        <w:r w:rsidRPr="00772C77">
          <w:rPr>
            <w:rStyle w:val="Hyperlink"/>
            <w:noProof/>
          </w:rPr>
          <w:fldChar w:fldCharType="end"/>
        </w:r>
      </w:ins>
    </w:p>
    <w:p w:rsidR="00606640" w:rsidRDefault="00210B41">
      <w:pPr>
        <w:pStyle w:val="Sumrio2"/>
        <w:tabs>
          <w:tab w:val="left" w:pos="1134"/>
        </w:tabs>
        <w:rPr>
          <w:ins w:id="34" w:author="eric.giuliani" w:date="2017-06-05T09:06:00Z"/>
          <w:rFonts w:asciiTheme="minorHAnsi" w:eastAsiaTheme="minorEastAsia" w:hAnsiTheme="minorHAnsi" w:cstheme="minorBidi"/>
          <w:noProof/>
          <w:szCs w:val="22"/>
          <w:lang w:eastAsia="pt-BR"/>
        </w:rPr>
      </w:pPr>
      <w:ins w:id="35" w:author="eric.giuliani" w:date="2017-06-05T09:06:00Z">
        <w:r w:rsidRPr="00772C77">
          <w:rPr>
            <w:rStyle w:val="Hyperlink"/>
            <w:noProof/>
          </w:rPr>
          <w:fldChar w:fldCharType="begin"/>
        </w:r>
        <w:r w:rsidR="00606640" w:rsidRPr="00772C77">
          <w:rPr>
            <w:rStyle w:val="Hyperlink"/>
            <w:noProof/>
          </w:rPr>
          <w:instrText xml:space="preserve"> </w:instrText>
        </w:r>
        <w:r w:rsidR="00606640">
          <w:rPr>
            <w:noProof/>
          </w:rPr>
          <w:instrText>HYPERLINK \l "_Toc484416939"</w:instrText>
        </w:r>
        <w:r w:rsidR="00606640" w:rsidRPr="00772C77">
          <w:rPr>
            <w:rStyle w:val="Hyperlink"/>
            <w:noProof/>
          </w:rPr>
          <w:instrText xml:space="preserve"> </w:instrText>
        </w:r>
        <w:r w:rsidRPr="00772C77">
          <w:rPr>
            <w:rStyle w:val="Hyperlink"/>
            <w:noProof/>
          </w:rPr>
          <w:fldChar w:fldCharType="separate"/>
        </w:r>
        <w:r w:rsidR="00606640" w:rsidRPr="00772C77">
          <w:rPr>
            <w:rStyle w:val="Hyperlink"/>
            <w:noProof/>
          </w:rPr>
          <w:t>3.4</w:t>
        </w:r>
        <w:r w:rsidR="00606640">
          <w:rPr>
            <w:rFonts w:asciiTheme="minorHAnsi" w:eastAsiaTheme="minorEastAsia" w:hAnsiTheme="minorHAnsi" w:cstheme="minorBidi"/>
            <w:noProof/>
            <w:szCs w:val="22"/>
            <w:lang w:eastAsia="pt-BR"/>
          </w:rPr>
          <w:tab/>
        </w:r>
        <w:r w:rsidR="00606640" w:rsidRPr="00772C77">
          <w:rPr>
            <w:rStyle w:val="Hyperlink"/>
            <w:noProof/>
          </w:rPr>
          <w:t>Geral:</w:t>
        </w:r>
        <w:r w:rsidR="00606640">
          <w:rPr>
            <w:noProof/>
            <w:webHidden/>
          </w:rPr>
          <w:tab/>
        </w:r>
        <w:r>
          <w:rPr>
            <w:noProof/>
            <w:webHidden/>
          </w:rPr>
          <w:fldChar w:fldCharType="begin"/>
        </w:r>
        <w:r w:rsidR="00606640">
          <w:rPr>
            <w:noProof/>
            <w:webHidden/>
          </w:rPr>
          <w:instrText xml:space="preserve"> PAGEREF _Toc484416939 \h </w:instrText>
        </w:r>
      </w:ins>
      <w:r>
        <w:rPr>
          <w:noProof/>
          <w:webHidden/>
        </w:rPr>
      </w:r>
      <w:r>
        <w:rPr>
          <w:noProof/>
          <w:webHidden/>
        </w:rPr>
        <w:fldChar w:fldCharType="separate"/>
      </w:r>
      <w:ins w:id="36" w:author="eric.giuliani" w:date="2017-06-05T09:06:00Z">
        <w:r w:rsidR="00606640">
          <w:rPr>
            <w:noProof/>
            <w:webHidden/>
          </w:rPr>
          <w:t>23</w:t>
        </w:r>
        <w:r>
          <w:rPr>
            <w:noProof/>
            <w:webHidden/>
          </w:rPr>
          <w:fldChar w:fldCharType="end"/>
        </w:r>
        <w:r w:rsidRPr="00772C77">
          <w:rPr>
            <w:rStyle w:val="Hyperlink"/>
            <w:noProof/>
          </w:rPr>
          <w:fldChar w:fldCharType="end"/>
        </w:r>
      </w:ins>
    </w:p>
    <w:p w:rsidR="00606640" w:rsidRDefault="00210B41">
      <w:pPr>
        <w:pStyle w:val="Sumrio1"/>
        <w:tabs>
          <w:tab w:val="left" w:pos="567"/>
        </w:tabs>
        <w:rPr>
          <w:ins w:id="37" w:author="eric.giuliani" w:date="2017-06-05T09:06:00Z"/>
          <w:rFonts w:asciiTheme="minorHAnsi" w:eastAsiaTheme="minorEastAsia" w:hAnsiTheme="minorHAnsi" w:cstheme="minorBidi"/>
          <w:noProof/>
          <w:szCs w:val="22"/>
          <w:lang w:eastAsia="pt-BR"/>
        </w:rPr>
      </w:pPr>
      <w:ins w:id="38" w:author="eric.giuliani" w:date="2017-06-05T09:06:00Z">
        <w:r w:rsidRPr="00772C77">
          <w:rPr>
            <w:rStyle w:val="Hyperlink"/>
            <w:noProof/>
          </w:rPr>
          <w:fldChar w:fldCharType="begin"/>
        </w:r>
        <w:r w:rsidR="00606640" w:rsidRPr="00772C77">
          <w:rPr>
            <w:rStyle w:val="Hyperlink"/>
            <w:noProof/>
          </w:rPr>
          <w:instrText xml:space="preserve"> </w:instrText>
        </w:r>
        <w:r w:rsidR="00606640">
          <w:rPr>
            <w:noProof/>
          </w:rPr>
          <w:instrText>HYPERLINK \l "_Toc484416940"</w:instrText>
        </w:r>
        <w:r w:rsidR="00606640" w:rsidRPr="00772C77">
          <w:rPr>
            <w:rStyle w:val="Hyperlink"/>
            <w:noProof/>
          </w:rPr>
          <w:instrText xml:space="preserve"> </w:instrText>
        </w:r>
        <w:r w:rsidRPr="00772C77">
          <w:rPr>
            <w:rStyle w:val="Hyperlink"/>
            <w:noProof/>
          </w:rPr>
          <w:fldChar w:fldCharType="separate"/>
        </w:r>
        <w:r w:rsidR="00606640" w:rsidRPr="00772C77">
          <w:rPr>
            <w:rStyle w:val="Hyperlink"/>
            <w:noProof/>
          </w:rPr>
          <w:t>4.</w:t>
        </w:r>
        <w:r w:rsidR="00606640">
          <w:rPr>
            <w:rFonts w:asciiTheme="minorHAnsi" w:eastAsiaTheme="minorEastAsia" w:hAnsiTheme="minorHAnsi" w:cstheme="minorBidi"/>
            <w:noProof/>
            <w:szCs w:val="22"/>
            <w:lang w:eastAsia="pt-BR"/>
          </w:rPr>
          <w:tab/>
        </w:r>
        <w:r w:rsidR="00606640" w:rsidRPr="00772C77">
          <w:rPr>
            <w:rStyle w:val="Hyperlink"/>
            <w:noProof/>
          </w:rPr>
          <w:t>Mensagens:</w:t>
        </w:r>
        <w:r w:rsidR="00606640">
          <w:rPr>
            <w:noProof/>
            <w:webHidden/>
          </w:rPr>
          <w:tab/>
        </w:r>
        <w:r>
          <w:rPr>
            <w:noProof/>
            <w:webHidden/>
          </w:rPr>
          <w:fldChar w:fldCharType="begin"/>
        </w:r>
        <w:r w:rsidR="00606640">
          <w:rPr>
            <w:noProof/>
            <w:webHidden/>
          </w:rPr>
          <w:instrText xml:space="preserve"> PAGEREF _Toc484416940 \h </w:instrText>
        </w:r>
      </w:ins>
      <w:r>
        <w:rPr>
          <w:noProof/>
          <w:webHidden/>
        </w:rPr>
      </w:r>
      <w:r>
        <w:rPr>
          <w:noProof/>
          <w:webHidden/>
        </w:rPr>
        <w:fldChar w:fldCharType="separate"/>
      </w:r>
      <w:ins w:id="39" w:author="eric.giuliani" w:date="2017-06-05T09:06:00Z">
        <w:r w:rsidR="00606640">
          <w:rPr>
            <w:noProof/>
            <w:webHidden/>
          </w:rPr>
          <w:t>84</w:t>
        </w:r>
        <w:r>
          <w:rPr>
            <w:noProof/>
            <w:webHidden/>
          </w:rPr>
          <w:fldChar w:fldCharType="end"/>
        </w:r>
        <w:r w:rsidRPr="00772C77">
          <w:rPr>
            <w:rStyle w:val="Hyperlink"/>
            <w:noProof/>
          </w:rPr>
          <w:fldChar w:fldCharType="end"/>
        </w:r>
      </w:ins>
    </w:p>
    <w:p w:rsidR="00606640" w:rsidRDefault="00210B41">
      <w:pPr>
        <w:pStyle w:val="Sumrio1"/>
        <w:tabs>
          <w:tab w:val="left" w:pos="567"/>
        </w:tabs>
        <w:rPr>
          <w:ins w:id="40" w:author="eric.giuliani" w:date="2017-06-05T09:06:00Z"/>
          <w:rFonts w:asciiTheme="minorHAnsi" w:eastAsiaTheme="minorEastAsia" w:hAnsiTheme="minorHAnsi" w:cstheme="minorBidi"/>
          <w:noProof/>
          <w:szCs w:val="22"/>
          <w:lang w:eastAsia="pt-BR"/>
        </w:rPr>
      </w:pPr>
      <w:ins w:id="41" w:author="eric.giuliani" w:date="2017-06-05T09:06:00Z">
        <w:r w:rsidRPr="00772C77">
          <w:rPr>
            <w:rStyle w:val="Hyperlink"/>
            <w:noProof/>
          </w:rPr>
          <w:fldChar w:fldCharType="begin"/>
        </w:r>
        <w:r w:rsidR="00606640" w:rsidRPr="00772C77">
          <w:rPr>
            <w:rStyle w:val="Hyperlink"/>
            <w:noProof/>
          </w:rPr>
          <w:instrText xml:space="preserve"> </w:instrText>
        </w:r>
        <w:r w:rsidR="00606640">
          <w:rPr>
            <w:noProof/>
          </w:rPr>
          <w:instrText>HYPERLINK \l "_Toc484416941"</w:instrText>
        </w:r>
        <w:r w:rsidR="00606640" w:rsidRPr="00772C77">
          <w:rPr>
            <w:rStyle w:val="Hyperlink"/>
            <w:noProof/>
          </w:rPr>
          <w:instrText xml:space="preserve"> </w:instrText>
        </w:r>
        <w:r w:rsidRPr="00772C77">
          <w:rPr>
            <w:rStyle w:val="Hyperlink"/>
            <w:noProof/>
          </w:rPr>
          <w:fldChar w:fldCharType="separate"/>
        </w:r>
        <w:r w:rsidR="00606640" w:rsidRPr="00772C77">
          <w:rPr>
            <w:rStyle w:val="Hyperlink"/>
            <w:rFonts w:cs="Arial"/>
            <w:noProof/>
          </w:rPr>
          <w:t>5.</w:t>
        </w:r>
        <w:r w:rsidR="00606640">
          <w:rPr>
            <w:rFonts w:asciiTheme="minorHAnsi" w:eastAsiaTheme="minorEastAsia" w:hAnsiTheme="minorHAnsi" w:cstheme="minorBidi"/>
            <w:noProof/>
            <w:szCs w:val="22"/>
            <w:lang w:eastAsia="pt-BR"/>
          </w:rPr>
          <w:tab/>
        </w:r>
        <w:r w:rsidR="00606640" w:rsidRPr="00772C77">
          <w:rPr>
            <w:rStyle w:val="Hyperlink"/>
            <w:rFonts w:cs="Arial"/>
            <w:noProof/>
          </w:rPr>
          <w:t>Referências Externas:</w:t>
        </w:r>
        <w:r w:rsidR="00606640">
          <w:rPr>
            <w:noProof/>
            <w:webHidden/>
          </w:rPr>
          <w:tab/>
        </w:r>
        <w:r>
          <w:rPr>
            <w:noProof/>
            <w:webHidden/>
          </w:rPr>
          <w:fldChar w:fldCharType="begin"/>
        </w:r>
        <w:r w:rsidR="00606640">
          <w:rPr>
            <w:noProof/>
            <w:webHidden/>
          </w:rPr>
          <w:instrText xml:space="preserve"> PAGEREF _Toc484416941 \h </w:instrText>
        </w:r>
      </w:ins>
      <w:r>
        <w:rPr>
          <w:noProof/>
          <w:webHidden/>
        </w:rPr>
      </w:r>
      <w:r>
        <w:rPr>
          <w:noProof/>
          <w:webHidden/>
        </w:rPr>
        <w:fldChar w:fldCharType="separate"/>
      </w:r>
      <w:ins w:id="42" w:author="eric.giuliani" w:date="2017-06-05T09:06:00Z">
        <w:r w:rsidR="00606640">
          <w:rPr>
            <w:noProof/>
            <w:webHidden/>
          </w:rPr>
          <w:t>88</w:t>
        </w:r>
        <w:r>
          <w:rPr>
            <w:noProof/>
            <w:webHidden/>
          </w:rPr>
          <w:fldChar w:fldCharType="end"/>
        </w:r>
        <w:r w:rsidRPr="00772C77">
          <w:rPr>
            <w:rStyle w:val="Hyperlink"/>
            <w:noProof/>
          </w:rPr>
          <w:fldChar w:fldCharType="end"/>
        </w:r>
      </w:ins>
    </w:p>
    <w:p w:rsidR="00B919CC" w:rsidDel="00236667" w:rsidRDefault="00820E02">
      <w:pPr>
        <w:pStyle w:val="Sumrio1"/>
        <w:tabs>
          <w:tab w:val="left" w:pos="567"/>
        </w:tabs>
        <w:rPr>
          <w:ins w:id="43" w:author="Eric" w:date="2017-05-21T23:01:00Z"/>
          <w:del w:id="44" w:author="eric.giuliani" w:date="2017-05-22T08:14:00Z"/>
          <w:rFonts w:asciiTheme="minorHAnsi" w:eastAsiaTheme="minorEastAsia" w:hAnsiTheme="minorHAnsi" w:cstheme="minorBidi"/>
          <w:noProof/>
          <w:szCs w:val="22"/>
          <w:lang w:eastAsia="pt-BR"/>
        </w:rPr>
      </w:pPr>
      <w:ins w:id="45" w:author="Eric" w:date="2017-05-21T23:01:00Z">
        <w:del w:id="46" w:author="eric.giuliani" w:date="2017-05-22T08:14:00Z">
          <w:r>
            <w:rPr>
              <w:rStyle w:val="Hyperlink"/>
              <w:rFonts w:cs="Arial"/>
              <w:noProof/>
            </w:rPr>
            <w:delText>1.</w:delText>
          </w:r>
          <w:r w:rsidR="00B919CC" w:rsidDel="00236667">
            <w:rPr>
              <w:rFonts w:asciiTheme="minorHAnsi" w:eastAsiaTheme="minorEastAsia" w:hAnsiTheme="minorHAnsi" w:cstheme="minorBidi"/>
              <w:noProof/>
              <w:szCs w:val="22"/>
              <w:lang w:eastAsia="pt-BR"/>
            </w:rPr>
            <w:tab/>
          </w:r>
          <w:r>
            <w:rPr>
              <w:rStyle w:val="Hyperlink"/>
              <w:rFonts w:cs="Arial"/>
              <w:noProof/>
            </w:rPr>
            <w:delText>Diagrama de Caso de Uso</w:delText>
          </w:r>
          <w:r w:rsidR="00B919CC" w:rsidDel="00236667">
            <w:rPr>
              <w:noProof/>
              <w:webHidden/>
            </w:rPr>
            <w:tab/>
            <w:delText>2</w:delText>
          </w:r>
        </w:del>
      </w:ins>
    </w:p>
    <w:p w:rsidR="00B919CC" w:rsidDel="00236667" w:rsidRDefault="00820E02">
      <w:pPr>
        <w:pStyle w:val="Sumrio1"/>
        <w:tabs>
          <w:tab w:val="left" w:pos="567"/>
        </w:tabs>
        <w:rPr>
          <w:ins w:id="47" w:author="Eric" w:date="2017-05-21T23:01:00Z"/>
          <w:del w:id="48" w:author="eric.giuliani" w:date="2017-05-22T08:14:00Z"/>
          <w:rFonts w:asciiTheme="minorHAnsi" w:eastAsiaTheme="minorEastAsia" w:hAnsiTheme="minorHAnsi" w:cstheme="minorBidi"/>
          <w:noProof/>
          <w:szCs w:val="22"/>
          <w:lang w:eastAsia="pt-BR"/>
        </w:rPr>
      </w:pPr>
      <w:ins w:id="49" w:author="Eric" w:date="2017-05-21T23:01:00Z">
        <w:del w:id="50" w:author="eric.giuliani" w:date="2017-05-22T08:14:00Z">
          <w:r>
            <w:rPr>
              <w:rStyle w:val="Hyperlink"/>
              <w:rFonts w:cs="Arial"/>
              <w:noProof/>
            </w:rPr>
            <w:delText>2.</w:delText>
          </w:r>
          <w:r w:rsidR="00B919CC" w:rsidDel="00236667">
            <w:rPr>
              <w:rFonts w:asciiTheme="minorHAnsi" w:eastAsiaTheme="minorEastAsia" w:hAnsiTheme="minorHAnsi" w:cstheme="minorBidi"/>
              <w:noProof/>
              <w:szCs w:val="22"/>
              <w:lang w:eastAsia="pt-BR"/>
            </w:rPr>
            <w:tab/>
          </w:r>
          <w:r>
            <w:rPr>
              <w:rStyle w:val="Hyperlink"/>
              <w:rFonts w:cs="Arial"/>
              <w:noProof/>
            </w:rPr>
            <w:delText>Requisitos:</w:delText>
          </w:r>
          <w:r w:rsidR="00B919CC" w:rsidDel="00236667">
            <w:rPr>
              <w:noProof/>
              <w:webHidden/>
            </w:rPr>
            <w:tab/>
            <w:delText>9</w:delText>
          </w:r>
        </w:del>
      </w:ins>
    </w:p>
    <w:p w:rsidR="00B919CC" w:rsidDel="00236667" w:rsidRDefault="00820E02">
      <w:pPr>
        <w:pStyle w:val="Sumrio2"/>
        <w:tabs>
          <w:tab w:val="left" w:pos="1134"/>
        </w:tabs>
        <w:rPr>
          <w:ins w:id="51" w:author="Eric" w:date="2017-05-21T23:01:00Z"/>
          <w:del w:id="52" w:author="eric.giuliani" w:date="2017-05-22T08:14:00Z"/>
          <w:rFonts w:asciiTheme="minorHAnsi" w:eastAsiaTheme="minorEastAsia" w:hAnsiTheme="minorHAnsi" w:cstheme="minorBidi"/>
          <w:noProof/>
          <w:szCs w:val="22"/>
          <w:lang w:eastAsia="pt-BR"/>
        </w:rPr>
      </w:pPr>
      <w:ins w:id="53" w:author="Eric" w:date="2017-05-21T23:01:00Z">
        <w:del w:id="54" w:author="eric.giuliani" w:date="2017-05-22T08:14:00Z">
          <w:r>
            <w:rPr>
              <w:rStyle w:val="Hyperlink"/>
              <w:rFonts w:cs="Arial"/>
              <w:noProof/>
            </w:rPr>
            <w:delText>2.1</w:delText>
          </w:r>
          <w:r w:rsidR="00B919CC" w:rsidDel="00236667">
            <w:rPr>
              <w:rFonts w:asciiTheme="minorHAnsi" w:eastAsiaTheme="minorEastAsia" w:hAnsiTheme="minorHAnsi" w:cstheme="minorBidi"/>
              <w:noProof/>
              <w:szCs w:val="22"/>
              <w:lang w:eastAsia="pt-BR"/>
            </w:rPr>
            <w:tab/>
          </w:r>
          <w:r>
            <w:rPr>
              <w:rStyle w:val="Hyperlink"/>
              <w:rFonts w:cs="Arial"/>
              <w:noProof/>
            </w:rPr>
            <w:delText>Requisitos Funcionais:</w:delText>
          </w:r>
          <w:r w:rsidR="00B919CC" w:rsidDel="00236667">
            <w:rPr>
              <w:noProof/>
              <w:webHidden/>
            </w:rPr>
            <w:tab/>
            <w:delText>9</w:delText>
          </w:r>
        </w:del>
      </w:ins>
    </w:p>
    <w:p w:rsidR="00B919CC" w:rsidDel="00236667" w:rsidRDefault="00820E02">
      <w:pPr>
        <w:pStyle w:val="Sumrio2"/>
        <w:tabs>
          <w:tab w:val="left" w:pos="1134"/>
        </w:tabs>
        <w:rPr>
          <w:ins w:id="55" w:author="Eric" w:date="2017-05-21T23:01:00Z"/>
          <w:del w:id="56" w:author="eric.giuliani" w:date="2017-05-22T08:14:00Z"/>
          <w:rFonts w:asciiTheme="minorHAnsi" w:eastAsiaTheme="minorEastAsia" w:hAnsiTheme="minorHAnsi" w:cstheme="minorBidi"/>
          <w:noProof/>
          <w:szCs w:val="22"/>
          <w:lang w:eastAsia="pt-BR"/>
        </w:rPr>
      </w:pPr>
      <w:ins w:id="57" w:author="Eric" w:date="2017-05-21T23:01:00Z">
        <w:del w:id="58" w:author="eric.giuliani" w:date="2017-05-22T08:14:00Z">
          <w:r>
            <w:rPr>
              <w:rStyle w:val="Hyperlink"/>
              <w:rFonts w:cs="Arial"/>
              <w:noProof/>
            </w:rPr>
            <w:delText>2.2</w:delText>
          </w:r>
          <w:r w:rsidR="00B919CC" w:rsidDel="00236667">
            <w:rPr>
              <w:rFonts w:asciiTheme="minorHAnsi" w:eastAsiaTheme="minorEastAsia" w:hAnsiTheme="minorHAnsi" w:cstheme="minorBidi"/>
              <w:noProof/>
              <w:szCs w:val="22"/>
              <w:lang w:eastAsia="pt-BR"/>
            </w:rPr>
            <w:tab/>
          </w:r>
          <w:r>
            <w:rPr>
              <w:rStyle w:val="Hyperlink"/>
              <w:rFonts w:cs="Arial"/>
              <w:noProof/>
            </w:rPr>
            <w:delText>Requisitos Não Funcionais:</w:delText>
          </w:r>
          <w:r w:rsidR="00B919CC" w:rsidDel="00236667">
            <w:rPr>
              <w:noProof/>
              <w:webHidden/>
            </w:rPr>
            <w:tab/>
            <w:delText>13</w:delText>
          </w:r>
        </w:del>
      </w:ins>
    </w:p>
    <w:p w:rsidR="00B919CC" w:rsidDel="00236667" w:rsidRDefault="00820E02">
      <w:pPr>
        <w:pStyle w:val="Sumrio3"/>
        <w:tabs>
          <w:tab w:val="left" w:pos="2268"/>
        </w:tabs>
        <w:rPr>
          <w:ins w:id="59" w:author="Eric" w:date="2017-05-21T23:01:00Z"/>
          <w:del w:id="60" w:author="eric.giuliani" w:date="2017-05-22T08:14:00Z"/>
          <w:rFonts w:asciiTheme="minorHAnsi" w:eastAsiaTheme="minorEastAsia" w:hAnsiTheme="minorHAnsi" w:cstheme="minorBidi"/>
          <w:noProof/>
          <w:szCs w:val="22"/>
          <w:lang w:eastAsia="pt-BR"/>
        </w:rPr>
      </w:pPr>
      <w:ins w:id="61" w:author="Eric" w:date="2017-05-21T23:01:00Z">
        <w:del w:id="62" w:author="eric.giuliani" w:date="2017-05-22T08:14:00Z">
          <w:r>
            <w:rPr>
              <w:rStyle w:val="Hyperlink"/>
              <w:rFonts w:cs="Arial"/>
              <w:noProof/>
            </w:rPr>
            <w:delText>2.2.1</w:delText>
          </w:r>
          <w:r w:rsidR="00B919CC" w:rsidDel="00236667">
            <w:rPr>
              <w:rFonts w:asciiTheme="minorHAnsi" w:eastAsiaTheme="minorEastAsia" w:hAnsiTheme="minorHAnsi" w:cstheme="minorBidi"/>
              <w:noProof/>
              <w:szCs w:val="22"/>
              <w:lang w:eastAsia="pt-BR"/>
            </w:rPr>
            <w:tab/>
          </w:r>
          <w:r>
            <w:rPr>
              <w:rStyle w:val="Hyperlink"/>
              <w:rFonts w:cs="Arial"/>
              <w:noProof/>
            </w:rPr>
            <w:delText>Segurança:</w:delText>
          </w:r>
          <w:r w:rsidR="00B919CC" w:rsidDel="00236667">
            <w:rPr>
              <w:noProof/>
              <w:webHidden/>
            </w:rPr>
            <w:tab/>
            <w:delText>13</w:delText>
          </w:r>
        </w:del>
      </w:ins>
    </w:p>
    <w:p w:rsidR="00B919CC" w:rsidDel="00236667" w:rsidRDefault="00820E02">
      <w:pPr>
        <w:pStyle w:val="Sumrio3"/>
        <w:tabs>
          <w:tab w:val="left" w:pos="2268"/>
        </w:tabs>
        <w:rPr>
          <w:ins w:id="63" w:author="Eric" w:date="2017-05-21T23:01:00Z"/>
          <w:del w:id="64" w:author="eric.giuliani" w:date="2017-05-22T08:14:00Z"/>
          <w:rFonts w:asciiTheme="minorHAnsi" w:eastAsiaTheme="minorEastAsia" w:hAnsiTheme="minorHAnsi" w:cstheme="minorBidi"/>
          <w:noProof/>
          <w:szCs w:val="22"/>
          <w:lang w:eastAsia="pt-BR"/>
        </w:rPr>
      </w:pPr>
      <w:ins w:id="65" w:author="Eric" w:date="2017-05-21T23:01:00Z">
        <w:del w:id="66" w:author="eric.giuliani" w:date="2017-05-22T08:14:00Z">
          <w:r>
            <w:rPr>
              <w:rStyle w:val="Hyperlink"/>
              <w:rFonts w:cs="Arial"/>
              <w:noProof/>
            </w:rPr>
            <w:delText>2.2.2</w:delText>
          </w:r>
          <w:r w:rsidR="00B919CC" w:rsidDel="00236667">
            <w:rPr>
              <w:rFonts w:asciiTheme="minorHAnsi" w:eastAsiaTheme="minorEastAsia" w:hAnsiTheme="minorHAnsi" w:cstheme="minorBidi"/>
              <w:noProof/>
              <w:szCs w:val="22"/>
              <w:lang w:eastAsia="pt-BR"/>
            </w:rPr>
            <w:tab/>
          </w:r>
          <w:r>
            <w:rPr>
              <w:rStyle w:val="Hyperlink"/>
              <w:rFonts w:cs="Arial"/>
              <w:noProof/>
            </w:rPr>
            <w:delText>Usabilidade:</w:delText>
          </w:r>
          <w:r w:rsidR="00B919CC" w:rsidDel="00236667">
            <w:rPr>
              <w:noProof/>
              <w:webHidden/>
            </w:rPr>
            <w:tab/>
            <w:delText>13</w:delText>
          </w:r>
        </w:del>
      </w:ins>
    </w:p>
    <w:p w:rsidR="00B919CC" w:rsidDel="00236667" w:rsidRDefault="00820E02">
      <w:pPr>
        <w:pStyle w:val="Sumrio3"/>
        <w:tabs>
          <w:tab w:val="left" w:pos="2268"/>
        </w:tabs>
        <w:rPr>
          <w:ins w:id="67" w:author="Eric" w:date="2017-05-21T23:01:00Z"/>
          <w:del w:id="68" w:author="eric.giuliani" w:date="2017-05-22T08:14:00Z"/>
          <w:rFonts w:asciiTheme="minorHAnsi" w:eastAsiaTheme="minorEastAsia" w:hAnsiTheme="minorHAnsi" w:cstheme="minorBidi"/>
          <w:noProof/>
          <w:szCs w:val="22"/>
          <w:lang w:eastAsia="pt-BR"/>
        </w:rPr>
      </w:pPr>
      <w:ins w:id="69" w:author="Eric" w:date="2017-05-21T23:01:00Z">
        <w:del w:id="70" w:author="eric.giuliani" w:date="2017-05-22T08:14:00Z">
          <w:r>
            <w:rPr>
              <w:rStyle w:val="Hyperlink"/>
              <w:rFonts w:cs="Arial"/>
              <w:noProof/>
            </w:rPr>
            <w:delText>2.2.3</w:delText>
          </w:r>
          <w:r w:rsidR="00B919CC" w:rsidDel="00236667">
            <w:rPr>
              <w:rFonts w:asciiTheme="minorHAnsi" w:eastAsiaTheme="minorEastAsia" w:hAnsiTheme="minorHAnsi" w:cstheme="minorBidi"/>
              <w:noProof/>
              <w:szCs w:val="22"/>
              <w:lang w:eastAsia="pt-BR"/>
            </w:rPr>
            <w:tab/>
          </w:r>
          <w:r>
            <w:rPr>
              <w:rStyle w:val="Hyperlink"/>
              <w:rFonts w:cs="Arial"/>
              <w:noProof/>
            </w:rPr>
            <w:delText>Integração:</w:delText>
          </w:r>
          <w:r w:rsidR="00B919CC" w:rsidDel="00236667">
            <w:rPr>
              <w:noProof/>
              <w:webHidden/>
            </w:rPr>
            <w:tab/>
            <w:delText>13</w:delText>
          </w:r>
        </w:del>
      </w:ins>
    </w:p>
    <w:p w:rsidR="00B919CC" w:rsidDel="00236667" w:rsidRDefault="00820E02">
      <w:pPr>
        <w:pStyle w:val="Sumrio1"/>
        <w:tabs>
          <w:tab w:val="left" w:pos="567"/>
        </w:tabs>
        <w:rPr>
          <w:ins w:id="71" w:author="Eric" w:date="2017-05-21T23:01:00Z"/>
          <w:del w:id="72" w:author="eric.giuliani" w:date="2017-05-22T08:14:00Z"/>
          <w:rFonts w:asciiTheme="minorHAnsi" w:eastAsiaTheme="minorEastAsia" w:hAnsiTheme="minorHAnsi" w:cstheme="minorBidi"/>
          <w:noProof/>
          <w:szCs w:val="22"/>
          <w:lang w:eastAsia="pt-BR"/>
        </w:rPr>
      </w:pPr>
      <w:ins w:id="73" w:author="Eric" w:date="2017-05-21T23:01:00Z">
        <w:del w:id="74" w:author="eric.giuliani" w:date="2017-05-22T08:14:00Z">
          <w:r>
            <w:rPr>
              <w:rStyle w:val="Hyperlink"/>
              <w:rFonts w:cs="Arial"/>
              <w:noProof/>
            </w:rPr>
            <w:delText>3.</w:delText>
          </w:r>
          <w:r w:rsidR="00B919CC" w:rsidDel="00236667">
            <w:rPr>
              <w:rFonts w:asciiTheme="minorHAnsi" w:eastAsiaTheme="minorEastAsia" w:hAnsiTheme="minorHAnsi" w:cstheme="minorBidi"/>
              <w:noProof/>
              <w:szCs w:val="22"/>
              <w:lang w:eastAsia="pt-BR"/>
            </w:rPr>
            <w:tab/>
          </w:r>
          <w:r>
            <w:rPr>
              <w:rStyle w:val="Hyperlink"/>
              <w:rFonts w:cs="Arial"/>
              <w:noProof/>
            </w:rPr>
            <w:delText>Regras de Negócio:</w:delText>
          </w:r>
          <w:r w:rsidR="00B919CC" w:rsidDel="00236667">
            <w:rPr>
              <w:noProof/>
              <w:webHidden/>
            </w:rPr>
            <w:tab/>
            <w:delText>14</w:delText>
          </w:r>
        </w:del>
      </w:ins>
    </w:p>
    <w:p w:rsidR="00B919CC" w:rsidDel="00236667" w:rsidRDefault="00820E02">
      <w:pPr>
        <w:pStyle w:val="Sumrio2"/>
        <w:tabs>
          <w:tab w:val="left" w:pos="1134"/>
        </w:tabs>
        <w:rPr>
          <w:ins w:id="75" w:author="Eric" w:date="2017-05-21T23:01:00Z"/>
          <w:del w:id="76" w:author="eric.giuliani" w:date="2017-05-22T08:14:00Z"/>
          <w:rFonts w:asciiTheme="minorHAnsi" w:eastAsiaTheme="minorEastAsia" w:hAnsiTheme="minorHAnsi" w:cstheme="minorBidi"/>
          <w:noProof/>
          <w:szCs w:val="22"/>
          <w:lang w:eastAsia="pt-BR"/>
        </w:rPr>
      </w:pPr>
      <w:ins w:id="77" w:author="Eric" w:date="2017-05-21T23:01:00Z">
        <w:del w:id="78" w:author="eric.giuliani" w:date="2017-05-22T08:14:00Z">
          <w:r>
            <w:rPr>
              <w:rStyle w:val="Hyperlink"/>
              <w:noProof/>
            </w:rPr>
            <w:delText>3.1</w:delText>
          </w:r>
          <w:r w:rsidR="00B919CC" w:rsidDel="00236667">
            <w:rPr>
              <w:rFonts w:asciiTheme="minorHAnsi" w:eastAsiaTheme="minorEastAsia" w:hAnsiTheme="minorHAnsi" w:cstheme="minorBidi"/>
              <w:noProof/>
              <w:szCs w:val="22"/>
              <w:lang w:eastAsia="pt-BR"/>
            </w:rPr>
            <w:tab/>
          </w:r>
          <w:r>
            <w:rPr>
              <w:rStyle w:val="Hyperlink"/>
              <w:noProof/>
            </w:rPr>
            <w:delText>Padrões:</w:delText>
          </w:r>
          <w:r w:rsidR="00B919CC" w:rsidDel="00236667">
            <w:rPr>
              <w:noProof/>
              <w:webHidden/>
            </w:rPr>
            <w:tab/>
            <w:delText>14</w:delText>
          </w:r>
        </w:del>
      </w:ins>
    </w:p>
    <w:p w:rsidR="00B919CC" w:rsidDel="00236667" w:rsidRDefault="00820E02">
      <w:pPr>
        <w:pStyle w:val="Sumrio2"/>
        <w:tabs>
          <w:tab w:val="left" w:pos="1134"/>
        </w:tabs>
        <w:rPr>
          <w:ins w:id="79" w:author="Eric" w:date="2017-05-21T23:01:00Z"/>
          <w:del w:id="80" w:author="eric.giuliani" w:date="2017-05-22T08:14:00Z"/>
          <w:rFonts w:asciiTheme="minorHAnsi" w:eastAsiaTheme="minorEastAsia" w:hAnsiTheme="minorHAnsi" w:cstheme="minorBidi"/>
          <w:noProof/>
          <w:szCs w:val="22"/>
          <w:lang w:eastAsia="pt-BR"/>
        </w:rPr>
      </w:pPr>
      <w:ins w:id="81" w:author="Eric" w:date="2017-05-21T23:01:00Z">
        <w:del w:id="82" w:author="eric.giuliani" w:date="2017-05-22T08:14:00Z">
          <w:r>
            <w:rPr>
              <w:rStyle w:val="Hyperlink"/>
              <w:noProof/>
            </w:rPr>
            <w:delText>3.2</w:delText>
          </w:r>
          <w:r w:rsidR="00B919CC" w:rsidDel="00236667">
            <w:rPr>
              <w:rFonts w:asciiTheme="minorHAnsi" w:eastAsiaTheme="minorEastAsia" w:hAnsiTheme="minorHAnsi" w:cstheme="minorBidi"/>
              <w:noProof/>
              <w:szCs w:val="22"/>
              <w:lang w:eastAsia="pt-BR"/>
            </w:rPr>
            <w:tab/>
          </w:r>
          <w:r>
            <w:rPr>
              <w:rStyle w:val="Hyperlink"/>
              <w:noProof/>
            </w:rPr>
            <w:delText>Logs:</w:delText>
          </w:r>
          <w:r w:rsidR="00B919CC" w:rsidDel="00236667">
            <w:rPr>
              <w:noProof/>
              <w:webHidden/>
            </w:rPr>
            <w:tab/>
            <w:delText>22</w:delText>
          </w:r>
        </w:del>
      </w:ins>
    </w:p>
    <w:p w:rsidR="00B919CC" w:rsidDel="00236667" w:rsidRDefault="00820E02">
      <w:pPr>
        <w:pStyle w:val="Sumrio2"/>
        <w:tabs>
          <w:tab w:val="left" w:pos="1134"/>
        </w:tabs>
        <w:rPr>
          <w:ins w:id="83" w:author="Eric" w:date="2017-05-21T23:01:00Z"/>
          <w:del w:id="84" w:author="eric.giuliani" w:date="2017-05-22T08:14:00Z"/>
          <w:rFonts w:asciiTheme="minorHAnsi" w:eastAsiaTheme="minorEastAsia" w:hAnsiTheme="minorHAnsi" w:cstheme="minorBidi"/>
          <w:noProof/>
          <w:szCs w:val="22"/>
          <w:lang w:eastAsia="pt-BR"/>
        </w:rPr>
      </w:pPr>
      <w:ins w:id="85" w:author="Eric" w:date="2017-05-21T23:01:00Z">
        <w:del w:id="86" w:author="eric.giuliani" w:date="2017-05-22T08:14:00Z">
          <w:r>
            <w:rPr>
              <w:rStyle w:val="Hyperlink"/>
              <w:noProof/>
            </w:rPr>
            <w:delText>3.3</w:delText>
          </w:r>
          <w:r w:rsidR="00B919CC" w:rsidDel="00236667">
            <w:rPr>
              <w:rFonts w:asciiTheme="minorHAnsi" w:eastAsiaTheme="minorEastAsia" w:hAnsiTheme="minorHAnsi" w:cstheme="minorBidi"/>
              <w:noProof/>
              <w:szCs w:val="22"/>
              <w:lang w:eastAsia="pt-BR"/>
            </w:rPr>
            <w:tab/>
          </w:r>
          <w:r>
            <w:rPr>
              <w:rStyle w:val="Hyperlink"/>
              <w:noProof/>
            </w:rPr>
            <w:delText>Autenticação:</w:delText>
          </w:r>
          <w:r w:rsidR="00B919CC" w:rsidDel="00236667">
            <w:rPr>
              <w:noProof/>
              <w:webHidden/>
            </w:rPr>
            <w:tab/>
            <w:delText>22</w:delText>
          </w:r>
        </w:del>
      </w:ins>
    </w:p>
    <w:p w:rsidR="00B919CC" w:rsidDel="00236667" w:rsidRDefault="00820E02">
      <w:pPr>
        <w:pStyle w:val="Sumrio2"/>
        <w:tabs>
          <w:tab w:val="left" w:pos="1134"/>
        </w:tabs>
        <w:rPr>
          <w:ins w:id="87" w:author="Eric" w:date="2017-05-21T23:01:00Z"/>
          <w:del w:id="88" w:author="eric.giuliani" w:date="2017-05-22T08:14:00Z"/>
          <w:rFonts w:asciiTheme="minorHAnsi" w:eastAsiaTheme="minorEastAsia" w:hAnsiTheme="minorHAnsi" w:cstheme="minorBidi"/>
          <w:noProof/>
          <w:szCs w:val="22"/>
          <w:lang w:eastAsia="pt-BR"/>
        </w:rPr>
      </w:pPr>
      <w:ins w:id="89" w:author="Eric" w:date="2017-05-21T23:01:00Z">
        <w:del w:id="90" w:author="eric.giuliani" w:date="2017-05-22T08:14:00Z">
          <w:r>
            <w:rPr>
              <w:rStyle w:val="Hyperlink"/>
              <w:noProof/>
            </w:rPr>
            <w:delText>3.4</w:delText>
          </w:r>
          <w:r w:rsidR="00B919CC" w:rsidDel="00236667">
            <w:rPr>
              <w:rFonts w:asciiTheme="minorHAnsi" w:eastAsiaTheme="minorEastAsia" w:hAnsiTheme="minorHAnsi" w:cstheme="minorBidi"/>
              <w:noProof/>
              <w:szCs w:val="22"/>
              <w:lang w:eastAsia="pt-BR"/>
            </w:rPr>
            <w:tab/>
          </w:r>
          <w:r>
            <w:rPr>
              <w:rStyle w:val="Hyperlink"/>
              <w:noProof/>
            </w:rPr>
            <w:delText>Geral:</w:delText>
          </w:r>
          <w:r w:rsidR="00B919CC" w:rsidDel="00236667">
            <w:rPr>
              <w:noProof/>
              <w:webHidden/>
            </w:rPr>
            <w:tab/>
            <w:delText>23</w:delText>
          </w:r>
        </w:del>
      </w:ins>
    </w:p>
    <w:p w:rsidR="00B919CC" w:rsidDel="00236667" w:rsidRDefault="00820E02">
      <w:pPr>
        <w:pStyle w:val="Sumrio1"/>
        <w:tabs>
          <w:tab w:val="left" w:pos="567"/>
        </w:tabs>
        <w:rPr>
          <w:ins w:id="91" w:author="Eric" w:date="2017-05-21T23:01:00Z"/>
          <w:del w:id="92" w:author="eric.giuliani" w:date="2017-05-22T08:14:00Z"/>
          <w:rFonts w:asciiTheme="minorHAnsi" w:eastAsiaTheme="minorEastAsia" w:hAnsiTheme="minorHAnsi" w:cstheme="minorBidi"/>
          <w:noProof/>
          <w:szCs w:val="22"/>
          <w:lang w:eastAsia="pt-BR"/>
        </w:rPr>
      </w:pPr>
      <w:ins w:id="93" w:author="Eric" w:date="2017-05-21T23:01:00Z">
        <w:del w:id="94" w:author="eric.giuliani" w:date="2017-05-22T08:14:00Z">
          <w:r>
            <w:rPr>
              <w:rStyle w:val="Hyperlink"/>
              <w:noProof/>
            </w:rPr>
            <w:lastRenderedPageBreak/>
            <w:delText>4.</w:delText>
          </w:r>
          <w:r w:rsidR="00B919CC" w:rsidDel="00236667">
            <w:rPr>
              <w:rFonts w:asciiTheme="minorHAnsi" w:eastAsiaTheme="minorEastAsia" w:hAnsiTheme="minorHAnsi" w:cstheme="minorBidi"/>
              <w:noProof/>
              <w:szCs w:val="22"/>
              <w:lang w:eastAsia="pt-BR"/>
            </w:rPr>
            <w:tab/>
          </w:r>
          <w:r>
            <w:rPr>
              <w:rStyle w:val="Hyperlink"/>
              <w:noProof/>
            </w:rPr>
            <w:delText>Mensagens:</w:delText>
          </w:r>
          <w:r w:rsidR="00B919CC" w:rsidDel="00236667">
            <w:rPr>
              <w:noProof/>
              <w:webHidden/>
            </w:rPr>
            <w:tab/>
            <w:delText>83</w:delText>
          </w:r>
        </w:del>
      </w:ins>
    </w:p>
    <w:p w:rsidR="00B919CC" w:rsidDel="00236667" w:rsidRDefault="00820E02">
      <w:pPr>
        <w:pStyle w:val="Sumrio1"/>
        <w:tabs>
          <w:tab w:val="left" w:pos="567"/>
        </w:tabs>
        <w:rPr>
          <w:ins w:id="95" w:author="Eric" w:date="2017-05-21T23:01:00Z"/>
          <w:del w:id="96" w:author="eric.giuliani" w:date="2017-05-22T08:14:00Z"/>
          <w:rFonts w:asciiTheme="minorHAnsi" w:eastAsiaTheme="minorEastAsia" w:hAnsiTheme="minorHAnsi" w:cstheme="minorBidi"/>
          <w:noProof/>
          <w:szCs w:val="22"/>
          <w:lang w:eastAsia="pt-BR"/>
        </w:rPr>
      </w:pPr>
      <w:ins w:id="97" w:author="Eric" w:date="2017-05-21T23:01:00Z">
        <w:del w:id="98" w:author="eric.giuliani" w:date="2017-05-22T08:14:00Z">
          <w:r>
            <w:rPr>
              <w:rStyle w:val="Hyperlink"/>
              <w:rFonts w:cs="Arial"/>
              <w:noProof/>
            </w:rPr>
            <w:delText>5.</w:delText>
          </w:r>
          <w:r w:rsidR="00B919CC" w:rsidDel="00236667">
            <w:rPr>
              <w:rFonts w:asciiTheme="minorHAnsi" w:eastAsiaTheme="minorEastAsia" w:hAnsiTheme="minorHAnsi" w:cstheme="minorBidi"/>
              <w:noProof/>
              <w:szCs w:val="22"/>
              <w:lang w:eastAsia="pt-BR"/>
            </w:rPr>
            <w:tab/>
          </w:r>
          <w:r>
            <w:rPr>
              <w:rStyle w:val="Hyperlink"/>
              <w:rFonts w:cs="Arial"/>
              <w:noProof/>
            </w:rPr>
            <w:delText>Referências Externas:</w:delText>
          </w:r>
          <w:r w:rsidR="00B919CC" w:rsidDel="00236667">
            <w:rPr>
              <w:noProof/>
              <w:webHidden/>
            </w:rPr>
            <w:tab/>
            <w:delText>87</w:delText>
          </w:r>
        </w:del>
      </w:ins>
    </w:p>
    <w:p w:rsidR="002F6B28" w:rsidDel="00236667" w:rsidRDefault="00F25C47">
      <w:pPr>
        <w:pStyle w:val="Sumrio1"/>
        <w:tabs>
          <w:tab w:val="left" w:pos="567"/>
        </w:tabs>
        <w:rPr>
          <w:del w:id="99" w:author="eric.giuliani" w:date="2017-05-22T08:14:00Z"/>
          <w:rFonts w:asciiTheme="minorHAnsi" w:eastAsiaTheme="minorEastAsia" w:hAnsiTheme="minorHAnsi" w:cstheme="minorBidi"/>
          <w:noProof/>
          <w:szCs w:val="22"/>
          <w:lang w:eastAsia="pt-BR"/>
        </w:rPr>
      </w:pPr>
      <w:del w:id="100" w:author="eric.giuliani" w:date="2017-05-22T08:14:00Z">
        <w:r w:rsidRPr="00F25C47">
          <w:delText>1.</w:delText>
        </w:r>
        <w:r w:rsidR="002F6B28" w:rsidDel="00236667">
          <w:rPr>
            <w:rFonts w:asciiTheme="minorHAnsi" w:eastAsiaTheme="minorEastAsia" w:hAnsiTheme="minorHAnsi" w:cstheme="minorBidi"/>
            <w:noProof/>
            <w:szCs w:val="22"/>
            <w:lang w:eastAsia="pt-BR"/>
          </w:rPr>
          <w:tab/>
        </w:r>
        <w:r w:rsidRPr="00F25C47">
          <w:delText>Diagrama de Caso de Uso</w:delText>
        </w:r>
        <w:r w:rsidR="002F6B28" w:rsidDel="00236667">
          <w:rPr>
            <w:noProof/>
            <w:webHidden/>
          </w:rPr>
          <w:tab/>
          <w:delText>2</w:delText>
        </w:r>
      </w:del>
    </w:p>
    <w:p w:rsidR="002F6B28" w:rsidDel="00236667" w:rsidRDefault="00F25C47">
      <w:pPr>
        <w:pStyle w:val="Sumrio1"/>
        <w:tabs>
          <w:tab w:val="left" w:pos="567"/>
        </w:tabs>
        <w:rPr>
          <w:del w:id="101" w:author="eric.giuliani" w:date="2017-05-22T08:14:00Z"/>
          <w:rFonts w:asciiTheme="minorHAnsi" w:eastAsiaTheme="minorEastAsia" w:hAnsiTheme="minorHAnsi" w:cstheme="minorBidi"/>
          <w:noProof/>
          <w:szCs w:val="22"/>
          <w:lang w:eastAsia="pt-BR"/>
        </w:rPr>
      </w:pPr>
      <w:del w:id="102" w:author="eric.giuliani" w:date="2017-05-22T08:14:00Z">
        <w:r w:rsidRPr="00F25C47">
          <w:delText>2.</w:delText>
        </w:r>
        <w:r w:rsidR="002F6B28" w:rsidDel="00236667">
          <w:rPr>
            <w:rFonts w:asciiTheme="minorHAnsi" w:eastAsiaTheme="minorEastAsia" w:hAnsiTheme="minorHAnsi" w:cstheme="minorBidi"/>
            <w:noProof/>
            <w:szCs w:val="22"/>
            <w:lang w:eastAsia="pt-BR"/>
          </w:rPr>
          <w:tab/>
        </w:r>
        <w:r w:rsidRPr="00F25C47">
          <w:delText>Requisitos:</w:delText>
        </w:r>
        <w:r w:rsidR="002F6B28" w:rsidDel="00236667">
          <w:rPr>
            <w:noProof/>
            <w:webHidden/>
          </w:rPr>
          <w:tab/>
          <w:delText>9</w:delText>
        </w:r>
      </w:del>
    </w:p>
    <w:p w:rsidR="002F6B28" w:rsidDel="00236667" w:rsidRDefault="00F25C47">
      <w:pPr>
        <w:pStyle w:val="Sumrio2"/>
        <w:tabs>
          <w:tab w:val="left" w:pos="1134"/>
        </w:tabs>
        <w:rPr>
          <w:del w:id="103" w:author="eric.giuliani" w:date="2017-05-22T08:14:00Z"/>
          <w:rFonts w:asciiTheme="minorHAnsi" w:eastAsiaTheme="minorEastAsia" w:hAnsiTheme="minorHAnsi" w:cstheme="minorBidi"/>
          <w:noProof/>
          <w:szCs w:val="22"/>
          <w:lang w:eastAsia="pt-BR"/>
        </w:rPr>
      </w:pPr>
      <w:del w:id="104" w:author="eric.giuliani" w:date="2017-05-22T08:14:00Z">
        <w:r w:rsidRPr="00F25C47">
          <w:delText>2.1</w:delText>
        </w:r>
        <w:r w:rsidR="002F6B28" w:rsidDel="00236667">
          <w:rPr>
            <w:rFonts w:asciiTheme="minorHAnsi" w:eastAsiaTheme="minorEastAsia" w:hAnsiTheme="minorHAnsi" w:cstheme="minorBidi"/>
            <w:noProof/>
            <w:szCs w:val="22"/>
            <w:lang w:eastAsia="pt-BR"/>
          </w:rPr>
          <w:tab/>
        </w:r>
        <w:r w:rsidRPr="00F25C47">
          <w:delText>Requisitos Funcionais:</w:delText>
        </w:r>
        <w:r w:rsidR="002F6B28" w:rsidDel="00236667">
          <w:rPr>
            <w:noProof/>
            <w:webHidden/>
          </w:rPr>
          <w:tab/>
          <w:delText>9</w:delText>
        </w:r>
      </w:del>
    </w:p>
    <w:p w:rsidR="002F6B28" w:rsidDel="00236667" w:rsidRDefault="00F25C47">
      <w:pPr>
        <w:pStyle w:val="Sumrio2"/>
        <w:tabs>
          <w:tab w:val="left" w:pos="1134"/>
        </w:tabs>
        <w:rPr>
          <w:del w:id="105" w:author="eric.giuliani" w:date="2017-05-22T08:14:00Z"/>
          <w:rFonts w:asciiTheme="minorHAnsi" w:eastAsiaTheme="minorEastAsia" w:hAnsiTheme="minorHAnsi" w:cstheme="minorBidi"/>
          <w:noProof/>
          <w:szCs w:val="22"/>
          <w:lang w:eastAsia="pt-BR"/>
        </w:rPr>
      </w:pPr>
      <w:del w:id="106" w:author="eric.giuliani" w:date="2017-05-22T08:14:00Z">
        <w:r w:rsidRPr="00F25C47">
          <w:delText>2.2</w:delText>
        </w:r>
        <w:r w:rsidR="002F6B28" w:rsidDel="00236667">
          <w:rPr>
            <w:rFonts w:asciiTheme="minorHAnsi" w:eastAsiaTheme="minorEastAsia" w:hAnsiTheme="minorHAnsi" w:cstheme="minorBidi"/>
            <w:noProof/>
            <w:szCs w:val="22"/>
            <w:lang w:eastAsia="pt-BR"/>
          </w:rPr>
          <w:tab/>
        </w:r>
        <w:r w:rsidRPr="00F25C47">
          <w:delText>Requisitos Não Funcionais:</w:delText>
        </w:r>
        <w:r w:rsidR="002F6B28" w:rsidDel="00236667">
          <w:rPr>
            <w:noProof/>
            <w:webHidden/>
          </w:rPr>
          <w:tab/>
          <w:delText>12</w:delText>
        </w:r>
      </w:del>
    </w:p>
    <w:p w:rsidR="002F6B28" w:rsidDel="00236667" w:rsidRDefault="00F25C47">
      <w:pPr>
        <w:pStyle w:val="Sumrio3"/>
        <w:tabs>
          <w:tab w:val="left" w:pos="2268"/>
        </w:tabs>
        <w:rPr>
          <w:del w:id="107" w:author="eric.giuliani" w:date="2017-05-22T08:14:00Z"/>
          <w:rFonts w:asciiTheme="minorHAnsi" w:eastAsiaTheme="minorEastAsia" w:hAnsiTheme="minorHAnsi" w:cstheme="minorBidi"/>
          <w:noProof/>
          <w:szCs w:val="22"/>
          <w:lang w:eastAsia="pt-BR"/>
        </w:rPr>
      </w:pPr>
      <w:del w:id="108" w:author="eric.giuliani" w:date="2017-05-22T08:14:00Z">
        <w:r w:rsidRPr="00F25C47">
          <w:delText>2.2.1</w:delText>
        </w:r>
        <w:r w:rsidR="002F6B28" w:rsidDel="00236667">
          <w:rPr>
            <w:rFonts w:asciiTheme="minorHAnsi" w:eastAsiaTheme="minorEastAsia" w:hAnsiTheme="minorHAnsi" w:cstheme="minorBidi"/>
            <w:noProof/>
            <w:szCs w:val="22"/>
            <w:lang w:eastAsia="pt-BR"/>
          </w:rPr>
          <w:tab/>
        </w:r>
        <w:r w:rsidRPr="00F25C47">
          <w:delText>Segurança:</w:delText>
        </w:r>
        <w:r w:rsidR="002F6B28" w:rsidDel="00236667">
          <w:rPr>
            <w:noProof/>
            <w:webHidden/>
          </w:rPr>
          <w:tab/>
          <w:delText>12</w:delText>
        </w:r>
      </w:del>
    </w:p>
    <w:p w:rsidR="002F6B28" w:rsidDel="00236667" w:rsidRDefault="00F25C47">
      <w:pPr>
        <w:pStyle w:val="Sumrio3"/>
        <w:tabs>
          <w:tab w:val="left" w:pos="2268"/>
        </w:tabs>
        <w:rPr>
          <w:del w:id="109" w:author="eric.giuliani" w:date="2017-05-22T08:14:00Z"/>
          <w:rFonts w:asciiTheme="minorHAnsi" w:eastAsiaTheme="minorEastAsia" w:hAnsiTheme="minorHAnsi" w:cstheme="minorBidi"/>
          <w:noProof/>
          <w:szCs w:val="22"/>
          <w:lang w:eastAsia="pt-BR"/>
        </w:rPr>
      </w:pPr>
      <w:del w:id="110" w:author="eric.giuliani" w:date="2017-05-22T08:14:00Z">
        <w:r w:rsidRPr="00F25C47">
          <w:delText>2.2.2</w:delText>
        </w:r>
        <w:r w:rsidR="002F6B28" w:rsidDel="00236667">
          <w:rPr>
            <w:rFonts w:asciiTheme="minorHAnsi" w:eastAsiaTheme="minorEastAsia" w:hAnsiTheme="minorHAnsi" w:cstheme="minorBidi"/>
            <w:noProof/>
            <w:szCs w:val="22"/>
            <w:lang w:eastAsia="pt-BR"/>
          </w:rPr>
          <w:tab/>
        </w:r>
        <w:r w:rsidRPr="00F25C47">
          <w:delText>Usabilidade:</w:delText>
        </w:r>
        <w:r w:rsidR="002F6B28" w:rsidDel="00236667">
          <w:rPr>
            <w:noProof/>
            <w:webHidden/>
          </w:rPr>
          <w:tab/>
          <w:delText>12</w:delText>
        </w:r>
      </w:del>
    </w:p>
    <w:p w:rsidR="002F6B28" w:rsidDel="00236667" w:rsidRDefault="00F25C47">
      <w:pPr>
        <w:pStyle w:val="Sumrio3"/>
        <w:tabs>
          <w:tab w:val="left" w:pos="2268"/>
        </w:tabs>
        <w:rPr>
          <w:del w:id="111" w:author="eric.giuliani" w:date="2017-05-22T08:14:00Z"/>
          <w:rFonts w:asciiTheme="minorHAnsi" w:eastAsiaTheme="minorEastAsia" w:hAnsiTheme="minorHAnsi" w:cstheme="minorBidi"/>
          <w:noProof/>
          <w:szCs w:val="22"/>
          <w:lang w:eastAsia="pt-BR"/>
        </w:rPr>
      </w:pPr>
      <w:del w:id="112" w:author="eric.giuliani" w:date="2017-05-22T08:14:00Z">
        <w:r w:rsidRPr="00F25C47">
          <w:delText>2.2.3</w:delText>
        </w:r>
        <w:r w:rsidR="002F6B28" w:rsidDel="00236667">
          <w:rPr>
            <w:rFonts w:asciiTheme="minorHAnsi" w:eastAsiaTheme="minorEastAsia" w:hAnsiTheme="minorHAnsi" w:cstheme="minorBidi"/>
            <w:noProof/>
            <w:szCs w:val="22"/>
            <w:lang w:eastAsia="pt-BR"/>
          </w:rPr>
          <w:tab/>
        </w:r>
        <w:r w:rsidRPr="00F25C47">
          <w:delText>Integração:</w:delText>
        </w:r>
        <w:r w:rsidR="002F6B28" w:rsidDel="00236667">
          <w:rPr>
            <w:noProof/>
            <w:webHidden/>
          </w:rPr>
          <w:tab/>
          <w:delText>12</w:delText>
        </w:r>
      </w:del>
    </w:p>
    <w:p w:rsidR="002F6B28" w:rsidDel="00236667" w:rsidRDefault="00F25C47">
      <w:pPr>
        <w:pStyle w:val="Sumrio1"/>
        <w:tabs>
          <w:tab w:val="left" w:pos="567"/>
        </w:tabs>
        <w:rPr>
          <w:del w:id="113" w:author="eric.giuliani" w:date="2017-05-22T08:14:00Z"/>
          <w:rFonts w:asciiTheme="minorHAnsi" w:eastAsiaTheme="minorEastAsia" w:hAnsiTheme="minorHAnsi" w:cstheme="minorBidi"/>
          <w:noProof/>
          <w:szCs w:val="22"/>
          <w:lang w:eastAsia="pt-BR"/>
        </w:rPr>
      </w:pPr>
      <w:del w:id="114" w:author="eric.giuliani" w:date="2017-05-22T08:14:00Z">
        <w:r w:rsidRPr="00F25C47">
          <w:delText>3.</w:delText>
        </w:r>
        <w:r w:rsidR="002F6B28" w:rsidDel="00236667">
          <w:rPr>
            <w:rFonts w:asciiTheme="minorHAnsi" w:eastAsiaTheme="minorEastAsia" w:hAnsiTheme="minorHAnsi" w:cstheme="minorBidi"/>
            <w:noProof/>
            <w:szCs w:val="22"/>
            <w:lang w:eastAsia="pt-BR"/>
          </w:rPr>
          <w:tab/>
        </w:r>
        <w:r w:rsidRPr="00F25C47">
          <w:delText>Regras de Negócio:</w:delText>
        </w:r>
        <w:r w:rsidR="002F6B28" w:rsidDel="00236667">
          <w:rPr>
            <w:noProof/>
            <w:webHidden/>
          </w:rPr>
          <w:tab/>
          <w:delText>13</w:delText>
        </w:r>
      </w:del>
    </w:p>
    <w:p w:rsidR="002F6B28" w:rsidDel="00236667" w:rsidRDefault="00F25C47">
      <w:pPr>
        <w:pStyle w:val="Sumrio2"/>
        <w:tabs>
          <w:tab w:val="left" w:pos="1134"/>
        </w:tabs>
        <w:rPr>
          <w:del w:id="115" w:author="eric.giuliani" w:date="2017-05-22T08:14:00Z"/>
          <w:rFonts w:asciiTheme="minorHAnsi" w:eastAsiaTheme="minorEastAsia" w:hAnsiTheme="minorHAnsi" w:cstheme="minorBidi"/>
          <w:noProof/>
          <w:szCs w:val="22"/>
          <w:lang w:eastAsia="pt-BR"/>
        </w:rPr>
      </w:pPr>
      <w:del w:id="116" w:author="eric.giuliani" w:date="2017-05-22T08:14:00Z">
        <w:r w:rsidRPr="00F25C47">
          <w:delText>3.1</w:delText>
        </w:r>
        <w:r w:rsidR="002F6B28" w:rsidDel="00236667">
          <w:rPr>
            <w:rFonts w:asciiTheme="minorHAnsi" w:eastAsiaTheme="minorEastAsia" w:hAnsiTheme="minorHAnsi" w:cstheme="minorBidi"/>
            <w:noProof/>
            <w:szCs w:val="22"/>
            <w:lang w:eastAsia="pt-BR"/>
          </w:rPr>
          <w:tab/>
        </w:r>
        <w:r w:rsidRPr="00F25C47">
          <w:delText>Padrões:</w:delText>
        </w:r>
        <w:r w:rsidR="002F6B28" w:rsidDel="00236667">
          <w:rPr>
            <w:noProof/>
            <w:webHidden/>
          </w:rPr>
          <w:tab/>
          <w:delText>13</w:delText>
        </w:r>
      </w:del>
    </w:p>
    <w:p w:rsidR="002F6B28" w:rsidDel="00236667" w:rsidRDefault="00F25C47">
      <w:pPr>
        <w:pStyle w:val="Sumrio2"/>
        <w:tabs>
          <w:tab w:val="left" w:pos="1134"/>
        </w:tabs>
        <w:rPr>
          <w:del w:id="117" w:author="eric.giuliani" w:date="2017-05-22T08:14:00Z"/>
          <w:rFonts w:asciiTheme="minorHAnsi" w:eastAsiaTheme="minorEastAsia" w:hAnsiTheme="minorHAnsi" w:cstheme="minorBidi"/>
          <w:noProof/>
          <w:szCs w:val="22"/>
          <w:lang w:eastAsia="pt-BR"/>
        </w:rPr>
      </w:pPr>
      <w:del w:id="118" w:author="eric.giuliani" w:date="2017-05-22T08:14:00Z">
        <w:r w:rsidRPr="00F25C47">
          <w:delText>3.2</w:delText>
        </w:r>
        <w:r w:rsidR="002F6B28" w:rsidDel="00236667">
          <w:rPr>
            <w:rFonts w:asciiTheme="minorHAnsi" w:eastAsiaTheme="minorEastAsia" w:hAnsiTheme="minorHAnsi" w:cstheme="minorBidi"/>
            <w:noProof/>
            <w:szCs w:val="22"/>
            <w:lang w:eastAsia="pt-BR"/>
          </w:rPr>
          <w:tab/>
        </w:r>
        <w:r w:rsidRPr="00F25C47">
          <w:delText>Logs:</w:delText>
        </w:r>
        <w:r w:rsidR="002F6B28" w:rsidDel="00236667">
          <w:rPr>
            <w:noProof/>
            <w:webHidden/>
          </w:rPr>
          <w:tab/>
          <w:delText>20</w:delText>
        </w:r>
      </w:del>
    </w:p>
    <w:p w:rsidR="002F6B28" w:rsidDel="00236667" w:rsidRDefault="00F25C47">
      <w:pPr>
        <w:pStyle w:val="Sumrio2"/>
        <w:tabs>
          <w:tab w:val="left" w:pos="1134"/>
        </w:tabs>
        <w:rPr>
          <w:del w:id="119" w:author="eric.giuliani" w:date="2017-05-22T08:14:00Z"/>
          <w:rFonts w:asciiTheme="minorHAnsi" w:eastAsiaTheme="minorEastAsia" w:hAnsiTheme="minorHAnsi" w:cstheme="minorBidi"/>
          <w:noProof/>
          <w:szCs w:val="22"/>
          <w:lang w:eastAsia="pt-BR"/>
        </w:rPr>
      </w:pPr>
      <w:del w:id="120" w:author="eric.giuliani" w:date="2017-05-22T08:14:00Z">
        <w:r w:rsidRPr="00F25C47">
          <w:delText>3.3</w:delText>
        </w:r>
        <w:r w:rsidR="002F6B28" w:rsidDel="00236667">
          <w:rPr>
            <w:rFonts w:asciiTheme="minorHAnsi" w:eastAsiaTheme="minorEastAsia" w:hAnsiTheme="minorHAnsi" w:cstheme="minorBidi"/>
            <w:noProof/>
            <w:szCs w:val="22"/>
            <w:lang w:eastAsia="pt-BR"/>
          </w:rPr>
          <w:tab/>
        </w:r>
        <w:r w:rsidRPr="00F25C47">
          <w:delText>Autenticação:</w:delText>
        </w:r>
        <w:r w:rsidR="002F6B28" w:rsidDel="00236667">
          <w:rPr>
            <w:noProof/>
            <w:webHidden/>
          </w:rPr>
          <w:tab/>
          <w:delText>20</w:delText>
        </w:r>
      </w:del>
    </w:p>
    <w:p w:rsidR="002F6B28" w:rsidDel="00236667" w:rsidRDefault="00F25C47">
      <w:pPr>
        <w:pStyle w:val="Sumrio2"/>
        <w:tabs>
          <w:tab w:val="left" w:pos="1134"/>
        </w:tabs>
        <w:rPr>
          <w:del w:id="121" w:author="eric.giuliani" w:date="2017-05-22T08:14:00Z"/>
          <w:rFonts w:asciiTheme="minorHAnsi" w:eastAsiaTheme="minorEastAsia" w:hAnsiTheme="minorHAnsi" w:cstheme="minorBidi"/>
          <w:noProof/>
          <w:szCs w:val="22"/>
          <w:lang w:eastAsia="pt-BR"/>
        </w:rPr>
      </w:pPr>
      <w:del w:id="122" w:author="eric.giuliani" w:date="2017-05-22T08:14:00Z">
        <w:r w:rsidRPr="00F25C47">
          <w:delText>3.4</w:delText>
        </w:r>
        <w:r w:rsidR="002F6B28" w:rsidDel="00236667">
          <w:rPr>
            <w:rFonts w:asciiTheme="minorHAnsi" w:eastAsiaTheme="minorEastAsia" w:hAnsiTheme="minorHAnsi" w:cstheme="minorBidi"/>
            <w:noProof/>
            <w:szCs w:val="22"/>
            <w:lang w:eastAsia="pt-BR"/>
          </w:rPr>
          <w:tab/>
        </w:r>
        <w:r w:rsidRPr="00F25C47">
          <w:delText>Geral:</w:delText>
        </w:r>
        <w:r w:rsidR="002F6B28" w:rsidDel="00236667">
          <w:rPr>
            <w:noProof/>
            <w:webHidden/>
          </w:rPr>
          <w:tab/>
          <w:delText>21</w:delText>
        </w:r>
      </w:del>
    </w:p>
    <w:p w:rsidR="002F6B28" w:rsidDel="00236667" w:rsidRDefault="00F25C47">
      <w:pPr>
        <w:pStyle w:val="Sumrio1"/>
        <w:tabs>
          <w:tab w:val="left" w:pos="567"/>
        </w:tabs>
        <w:rPr>
          <w:del w:id="123" w:author="eric.giuliani" w:date="2017-05-22T08:14:00Z"/>
          <w:rFonts w:asciiTheme="minorHAnsi" w:eastAsiaTheme="minorEastAsia" w:hAnsiTheme="minorHAnsi" w:cstheme="minorBidi"/>
          <w:noProof/>
          <w:szCs w:val="22"/>
          <w:lang w:eastAsia="pt-BR"/>
        </w:rPr>
      </w:pPr>
      <w:del w:id="124" w:author="eric.giuliani" w:date="2017-05-22T08:14:00Z">
        <w:r w:rsidRPr="00F25C47">
          <w:delText>4.</w:delText>
        </w:r>
        <w:r w:rsidR="002F6B28" w:rsidDel="00236667">
          <w:rPr>
            <w:rFonts w:asciiTheme="minorHAnsi" w:eastAsiaTheme="minorEastAsia" w:hAnsiTheme="minorHAnsi" w:cstheme="minorBidi"/>
            <w:noProof/>
            <w:szCs w:val="22"/>
            <w:lang w:eastAsia="pt-BR"/>
          </w:rPr>
          <w:tab/>
        </w:r>
        <w:r w:rsidRPr="00F25C47">
          <w:delText>Mensagens:</w:delText>
        </w:r>
        <w:r w:rsidR="002F6B28" w:rsidDel="00236667">
          <w:rPr>
            <w:noProof/>
            <w:webHidden/>
          </w:rPr>
          <w:tab/>
          <w:delText>61</w:delText>
        </w:r>
      </w:del>
    </w:p>
    <w:p w:rsidR="002F6B28" w:rsidDel="00236667" w:rsidRDefault="00F25C47">
      <w:pPr>
        <w:pStyle w:val="Sumrio1"/>
        <w:tabs>
          <w:tab w:val="left" w:pos="567"/>
        </w:tabs>
        <w:rPr>
          <w:del w:id="125" w:author="eric.giuliani" w:date="2017-05-22T08:14:00Z"/>
          <w:rFonts w:asciiTheme="minorHAnsi" w:eastAsiaTheme="minorEastAsia" w:hAnsiTheme="minorHAnsi" w:cstheme="minorBidi"/>
          <w:noProof/>
          <w:szCs w:val="22"/>
          <w:lang w:eastAsia="pt-BR"/>
        </w:rPr>
      </w:pPr>
      <w:del w:id="126" w:author="eric.giuliani" w:date="2017-05-22T08:14:00Z">
        <w:r w:rsidRPr="00F25C47">
          <w:delText>5.</w:delText>
        </w:r>
        <w:r w:rsidR="002F6B28" w:rsidDel="00236667">
          <w:rPr>
            <w:rFonts w:asciiTheme="minorHAnsi" w:eastAsiaTheme="minorEastAsia" w:hAnsiTheme="minorHAnsi" w:cstheme="minorBidi"/>
            <w:noProof/>
            <w:szCs w:val="22"/>
            <w:lang w:eastAsia="pt-BR"/>
          </w:rPr>
          <w:tab/>
        </w:r>
        <w:r w:rsidRPr="00F25C47">
          <w:delText>Referências Externas:</w:delText>
        </w:r>
        <w:r w:rsidR="002F6B28" w:rsidDel="00236667">
          <w:rPr>
            <w:noProof/>
            <w:webHidden/>
          </w:rPr>
          <w:tab/>
          <w:delText>65</w:delText>
        </w:r>
      </w:del>
    </w:p>
    <w:p w:rsidR="00D92715" w:rsidRDefault="00210B41">
      <w:pPr>
        <w:pStyle w:val="Sumrio1"/>
        <w:tabs>
          <w:tab w:val="left" w:pos="567"/>
        </w:tabs>
        <w:rPr>
          <w:rFonts w:cs="Tahoma"/>
        </w:rPr>
      </w:pPr>
      <w:r>
        <w:rPr>
          <w:rFonts w:cs="Arial"/>
          <w:color w:val="000000" w:themeColor="text1"/>
          <w:sz w:val="24"/>
          <w:szCs w:val="24"/>
        </w:rPr>
        <w:fldChar w:fldCharType="end"/>
      </w:r>
      <w:r w:rsidR="00B24251" w:rsidRPr="00B92E45">
        <w:rPr>
          <w:rFonts w:cs="Tahoma"/>
        </w:rPr>
        <w:br w:type="page"/>
      </w:r>
    </w:p>
    <w:p w:rsidR="00B24251" w:rsidRPr="009E25BF" w:rsidRDefault="00DC106C" w:rsidP="00504D9C">
      <w:pPr>
        <w:pStyle w:val="Ttulo1"/>
        <w:spacing w:before="0" w:after="0" w:line="360" w:lineRule="auto"/>
        <w:ind w:left="426" w:hanging="426"/>
        <w:jc w:val="both"/>
        <w:rPr>
          <w:rFonts w:cs="Arial"/>
        </w:rPr>
      </w:pPr>
      <w:bookmarkStart w:id="127" w:name="_Toc484416928"/>
      <w:bookmarkStart w:id="128" w:name="_Toc423410238"/>
      <w:bookmarkStart w:id="129" w:name="_Toc425054504"/>
      <w:r w:rsidRPr="009E25BF">
        <w:rPr>
          <w:rFonts w:cs="Arial"/>
        </w:rPr>
        <w:lastRenderedPageBreak/>
        <w:t>Diagrama de Caso de Uso</w:t>
      </w:r>
      <w:bookmarkEnd w:id="127"/>
    </w:p>
    <w:p w:rsidR="00D92715" w:rsidRDefault="005472E8">
      <w:pPr>
        <w:ind w:left="426"/>
        <w:rPr>
          <w:rFonts w:cs="Arial"/>
        </w:rPr>
      </w:pPr>
      <w:r w:rsidRPr="005472E8">
        <w:rPr>
          <w:rFonts w:ascii="Arial" w:hAnsi="Arial" w:cs="Arial"/>
          <w:b/>
        </w:rPr>
        <w:t>Efetuar Login</w:t>
      </w:r>
    </w:p>
    <w:p w:rsidR="002B6588" w:rsidRPr="002F59F3" w:rsidRDefault="00210B41" w:rsidP="002B6588">
      <w:pPr>
        <w:spacing w:line="360" w:lineRule="auto"/>
        <w:rPr>
          <w:rFonts w:ascii="Arial" w:hAnsi="Arial" w:cs="Arial"/>
          <w:color w:val="000000" w:themeColor="text1"/>
        </w:rPr>
      </w:pPr>
      <w:r w:rsidRPr="00210B41">
        <w:rPr>
          <w:noProof/>
        </w:rPr>
        <w:pict>
          <v:oval id="Oval 41" o:spid="_x0000_s1195" style="position:absolute;margin-left:150.2pt;margin-top:11.95pt;width:117.7pt;height:51.9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">
            <v:textbox style="mso-next-textbox:#Oval 41">
              <w:txbxContent>
                <w:p w:rsidR="00863982" w:rsidRPr="00353F19" w:rsidRDefault="00863982" w:rsidP="002B6588">
                  <w:pPr>
                    <w:spacing w:line="240" w:lineRule="auto"/>
                    <w:jc w:val="center"/>
                    <w:rPr>
                      <w:rFonts w:ascii="Arial" w:hAnsi="Arial" w:cs="Arial"/>
                      <w:sz w:val="18"/>
                      <w:szCs w:val="18"/>
                    </w:rPr>
                  </w:pPr>
                  <w:r>
                    <w:rPr>
                      <w:rFonts w:ascii="Arial" w:hAnsi="Arial" w:cs="Arial"/>
                      <w:sz w:val="18"/>
                      <w:szCs w:val="18"/>
                    </w:rPr>
                    <w:t>Efetuar Login</w:t>
                  </w:r>
                </w:p>
              </w:txbxContent>
            </v:textbox>
          </v:oval>
        </w:pict>
      </w:r>
    </w:p>
    <w:p w:rsidR="002B6588" w:rsidRPr="002F59F3" w:rsidRDefault="00210B41" w:rsidP="002B6588">
      <w:pPr>
        <w:spacing w:line="360" w:lineRule="auto"/>
        <w:rPr>
          <w:rFonts w:ascii="Arial" w:hAnsi="Arial" w:cs="Arial"/>
          <w:color w:val="000000" w:themeColor="text1"/>
        </w:rPr>
      </w:pPr>
      <w:r w:rsidRPr="00210B41">
        <w:rPr>
          <w:noProof/>
        </w:rPr>
        <w:pict>
          <v:group id="Group 45" o:spid="_x0000_s1187" style="position:absolute;margin-left:359.15pt;margin-top:1.05pt;width:79.5pt;height:74.85pt;z-index:25168179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">
            <v:group id="Group 46" o:spid="_x0000_s1188"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oval id="Oval 47" o:spid="_x0000_s1189"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" filled="f"/>
              <v:shapetype id="_x0000_t32" coordsize="21600,21600" o:spt="32" o:oned="t" path="m,l21600,21600e" filled="f">
                <v:path arrowok="t" fillok="f" o:connecttype="none"/>
                <o:lock v:ext="edit" shapetype="t"/>
              </v:shapetype>
              <v:shape id="AutoShape 48" o:spid="_x0000_s1190"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"/>
              <v:shape id="AutoShape 49" o:spid="_x0000_s1191"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"/>
              <v:shape id="AutoShape 50" o:spid="_x0000_s1192"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"/>
              <v:shape id="AutoShape 51" o:spid="_x0000_s1193"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"/>
            </v:group>
            <v:shapetype id="_x0000_t202" coordsize="21600,21600" o:spt="202" path="m,l,21600r21600,l21600,xe">
              <v:stroke joinstyle="miter"/>
              <v:path gradientshapeok="t" o:connecttype="rect"/>
            </v:shapetype>
            <v:shape id="Text Box 52" o:spid="_x0000_s1194"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style="mso-next-textbox:#Text Box 52">
                <w:txbxContent>
                  <w:p w:rsidR="00863982" w:rsidRPr="006B7AEC" w:rsidRDefault="00863982" w:rsidP="002B6588">
                    <w:pPr>
                      <w:jc w:val="center"/>
                      <w:rPr>
                        <w:rFonts w:ascii="Arial" w:hAnsi="Arial" w:cs="Arial"/>
                        <w:sz w:val="18"/>
                        <w:szCs w:val="18"/>
                      </w:rPr>
                    </w:pPr>
                    <w:r>
                      <w:rPr>
                        <w:rFonts w:ascii="Arial" w:hAnsi="Arial" w:cs="Arial"/>
                        <w:sz w:val="18"/>
                        <w:szCs w:val="18"/>
                      </w:rPr>
                      <w:t>Sistema CAC</w:t>
                    </w:r>
                  </w:p>
                  <w:p w:rsidR="00863982" w:rsidRPr="006B7AEC" w:rsidRDefault="00863982" w:rsidP="002B6588">
                    <w:pPr>
                      <w:jc w:val="center"/>
                      <w:rPr>
                        <w:rFonts w:ascii="Arial" w:hAnsi="Arial" w:cs="Arial"/>
                        <w:sz w:val="18"/>
                        <w:szCs w:val="18"/>
                      </w:rPr>
                    </w:pPr>
                  </w:p>
                </w:txbxContent>
              </v:textbox>
            </v:shape>
          </v:group>
        </w:pict>
      </w:r>
      <w:r w:rsidRPr="00210B41">
        <w:rPr>
          <w:noProof/>
        </w:rPr>
        <w:pict>
          <v:group id="Group 33" o:spid="_x0000_s1179" style="position:absolute;margin-left:7.2pt;margin-top:1.05pt;width:79.5pt;height:74.85pt;z-index:251678720"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">
            <v:group id="Group 34" o:spid="_x0000_s1180"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oval id="Oval 35" o:spid="_x0000_s1181"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" filled="f"/>
              <v:shape id="AutoShape 36" o:spid="_x0000_s1182"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"/>
              <v:shape id="AutoShape 37" o:spid="_x0000_s1183"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"/>
              <v:shape id="AutoShape 38" o:spid="_x0000_s1184"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"/>
              <v:shape id="AutoShape 39" o:spid="_x0000_s1185"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AcxQAAANwAAAAPAAAAZHJzL2Rvd25yZXYueG1sRI9PawIx&#10;FMTvBb9DeIVeimaVKr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CjqQAcxQAAANwAAAAP&#10;AAAAAAAAAAAAAAAAAAcCAABkcnMvZG93bnJldi54bWxQSwUGAAAAAAMAAwC3AAAA+QIAAAAA&#10;"/>
            </v:group>
            <v:shape id="Text Box 40" o:spid="_x0000_s1186"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style="mso-next-textbox:#Text Box 40">
                <w:txbxContent>
                  <w:p w:rsidR="00863982" w:rsidRPr="006B7AEC" w:rsidRDefault="00863982" w:rsidP="002B6588">
                    <w:pPr>
                      <w:jc w:val="center"/>
                      <w:rPr>
                        <w:rFonts w:ascii="Arial" w:hAnsi="Arial" w:cs="Arial"/>
                        <w:sz w:val="18"/>
                        <w:szCs w:val="18"/>
                      </w:rPr>
                    </w:pPr>
                    <w:r>
                      <w:rPr>
                        <w:rFonts w:ascii="Arial" w:hAnsi="Arial" w:cs="Arial"/>
                        <w:sz w:val="18"/>
                        <w:szCs w:val="18"/>
                      </w:rPr>
                      <w:t>Administrador</w:t>
                    </w:r>
                  </w:p>
                  <w:p w:rsidR="00863982" w:rsidRPr="006B7AEC" w:rsidRDefault="00863982" w:rsidP="002B6588">
                    <w:pPr>
                      <w:jc w:val="center"/>
                      <w:rPr>
                        <w:rFonts w:ascii="Arial" w:hAnsi="Arial" w:cs="Arial"/>
                        <w:sz w:val="18"/>
                        <w:szCs w:val="18"/>
                      </w:rPr>
                    </w:pPr>
                  </w:p>
                </w:txbxContent>
              </v:textbox>
            </v:shape>
          </v:group>
        </w:pict>
      </w:r>
    </w:p>
    <w:p w:rsidR="002B6588" w:rsidRPr="002F59F3" w:rsidRDefault="00210B41" w:rsidP="002B6588">
      <w:pPr>
        <w:spacing w:line="360" w:lineRule="auto"/>
        <w:rPr>
          <w:rFonts w:ascii="Arial" w:hAnsi="Arial" w:cs="Arial"/>
          <w:color w:val="000000" w:themeColor="text1"/>
        </w:rPr>
      </w:pPr>
      <w:r w:rsidRPr="00210B41">
        <w:rPr>
          <w:noProof/>
        </w:rPr>
        <w:pict>
          <v:shape id="AutoShape 53" o:spid="_x0000_s1178" type="#_x0000_t32" style="position:absolute;margin-left:267.9pt;margin-top:3.25pt;width:114.3pt;height: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"/>
        </w:pict>
      </w:r>
      <w:r w:rsidRPr="00210B41">
        <w:rPr>
          <w:noProof/>
        </w:rPr>
        <w:pict>
          <v:shape id="AutoShape 42" o:spid="_x0000_s1177" type="#_x0000_t32" style="position:absolute;margin-left:64.8pt;margin-top:3.25pt;width:85.4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gldIQIAAD4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"/>
        </w:pict>
      </w:r>
    </w:p>
    <w:p w:rsidR="002B6588" w:rsidRPr="002F59F3" w:rsidRDefault="002B6588" w:rsidP="002B6588">
      <w:pPr>
        <w:spacing w:line="360" w:lineRule="auto"/>
        <w:rPr>
          <w:rFonts w:ascii="Arial" w:hAnsi="Arial" w:cs="Arial"/>
          <w:color w:val="000000" w:themeColor="text1"/>
        </w:rPr>
      </w:pPr>
    </w:p>
    <w:p w:rsidR="002B6588" w:rsidRPr="002F59F3" w:rsidRDefault="002B6588" w:rsidP="002B6588">
      <w:pPr>
        <w:spacing w:line="360" w:lineRule="auto"/>
        <w:rPr>
          <w:rFonts w:ascii="Arial" w:hAnsi="Arial" w:cs="Arial"/>
          <w:color w:val="000000" w:themeColor="text1"/>
        </w:rPr>
      </w:pPr>
    </w:p>
    <w:p w:rsidR="00D92715" w:rsidRDefault="005472E8">
      <w:pPr>
        <w:ind w:left="426"/>
        <w:rPr>
          <w:rFonts w:cs="Arial"/>
        </w:rPr>
      </w:pPr>
      <w:r w:rsidRPr="005472E8">
        <w:rPr>
          <w:rFonts w:ascii="Arial" w:hAnsi="Arial" w:cs="Arial"/>
          <w:b/>
        </w:rPr>
        <w:t>Migração de dados históricos</w:t>
      </w:r>
    </w:p>
    <w:p w:rsidR="002B6588" w:rsidRPr="002F59F3" w:rsidRDefault="00210B41" w:rsidP="002B6588">
      <w:pPr>
        <w:spacing w:line="360" w:lineRule="auto"/>
        <w:rPr>
          <w:rFonts w:ascii="Arial" w:hAnsi="Arial" w:cs="Arial"/>
          <w:color w:val="000000" w:themeColor="text1"/>
        </w:rPr>
      </w:pPr>
      <w:r w:rsidRPr="00210B41">
        <w:rPr>
          <w:noProof/>
        </w:rPr>
        <w:pict>
          <v:oval id="Oval 68" o:spid="_x0000_s1176" style="position:absolute;margin-left:150.2pt;margin-top:11.95pt;width:117.7pt;height:51.9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">
            <v:textbox style="mso-next-textbox:#Oval 68">
              <w:txbxContent>
                <w:p w:rsidR="00863982" w:rsidRPr="00353F19" w:rsidRDefault="00863982" w:rsidP="002B6588">
                  <w:pPr>
                    <w:spacing w:line="240" w:lineRule="auto"/>
                    <w:jc w:val="center"/>
                    <w:rPr>
                      <w:rFonts w:ascii="Arial" w:hAnsi="Arial" w:cs="Arial"/>
                      <w:sz w:val="18"/>
                      <w:szCs w:val="18"/>
                    </w:rPr>
                  </w:pPr>
                  <w:r>
                    <w:rPr>
                      <w:rFonts w:ascii="Arial" w:hAnsi="Arial" w:cs="Arial"/>
                      <w:sz w:val="18"/>
                      <w:szCs w:val="18"/>
                    </w:rPr>
                    <w:t>Migração de dados históricos</w:t>
                  </w:r>
                </w:p>
              </w:txbxContent>
            </v:textbox>
          </v:oval>
        </w:pict>
      </w:r>
    </w:p>
    <w:p w:rsidR="002B6588" w:rsidRPr="002F59F3" w:rsidRDefault="00210B41" w:rsidP="002B6588">
      <w:pPr>
        <w:spacing w:line="360" w:lineRule="auto"/>
        <w:rPr>
          <w:rFonts w:ascii="Arial" w:hAnsi="Arial" w:cs="Arial"/>
          <w:color w:val="000000" w:themeColor="text1"/>
        </w:rPr>
      </w:pPr>
      <w:r w:rsidRPr="00210B41">
        <w:rPr>
          <w:noProof/>
        </w:rPr>
        <w:pict>
          <v:group id="Group 60" o:spid="_x0000_s1168" style="position:absolute;margin-left:7.2pt;margin-top:1.05pt;width:79.5pt;height:74.85pt;z-index:251683840"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">
            <v:group id="Group 61" o:spid="_x0000_s1169"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oval id="Oval 62" o:spid="_x0000_s1170"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" filled="f"/>
              <v:shape id="AutoShape 63" o:spid="_x0000_s1171"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"/>
              <v:shape id="AutoShape 64" o:spid="_x0000_s1172"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"/>
              <v:shape id="AutoShape 65" o:spid="_x0000_s1173"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"/>
              <v:shape id="AutoShape 66" o:spid="_x0000_s1174"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"/>
            </v:group>
            <v:shape id="Text Box 67" o:spid="_x0000_s1175"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style="mso-next-textbox:#Text Box 67">
                <w:txbxContent>
                  <w:p w:rsidR="00863982" w:rsidRPr="006B7AEC" w:rsidRDefault="00863982" w:rsidP="002B6588">
                    <w:pPr>
                      <w:jc w:val="center"/>
                      <w:rPr>
                        <w:rFonts w:ascii="Arial" w:hAnsi="Arial" w:cs="Arial"/>
                        <w:sz w:val="18"/>
                        <w:szCs w:val="18"/>
                      </w:rPr>
                    </w:pPr>
                    <w:r>
                      <w:rPr>
                        <w:rFonts w:ascii="Arial" w:hAnsi="Arial" w:cs="Arial"/>
                        <w:sz w:val="18"/>
                        <w:szCs w:val="18"/>
                      </w:rPr>
                      <w:t>Temporizador</w:t>
                    </w:r>
                  </w:p>
                  <w:p w:rsidR="00863982" w:rsidRPr="006B7AEC" w:rsidRDefault="00863982" w:rsidP="002B6588">
                    <w:pPr>
                      <w:jc w:val="center"/>
                      <w:rPr>
                        <w:rFonts w:ascii="Arial" w:hAnsi="Arial" w:cs="Arial"/>
                        <w:sz w:val="18"/>
                        <w:szCs w:val="18"/>
                      </w:rPr>
                    </w:pPr>
                  </w:p>
                </w:txbxContent>
              </v:textbox>
            </v:shape>
          </v:group>
        </w:pict>
      </w:r>
    </w:p>
    <w:p w:rsidR="002B6588" w:rsidRPr="002F59F3" w:rsidRDefault="00210B41" w:rsidP="002B6588">
      <w:pPr>
        <w:spacing w:line="360" w:lineRule="auto"/>
        <w:rPr>
          <w:rFonts w:ascii="Arial" w:hAnsi="Arial" w:cs="Arial"/>
          <w:color w:val="000000" w:themeColor="text1"/>
        </w:rPr>
      </w:pPr>
      <w:r w:rsidRPr="00210B41">
        <w:rPr>
          <w:noProof/>
        </w:rPr>
        <w:pict>
          <v:shape id="AutoShape 69" o:spid="_x0000_s1167" type="#_x0000_t32" style="position:absolute;margin-left:64.8pt;margin-top:3.25pt;width:85.4pt;height:0;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cMIAIAAD4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"/>
        </w:pict>
      </w:r>
    </w:p>
    <w:p w:rsidR="002B6588" w:rsidRPr="002F59F3" w:rsidRDefault="002B6588" w:rsidP="002B6588">
      <w:pPr>
        <w:spacing w:line="360" w:lineRule="auto"/>
        <w:rPr>
          <w:rFonts w:ascii="Arial" w:hAnsi="Arial" w:cs="Arial"/>
          <w:color w:val="000000" w:themeColor="text1"/>
        </w:rPr>
      </w:pPr>
    </w:p>
    <w:p w:rsidR="002B6588" w:rsidRPr="002F59F3" w:rsidRDefault="002B6588" w:rsidP="002B6588">
      <w:pPr>
        <w:spacing w:line="360" w:lineRule="auto"/>
        <w:rPr>
          <w:rFonts w:ascii="Arial" w:hAnsi="Arial" w:cs="Arial"/>
          <w:color w:val="000000" w:themeColor="text1"/>
        </w:rPr>
      </w:pPr>
    </w:p>
    <w:p w:rsidR="00D92715" w:rsidRDefault="005472E8">
      <w:pPr>
        <w:ind w:left="426"/>
        <w:rPr>
          <w:rFonts w:cs="Arial"/>
        </w:rPr>
      </w:pPr>
      <w:r w:rsidRPr="005472E8">
        <w:rPr>
          <w:rFonts w:ascii="Arial" w:hAnsi="Arial" w:cs="Arial"/>
          <w:b/>
        </w:rPr>
        <w:t>Parametrizar Importação</w:t>
      </w:r>
    </w:p>
    <w:p w:rsidR="002B6588" w:rsidRPr="002F59F3" w:rsidRDefault="00210B41" w:rsidP="002B6588">
      <w:pPr>
        <w:spacing w:line="360" w:lineRule="auto"/>
        <w:rPr>
          <w:rFonts w:ascii="Arial" w:hAnsi="Arial" w:cs="Arial"/>
          <w:color w:val="000000" w:themeColor="text1"/>
        </w:rPr>
      </w:pPr>
      <w:r w:rsidRPr="00210B41">
        <w:rPr>
          <w:noProof/>
        </w:rPr>
        <w:pict>
          <v:oval id="Oval 95" o:spid="_x0000_s1166" style="position:absolute;margin-left:150.2pt;margin-top:11.95pt;width:117.7pt;height:51.9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">
            <v:textbox style="mso-next-textbox:#Oval 95">
              <w:txbxContent>
                <w:p w:rsidR="00863982" w:rsidRPr="00353F19" w:rsidRDefault="00863982" w:rsidP="002B6588">
                  <w:pPr>
                    <w:spacing w:line="240" w:lineRule="auto"/>
                    <w:jc w:val="center"/>
                    <w:rPr>
                      <w:rFonts w:ascii="Arial" w:hAnsi="Arial" w:cs="Arial"/>
                      <w:sz w:val="18"/>
                      <w:szCs w:val="18"/>
                    </w:rPr>
                  </w:pPr>
                  <w:r w:rsidRPr="00EE5627">
                    <w:rPr>
                      <w:rFonts w:ascii="Arial" w:hAnsi="Arial" w:cs="Arial"/>
                      <w:sz w:val="18"/>
                      <w:szCs w:val="18"/>
                    </w:rPr>
                    <w:t>Parametrizar Importação</w:t>
                  </w:r>
                </w:p>
              </w:txbxContent>
            </v:textbox>
          </v:oval>
        </w:pict>
      </w:r>
    </w:p>
    <w:p w:rsidR="002B6588" w:rsidRPr="002F59F3" w:rsidRDefault="00210B41" w:rsidP="002B6588">
      <w:pPr>
        <w:spacing w:line="360" w:lineRule="auto"/>
        <w:rPr>
          <w:rFonts w:ascii="Arial" w:hAnsi="Arial" w:cs="Arial"/>
          <w:color w:val="000000" w:themeColor="text1"/>
        </w:rPr>
      </w:pPr>
      <w:r w:rsidRPr="00210B41">
        <w:rPr>
          <w:noProof/>
        </w:rPr>
        <w:pict>
          <v:group id="Group 87" o:spid="_x0000_s1158" style="position:absolute;margin-left:7.2pt;margin-top:1.05pt;width:79.5pt;height:74.85pt;z-index:25168691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">
            <v:group id="Group 88" o:spid="_x0000_s1159"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oval id="Oval 89" o:spid="_x0000_s1160"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" filled="f"/>
              <v:shape id="AutoShape 90" o:spid="_x0000_s1161"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"/>
              <v:shape id="AutoShape 91" o:spid="_x0000_s1162"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"/>
              <v:shape id="AutoShape 92" o:spid="_x0000_s1163"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"/>
              <v:shape id="AutoShape 93" o:spid="_x0000_s1164"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"/>
            </v:group>
            <v:shape id="Text Box 94" o:spid="_x0000_s1165"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style="mso-next-textbox:#Text Box 94">
                <w:txbxContent>
                  <w:p w:rsidR="00863982" w:rsidRPr="006B7AEC" w:rsidRDefault="00863982" w:rsidP="002B6588">
                    <w:pPr>
                      <w:jc w:val="center"/>
                      <w:rPr>
                        <w:rFonts w:ascii="Arial" w:hAnsi="Arial" w:cs="Arial"/>
                        <w:sz w:val="18"/>
                        <w:szCs w:val="18"/>
                      </w:rPr>
                    </w:pPr>
                    <w:r>
                      <w:rPr>
                        <w:rFonts w:ascii="Arial" w:hAnsi="Arial" w:cs="Arial"/>
                        <w:sz w:val="18"/>
                        <w:szCs w:val="18"/>
                      </w:rPr>
                      <w:t>Administrador</w:t>
                    </w:r>
                  </w:p>
                  <w:p w:rsidR="00863982" w:rsidRPr="006B7AEC" w:rsidRDefault="00863982" w:rsidP="002B6588">
                    <w:pPr>
                      <w:jc w:val="center"/>
                      <w:rPr>
                        <w:rFonts w:ascii="Arial" w:hAnsi="Arial" w:cs="Arial"/>
                        <w:sz w:val="18"/>
                        <w:szCs w:val="18"/>
                      </w:rPr>
                    </w:pPr>
                  </w:p>
                </w:txbxContent>
              </v:textbox>
            </v:shape>
          </v:group>
        </w:pict>
      </w:r>
    </w:p>
    <w:p w:rsidR="002B6588" w:rsidRPr="002F59F3" w:rsidRDefault="00210B41" w:rsidP="002B6588">
      <w:pPr>
        <w:spacing w:line="360" w:lineRule="auto"/>
        <w:rPr>
          <w:rFonts w:ascii="Arial" w:hAnsi="Arial" w:cs="Arial"/>
          <w:color w:val="000000" w:themeColor="text1"/>
        </w:rPr>
      </w:pPr>
      <w:r w:rsidRPr="00210B41">
        <w:rPr>
          <w:noProof/>
        </w:rPr>
        <w:pict>
          <v:shape id="AutoShape 96" o:spid="_x0000_s1157" type="#_x0000_t32" style="position:absolute;margin-left:64.8pt;margin-top:3.25pt;width:85.4pt;height: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9/IQIAAD4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"/>
        </w:pict>
      </w:r>
    </w:p>
    <w:p w:rsidR="002B6588" w:rsidRPr="002F59F3" w:rsidRDefault="002B6588" w:rsidP="002B6588">
      <w:pPr>
        <w:spacing w:line="360" w:lineRule="auto"/>
        <w:rPr>
          <w:rFonts w:ascii="Arial" w:hAnsi="Arial" w:cs="Arial"/>
          <w:color w:val="000000" w:themeColor="text1"/>
        </w:rPr>
      </w:pPr>
    </w:p>
    <w:p w:rsidR="002B6588" w:rsidRPr="002F59F3" w:rsidRDefault="002B6588" w:rsidP="002B6588">
      <w:pPr>
        <w:spacing w:line="360" w:lineRule="auto"/>
        <w:rPr>
          <w:rFonts w:ascii="Arial" w:hAnsi="Arial" w:cs="Arial"/>
          <w:color w:val="000000" w:themeColor="text1"/>
        </w:rPr>
      </w:pPr>
    </w:p>
    <w:p w:rsidR="00D92715" w:rsidRDefault="005472E8">
      <w:pPr>
        <w:ind w:left="426"/>
        <w:rPr>
          <w:rFonts w:cs="Arial"/>
        </w:rPr>
      </w:pPr>
      <w:r w:rsidRPr="005472E8">
        <w:rPr>
          <w:rFonts w:ascii="Arial" w:hAnsi="Arial" w:cs="Arial"/>
          <w:b/>
        </w:rPr>
        <w:t>Parametrizar Email</w:t>
      </w:r>
    </w:p>
    <w:p w:rsidR="002B6588" w:rsidRPr="002F59F3" w:rsidRDefault="00210B41" w:rsidP="002B6588">
      <w:pPr>
        <w:spacing w:line="360" w:lineRule="auto"/>
        <w:rPr>
          <w:rFonts w:ascii="Arial" w:hAnsi="Arial" w:cs="Arial"/>
          <w:color w:val="000000" w:themeColor="text1"/>
        </w:rPr>
      </w:pPr>
      <w:r w:rsidRPr="00210B41">
        <w:rPr>
          <w:noProof/>
        </w:rPr>
        <w:pict>
          <v:oval id="Oval 122" o:spid="_x0000_s1156" style="position:absolute;margin-left:150.2pt;margin-top:11.95pt;width:117.7pt;height:51.9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">
            <v:textbox style="mso-next-textbox:#Oval 122">
              <w:txbxContent>
                <w:p w:rsidR="00863982" w:rsidRPr="00353F19" w:rsidRDefault="00863982" w:rsidP="002B6588">
                  <w:pPr>
                    <w:spacing w:line="240" w:lineRule="auto"/>
                    <w:jc w:val="center"/>
                    <w:rPr>
                      <w:rFonts w:ascii="Arial" w:hAnsi="Arial" w:cs="Arial"/>
                      <w:sz w:val="18"/>
                      <w:szCs w:val="18"/>
                    </w:rPr>
                  </w:pPr>
                  <w:r w:rsidRPr="009C76B9">
                    <w:rPr>
                      <w:rFonts w:ascii="Arial" w:hAnsi="Arial" w:cs="Arial"/>
                      <w:sz w:val="18"/>
                      <w:szCs w:val="18"/>
                    </w:rPr>
                    <w:t>Parametrizar Email</w:t>
                  </w:r>
                </w:p>
              </w:txbxContent>
            </v:textbox>
          </v:oval>
        </w:pict>
      </w:r>
    </w:p>
    <w:p w:rsidR="002B6588" w:rsidRPr="002F59F3" w:rsidRDefault="00210B41" w:rsidP="002B6588">
      <w:pPr>
        <w:spacing w:line="360" w:lineRule="auto"/>
        <w:rPr>
          <w:rFonts w:ascii="Arial" w:hAnsi="Arial" w:cs="Arial"/>
          <w:color w:val="000000" w:themeColor="text1"/>
        </w:rPr>
      </w:pPr>
      <w:r w:rsidRPr="00210B41">
        <w:rPr>
          <w:noProof/>
        </w:rPr>
        <w:pict>
          <v:group id="Group 114" o:spid="_x0000_s1148" style="position:absolute;margin-left:7.2pt;margin-top:1.05pt;width:79.5pt;height:74.85pt;z-index:251689984"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">
            <v:group id="Group 115" o:spid="_x0000_s1149"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oval id="Oval 116" o:spid="_x0000_s1150"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" filled="f"/>
              <v:shape id="AutoShape 117" o:spid="_x0000_s1151"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"/>
              <v:shape id="AutoShape 118" o:spid="_x0000_s1152"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"/>
              <v:shape id="AutoShape 119" o:spid="_x0000_s1153"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"/>
              <v:shape id="AutoShape 120" o:spid="_x0000_s1154"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"/>
            </v:group>
            <v:shape id="Text Box 121" o:spid="_x0000_s1155"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style="mso-next-textbox:#Text Box 121">
                <w:txbxContent>
                  <w:p w:rsidR="00863982" w:rsidRPr="006B7AEC" w:rsidRDefault="00863982" w:rsidP="002B6588">
                    <w:pPr>
                      <w:jc w:val="center"/>
                      <w:rPr>
                        <w:rFonts w:ascii="Arial" w:hAnsi="Arial" w:cs="Arial"/>
                        <w:sz w:val="18"/>
                        <w:szCs w:val="18"/>
                      </w:rPr>
                    </w:pPr>
                    <w:r>
                      <w:rPr>
                        <w:rFonts w:ascii="Arial" w:hAnsi="Arial" w:cs="Arial"/>
                        <w:sz w:val="18"/>
                        <w:szCs w:val="18"/>
                      </w:rPr>
                      <w:t>Administrador</w:t>
                    </w:r>
                  </w:p>
                  <w:p w:rsidR="00863982" w:rsidRPr="006B7AEC" w:rsidRDefault="00863982" w:rsidP="002B6588">
                    <w:pPr>
                      <w:jc w:val="center"/>
                      <w:rPr>
                        <w:rFonts w:ascii="Arial" w:hAnsi="Arial" w:cs="Arial"/>
                        <w:sz w:val="18"/>
                        <w:szCs w:val="18"/>
                      </w:rPr>
                    </w:pPr>
                  </w:p>
                </w:txbxContent>
              </v:textbox>
            </v:shape>
          </v:group>
        </w:pict>
      </w:r>
    </w:p>
    <w:p w:rsidR="002B6588" w:rsidRPr="002F59F3" w:rsidRDefault="00210B41" w:rsidP="002B6588">
      <w:pPr>
        <w:spacing w:line="360" w:lineRule="auto"/>
        <w:rPr>
          <w:rFonts w:ascii="Arial" w:hAnsi="Arial" w:cs="Arial"/>
          <w:color w:val="000000" w:themeColor="text1"/>
        </w:rPr>
      </w:pPr>
      <w:r w:rsidRPr="00210B41">
        <w:rPr>
          <w:noProof/>
        </w:rPr>
        <w:pict>
          <v:shape id="AutoShape 123" o:spid="_x0000_s1147" type="#_x0000_t32" style="position:absolute;margin-left:64.8pt;margin-top:3.25pt;width:85.4pt;height:0;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0IQIAAD8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"/>
        </w:pict>
      </w:r>
    </w:p>
    <w:p w:rsidR="002B6588" w:rsidRPr="002F59F3" w:rsidRDefault="002B6588" w:rsidP="002B6588">
      <w:pPr>
        <w:spacing w:line="360" w:lineRule="auto"/>
        <w:rPr>
          <w:rFonts w:ascii="Arial" w:hAnsi="Arial" w:cs="Arial"/>
          <w:color w:val="000000" w:themeColor="text1"/>
        </w:rPr>
      </w:pPr>
    </w:p>
    <w:p w:rsidR="002B6588" w:rsidRDefault="002B6588" w:rsidP="002B6588">
      <w:pPr>
        <w:spacing w:line="360" w:lineRule="auto"/>
        <w:rPr>
          <w:rFonts w:ascii="Arial" w:hAnsi="Arial" w:cs="Arial"/>
          <w:color w:val="000000" w:themeColor="text1"/>
        </w:rPr>
      </w:pPr>
    </w:p>
    <w:p w:rsidR="00D92715" w:rsidRDefault="005472E8">
      <w:pPr>
        <w:ind w:left="426"/>
        <w:rPr>
          <w:rFonts w:cs="Arial"/>
        </w:rPr>
      </w:pPr>
      <w:r w:rsidRPr="005472E8">
        <w:rPr>
          <w:rFonts w:ascii="Arial" w:hAnsi="Arial" w:cs="Arial"/>
          <w:b/>
        </w:rPr>
        <w:t>Parametrizar Geração de Arquivos de Inconsistência</w:t>
      </w:r>
    </w:p>
    <w:p w:rsidR="002B6588" w:rsidRPr="002F59F3" w:rsidRDefault="00210B41" w:rsidP="002B6588">
      <w:pPr>
        <w:spacing w:line="360" w:lineRule="auto"/>
        <w:rPr>
          <w:rFonts w:ascii="Arial" w:hAnsi="Arial" w:cs="Arial"/>
          <w:color w:val="000000" w:themeColor="text1"/>
        </w:rPr>
      </w:pPr>
      <w:r w:rsidRPr="00210B41">
        <w:rPr>
          <w:noProof/>
        </w:rPr>
        <w:pict>
          <v:oval id="_x0000_s1146" style="position:absolute;margin-left:150.6pt;margin-top:11.95pt;width:175.2pt;height:51.9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">
            <v:textbox style="mso-next-textbox:#_x0000_s1146">
              <w:txbxContent>
                <w:p w:rsidR="00863982" w:rsidRPr="00353F19" w:rsidRDefault="00863982" w:rsidP="002B6588">
                  <w:pPr>
                    <w:spacing w:line="240" w:lineRule="auto"/>
                    <w:jc w:val="center"/>
                    <w:rPr>
                      <w:rFonts w:ascii="Arial" w:hAnsi="Arial" w:cs="Arial"/>
                      <w:sz w:val="18"/>
                      <w:szCs w:val="18"/>
                    </w:rPr>
                  </w:pPr>
                  <w:r w:rsidRPr="009C76B9">
                    <w:rPr>
                      <w:rFonts w:ascii="Arial" w:hAnsi="Arial" w:cs="Arial"/>
                      <w:sz w:val="18"/>
                      <w:szCs w:val="18"/>
                    </w:rPr>
                    <w:t>Parametrizar Geração de Arquivos de Inconsistência</w:t>
                  </w:r>
                </w:p>
              </w:txbxContent>
            </v:textbox>
          </v:oval>
        </w:pict>
      </w:r>
    </w:p>
    <w:p w:rsidR="002B6588" w:rsidRPr="002F59F3" w:rsidRDefault="00210B41" w:rsidP="002B6588">
      <w:pPr>
        <w:spacing w:line="360" w:lineRule="auto"/>
        <w:rPr>
          <w:rFonts w:ascii="Arial" w:hAnsi="Arial" w:cs="Arial"/>
          <w:color w:val="000000" w:themeColor="text1"/>
        </w:rPr>
      </w:pPr>
      <w:r w:rsidRPr="00210B41">
        <w:rPr>
          <w:noProof/>
        </w:rPr>
        <w:pict>
          <v:group id="_x0000_s1138" style="position:absolute;margin-left:7.2pt;margin-top:1.05pt;width:79.5pt;height:74.85pt;z-index:25170227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139"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140"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141"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142"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143"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144"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145"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2B6588">
                    <w:pPr>
                      <w:jc w:val="center"/>
                      <w:rPr>
                        <w:rFonts w:ascii="Arial" w:hAnsi="Arial" w:cs="Arial"/>
                        <w:sz w:val="18"/>
                        <w:szCs w:val="18"/>
                      </w:rPr>
                    </w:pPr>
                    <w:r>
                      <w:rPr>
                        <w:rFonts w:ascii="Arial" w:hAnsi="Arial" w:cs="Arial"/>
                        <w:sz w:val="18"/>
                        <w:szCs w:val="18"/>
                      </w:rPr>
                      <w:t>Administrador</w:t>
                    </w:r>
                  </w:p>
                  <w:p w:rsidR="00863982" w:rsidRPr="006B7AEC" w:rsidRDefault="00863982" w:rsidP="002B6588">
                    <w:pPr>
                      <w:jc w:val="center"/>
                      <w:rPr>
                        <w:rFonts w:ascii="Arial" w:hAnsi="Arial" w:cs="Arial"/>
                        <w:sz w:val="18"/>
                        <w:szCs w:val="18"/>
                      </w:rPr>
                    </w:pPr>
                  </w:p>
                </w:txbxContent>
              </v:textbox>
            </v:shape>
          </v:group>
        </w:pict>
      </w:r>
    </w:p>
    <w:p w:rsidR="002B6588" w:rsidRPr="002F59F3" w:rsidRDefault="00210B41" w:rsidP="002B6588">
      <w:pPr>
        <w:spacing w:line="360" w:lineRule="auto"/>
        <w:rPr>
          <w:rFonts w:ascii="Arial" w:hAnsi="Arial" w:cs="Arial"/>
          <w:color w:val="000000" w:themeColor="text1"/>
        </w:rPr>
      </w:pPr>
      <w:r w:rsidRPr="00210B41">
        <w:rPr>
          <w:noProof/>
        </w:rPr>
        <w:pict>
          <v:shape id="_x0000_s1137" type="#_x0000_t32" style="position:absolute;margin-left:64.8pt;margin-top:3.25pt;width:85.4pt;height:0;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D0koDbIgIAAD8EAAAOAAAAAAAAAAAAAAAAAC4CAABkcnMvZTJvRG9jLnhtbFBL&#10;AQItABQABgAIAAAAIQBro6Kr2wAAAAcBAAAPAAAAAAAAAAAAAAAAAHwEAABkcnMvZG93bnJldi54&#10;bWxQSwUGAAAAAAQABADzAAAAhAUAAAAA&#10;"/>
        </w:pict>
      </w:r>
    </w:p>
    <w:p w:rsidR="002B6588" w:rsidRPr="002F59F3" w:rsidRDefault="002B6588" w:rsidP="002B6588">
      <w:pPr>
        <w:spacing w:line="360" w:lineRule="auto"/>
        <w:rPr>
          <w:rFonts w:ascii="Arial" w:hAnsi="Arial" w:cs="Arial"/>
          <w:color w:val="000000" w:themeColor="text1"/>
        </w:rPr>
      </w:pPr>
    </w:p>
    <w:p w:rsidR="002B6588" w:rsidRPr="002F59F3" w:rsidRDefault="002B6588" w:rsidP="002B6588">
      <w:pPr>
        <w:spacing w:line="360" w:lineRule="auto"/>
        <w:rPr>
          <w:rFonts w:ascii="Arial" w:hAnsi="Arial" w:cs="Arial"/>
          <w:color w:val="000000" w:themeColor="text1"/>
        </w:rPr>
      </w:pPr>
    </w:p>
    <w:p w:rsidR="002B6588" w:rsidRPr="002F59F3" w:rsidRDefault="002B6588" w:rsidP="002B6588">
      <w:pPr>
        <w:spacing w:line="360" w:lineRule="auto"/>
        <w:rPr>
          <w:rFonts w:ascii="Arial" w:hAnsi="Arial" w:cs="Arial"/>
          <w:color w:val="000000" w:themeColor="text1"/>
        </w:rPr>
      </w:pPr>
    </w:p>
    <w:p w:rsidR="002B6588" w:rsidRDefault="002B6588" w:rsidP="002B6588">
      <w:pPr>
        <w:widowControl/>
        <w:spacing w:after="200" w:line="276" w:lineRule="auto"/>
        <w:rPr>
          <w:rFonts w:ascii="Arial" w:hAnsi="Arial"/>
          <w:b/>
          <w:color w:val="000000" w:themeColor="text1"/>
        </w:rPr>
      </w:pPr>
      <w:r>
        <w:rPr>
          <w:color w:val="000000" w:themeColor="text1"/>
        </w:rPr>
        <w:br w:type="page"/>
      </w:r>
    </w:p>
    <w:p w:rsidR="00D92715" w:rsidRDefault="005472E8">
      <w:pPr>
        <w:ind w:left="426"/>
        <w:rPr>
          <w:rFonts w:cs="Arial"/>
        </w:rPr>
      </w:pPr>
      <w:r w:rsidRPr="005472E8">
        <w:rPr>
          <w:rFonts w:ascii="Arial" w:hAnsi="Arial" w:cs="Arial"/>
          <w:b/>
        </w:rPr>
        <w:lastRenderedPageBreak/>
        <w:t>Processar importação de Dados Cadastrais</w:t>
      </w:r>
    </w:p>
    <w:p w:rsidR="002B6588" w:rsidRPr="002F59F3" w:rsidRDefault="00210B41" w:rsidP="002B6588">
      <w:pPr>
        <w:spacing w:line="360" w:lineRule="auto"/>
        <w:rPr>
          <w:rFonts w:ascii="Arial" w:hAnsi="Arial" w:cs="Arial"/>
          <w:color w:val="000000" w:themeColor="text1"/>
        </w:rPr>
      </w:pPr>
      <w:r w:rsidRPr="00210B41">
        <w:rPr>
          <w:noProof/>
        </w:rPr>
        <w:pict>
          <v:oval id="Oval 151" o:spid="_x0000_s1123" style="position:absolute;margin-left:360.8pt;margin-top:11.95pt;width:117.7pt;height:51.9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">
            <v:textbox style="mso-next-textbox:#Oval 151">
              <w:txbxContent>
                <w:p w:rsidR="00863982" w:rsidRPr="00353F19" w:rsidRDefault="00863982" w:rsidP="002B6588">
                  <w:pPr>
                    <w:spacing w:line="240" w:lineRule="auto"/>
                    <w:jc w:val="center"/>
                    <w:rPr>
                      <w:rFonts w:ascii="Arial" w:hAnsi="Arial" w:cs="Arial"/>
                      <w:sz w:val="18"/>
                      <w:szCs w:val="18"/>
                    </w:rPr>
                  </w:pPr>
                  <w:r>
                    <w:rPr>
                      <w:rFonts w:ascii="Arial" w:hAnsi="Arial" w:cs="Arial"/>
                      <w:sz w:val="18"/>
                      <w:szCs w:val="18"/>
                    </w:rPr>
                    <w:t>Parametrizar Importação</w:t>
                  </w:r>
                </w:p>
              </w:txbxContent>
            </v:textbox>
          </v:oval>
        </w:pict>
      </w:r>
      <w:r w:rsidRPr="00210B41">
        <w:rPr>
          <w:noProof/>
        </w:rPr>
        <w:pict>
          <v:oval id="Oval 149" o:spid="_x0000_s1136" style="position:absolute;margin-left:150.6pt;margin-top:11.55pt;width:151.8pt;height:51.9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">
            <v:textbox style="mso-next-textbox:#Oval 149">
              <w:txbxContent>
                <w:p w:rsidR="00863982" w:rsidRPr="00353F19" w:rsidRDefault="00863982" w:rsidP="002B6588">
                  <w:pPr>
                    <w:spacing w:line="240" w:lineRule="auto"/>
                    <w:jc w:val="center"/>
                    <w:rPr>
                      <w:rFonts w:ascii="Arial" w:hAnsi="Arial" w:cs="Arial"/>
                      <w:sz w:val="18"/>
                      <w:szCs w:val="18"/>
                    </w:rPr>
                  </w:pPr>
                  <w:r w:rsidRPr="00D71463">
                    <w:rPr>
                      <w:rFonts w:ascii="Arial" w:hAnsi="Arial" w:cs="Arial"/>
                      <w:sz w:val="18"/>
                      <w:szCs w:val="18"/>
                    </w:rPr>
                    <w:t>Processar importação de Dados Cadastrais</w:t>
                  </w:r>
                </w:p>
              </w:txbxContent>
            </v:textbox>
          </v:oval>
        </w:pict>
      </w:r>
    </w:p>
    <w:p w:rsidR="002B6588" w:rsidRPr="002F59F3" w:rsidRDefault="00210B41" w:rsidP="002B6588">
      <w:pPr>
        <w:spacing w:line="360" w:lineRule="auto"/>
        <w:rPr>
          <w:rFonts w:ascii="Arial" w:hAnsi="Arial" w:cs="Arial"/>
          <w:color w:val="000000" w:themeColor="text1"/>
        </w:rPr>
      </w:pPr>
      <w:r w:rsidRPr="00210B41">
        <w:rPr>
          <w:noProof/>
        </w:rPr>
        <w:pict>
          <v:shape id="Text Box 165" o:spid="_x0000_s1125" type="#_x0000_t202" style="position:absolute;margin-left:302.4pt;margin-top:6.4pt;width:57.55pt;height:14.1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vSvAIAAMQ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" filled="f" stroked="f">
            <v:textbox style="mso-next-textbox:#Text Box 165">
              <w:txbxContent>
                <w:p w:rsidR="00863982" w:rsidRPr="00BE2189" w:rsidRDefault="00863982" w:rsidP="002B6588">
                  <w:pPr>
                    <w:spacing w:line="240" w:lineRule="auto"/>
                    <w:rPr>
                      <w:rFonts w:ascii="Arial" w:hAnsi="Arial" w:cs="Arial"/>
                      <w:sz w:val="14"/>
                      <w:szCs w:val="14"/>
                    </w:rPr>
                  </w:pPr>
                  <w:r w:rsidRPr="00BE2189">
                    <w:rPr>
                      <w:rFonts w:ascii="Arial" w:hAnsi="Arial" w:cs="Arial"/>
                      <w:sz w:val="14"/>
                      <w:szCs w:val="14"/>
                    </w:rPr>
                    <w:t>&lt;&lt;Include&gt;&gt;</w:t>
                  </w:r>
                </w:p>
              </w:txbxContent>
            </v:textbox>
          </v:shape>
        </w:pict>
      </w:r>
      <w:r w:rsidRPr="00210B41">
        <w:rPr>
          <w:noProof/>
        </w:rPr>
        <w:pict>
          <v:group id="Group 141" o:spid="_x0000_s1128" style="position:absolute;margin-left:7.2pt;margin-top:1.05pt;width:79.5pt;height:74.85pt;z-index:251693056"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">
            <v:group id="Group 142" o:spid="_x0000_s1129"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43" o:spid="_x0000_s1130"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" filled="f"/>
              <v:shape id="AutoShape 144" o:spid="_x0000_s1131"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AutoShape 145" o:spid="_x0000_s1132"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"/>
              <v:shape id="AutoShape 146" o:spid="_x0000_s1133"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"/>
              <v:shape id="AutoShape 147" o:spid="_x0000_s1134"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group>
            <v:shape id="Text Box 148" o:spid="_x0000_s1135"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style="mso-next-textbox:#Text Box 148">
                <w:txbxContent>
                  <w:p w:rsidR="00863982" w:rsidRPr="006B7AEC" w:rsidDel="00BC04C1" w:rsidRDefault="00863982" w:rsidP="00E63A22">
                    <w:pPr>
                      <w:jc w:val="center"/>
                      <w:rPr>
                        <w:del w:id="130" w:author="victor.santos" w:date="2017-04-26T16:48:00Z"/>
                        <w:rFonts w:ascii="Arial" w:hAnsi="Arial" w:cs="Arial"/>
                        <w:sz w:val="18"/>
                        <w:szCs w:val="18"/>
                      </w:rPr>
                    </w:pPr>
                    <w:r>
                      <w:rPr>
                        <w:rFonts w:ascii="Arial" w:hAnsi="Arial" w:cs="Arial"/>
                        <w:sz w:val="18"/>
                        <w:szCs w:val="18"/>
                      </w:rPr>
                      <w:t>Temporizador</w:t>
                    </w:r>
                  </w:p>
                  <w:p w:rsidR="00863982" w:rsidRPr="006B7AEC" w:rsidDel="00BC04C1" w:rsidRDefault="00863982" w:rsidP="002B6588">
                    <w:pPr>
                      <w:jc w:val="center"/>
                      <w:rPr>
                        <w:del w:id="131" w:author="victor.santos" w:date="2017-04-26T16:48:00Z"/>
                        <w:rFonts w:ascii="Arial" w:hAnsi="Arial" w:cs="Arial"/>
                        <w:sz w:val="18"/>
                        <w:szCs w:val="18"/>
                      </w:rPr>
                    </w:pPr>
                    <w:del w:id="132" w:author="victor.santos" w:date="2017-04-26T16:48:00Z">
                      <w:r w:rsidDel="00BC04C1">
                        <w:rPr>
                          <w:rFonts w:ascii="Arial" w:hAnsi="Arial" w:cs="Arial"/>
                          <w:sz w:val="18"/>
                          <w:szCs w:val="18"/>
                        </w:rPr>
                        <w:delText>Temporizador</w:delText>
                      </w:r>
                    </w:del>
                  </w:p>
                  <w:p w:rsidR="00863982" w:rsidRPr="006B7AEC" w:rsidRDefault="00863982" w:rsidP="002B6588">
                    <w:pPr>
                      <w:jc w:val="center"/>
                      <w:rPr>
                        <w:rFonts w:ascii="Arial" w:hAnsi="Arial" w:cs="Arial"/>
                        <w:sz w:val="18"/>
                        <w:szCs w:val="18"/>
                      </w:rPr>
                    </w:pPr>
                  </w:p>
                </w:txbxContent>
              </v:textbox>
            </v:shape>
          </v:group>
        </w:pict>
      </w:r>
    </w:p>
    <w:p w:rsidR="002B6588" w:rsidRPr="002F59F3" w:rsidRDefault="00210B41" w:rsidP="002B6588">
      <w:pPr>
        <w:spacing w:line="360" w:lineRule="auto"/>
        <w:rPr>
          <w:rFonts w:ascii="Arial" w:hAnsi="Arial" w:cs="Arial"/>
          <w:color w:val="000000" w:themeColor="text1"/>
        </w:rPr>
      </w:pPr>
      <w:r w:rsidRPr="00210B41">
        <w:rPr>
          <w:noProof/>
        </w:rPr>
        <w:pict>
          <v:shape id="AutoShape 162" o:spid="_x0000_s1126" type="#_x0000_t32" style="position:absolute;margin-left:302.4pt;margin-top:3.25pt;width:58.4pt;height:0;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" adj="-125162,-1,-125162">
            <v:stroke dashstyle="dash" endarrow="block"/>
          </v:shape>
        </w:pict>
      </w:r>
      <w:r w:rsidRPr="00210B41">
        <w:rPr>
          <w:noProof/>
        </w:rPr>
        <w:pict>
          <v:shape id="AutoShape 150" o:spid="_x0000_s1127" type="#_x0000_t32" style="position:absolute;margin-left:64.8pt;margin-top:3.25pt;width:85.4pt;height:0;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7zIgIAAD8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BMSf7zIgIAAD8EAAAOAAAAAAAAAAAAAAAAAC4CAABkcnMvZTJvRG9jLnhtbFBL&#10;AQItABQABgAIAAAAIQBro6Kr2wAAAAcBAAAPAAAAAAAAAAAAAAAAAHwEAABkcnMvZG93bnJldi54&#10;bWxQSwUGAAAAAAQABADzAAAAhAUAAAAA&#10;"/>
        </w:pict>
      </w:r>
    </w:p>
    <w:p w:rsidR="002B6588" w:rsidRPr="002F59F3" w:rsidRDefault="00210B41" w:rsidP="002B6588">
      <w:pPr>
        <w:spacing w:line="360" w:lineRule="auto"/>
        <w:rPr>
          <w:rFonts w:ascii="Arial" w:hAnsi="Arial" w:cs="Arial"/>
          <w:color w:val="000000" w:themeColor="text1"/>
        </w:rPr>
      </w:pPr>
      <w:r w:rsidRPr="00210B41">
        <w:rPr>
          <w:noProof/>
          <w:lang w:eastAsia="pt-BR"/>
        </w:rPr>
        <w:pict>
          <v:shape id="_x0000_s1255" type="#_x0000_t202" style="position:absolute;margin-left:291.75pt;margin-top:12.1pt;width:57.55pt;height:14.1pt;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" filled="f" stroked="f">
            <v:textbox style="mso-next-textbox:#_x0000_s1255">
              <w:txbxContent>
                <w:p w:rsidR="00863982" w:rsidRPr="00BE2189" w:rsidRDefault="00863982" w:rsidP="00081AA3">
                  <w:pPr>
                    <w:spacing w:line="240" w:lineRule="auto"/>
                    <w:rPr>
                      <w:rFonts w:ascii="Arial" w:hAnsi="Arial" w:cs="Arial"/>
                      <w:sz w:val="14"/>
                      <w:szCs w:val="14"/>
                    </w:rPr>
                  </w:pPr>
                  <w:r w:rsidRPr="00BE2189">
                    <w:rPr>
                      <w:rFonts w:ascii="Arial" w:hAnsi="Arial" w:cs="Arial"/>
                      <w:sz w:val="14"/>
                      <w:szCs w:val="14"/>
                    </w:rPr>
                    <w:t>&lt;&lt;</w:t>
                  </w:r>
                  <w:r>
                    <w:rPr>
                      <w:rFonts w:ascii="Arial" w:hAnsi="Arial" w:cs="Arial"/>
                      <w:sz w:val="14"/>
                      <w:szCs w:val="14"/>
                    </w:rPr>
                    <w:t>Include</w:t>
                  </w:r>
                  <w:r w:rsidRPr="00BE2189">
                    <w:rPr>
                      <w:rFonts w:ascii="Arial" w:hAnsi="Arial" w:cs="Arial"/>
                      <w:sz w:val="14"/>
                      <w:szCs w:val="14"/>
                    </w:rPr>
                    <w:t>&gt;&gt;</w:t>
                  </w:r>
                </w:p>
              </w:txbxContent>
            </v:textbox>
          </v:shape>
        </w:pict>
      </w:r>
      <w:r w:rsidRPr="00210B41">
        <w:rPr>
          <w:noProof/>
          <w:lang w:eastAsia="pt-BR"/>
        </w:rPr>
        <w:pict>
          <v:shape id="_x0000_s1254" type="#_x0000_t32" style="position:absolute;margin-left:241.5pt;margin-top:12.1pt;width:84.75pt;height:28.9pt;flip:x y;z-index:251768832;visibility:visible" o:connectortype="straight" adj="10794,150500,-39259">
            <v:stroke dashstyle="dash" endarrow="block"/>
          </v:shape>
        </w:pict>
      </w:r>
      <w:r w:rsidRPr="00210B41">
        <w:rPr>
          <w:noProof/>
        </w:rPr>
        <w:pict>
          <v:shape id="Text Box 167" o:spid="_x0000_s1122" type="#_x0000_t202" style="position:absolute;margin-left:103.7pt;margin-top:12.1pt;width:57.55pt;height:14.1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" filled="f" stroked="f">
            <v:textbox style="mso-next-textbox:#Text Box 167">
              <w:txbxContent>
                <w:p w:rsidR="00863982" w:rsidRPr="00BE2189" w:rsidRDefault="00863982" w:rsidP="002B6588">
                  <w:pPr>
                    <w:spacing w:line="240" w:lineRule="auto"/>
                    <w:rPr>
                      <w:rFonts w:ascii="Arial" w:hAnsi="Arial" w:cs="Arial"/>
                      <w:sz w:val="14"/>
                      <w:szCs w:val="14"/>
                    </w:rPr>
                  </w:pPr>
                  <w:r w:rsidRPr="00BE2189">
                    <w:rPr>
                      <w:rFonts w:ascii="Arial" w:hAnsi="Arial" w:cs="Arial"/>
                      <w:sz w:val="14"/>
                      <w:szCs w:val="14"/>
                    </w:rPr>
                    <w:t>&lt;&lt;</w:t>
                  </w:r>
                  <w:r>
                    <w:rPr>
                      <w:rFonts w:ascii="Arial" w:hAnsi="Arial" w:cs="Arial"/>
                      <w:sz w:val="14"/>
                      <w:szCs w:val="14"/>
                    </w:rPr>
                    <w:t>Extends</w:t>
                  </w:r>
                  <w:r w:rsidRPr="00BE2189">
                    <w:rPr>
                      <w:rFonts w:ascii="Arial" w:hAnsi="Arial" w:cs="Arial"/>
                      <w:sz w:val="14"/>
                      <w:szCs w:val="14"/>
                    </w:rPr>
                    <w:t>&gt;&gt;</w:t>
                  </w:r>
                </w:p>
              </w:txbxContent>
            </v:textbox>
          </v:shape>
        </w:pict>
      </w:r>
      <w:r w:rsidRPr="00210B41">
        <w:rPr>
          <w:noProof/>
        </w:rPr>
        <w:pict>
          <v:shape id="AutoShape 163" o:spid="_x0000_s1124" type="#_x0000_t32" style="position:absolute;margin-left:122.4pt;margin-top:12.1pt;width:87.15pt;height:29.3pt;flip:y;z-index:251699200;visibility:visible" o:connectortype="straight" adj="10794,150500,-39259">
            <v:stroke dashstyle="dash" endarrow="block"/>
          </v:shape>
        </w:pict>
      </w:r>
    </w:p>
    <w:p w:rsidR="002B6588" w:rsidRPr="002F59F3" w:rsidRDefault="002B6588" w:rsidP="002B6588">
      <w:pPr>
        <w:spacing w:line="360" w:lineRule="auto"/>
        <w:rPr>
          <w:rFonts w:ascii="Arial" w:hAnsi="Arial" w:cs="Arial"/>
          <w:color w:val="000000" w:themeColor="text1"/>
        </w:rPr>
      </w:pPr>
    </w:p>
    <w:p w:rsidR="002B6588" w:rsidRPr="002F59F3" w:rsidRDefault="00210B41" w:rsidP="002B6588">
      <w:pPr>
        <w:spacing w:line="360" w:lineRule="auto"/>
        <w:rPr>
          <w:rFonts w:ascii="Arial" w:hAnsi="Arial" w:cs="Arial"/>
          <w:color w:val="000000" w:themeColor="text1"/>
        </w:rPr>
      </w:pPr>
      <w:r w:rsidRPr="00210B41">
        <w:rPr>
          <w:noProof/>
          <w:lang w:eastAsia="pt-BR"/>
        </w:rPr>
        <w:pict>
          <v:oval id="_x0000_s1253" style="position:absolute;margin-left:249.15pt;margin-top:6.9pt;width:174.6pt;height:51.9pt;z-index:2517678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">
            <v:textbox style="mso-next-textbox:#_x0000_s1253">
              <w:txbxContent>
                <w:p w:rsidR="00863982" w:rsidRPr="00353F19" w:rsidRDefault="00863982" w:rsidP="00081AA3">
                  <w:pPr>
                    <w:spacing w:line="240" w:lineRule="auto"/>
                    <w:jc w:val="center"/>
                    <w:rPr>
                      <w:rFonts w:ascii="Arial" w:hAnsi="Arial" w:cs="Arial"/>
                      <w:sz w:val="18"/>
                      <w:szCs w:val="18"/>
                    </w:rPr>
                  </w:pPr>
                  <w:r w:rsidRPr="00D71463">
                    <w:rPr>
                      <w:rFonts w:ascii="Arial" w:hAnsi="Arial" w:cs="Arial"/>
                      <w:sz w:val="18"/>
                      <w:szCs w:val="18"/>
                    </w:rPr>
                    <w:t xml:space="preserve">Parametrizar </w:t>
                  </w:r>
                  <w:r>
                    <w:rPr>
                      <w:rFonts w:ascii="Arial" w:hAnsi="Arial" w:cs="Arial"/>
                      <w:sz w:val="18"/>
                      <w:szCs w:val="18"/>
                    </w:rPr>
                    <w:t>Email</w:t>
                  </w:r>
                </w:p>
              </w:txbxContent>
            </v:textbox>
          </v:oval>
        </w:pict>
      </w:r>
      <w:r w:rsidRPr="00210B41">
        <w:rPr>
          <w:noProof/>
        </w:rPr>
        <w:pict>
          <v:oval id="Oval 152" o:spid="_x0000_s1121" style="position:absolute;margin-left:30.35pt;margin-top:6.9pt;width:174.6pt;height:51.9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">
            <v:textbox style="mso-next-textbox:#Oval 152">
              <w:txbxContent>
                <w:p w:rsidR="00863982" w:rsidRPr="00353F19" w:rsidRDefault="00863982" w:rsidP="002B6588">
                  <w:pPr>
                    <w:spacing w:line="240" w:lineRule="auto"/>
                    <w:jc w:val="center"/>
                    <w:rPr>
                      <w:rFonts w:ascii="Arial" w:hAnsi="Arial" w:cs="Arial"/>
                      <w:sz w:val="18"/>
                      <w:szCs w:val="18"/>
                    </w:rPr>
                  </w:pPr>
                  <w:r w:rsidRPr="00D71463">
                    <w:rPr>
                      <w:rFonts w:ascii="Arial" w:hAnsi="Arial" w:cs="Arial"/>
                      <w:sz w:val="18"/>
                      <w:szCs w:val="18"/>
                    </w:rPr>
                    <w:t>Parametrizar Geração de Arquivos de Inconsistência</w:t>
                  </w:r>
                </w:p>
              </w:txbxContent>
            </v:textbox>
          </v:oval>
        </w:pict>
      </w:r>
    </w:p>
    <w:p w:rsidR="002B6588" w:rsidRPr="002F59F3" w:rsidRDefault="002B6588" w:rsidP="002B6588">
      <w:pPr>
        <w:spacing w:line="360" w:lineRule="auto"/>
        <w:rPr>
          <w:rFonts w:ascii="Arial" w:hAnsi="Arial" w:cs="Arial"/>
          <w:color w:val="000000" w:themeColor="text1"/>
        </w:rPr>
      </w:pPr>
    </w:p>
    <w:p w:rsidR="002B6588" w:rsidRPr="002F59F3" w:rsidRDefault="002B6588" w:rsidP="002B6588">
      <w:pPr>
        <w:spacing w:line="360" w:lineRule="auto"/>
        <w:rPr>
          <w:rFonts w:ascii="Arial" w:hAnsi="Arial" w:cs="Arial"/>
          <w:color w:val="000000" w:themeColor="text1"/>
        </w:rPr>
      </w:pPr>
    </w:p>
    <w:p w:rsidR="002B6588" w:rsidRPr="002F59F3" w:rsidRDefault="002B6588" w:rsidP="002B6588">
      <w:pPr>
        <w:spacing w:line="360" w:lineRule="auto"/>
        <w:rPr>
          <w:rFonts w:ascii="Arial" w:hAnsi="Arial" w:cs="Arial"/>
          <w:color w:val="000000" w:themeColor="text1"/>
        </w:rPr>
      </w:pPr>
    </w:p>
    <w:p w:rsidR="002B6588" w:rsidRPr="002F59F3" w:rsidRDefault="002B6588" w:rsidP="002B6588">
      <w:pPr>
        <w:spacing w:line="360" w:lineRule="auto"/>
        <w:rPr>
          <w:rFonts w:ascii="Arial" w:hAnsi="Arial" w:cs="Arial"/>
          <w:color w:val="000000" w:themeColor="text1"/>
        </w:rPr>
      </w:pPr>
    </w:p>
    <w:p w:rsidR="00D92715" w:rsidRDefault="005472E8">
      <w:pPr>
        <w:ind w:left="426"/>
        <w:rPr>
          <w:rFonts w:cs="Arial"/>
        </w:rPr>
      </w:pPr>
      <w:r w:rsidRPr="005472E8">
        <w:rPr>
          <w:rFonts w:ascii="Arial" w:hAnsi="Arial" w:cs="Arial"/>
          <w:b/>
        </w:rPr>
        <w:t>Processar importação de Faturamento</w:t>
      </w:r>
    </w:p>
    <w:p w:rsidR="00DC479A" w:rsidRPr="002F59F3" w:rsidRDefault="00210B41" w:rsidP="00DC479A">
      <w:pPr>
        <w:spacing w:line="360" w:lineRule="auto"/>
        <w:rPr>
          <w:rFonts w:ascii="Arial" w:hAnsi="Arial" w:cs="Arial"/>
          <w:color w:val="000000" w:themeColor="text1"/>
        </w:rPr>
      </w:pPr>
      <w:r w:rsidRPr="00210B41">
        <w:rPr>
          <w:noProof/>
        </w:rPr>
        <w:pict>
          <v:oval id="_x0000_s1266" style="position:absolute;margin-left:360.8pt;margin-top:11.95pt;width:117.7pt;height:51.9pt;z-index:251774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">
            <v:textbox style="mso-next-textbox:#_x0000_s1266">
              <w:txbxContent>
                <w:p w:rsidR="00863982" w:rsidRPr="00353F19" w:rsidRDefault="00863982" w:rsidP="00DC479A">
                  <w:pPr>
                    <w:spacing w:line="240" w:lineRule="auto"/>
                    <w:jc w:val="center"/>
                    <w:rPr>
                      <w:rFonts w:ascii="Arial" w:hAnsi="Arial" w:cs="Arial"/>
                      <w:sz w:val="18"/>
                      <w:szCs w:val="18"/>
                    </w:rPr>
                  </w:pPr>
                  <w:r>
                    <w:rPr>
                      <w:rFonts w:ascii="Arial" w:hAnsi="Arial" w:cs="Arial"/>
                      <w:sz w:val="18"/>
                      <w:szCs w:val="18"/>
                    </w:rPr>
                    <w:t>Parametrizar Importação</w:t>
                  </w:r>
                </w:p>
              </w:txbxContent>
            </v:textbox>
          </v:oval>
        </w:pict>
      </w:r>
      <w:r w:rsidRPr="00210B41">
        <w:rPr>
          <w:noProof/>
        </w:rPr>
        <w:pict>
          <v:oval id="_x0000_s1264" style="position:absolute;margin-left:150.6pt;margin-top:11.55pt;width:151.8pt;height:51.9pt;z-index:2517729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">
            <v:textbox style="mso-next-textbox:#_x0000_s1264">
              <w:txbxContent>
                <w:p w:rsidR="00863982" w:rsidRPr="00353F19" w:rsidRDefault="00863982" w:rsidP="00DC479A">
                  <w:pPr>
                    <w:spacing w:line="240" w:lineRule="auto"/>
                    <w:jc w:val="center"/>
                    <w:rPr>
                      <w:rFonts w:ascii="Arial" w:hAnsi="Arial" w:cs="Arial"/>
                      <w:sz w:val="18"/>
                      <w:szCs w:val="18"/>
                    </w:rPr>
                  </w:pPr>
                  <w:r w:rsidRPr="00DC479A">
                    <w:rPr>
                      <w:rFonts w:ascii="Arial" w:hAnsi="Arial" w:cs="Arial"/>
                      <w:sz w:val="18"/>
                      <w:szCs w:val="18"/>
                    </w:rPr>
                    <w:t>Processar importação de Faturamento</w:t>
                  </w:r>
                </w:p>
              </w:txbxContent>
            </v:textbox>
          </v:oval>
        </w:pict>
      </w:r>
    </w:p>
    <w:p w:rsidR="00DC479A" w:rsidRPr="002F59F3" w:rsidRDefault="00210B41" w:rsidP="00DC479A">
      <w:pPr>
        <w:spacing w:line="360" w:lineRule="auto"/>
        <w:rPr>
          <w:rFonts w:ascii="Arial" w:hAnsi="Arial" w:cs="Arial"/>
          <w:color w:val="000000" w:themeColor="text1"/>
        </w:rPr>
      </w:pPr>
      <w:r w:rsidRPr="00210B41">
        <w:rPr>
          <w:noProof/>
        </w:rPr>
        <w:pict>
          <v:shape id="_x0000_s1270" type="#_x0000_t202" style="position:absolute;margin-left:302.4pt;margin-top:6.4pt;width:57.55pt;height:14.1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vSvAIAAMQ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" filled="f" stroked="f">
            <v:textbox style="mso-next-textbox:#_x0000_s1270">
              <w:txbxContent>
                <w:p w:rsidR="00863982" w:rsidRPr="00BE2189" w:rsidRDefault="00863982" w:rsidP="00DC479A">
                  <w:pPr>
                    <w:spacing w:line="240" w:lineRule="auto"/>
                    <w:rPr>
                      <w:rFonts w:ascii="Arial" w:hAnsi="Arial" w:cs="Arial"/>
                      <w:sz w:val="14"/>
                      <w:szCs w:val="14"/>
                    </w:rPr>
                  </w:pPr>
                  <w:r w:rsidRPr="00BE2189">
                    <w:rPr>
                      <w:rFonts w:ascii="Arial" w:hAnsi="Arial" w:cs="Arial"/>
                      <w:sz w:val="14"/>
                      <w:szCs w:val="14"/>
                    </w:rPr>
                    <w:t>&lt;&lt;Include&gt;&gt;</w:t>
                  </w:r>
                </w:p>
              </w:txbxContent>
            </v:textbox>
          </v:shape>
        </w:pict>
      </w:r>
      <w:r w:rsidRPr="00210B41">
        <w:rPr>
          <w:noProof/>
        </w:rPr>
        <w:pict>
          <v:group id="_x0000_s1256" style="position:absolute;margin-left:7.2pt;margin-top:1.05pt;width:79.5pt;height:74.85pt;z-index:251771904"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">
            <v:group id="Group 142" o:spid="_x0000_s1257"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43" o:spid="_x0000_s1258"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" filled="f"/>
              <v:shape id="AutoShape 144" o:spid="_x0000_s1259"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AutoShape 145" o:spid="_x0000_s1260"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"/>
              <v:shape id="AutoShape 146" o:spid="_x0000_s1261"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"/>
              <v:shape id="AutoShape 147" o:spid="_x0000_s1262"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group>
            <v:shape id="Text Box 148" o:spid="_x0000_s1263"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rsidR="00863982" w:rsidRPr="006B7AEC" w:rsidRDefault="00863982" w:rsidP="00DC479A">
                    <w:pPr>
                      <w:jc w:val="center"/>
                      <w:rPr>
                        <w:rFonts w:ascii="Arial" w:hAnsi="Arial" w:cs="Arial"/>
                        <w:sz w:val="18"/>
                        <w:szCs w:val="18"/>
                      </w:rPr>
                    </w:pPr>
                    <w:r>
                      <w:rPr>
                        <w:rFonts w:ascii="Arial" w:hAnsi="Arial" w:cs="Arial"/>
                        <w:sz w:val="18"/>
                        <w:szCs w:val="18"/>
                      </w:rPr>
                      <w:t>Temporizador</w:t>
                    </w:r>
                  </w:p>
                  <w:p w:rsidR="00863982" w:rsidRPr="006B7AEC" w:rsidRDefault="00863982" w:rsidP="00DC479A">
                    <w:pPr>
                      <w:jc w:val="center"/>
                      <w:rPr>
                        <w:rFonts w:ascii="Arial" w:hAnsi="Arial" w:cs="Arial"/>
                        <w:sz w:val="18"/>
                        <w:szCs w:val="18"/>
                      </w:rPr>
                    </w:pPr>
                  </w:p>
                </w:txbxContent>
              </v:textbox>
            </v:shape>
          </v:group>
        </w:pict>
      </w:r>
    </w:p>
    <w:p w:rsidR="00DC479A" w:rsidRPr="002F59F3" w:rsidRDefault="00210B41" w:rsidP="00DC479A">
      <w:pPr>
        <w:spacing w:line="360" w:lineRule="auto"/>
        <w:rPr>
          <w:rFonts w:ascii="Arial" w:hAnsi="Arial" w:cs="Arial"/>
          <w:color w:val="000000" w:themeColor="text1"/>
        </w:rPr>
      </w:pPr>
      <w:r w:rsidRPr="00210B41">
        <w:rPr>
          <w:noProof/>
        </w:rPr>
        <w:pict>
          <v:shape id="_x0000_s1268" type="#_x0000_t32" style="position:absolute;margin-left:302.4pt;margin-top:3.25pt;width:58.4pt;height:0;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" adj="-125162,-1,-125162">
            <v:stroke dashstyle="dash" endarrow="block"/>
          </v:shape>
        </w:pict>
      </w:r>
      <w:r w:rsidRPr="00210B41">
        <w:rPr>
          <w:noProof/>
        </w:rPr>
        <w:pict>
          <v:shape id="_x0000_s1265" type="#_x0000_t32" style="position:absolute;margin-left:64.8pt;margin-top:3.25pt;width:85.4pt;height:0;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7zIgIAAD8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BMSf7zIgIAAD8EAAAOAAAAAAAAAAAAAAAAAC4CAABkcnMvZTJvRG9jLnhtbFBL&#10;AQItABQABgAIAAAAIQBro6Kr2wAAAAcBAAAPAAAAAAAAAAAAAAAAAHwEAABkcnMvZG93bnJldi54&#10;bWxQSwUGAAAAAAQABADzAAAAhAUAAAAA&#10;"/>
        </w:pict>
      </w:r>
    </w:p>
    <w:p w:rsidR="00DC479A" w:rsidRPr="002F59F3" w:rsidRDefault="00210B41" w:rsidP="00DC479A">
      <w:pPr>
        <w:spacing w:line="360" w:lineRule="auto"/>
        <w:rPr>
          <w:rFonts w:ascii="Arial" w:hAnsi="Arial" w:cs="Arial"/>
          <w:color w:val="000000" w:themeColor="text1"/>
        </w:rPr>
      </w:pPr>
      <w:r w:rsidRPr="00210B41">
        <w:rPr>
          <w:noProof/>
          <w:lang w:eastAsia="pt-BR"/>
        </w:rPr>
        <w:pict>
          <v:shape id="_x0000_s1274" type="#_x0000_t202" style="position:absolute;margin-left:291.75pt;margin-top:12.1pt;width:57.55pt;height:14.1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" filled="f" stroked="f">
            <v:textbox style="mso-next-textbox:#_x0000_s1274">
              <w:txbxContent>
                <w:p w:rsidR="00863982" w:rsidRPr="00BE2189" w:rsidRDefault="00863982" w:rsidP="00DC479A">
                  <w:pPr>
                    <w:spacing w:line="240" w:lineRule="auto"/>
                    <w:rPr>
                      <w:rFonts w:ascii="Arial" w:hAnsi="Arial" w:cs="Arial"/>
                      <w:sz w:val="14"/>
                      <w:szCs w:val="14"/>
                    </w:rPr>
                  </w:pPr>
                  <w:r w:rsidRPr="00BE2189">
                    <w:rPr>
                      <w:rFonts w:ascii="Arial" w:hAnsi="Arial" w:cs="Arial"/>
                      <w:sz w:val="14"/>
                      <w:szCs w:val="14"/>
                    </w:rPr>
                    <w:t>&lt;&lt;</w:t>
                  </w:r>
                  <w:r>
                    <w:rPr>
                      <w:rFonts w:ascii="Arial" w:hAnsi="Arial" w:cs="Arial"/>
                      <w:sz w:val="14"/>
                      <w:szCs w:val="14"/>
                    </w:rPr>
                    <w:t>Include</w:t>
                  </w:r>
                  <w:r w:rsidRPr="00BE2189">
                    <w:rPr>
                      <w:rFonts w:ascii="Arial" w:hAnsi="Arial" w:cs="Arial"/>
                      <w:sz w:val="14"/>
                      <w:szCs w:val="14"/>
                    </w:rPr>
                    <w:t>&gt;&gt;</w:t>
                  </w:r>
                </w:p>
              </w:txbxContent>
            </v:textbox>
          </v:shape>
        </w:pict>
      </w:r>
      <w:r w:rsidRPr="00210B41">
        <w:rPr>
          <w:noProof/>
          <w:lang w:eastAsia="pt-BR"/>
        </w:rPr>
        <w:pict>
          <v:shape id="_x0000_s1273" type="#_x0000_t32" style="position:absolute;margin-left:241.5pt;margin-top:12.1pt;width:84.75pt;height:28.9pt;flip:x y;z-index:251782144;visibility:visible" o:connectortype="straight" adj="10794,150500,-39259">
            <v:stroke dashstyle="dash" endarrow="block"/>
          </v:shape>
        </w:pict>
      </w:r>
      <w:r w:rsidRPr="00210B41">
        <w:rPr>
          <w:noProof/>
        </w:rPr>
        <w:pict>
          <v:shape id="_x0000_s1271" type="#_x0000_t202" style="position:absolute;margin-left:103.7pt;margin-top:12.1pt;width:57.55pt;height:14.1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" filled="f" stroked="f">
            <v:textbox style="mso-next-textbox:#_x0000_s1271">
              <w:txbxContent>
                <w:p w:rsidR="00863982" w:rsidRPr="00BE2189" w:rsidRDefault="00863982" w:rsidP="00DC479A">
                  <w:pPr>
                    <w:spacing w:line="240" w:lineRule="auto"/>
                    <w:rPr>
                      <w:rFonts w:ascii="Arial" w:hAnsi="Arial" w:cs="Arial"/>
                      <w:sz w:val="14"/>
                      <w:szCs w:val="14"/>
                    </w:rPr>
                  </w:pPr>
                  <w:r w:rsidRPr="00BE2189">
                    <w:rPr>
                      <w:rFonts w:ascii="Arial" w:hAnsi="Arial" w:cs="Arial"/>
                      <w:sz w:val="14"/>
                      <w:szCs w:val="14"/>
                    </w:rPr>
                    <w:t>&lt;&lt;</w:t>
                  </w:r>
                  <w:r>
                    <w:rPr>
                      <w:rFonts w:ascii="Arial" w:hAnsi="Arial" w:cs="Arial"/>
                      <w:sz w:val="14"/>
                      <w:szCs w:val="14"/>
                    </w:rPr>
                    <w:t>Extends</w:t>
                  </w:r>
                  <w:r w:rsidRPr="00BE2189">
                    <w:rPr>
                      <w:rFonts w:ascii="Arial" w:hAnsi="Arial" w:cs="Arial"/>
                      <w:sz w:val="14"/>
                      <w:szCs w:val="14"/>
                    </w:rPr>
                    <w:t>&gt;&gt;</w:t>
                  </w:r>
                </w:p>
              </w:txbxContent>
            </v:textbox>
          </v:shape>
        </w:pict>
      </w:r>
      <w:r w:rsidRPr="00210B41">
        <w:rPr>
          <w:noProof/>
        </w:rPr>
        <w:pict>
          <v:shape id="_x0000_s1269" type="#_x0000_t32" style="position:absolute;margin-left:122.4pt;margin-top:12.1pt;width:87.15pt;height:29.3pt;flip:y;z-index:251778048;visibility:visible" o:connectortype="straight" adj="10794,150500,-39259">
            <v:stroke dashstyle="dash" endarrow="block"/>
          </v:shape>
        </w:pict>
      </w:r>
    </w:p>
    <w:p w:rsidR="00DC479A" w:rsidRPr="002F59F3" w:rsidRDefault="00DC479A" w:rsidP="00DC479A">
      <w:pPr>
        <w:spacing w:line="360" w:lineRule="auto"/>
        <w:rPr>
          <w:rFonts w:ascii="Arial" w:hAnsi="Arial" w:cs="Arial"/>
          <w:color w:val="000000" w:themeColor="text1"/>
        </w:rPr>
      </w:pPr>
    </w:p>
    <w:p w:rsidR="00DC479A" w:rsidRPr="002F59F3" w:rsidRDefault="00210B41" w:rsidP="00DC479A">
      <w:pPr>
        <w:spacing w:line="360" w:lineRule="auto"/>
        <w:rPr>
          <w:rFonts w:ascii="Arial" w:hAnsi="Arial" w:cs="Arial"/>
          <w:color w:val="000000" w:themeColor="text1"/>
        </w:rPr>
      </w:pPr>
      <w:r w:rsidRPr="00210B41">
        <w:rPr>
          <w:noProof/>
          <w:lang w:eastAsia="pt-BR"/>
        </w:rPr>
        <w:pict>
          <v:oval id="_x0000_s1272" style="position:absolute;margin-left:249.15pt;margin-top:6.9pt;width:174.6pt;height:51.9pt;z-index:251781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">
            <v:textbox style="mso-next-textbox:#_x0000_s1272">
              <w:txbxContent>
                <w:p w:rsidR="00863982" w:rsidRPr="00353F19" w:rsidRDefault="00863982" w:rsidP="00DC479A">
                  <w:pPr>
                    <w:spacing w:line="240" w:lineRule="auto"/>
                    <w:jc w:val="center"/>
                    <w:rPr>
                      <w:rFonts w:ascii="Arial" w:hAnsi="Arial" w:cs="Arial"/>
                      <w:sz w:val="18"/>
                      <w:szCs w:val="18"/>
                    </w:rPr>
                  </w:pPr>
                  <w:r w:rsidRPr="00D71463">
                    <w:rPr>
                      <w:rFonts w:ascii="Arial" w:hAnsi="Arial" w:cs="Arial"/>
                      <w:sz w:val="18"/>
                      <w:szCs w:val="18"/>
                    </w:rPr>
                    <w:t xml:space="preserve">Parametrizar </w:t>
                  </w:r>
                  <w:r>
                    <w:rPr>
                      <w:rFonts w:ascii="Arial" w:hAnsi="Arial" w:cs="Arial"/>
                      <w:sz w:val="18"/>
                      <w:szCs w:val="18"/>
                    </w:rPr>
                    <w:t>Email</w:t>
                  </w:r>
                </w:p>
              </w:txbxContent>
            </v:textbox>
          </v:oval>
        </w:pict>
      </w:r>
      <w:r w:rsidRPr="00210B41">
        <w:rPr>
          <w:noProof/>
        </w:rPr>
        <w:pict>
          <v:oval id="_x0000_s1267" style="position:absolute;margin-left:30.35pt;margin-top:6.9pt;width:174.6pt;height:51.9pt;z-index:251776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">
            <v:textbox style="mso-next-textbox:#_x0000_s1267">
              <w:txbxContent>
                <w:p w:rsidR="00863982" w:rsidRPr="00353F19" w:rsidRDefault="00863982" w:rsidP="00DC479A">
                  <w:pPr>
                    <w:spacing w:line="240" w:lineRule="auto"/>
                    <w:jc w:val="center"/>
                    <w:rPr>
                      <w:rFonts w:ascii="Arial" w:hAnsi="Arial" w:cs="Arial"/>
                      <w:sz w:val="18"/>
                      <w:szCs w:val="18"/>
                    </w:rPr>
                  </w:pPr>
                  <w:r w:rsidRPr="00D71463">
                    <w:rPr>
                      <w:rFonts w:ascii="Arial" w:hAnsi="Arial" w:cs="Arial"/>
                      <w:sz w:val="18"/>
                      <w:szCs w:val="18"/>
                    </w:rPr>
                    <w:t>Parametrizar Geração de Arquivos de Inconsistência</w:t>
                  </w:r>
                </w:p>
              </w:txbxContent>
            </v:textbox>
          </v:oval>
        </w:pict>
      </w:r>
    </w:p>
    <w:p w:rsidR="00DC479A" w:rsidRPr="002F59F3" w:rsidRDefault="00DC479A" w:rsidP="00DC479A">
      <w:pPr>
        <w:spacing w:line="360" w:lineRule="auto"/>
        <w:rPr>
          <w:rFonts w:ascii="Arial" w:hAnsi="Arial" w:cs="Arial"/>
          <w:color w:val="000000" w:themeColor="text1"/>
        </w:rPr>
      </w:pPr>
    </w:p>
    <w:p w:rsidR="00DC479A" w:rsidRPr="002F59F3" w:rsidRDefault="00DC479A" w:rsidP="00DC479A">
      <w:pPr>
        <w:spacing w:line="360" w:lineRule="auto"/>
        <w:rPr>
          <w:rFonts w:ascii="Arial" w:hAnsi="Arial" w:cs="Arial"/>
          <w:color w:val="000000" w:themeColor="text1"/>
        </w:rPr>
      </w:pPr>
    </w:p>
    <w:p w:rsidR="00DC479A" w:rsidRPr="002F59F3" w:rsidRDefault="00DC479A" w:rsidP="00DC479A">
      <w:pPr>
        <w:spacing w:line="360" w:lineRule="auto"/>
        <w:rPr>
          <w:rFonts w:ascii="Arial" w:hAnsi="Arial" w:cs="Arial"/>
          <w:color w:val="000000" w:themeColor="text1"/>
        </w:rPr>
      </w:pPr>
    </w:p>
    <w:p w:rsidR="00DC479A" w:rsidRPr="002F59F3" w:rsidRDefault="00DC479A" w:rsidP="00DC479A">
      <w:pPr>
        <w:spacing w:line="360" w:lineRule="auto"/>
        <w:rPr>
          <w:rFonts w:ascii="Arial" w:hAnsi="Arial" w:cs="Arial"/>
          <w:color w:val="000000" w:themeColor="text1"/>
        </w:rPr>
      </w:pPr>
    </w:p>
    <w:p w:rsidR="00336D36" w:rsidRDefault="00336D36" w:rsidP="00A22583">
      <w:pPr>
        <w:pStyle w:val="Ttulo2"/>
        <w:numPr>
          <w:ilvl w:val="0"/>
          <w:numId w:val="0"/>
        </w:numPr>
        <w:ind w:left="851"/>
        <w:rPr>
          <w:color w:val="000000" w:themeColor="text1"/>
        </w:rPr>
      </w:pPr>
    </w:p>
    <w:p w:rsidR="00DC479A" w:rsidRDefault="00DC479A">
      <w:pPr>
        <w:widowControl/>
        <w:spacing w:after="200" w:line="276" w:lineRule="auto"/>
        <w:rPr>
          <w:rFonts w:ascii="Arial" w:hAnsi="Arial"/>
          <w:b/>
          <w:color w:val="000000" w:themeColor="text1"/>
        </w:rPr>
      </w:pPr>
      <w:r>
        <w:rPr>
          <w:color w:val="000000" w:themeColor="text1"/>
        </w:rPr>
        <w:br w:type="page"/>
      </w:r>
    </w:p>
    <w:p w:rsidR="00D92715" w:rsidRDefault="005472E8">
      <w:pPr>
        <w:ind w:left="426"/>
        <w:rPr>
          <w:rFonts w:cs="Arial"/>
        </w:rPr>
      </w:pPr>
      <w:r w:rsidRPr="005472E8">
        <w:rPr>
          <w:rFonts w:ascii="Arial" w:hAnsi="Arial" w:cs="Arial"/>
          <w:b/>
        </w:rPr>
        <w:lastRenderedPageBreak/>
        <w:t>Processar importação de Arrecadação</w:t>
      </w:r>
    </w:p>
    <w:p w:rsidR="00DC479A" w:rsidRPr="002F59F3" w:rsidRDefault="00210B41" w:rsidP="00DC479A">
      <w:pPr>
        <w:spacing w:line="360" w:lineRule="auto"/>
        <w:rPr>
          <w:rFonts w:ascii="Arial" w:hAnsi="Arial" w:cs="Arial"/>
          <w:color w:val="000000" w:themeColor="text1"/>
        </w:rPr>
      </w:pPr>
      <w:r w:rsidRPr="00210B41">
        <w:rPr>
          <w:noProof/>
        </w:rPr>
        <w:pict>
          <v:oval id="_x0000_s1323" style="position:absolute;margin-left:360.8pt;margin-top:11.95pt;width:117.7pt;height:51.9pt;z-index:251788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">
            <v:textbox style="mso-next-textbox:#_x0000_s1323">
              <w:txbxContent>
                <w:p w:rsidR="00863982" w:rsidRPr="00353F19" w:rsidRDefault="00863982" w:rsidP="00DC479A">
                  <w:pPr>
                    <w:spacing w:line="240" w:lineRule="auto"/>
                    <w:jc w:val="center"/>
                    <w:rPr>
                      <w:rFonts w:ascii="Arial" w:hAnsi="Arial" w:cs="Arial"/>
                      <w:sz w:val="18"/>
                      <w:szCs w:val="18"/>
                    </w:rPr>
                  </w:pPr>
                  <w:r>
                    <w:rPr>
                      <w:rFonts w:ascii="Arial" w:hAnsi="Arial" w:cs="Arial"/>
                      <w:sz w:val="18"/>
                      <w:szCs w:val="18"/>
                    </w:rPr>
                    <w:t>Parametrizar Importação</w:t>
                  </w:r>
                </w:p>
              </w:txbxContent>
            </v:textbox>
          </v:oval>
        </w:pict>
      </w:r>
      <w:r w:rsidRPr="00210B41">
        <w:rPr>
          <w:noProof/>
        </w:rPr>
        <w:pict>
          <v:oval id="_x0000_s1321" style="position:absolute;margin-left:150.6pt;margin-top:11.55pt;width:151.8pt;height:51.9pt;z-index:251786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">
            <v:textbox style="mso-next-textbox:#_x0000_s1321">
              <w:txbxContent>
                <w:p w:rsidR="00863982" w:rsidRPr="00353F19" w:rsidRDefault="00863982" w:rsidP="00DC479A">
                  <w:pPr>
                    <w:spacing w:line="240" w:lineRule="auto"/>
                    <w:jc w:val="center"/>
                    <w:rPr>
                      <w:rFonts w:ascii="Arial" w:hAnsi="Arial" w:cs="Arial"/>
                      <w:sz w:val="18"/>
                      <w:szCs w:val="18"/>
                    </w:rPr>
                  </w:pPr>
                  <w:r w:rsidRPr="00DC479A">
                    <w:rPr>
                      <w:rFonts w:ascii="Arial" w:hAnsi="Arial" w:cs="Arial"/>
                      <w:sz w:val="18"/>
                      <w:szCs w:val="18"/>
                    </w:rPr>
                    <w:t>Processar importação de Arrecadação</w:t>
                  </w:r>
                </w:p>
              </w:txbxContent>
            </v:textbox>
          </v:oval>
        </w:pict>
      </w:r>
    </w:p>
    <w:p w:rsidR="00DC479A" w:rsidRPr="002F59F3" w:rsidRDefault="00210B41" w:rsidP="00DC479A">
      <w:pPr>
        <w:spacing w:line="360" w:lineRule="auto"/>
        <w:rPr>
          <w:rFonts w:ascii="Arial" w:hAnsi="Arial" w:cs="Arial"/>
          <w:color w:val="000000" w:themeColor="text1"/>
        </w:rPr>
      </w:pPr>
      <w:r w:rsidRPr="00210B41">
        <w:rPr>
          <w:noProof/>
        </w:rPr>
        <w:pict>
          <v:shape id="_x0000_s1327" type="#_x0000_t202" style="position:absolute;margin-left:302.4pt;margin-top:6.4pt;width:57.55pt;height:14.1pt;z-index:251792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vSvAIAAMQ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" filled="f" stroked="f">
            <v:textbox style="mso-next-textbox:#_x0000_s1327">
              <w:txbxContent>
                <w:p w:rsidR="00863982" w:rsidRPr="00BE2189" w:rsidRDefault="00863982" w:rsidP="00DC479A">
                  <w:pPr>
                    <w:spacing w:line="240" w:lineRule="auto"/>
                    <w:rPr>
                      <w:rFonts w:ascii="Arial" w:hAnsi="Arial" w:cs="Arial"/>
                      <w:sz w:val="14"/>
                      <w:szCs w:val="14"/>
                    </w:rPr>
                  </w:pPr>
                  <w:r w:rsidRPr="00BE2189">
                    <w:rPr>
                      <w:rFonts w:ascii="Arial" w:hAnsi="Arial" w:cs="Arial"/>
                      <w:sz w:val="14"/>
                      <w:szCs w:val="14"/>
                    </w:rPr>
                    <w:t>&lt;&lt;Include&gt;&gt;</w:t>
                  </w:r>
                </w:p>
              </w:txbxContent>
            </v:textbox>
          </v:shape>
        </w:pict>
      </w:r>
      <w:r w:rsidRPr="00210B41">
        <w:rPr>
          <w:noProof/>
        </w:rPr>
        <w:pict>
          <v:group id="_x0000_s1313" style="position:absolute;margin-left:7.2pt;margin-top:1.05pt;width:79.5pt;height:74.85pt;z-index:251785216"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">
            <v:group id="Group 142" o:spid="_x0000_s1314"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43" o:spid="_x0000_s1315"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" filled="f"/>
              <v:shape id="AutoShape 144" o:spid="_x0000_s1316"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AutoShape 145" o:spid="_x0000_s1317"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"/>
              <v:shape id="AutoShape 146" o:spid="_x0000_s1318"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"/>
              <v:shape id="AutoShape 147" o:spid="_x0000_s1319"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group>
            <v:shape id="Text Box 148" o:spid="_x0000_s1320"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rsidR="00863982" w:rsidRPr="006B7AEC" w:rsidRDefault="00863982" w:rsidP="00DC479A">
                    <w:pPr>
                      <w:jc w:val="center"/>
                      <w:rPr>
                        <w:rFonts w:ascii="Arial" w:hAnsi="Arial" w:cs="Arial"/>
                        <w:sz w:val="18"/>
                        <w:szCs w:val="18"/>
                      </w:rPr>
                    </w:pPr>
                    <w:r>
                      <w:rPr>
                        <w:rFonts w:ascii="Arial" w:hAnsi="Arial" w:cs="Arial"/>
                        <w:sz w:val="18"/>
                        <w:szCs w:val="18"/>
                      </w:rPr>
                      <w:t>Temporizador</w:t>
                    </w:r>
                  </w:p>
                  <w:p w:rsidR="00863982" w:rsidRPr="006B7AEC" w:rsidRDefault="00863982" w:rsidP="00DC479A">
                    <w:pPr>
                      <w:jc w:val="center"/>
                      <w:rPr>
                        <w:rFonts w:ascii="Arial" w:hAnsi="Arial" w:cs="Arial"/>
                        <w:sz w:val="18"/>
                        <w:szCs w:val="18"/>
                      </w:rPr>
                    </w:pPr>
                  </w:p>
                </w:txbxContent>
              </v:textbox>
            </v:shape>
          </v:group>
        </w:pict>
      </w:r>
    </w:p>
    <w:p w:rsidR="00DC479A" w:rsidRPr="002F59F3" w:rsidRDefault="00210B41" w:rsidP="00DC479A">
      <w:pPr>
        <w:spacing w:line="360" w:lineRule="auto"/>
        <w:rPr>
          <w:rFonts w:ascii="Arial" w:hAnsi="Arial" w:cs="Arial"/>
          <w:color w:val="000000" w:themeColor="text1"/>
        </w:rPr>
      </w:pPr>
      <w:r w:rsidRPr="00210B41">
        <w:rPr>
          <w:noProof/>
        </w:rPr>
        <w:pict>
          <v:shape id="_x0000_s1325" type="#_x0000_t32" style="position:absolute;margin-left:302.4pt;margin-top:3.25pt;width:58.4pt;height:0;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" adj="-125162,-1,-125162">
            <v:stroke dashstyle="dash" endarrow="block"/>
          </v:shape>
        </w:pict>
      </w:r>
      <w:r w:rsidRPr="00210B41">
        <w:rPr>
          <w:noProof/>
        </w:rPr>
        <w:pict>
          <v:shape id="_x0000_s1322" type="#_x0000_t32" style="position:absolute;margin-left:64.8pt;margin-top:3.25pt;width:85.4pt;height:0;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7zIgIAAD8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BMSf7zIgIAAD8EAAAOAAAAAAAAAAAAAAAAAC4CAABkcnMvZTJvRG9jLnhtbFBL&#10;AQItABQABgAIAAAAIQBro6Kr2wAAAAcBAAAPAAAAAAAAAAAAAAAAAHwEAABkcnMvZG93bnJldi54&#10;bWxQSwUGAAAAAAQABADzAAAAhAUAAAAA&#10;"/>
        </w:pict>
      </w:r>
    </w:p>
    <w:p w:rsidR="00DC479A" w:rsidRPr="002F59F3" w:rsidRDefault="00210B41" w:rsidP="00DC479A">
      <w:pPr>
        <w:spacing w:line="360" w:lineRule="auto"/>
        <w:rPr>
          <w:rFonts w:ascii="Arial" w:hAnsi="Arial" w:cs="Arial"/>
          <w:color w:val="000000" w:themeColor="text1"/>
        </w:rPr>
      </w:pPr>
      <w:r w:rsidRPr="00210B41">
        <w:rPr>
          <w:noProof/>
          <w:lang w:eastAsia="pt-BR"/>
        </w:rPr>
        <w:pict>
          <v:shape id="_x0000_s1331" type="#_x0000_t202" style="position:absolute;margin-left:291.75pt;margin-top:12.1pt;width:57.55pt;height:14.1pt;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" filled="f" stroked="f">
            <v:textbox style="mso-next-textbox:#_x0000_s1331">
              <w:txbxContent>
                <w:p w:rsidR="00863982" w:rsidRPr="00BE2189" w:rsidRDefault="00863982" w:rsidP="00DC479A">
                  <w:pPr>
                    <w:spacing w:line="240" w:lineRule="auto"/>
                    <w:rPr>
                      <w:rFonts w:ascii="Arial" w:hAnsi="Arial" w:cs="Arial"/>
                      <w:sz w:val="14"/>
                      <w:szCs w:val="14"/>
                    </w:rPr>
                  </w:pPr>
                  <w:r w:rsidRPr="00BE2189">
                    <w:rPr>
                      <w:rFonts w:ascii="Arial" w:hAnsi="Arial" w:cs="Arial"/>
                      <w:sz w:val="14"/>
                      <w:szCs w:val="14"/>
                    </w:rPr>
                    <w:t>&lt;&lt;</w:t>
                  </w:r>
                  <w:r>
                    <w:rPr>
                      <w:rFonts w:ascii="Arial" w:hAnsi="Arial" w:cs="Arial"/>
                      <w:sz w:val="14"/>
                      <w:szCs w:val="14"/>
                    </w:rPr>
                    <w:t>Include</w:t>
                  </w:r>
                  <w:r w:rsidRPr="00BE2189">
                    <w:rPr>
                      <w:rFonts w:ascii="Arial" w:hAnsi="Arial" w:cs="Arial"/>
                      <w:sz w:val="14"/>
                      <w:szCs w:val="14"/>
                    </w:rPr>
                    <w:t>&gt;&gt;</w:t>
                  </w:r>
                </w:p>
              </w:txbxContent>
            </v:textbox>
          </v:shape>
        </w:pict>
      </w:r>
      <w:r w:rsidRPr="00210B41">
        <w:rPr>
          <w:noProof/>
          <w:lang w:eastAsia="pt-BR"/>
        </w:rPr>
        <w:pict>
          <v:shape id="_x0000_s1330" type="#_x0000_t32" style="position:absolute;margin-left:241.5pt;margin-top:12.1pt;width:84.75pt;height:28.9pt;flip:x y;z-index:251795456;visibility:visible" o:connectortype="straight" adj="10794,150500,-39259">
            <v:stroke dashstyle="dash" endarrow="block"/>
          </v:shape>
        </w:pict>
      </w:r>
      <w:r w:rsidRPr="00210B41">
        <w:rPr>
          <w:noProof/>
        </w:rPr>
        <w:pict>
          <v:shape id="_x0000_s1328" type="#_x0000_t202" style="position:absolute;margin-left:103.7pt;margin-top:12.1pt;width:57.55pt;height:14.1pt;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" filled="f" stroked="f">
            <v:textbox style="mso-next-textbox:#_x0000_s1328">
              <w:txbxContent>
                <w:p w:rsidR="00863982" w:rsidRPr="00BE2189" w:rsidRDefault="00863982" w:rsidP="00DC479A">
                  <w:pPr>
                    <w:spacing w:line="240" w:lineRule="auto"/>
                    <w:rPr>
                      <w:rFonts w:ascii="Arial" w:hAnsi="Arial" w:cs="Arial"/>
                      <w:sz w:val="14"/>
                      <w:szCs w:val="14"/>
                    </w:rPr>
                  </w:pPr>
                  <w:r w:rsidRPr="00BE2189">
                    <w:rPr>
                      <w:rFonts w:ascii="Arial" w:hAnsi="Arial" w:cs="Arial"/>
                      <w:sz w:val="14"/>
                      <w:szCs w:val="14"/>
                    </w:rPr>
                    <w:t>&lt;&lt;</w:t>
                  </w:r>
                  <w:r>
                    <w:rPr>
                      <w:rFonts w:ascii="Arial" w:hAnsi="Arial" w:cs="Arial"/>
                      <w:sz w:val="14"/>
                      <w:szCs w:val="14"/>
                    </w:rPr>
                    <w:t>Extends</w:t>
                  </w:r>
                  <w:r w:rsidRPr="00BE2189">
                    <w:rPr>
                      <w:rFonts w:ascii="Arial" w:hAnsi="Arial" w:cs="Arial"/>
                      <w:sz w:val="14"/>
                      <w:szCs w:val="14"/>
                    </w:rPr>
                    <w:t>&gt;&gt;</w:t>
                  </w:r>
                </w:p>
              </w:txbxContent>
            </v:textbox>
          </v:shape>
        </w:pict>
      </w:r>
      <w:r w:rsidRPr="00210B41">
        <w:rPr>
          <w:noProof/>
        </w:rPr>
        <w:pict>
          <v:shape id="_x0000_s1326" type="#_x0000_t32" style="position:absolute;margin-left:122.4pt;margin-top:12.1pt;width:87.15pt;height:29.3pt;flip:y;z-index:251791360;visibility:visible" o:connectortype="straight" adj="10794,150500,-39259">
            <v:stroke dashstyle="dash" endarrow="block"/>
          </v:shape>
        </w:pict>
      </w:r>
    </w:p>
    <w:p w:rsidR="00DC479A" w:rsidRPr="002F59F3" w:rsidRDefault="00DC479A" w:rsidP="00DC479A">
      <w:pPr>
        <w:spacing w:line="360" w:lineRule="auto"/>
        <w:rPr>
          <w:rFonts w:ascii="Arial" w:hAnsi="Arial" w:cs="Arial"/>
          <w:color w:val="000000" w:themeColor="text1"/>
        </w:rPr>
      </w:pPr>
    </w:p>
    <w:p w:rsidR="00DC479A" w:rsidRPr="002F59F3" w:rsidRDefault="00210B41" w:rsidP="00DC479A">
      <w:pPr>
        <w:spacing w:line="360" w:lineRule="auto"/>
        <w:rPr>
          <w:rFonts w:ascii="Arial" w:hAnsi="Arial" w:cs="Arial"/>
          <w:color w:val="000000" w:themeColor="text1"/>
        </w:rPr>
      </w:pPr>
      <w:r w:rsidRPr="00210B41">
        <w:rPr>
          <w:noProof/>
          <w:lang w:eastAsia="pt-BR"/>
        </w:rPr>
        <w:pict>
          <v:oval id="_x0000_s1329" style="position:absolute;margin-left:249.15pt;margin-top:6.9pt;width:174.6pt;height:51.9pt;z-index:251794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">
            <v:textbox style="mso-next-textbox:#_x0000_s1329">
              <w:txbxContent>
                <w:p w:rsidR="00863982" w:rsidRPr="00353F19" w:rsidRDefault="00863982" w:rsidP="00DC479A">
                  <w:pPr>
                    <w:spacing w:line="240" w:lineRule="auto"/>
                    <w:jc w:val="center"/>
                    <w:rPr>
                      <w:rFonts w:ascii="Arial" w:hAnsi="Arial" w:cs="Arial"/>
                      <w:sz w:val="18"/>
                      <w:szCs w:val="18"/>
                    </w:rPr>
                  </w:pPr>
                  <w:r w:rsidRPr="00D71463">
                    <w:rPr>
                      <w:rFonts w:ascii="Arial" w:hAnsi="Arial" w:cs="Arial"/>
                      <w:sz w:val="18"/>
                      <w:szCs w:val="18"/>
                    </w:rPr>
                    <w:t xml:space="preserve">Parametrizar </w:t>
                  </w:r>
                  <w:r>
                    <w:rPr>
                      <w:rFonts w:ascii="Arial" w:hAnsi="Arial" w:cs="Arial"/>
                      <w:sz w:val="18"/>
                      <w:szCs w:val="18"/>
                    </w:rPr>
                    <w:t>Email</w:t>
                  </w:r>
                </w:p>
              </w:txbxContent>
            </v:textbox>
          </v:oval>
        </w:pict>
      </w:r>
      <w:r w:rsidRPr="00210B41">
        <w:rPr>
          <w:noProof/>
        </w:rPr>
        <w:pict>
          <v:oval id="_x0000_s1324" style="position:absolute;margin-left:30.35pt;margin-top:6.9pt;width:174.6pt;height:51.9pt;z-index:251789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">
            <v:textbox style="mso-next-textbox:#_x0000_s1324">
              <w:txbxContent>
                <w:p w:rsidR="00863982" w:rsidRPr="00353F19" w:rsidRDefault="00863982" w:rsidP="00DC479A">
                  <w:pPr>
                    <w:spacing w:line="240" w:lineRule="auto"/>
                    <w:jc w:val="center"/>
                    <w:rPr>
                      <w:rFonts w:ascii="Arial" w:hAnsi="Arial" w:cs="Arial"/>
                      <w:sz w:val="18"/>
                      <w:szCs w:val="18"/>
                    </w:rPr>
                  </w:pPr>
                  <w:r w:rsidRPr="00D71463">
                    <w:rPr>
                      <w:rFonts w:ascii="Arial" w:hAnsi="Arial" w:cs="Arial"/>
                      <w:sz w:val="18"/>
                      <w:szCs w:val="18"/>
                    </w:rPr>
                    <w:t>Parametrizar Geração de Arquivos de Inconsistência</w:t>
                  </w:r>
                </w:p>
              </w:txbxContent>
            </v:textbox>
          </v:oval>
        </w:pict>
      </w:r>
    </w:p>
    <w:p w:rsidR="00DC479A" w:rsidRPr="002F59F3" w:rsidRDefault="00DC479A" w:rsidP="00DC479A">
      <w:pPr>
        <w:spacing w:line="360" w:lineRule="auto"/>
        <w:rPr>
          <w:rFonts w:ascii="Arial" w:hAnsi="Arial" w:cs="Arial"/>
          <w:color w:val="000000" w:themeColor="text1"/>
        </w:rPr>
      </w:pPr>
    </w:p>
    <w:p w:rsidR="00DC479A" w:rsidRPr="002F59F3" w:rsidRDefault="00DC479A" w:rsidP="00DC479A">
      <w:pPr>
        <w:spacing w:line="360" w:lineRule="auto"/>
        <w:rPr>
          <w:rFonts w:ascii="Arial" w:hAnsi="Arial" w:cs="Arial"/>
          <w:color w:val="000000" w:themeColor="text1"/>
        </w:rPr>
      </w:pPr>
    </w:p>
    <w:p w:rsidR="00DC479A" w:rsidRPr="002F59F3" w:rsidRDefault="00DC479A" w:rsidP="00DC479A">
      <w:pPr>
        <w:spacing w:line="360" w:lineRule="auto"/>
        <w:rPr>
          <w:rFonts w:ascii="Arial" w:hAnsi="Arial" w:cs="Arial"/>
          <w:color w:val="000000" w:themeColor="text1"/>
        </w:rPr>
      </w:pPr>
    </w:p>
    <w:p w:rsidR="002B6588" w:rsidRDefault="002B6588" w:rsidP="002B6588">
      <w:pPr>
        <w:widowControl/>
        <w:spacing w:after="200" w:line="276" w:lineRule="auto"/>
        <w:rPr>
          <w:rFonts w:ascii="Arial" w:hAnsi="Arial"/>
          <w:b/>
          <w:color w:val="000000" w:themeColor="text1"/>
        </w:rPr>
      </w:pPr>
    </w:p>
    <w:p w:rsidR="00D92715" w:rsidRDefault="005472E8">
      <w:pPr>
        <w:ind w:left="426"/>
        <w:rPr>
          <w:rFonts w:cs="Arial"/>
        </w:rPr>
      </w:pPr>
      <w:r w:rsidRPr="005472E8">
        <w:rPr>
          <w:rFonts w:ascii="Arial" w:hAnsi="Arial" w:cs="Arial"/>
          <w:b/>
        </w:rPr>
        <w:t>Processar importação de Valores Extraordinários</w:t>
      </w:r>
    </w:p>
    <w:p w:rsidR="00DC479A" w:rsidRPr="002F59F3" w:rsidRDefault="00210B41" w:rsidP="00DC479A">
      <w:pPr>
        <w:spacing w:line="360" w:lineRule="auto"/>
        <w:rPr>
          <w:rFonts w:ascii="Arial" w:hAnsi="Arial" w:cs="Arial"/>
          <w:color w:val="000000" w:themeColor="text1"/>
        </w:rPr>
      </w:pPr>
      <w:r w:rsidRPr="00210B41">
        <w:rPr>
          <w:noProof/>
        </w:rPr>
        <w:pict>
          <v:oval id="_x0000_s1342" style="position:absolute;margin-left:360.8pt;margin-top:11.95pt;width:117.7pt;height:51.9pt;z-index:251801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">
            <v:textbox style="mso-next-textbox:#_x0000_s1342">
              <w:txbxContent>
                <w:p w:rsidR="00863982" w:rsidRPr="00353F19" w:rsidRDefault="00863982" w:rsidP="00DC479A">
                  <w:pPr>
                    <w:spacing w:line="240" w:lineRule="auto"/>
                    <w:jc w:val="center"/>
                    <w:rPr>
                      <w:rFonts w:ascii="Arial" w:hAnsi="Arial" w:cs="Arial"/>
                      <w:sz w:val="18"/>
                      <w:szCs w:val="18"/>
                    </w:rPr>
                  </w:pPr>
                  <w:r>
                    <w:rPr>
                      <w:rFonts w:ascii="Arial" w:hAnsi="Arial" w:cs="Arial"/>
                      <w:sz w:val="18"/>
                      <w:szCs w:val="18"/>
                    </w:rPr>
                    <w:t>Parametrizar Importação</w:t>
                  </w:r>
                </w:p>
              </w:txbxContent>
            </v:textbox>
          </v:oval>
        </w:pict>
      </w:r>
      <w:r w:rsidRPr="00210B41">
        <w:rPr>
          <w:noProof/>
        </w:rPr>
        <w:pict>
          <v:oval id="_x0000_s1340" style="position:absolute;margin-left:150.6pt;margin-top:11.55pt;width:151.8pt;height:51.9pt;z-index:251799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">
            <v:textbox style="mso-next-textbox:#_x0000_s1340">
              <w:txbxContent>
                <w:p w:rsidR="00863982" w:rsidRPr="00353F19" w:rsidRDefault="00863982" w:rsidP="00DC479A">
                  <w:pPr>
                    <w:spacing w:line="240" w:lineRule="auto"/>
                    <w:jc w:val="center"/>
                    <w:rPr>
                      <w:rFonts w:ascii="Arial" w:hAnsi="Arial" w:cs="Arial"/>
                      <w:sz w:val="18"/>
                      <w:szCs w:val="18"/>
                    </w:rPr>
                  </w:pPr>
                  <w:r w:rsidRPr="00DC479A">
                    <w:rPr>
                      <w:rFonts w:ascii="Arial" w:hAnsi="Arial" w:cs="Arial"/>
                      <w:sz w:val="18"/>
                      <w:szCs w:val="18"/>
                    </w:rPr>
                    <w:t>Processar importação de Valores Extraordinários</w:t>
                  </w:r>
                </w:p>
              </w:txbxContent>
            </v:textbox>
          </v:oval>
        </w:pict>
      </w:r>
    </w:p>
    <w:p w:rsidR="00DC479A" w:rsidRPr="002F59F3" w:rsidRDefault="00210B41" w:rsidP="00DC479A">
      <w:pPr>
        <w:spacing w:line="360" w:lineRule="auto"/>
        <w:rPr>
          <w:rFonts w:ascii="Arial" w:hAnsi="Arial" w:cs="Arial"/>
          <w:color w:val="000000" w:themeColor="text1"/>
        </w:rPr>
      </w:pPr>
      <w:r w:rsidRPr="00210B41">
        <w:rPr>
          <w:noProof/>
        </w:rPr>
        <w:pict>
          <v:shape id="_x0000_s1346" type="#_x0000_t202" style="position:absolute;margin-left:302.4pt;margin-top:6.4pt;width:57.55pt;height:14.1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vSvAIAAMQ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" filled="f" stroked="f">
            <v:textbox style="mso-next-textbox:#_x0000_s1346">
              <w:txbxContent>
                <w:p w:rsidR="00863982" w:rsidRPr="00BE2189" w:rsidRDefault="00863982" w:rsidP="00DC479A">
                  <w:pPr>
                    <w:spacing w:line="240" w:lineRule="auto"/>
                    <w:rPr>
                      <w:rFonts w:ascii="Arial" w:hAnsi="Arial" w:cs="Arial"/>
                      <w:sz w:val="14"/>
                      <w:szCs w:val="14"/>
                    </w:rPr>
                  </w:pPr>
                  <w:r w:rsidRPr="00BE2189">
                    <w:rPr>
                      <w:rFonts w:ascii="Arial" w:hAnsi="Arial" w:cs="Arial"/>
                      <w:sz w:val="14"/>
                      <w:szCs w:val="14"/>
                    </w:rPr>
                    <w:t>&lt;&lt;Include&gt;&gt;</w:t>
                  </w:r>
                </w:p>
              </w:txbxContent>
            </v:textbox>
          </v:shape>
        </w:pict>
      </w:r>
      <w:r w:rsidRPr="00210B41">
        <w:rPr>
          <w:noProof/>
        </w:rPr>
        <w:pict>
          <v:group id="_x0000_s1332" style="position:absolute;margin-left:7.2pt;margin-top:1.05pt;width:79.5pt;height:74.85pt;z-index:251798528"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">
            <v:group id="Group 142" o:spid="_x0000_s1333"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43" o:spid="_x0000_s1334"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" filled="f"/>
              <v:shape id="AutoShape 144" o:spid="_x0000_s1335"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AutoShape 145" o:spid="_x0000_s1336"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"/>
              <v:shape id="AutoShape 146" o:spid="_x0000_s1337"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"/>
              <v:shape id="AutoShape 147" o:spid="_x0000_s1338"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group>
            <v:shape id="Text Box 148" o:spid="_x0000_s1339"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rsidR="00863982" w:rsidRPr="006B7AEC" w:rsidRDefault="00863982" w:rsidP="00DC479A">
                    <w:pPr>
                      <w:jc w:val="center"/>
                      <w:rPr>
                        <w:rFonts w:ascii="Arial" w:hAnsi="Arial" w:cs="Arial"/>
                        <w:sz w:val="18"/>
                        <w:szCs w:val="18"/>
                      </w:rPr>
                    </w:pPr>
                    <w:r>
                      <w:rPr>
                        <w:rFonts w:ascii="Arial" w:hAnsi="Arial" w:cs="Arial"/>
                        <w:sz w:val="18"/>
                        <w:szCs w:val="18"/>
                      </w:rPr>
                      <w:t>Temporizador</w:t>
                    </w:r>
                  </w:p>
                  <w:p w:rsidR="00863982" w:rsidRPr="006B7AEC" w:rsidRDefault="00863982" w:rsidP="00DC479A">
                    <w:pPr>
                      <w:jc w:val="center"/>
                      <w:rPr>
                        <w:rFonts w:ascii="Arial" w:hAnsi="Arial" w:cs="Arial"/>
                        <w:sz w:val="18"/>
                        <w:szCs w:val="18"/>
                      </w:rPr>
                    </w:pPr>
                  </w:p>
                </w:txbxContent>
              </v:textbox>
            </v:shape>
          </v:group>
        </w:pict>
      </w:r>
    </w:p>
    <w:p w:rsidR="00DC479A" w:rsidRPr="002F59F3" w:rsidRDefault="00210B41" w:rsidP="00DC479A">
      <w:pPr>
        <w:spacing w:line="360" w:lineRule="auto"/>
        <w:rPr>
          <w:rFonts w:ascii="Arial" w:hAnsi="Arial" w:cs="Arial"/>
          <w:color w:val="000000" w:themeColor="text1"/>
        </w:rPr>
      </w:pPr>
      <w:r w:rsidRPr="00210B41">
        <w:rPr>
          <w:noProof/>
        </w:rPr>
        <w:pict>
          <v:shape id="_x0000_s1344" type="#_x0000_t32" style="position:absolute;margin-left:302.4pt;margin-top:3.25pt;width:58.4pt;height:0;z-index:25180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" adj="-125162,-1,-125162">
            <v:stroke dashstyle="dash" endarrow="block"/>
          </v:shape>
        </w:pict>
      </w:r>
      <w:r w:rsidRPr="00210B41">
        <w:rPr>
          <w:noProof/>
        </w:rPr>
        <w:pict>
          <v:shape id="_x0000_s1341" type="#_x0000_t32" style="position:absolute;margin-left:64.8pt;margin-top:3.25pt;width:85.4pt;height:0;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7zIgIAAD8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BMSf7zIgIAAD8EAAAOAAAAAAAAAAAAAAAAAC4CAABkcnMvZTJvRG9jLnhtbFBL&#10;AQItABQABgAIAAAAIQBro6Kr2wAAAAcBAAAPAAAAAAAAAAAAAAAAAHwEAABkcnMvZG93bnJldi54&#10;bWxQSwUGAAAAAAQABADzAAAAhAUAAAAA&#10;"/>
        </w:pict>
      </w:r>
    </w:p>
    <w:p w:rsidR="00DC479A" w:rsidRPr="002F59F3" w:rsidRDefault="00210B41" w:rsidP="00DC479A">
      <w:pPr>
        <w:spacing w:line="360" w:lineRule="auto"/>
        <w:rPr>
          <w:rFonts w:ascii="Arial" w:hAnsi="Arial" w:cs="Arial"/>
          <w:color w:val="000000" w:themeColor="text1"/>
        </w:rPr>
      </w:pPr>
      <w:r w:rsidRPr="00210B41">
        <w:rPr>
          <w:noProof/>
          <w:lang w:eastAsia="pt-BR"/>
        </w:rPr>
        <w:pict>
          <v:shape id="_x0000_s1350" type="#_x0000_t202" style="position:absolute;margin-left:291.75pt;margin-top:12.1pt;width:57.55pt;height:14.1pt;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" filled="f" stroked="f">
            <v:textbox style="mso-next-textbox:#_x0000_s1350">
              <w:txbxContent>
                <w:p w:rsidR="00863982" w:rsidRPr="00BE2189" w:rsidRDefault="00863982" w:rsidP="00DC479A">
                  <w:pPr>
                    <w:spacing w:line="240" w:lineRule="auto"/>
                    <w:rPr>
                      <w:rFonts w:ascii="Arial" w:hAnsi="Arial" w:cs="Arial"/>
                      <w:sz w:val="14"/>
                      <w:szCs w:val="14"/>
                    </w:rPr>
                  </w:pPr>
                  <w:r w:rsidRPr="00BE2189">
                    <w:rPr>
                      <w:rFonts w:ascii="Arial" w:hAnsi="Arial" w:cs="Arial"/>
                      <w:sz w:val="14"/>
                      <w:szCs w:val="14"/>
                    </w:rPr>
                    <w:t>&lt;&lt;</w:t>
                  </w:r>
                  <w:r>
                    <w:rPr>
                      <w:rFonts w:ascii="Arial" w:hAnsi="Arial" w:cs="Arial"/>
                      <w:sz w:val="14"/>
                      <w:szCs w:val="14"/>
                    </w:rPr>
                    <w:t>Include</w:t>
                  </w:r>
                  <w:r w:rsidRPr="00BE2189">
                    <w:rPr>
                      <w:rFonts w:ascii="Arial" w:hAnsi="Arial" w:cs="Arial"/>
                      <w:sz w:val="14"/>
                      <w:szCs w:val="14"/>
                    </w:rPr>
                    <w:t>&gt;&gt;</w:t>
                  </w:r>
                </w:p>
              </w:txbxContent>
            </v:textbox>
          </v:shape>
        </w:pict>
      </w:r>
      <w:r w:rsidRPr="00210B41">
        <w:rPr>
          <w:noProof/>
          <w:lang w:eastAsia="pt-BR"/>
        </w:rPr>
        <w:pict>
          <v:shape id="_x0000_s1349" type="#_x0000_t32" style="position:absolute;margin-left:241.5pt;margin-top:12.1pt;width:84.75pt;height:28.9pt;flip:x y;z-index:251808768;visibility:visible" o:connectortype="straight" adj="10794,150500,-39259">
            <v:stroke dashstyle="dash" endarrow="block"/>
          </v:shape>
        </w:pict>
      </w:r>
      <w:r w:rsidRPr="00210B41">
        <w:rPr>
          <w:noProof/>
        </w:rPr>
        <w:pict>
          <v:shape id="_x0000_s1347" type="#_x0000_t202" style="position:absolute;margin-left:103.7pt;margin-top:12.1pt;width:57.55pt;height:14.1pt;z-index:25180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" filled="f" stroked="f">
            <v:textbox style="mso-next-textbox:#_x0000_s1347">
              <w:txbxContent>
                <w:p w:rsidR="00863982" w:rsidRPr="00BE2189" w:rsidRDefault="00863982" w:rsidP="00DC479A">
                  <w:pPr>
                    <w:spacing w:line="240" w:lineRule="auto"/>
                    <w:rPr>
                      <w:rFonts w:ascii="Arial" w:hAnsi="Arial" w:cs="Arial"/>
                      <w:sz w:val="14"/>
                      <w:szCs w:val="14"/>
                    </w:rPr>
                  </w:pPr>
                  <w:r w:rsidRPr="00BE2189">
                    <w:rPr>
                      <w:rFonts w:ascii="Arial" w:hAnsi="Arial" w:cs="Arial"/>
                      <w:sz w:val="14"/>
                      <w:szCs w:val="14"/>
                    </w:rPr>
                    <w:t>&lt;&lt;</w:t>
                  </w:r>
                  <w:r>
                    <w:rPr>
                      <w:rFonts w:ascii="Arial" w:hAnsi="Arial" w:cs="Arial"/>
                      <w:sz w:val="14"/>
                      <w:szCs w:val="14"/>
                    </w:rPr>
                    <w:t>Extends</w:t>
                  </w:r>
                  <w:r w:rsidRPr="00BE2189">
                    <w:rPr>
                      <w:rFonts w:ascii="Arial" w:hAnsi="Arial" w:cs="Arial"/>
                      <w:sz w:val="14"/>
                      <w:szCs w:val="14"/>
                    </w:rPr>
                    <w:t>&gt;&gt;</w:t>
                  </w:r>
                </w:p>
              </w:txbxContent>
            </v:textbox>
          </v:shape>
        </w:pict>
      </w:r>
      <w:r w:rsidRPr="00210B41">
        <w:rPr>
          <w:noProof/>
        </w:rPr>
        <w:pict>
          <v:shape id="_x0000_s1345" type="#_x0000_t32" style="position:absolute;margin-left:122.4pt;margin-top:12.1pt;width:87.15pt;height:29.3pt;flip:y;z-index:251804672;visibility:visible" o:connectortype="straight" adj="10794,150500,-39259">
            <v:stroke dashstyle="dash" endarrow="block"/>
          </v:shape>
        </w:pict>
      </w:r>
    </w:p>
    <w:p w:rsidR="00DC479A" w:rsidRPr="002F59F3" w:rsidRDefault="00DC479A" w:rsidP="00DC479A">
      <w:pPr>
        <w:spacing w:line="360" w:lineRule="auto"/>
        <w:rPr>
          <w:rFonts w:ascii="Arial" w:hAnsi="Arial" w:cs="Arial"/>
          <w:color w:val="000000" w:themeColor="text1"/>
        </w:rPr>
      </w:pPr>
    </w:p>
    <w:p w:rsidR="00DC479A" w:rsidRPr="002F59F3" w:rsidRDefault="00210B41" w:rsidP="00DC479A">
      <w:pPr>
        <w:spacing w:line="360" w:lineRule="auto"/>
        <w:rPr>
          <w:rFonts w:ascii="Arial" w:hAnsi="Arial" w:cs="Arial"/>
          <w:color w:val="000000" w:themeColor="text1"/>
        </w:rPr>
      </w:pPr>
      <w:r w:rsidRPr="00210B41">
        <w:rPr>
          <w:noProof/>
          <w:lang w:eastAsia="pt-BR"/>
        </w:rPr>
        <w:pict>
          <v:oval id="_x0000_s1348" style="position:absolute;margin-left:249.15pt;margin-top:6.9pt;width:174.6pt;height:51.9pt;z-index:251807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">
            <v:textbox style="mso-next-textbox:#_x0000_s1348">
              <w:txbxContent>
                <w:p w:rsidR="00863982" w:rsidRPr="00353F19" w:rsidRDefault="00863982" w:rsidP="00DC479A">
                  <w:pPr>
                    <w:spacing w:line="240" w:lineRule="auto"/>
                    <w:jc w:val="center"/>
                    <w:rPr>
                      <w:rFonts w:ascii="Arial" w:hAnsi="Arial" w:cs="Arial"/>
                      <w:sz w:val="18"/>
                      <w:szCs w:val="18"/>
                    </w:rPr>
                  </w:pPr>
                  <w:r w:rsidRPr="00D71463">
                    <w:rPr>
                      <w:rFonts w:ascii="Arial" w:hAnsi="Arial" w:cs="Arial"/>
                      <w:sz w:val="18"/>
                      <w:szCs w:val="18"/>
                    </w:rPr>
                    <w:t xml:space="preserve">Parametrizar </w:t>
                  </w:r>
                  <w:r>
                    <w:rPr>
                      <w:rFonts w:ascii="Arial" w:hAnsi="Arial" w:cs="Arial"/>
                      <w:sz w:val="18"/>
                      <w:szCs w:val="18"/>
                    </w:rPr>
                    <w:t>Email</w:t>
                  </w:r>
                </w:p>
              </w:txbxContent>
            </v:textbox>
          </v:oval>
        </w:pict>
      </w:r>
      <w:r w:rsidRPr="00210B41">
        <w:rPr>
          <w:noProof/>
        </w:rPr>
        <w:pict>
          <v:oval id="_x0000_s1343" style="position:absolute;margin-left:30.35pt;margin-top:6.9pt;width:174.6pt;height:51.9pt;z-index:251802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">
            <v:textbox style="mso-next-textbox:#_x0000_s1343">
              <w:txbxContent>
                <w:p w:rsidR="00863982" w:rsidRPr="00353F19" w:rsidRDefault="00863982" w:rsidP="00DC479A">
                  <w:pPr>
                    <w:spacing w:line="240" w:lineRule="auto"/>
                    <w:jc w:val="center"/>
                    <w:rPr>
                      <w:rFonts w:ascii="Arial" w:hAnsi="Arial" w:cs="Arial"/>
                      <w:sz w:val="18"/>
                      <w:szCs w:val="18"/>
                    </w:rPr>
                  </w:pPr>
                  <w:r w:rsidRPr="00D71463">
                    <w:rPr>
                      <w:rFonts w:ascii="Arial" w:hAnsi="Arial" w:cs="Arial"/>
                      <w:sz w:val="18"/>
                      <w:szCs w:val="18"/>
                    </w:rPr>
                    <w:t>Parametrizar Geração de Arquivos de Inconsistência</w:t>
                  </w:r>
                </w:p>
              </w:txbxContent>
            </v:textbox>
          </v:oval>
        </w:pict>
      </w:r>
    </w:p>
    <w:p w:rsidR="00DC479A" w:rsidRPr="002F59F3" w:rsidRDefault="00DC479A" w:rsidP="00DC479A">
      <w:pPr>
        <w:spacing w:line="360" w:lineRule="auto"/>
        <w:rPr>
          <w:rFonts w:ascii="Arial" w:hAnsi="Arial" w:cs="Arial"/>
          <w:color w:val="000000" w:themeColor="text1"/>
        </w:rPr>
      </w:pPr>
    </w:p>
    <w:p w:rsidR="00DC479A" w:rsidRPr="002F59F3" w:rsidRDefault="00DC479A" w:rsidP="00DC479A">
      <w:pPr>
        <w:spacing w:line="360" w:lineRule="auto"/>
        <w:rPr>
          <w:rFonts w:ascii="Arial" w:hAnsi="Arial" w:cs="Arial"/>
          <w:color w:val="000000" w:themeColor="text1"/>
        </w:rPr>
      </w:pPr>
    </w:p>
    <w:p w:rsidR="00DC479A" w:rsidRPr="002F59F3" w:rsidRDefault="00DC479A" w:rsidP="00DC479A">
      <w:pPr>
        <w:spacing w:line="360" w:lineRule="auto"/>
        <w:rPr>
          <w:rFonts w:ascii="Arial" w:hAnsi="Arial" w:cs="Arial"/>
          <w:color w:val="000000" w:themeColor="text1"/>
        </w:rPr>
      </w:pPr>
    </w:p>
    <w:p w:rsidR="00336D36" w:rsidRDefault="00336D36" w:rsidP="00A22583">
      <w:pPr>
        <w:pStyle w:val="Ttulo2"/>
        <w:numPr>
          <w:ilvl w:val="0"/>
          <w:numId w:val="0"/>
        </w:numPr>
        <w:ind w:left="851"/>
        <w:rPr>
          <w:color w:val="000000" w:themeColor="text1"/>
        </w:rPr>
      </w:pPr>
    </w:p>
    <w:p w:rsidR="00DC479A" w:rsidRDefault="00DC479A">
      <w:pPr>
        <w:widowControl/>
        <w:spacing w:after="200" w:line="276" w:lineRule="auto"/>
        <w:rPr>
          <w:rFonts w:ascii="Arial" w:hAnsi="Arial"/>
          <w:b/>
          <w:color w:val="000000" w:themeColor="text1"/>
        </w:rPr>
      </w:pPr>
      <w:r>
        <w:rPr>
          <w:color w:val="000000" w:themeColor="text1"/>
        </w:rPr>
        <w:br w:type="page"/>
      </w:r>
    </w:p>
    <w:p w:rsidR="00D92715" w:rsidRDefault="005472E8">
      <w:pPr>
        <w:ind w:left="426"/>
        <w:rPr>
          <w:rFonts w:cs="Arial"/>
        </w:rPr>
      </w:pPr>
      <w:r w:rsidRPr="005472E8">
        <w:rPr>
          <w:rFonts w:ascii="Arial" w:hAnsi="Arial" w:cs="Arial"/>
          <w:b/>
        </w:rPr>
        <w:lastRenderedPageBreak/>
        <w:t>Processar importação de Cash Power</w:t>
      </w:r>
    </w:p>
    <w:p w:rsidR="00DC479A" w:rsidRPr="002F59F3" w:rsidRDefault="00210B41" w:rsidP="00DC479A">
      <w:pPr>
        <w:spacing w:line="360" w:lineRule="auto"/>
        <w:rPr>
          <w:rFonts w:ascii="Arial" w:hAnsi="Arial" w:cs="Arial"/>
          <w:color w:val="000000" w:themeColor="text1"/>
        </w:rPr>
      </w:pPr>
      <w:r w:rsidRPr="00210B41">
        <w:rPr>
          <w:noProof/>
        </w:rPr>
        <w:pict>
          <v:oval id="_x0000_s1361" style="position:absolute;margin-left:360.8pt;margin-top:11.95pt;width:117.7pt;height:51.9pt;z-index:251814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">
            <v:textbox style="mso-next-textbox:#_x0000_s1361">
              <w:txbxContent>
                <w:p w:rsidR="00863982" w:rsidRPr="00353F19" w:rsidRDefault="00863982" w:rsidP="00DC479A">
                  <w:pPr>
                    <w:spacing w:line="240" w:lineRule="auto"/>
                    <w:jc w:val="center"/>
                    <w:rPr>
                      <w:rFonts w:ascii="Arial" w:hAnsi="Arial" w:cs="Arial"/>
                      <w:sz w:val="18"/>
                      <w:szCs w:val="18"/>
                    </w:rPr>
                  </w:pPr>
                  <w:r>
                    <w:rPr>
                      <w:rFonts w:ascii="Arial" w:hAnsi="Arial" w:cs="Arial"/>
                      <w:sz w:val="18"/>
                      <w:szCs w:val="18"/>
                    </w:rPr>
                    <w:t>Parametrizar Importação</w:t>
                  </w:r>
                </w:p>
              </w:txbxContent>
            </v:textbox>
          </v:oval>
        </w:pict>
      </w:r>
      <w:r w:rsidRPr="00210B41">
        <w:rPr>
          <w:noProof/>
        </w:rPr>
        <w:pict>
          <v:oval id="_x0000_s1359" style="position:absolute;margin-left:150.6pt;margin-top:11.55pt;width:151.8pt;height:51.9pt;z-index:251812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">
            <v:textbox style="mso-next-textbox:#_x0000_s1359">
              <w:txbxContent>
                <w:p w:rsidR="00863982" w:rsidRPr="00353F19" w:rsidRDefault="00863982" w:rsidP="00DC479A">
                  <w:pPr>
                    <w:spacing w:line="240" w:lineRule="auto"/>
                    <w:jc w:val="center"/>
                    <w:rPr>
                      <w:rFonts w:ascii="Arial" w:hAnsi="Arial" w:cs="Arial"/>
                      <w:sz w:val="18"/>
                      <w:szCs w:val="18"/>
                    </w:rPr>
                  </w:pPr>
                  <w:r w:rsidRPr="00DC479A">
                    <w:rPr>
                      <w:rFonts w:ascii="Arial" w:hAnsi="Arial" w:cs="Arial"/>
                      <w:sz w:val="18"/>
                      <w:szCs w:val="18"/>
                    </w:rPr>
                    <w:t>Processar importação de Cash Power</w:t>
                  </w:r>
                </w:p>
              </w:txbxContent>
            </v:textbox>
          </v:oval>
        </w:pict>
      </w:r>
    </w:p>
    <w:p w:rsidR="00DC479A" w:rsidRPr="002F59F3" w:rsidRDefault="00210B41" w:rsidP="00DC479A">
      <w:pPr>
        <w:spacing w:line="360" w:lineRule="auto"/>
        <w:rPr>
          <w:rFonts w:ascii="Arial" w:hAnsi="Arial" w:cs="Arial"/>
          <w:color w:val="000000" w:themeColor="text1"/>
        </w:rPr>
      </w:pPr>
      <w:r w:rsidRPr="00210B41">
        <w:rPr>
          <w:noProof/>
        </w:rPr>
        <w:pict>
          <v:shape id="_x0000_s1365" type="#_x0000_t202" style="position:absolute;margin-left:302.4pt;margin-top:6.4pt;width:57.55pt;height:14.1pt;z-index:25181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vSvAIAAMQ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" filled="f" stroked="f">
            <v:textbox style="mso-next-textbox:#_x0000_s1365">
              <w:txbxContent>
                <w:p w:rsidR="00863982" w:rsidRPr="00BE2189" w:rsidRDefault="00863982" w:rsidP="00DC479A">
                  <w:pPr>
                    <w:spacing w:line="240" w:lineRule="auto"/>
                    <w:rPr>
                      <w:rFonts w:ascii="Arial" w:hAnsi="Arial" w:cs="Arial"/>
                      <w:sz w:val="14"/>
                      <w:szCs w:val="14"/>
                    </w:rPr>
                  </w:pPr>
                  <w:r w:rsidRPr="00BE2189">
                    <w:rPr>
                      <w:rFonts w:ascii="Arial" w:hAnsi="Arial" w:cs="Arial"/>
                      <w:sz w:val="14"/>
                      <w:szCs w:val="14"/>
                    </w:rPr>
                    <w:t>&lt;&lt;Include&gt;&gt;</w:t>
                  </w:r>
                </w:p>
              </w:txbxContent>
            </v:textbox>
          </v:shape>
        </w:pict>
      </w:r>
      <w:r w:rsidRPr="00210B41">
        <w:rPr>
          <w:noProof/>
        </w:rPr>
        <w:pict>
          <v:group id="_x0000_s1351" style="position:absolute;margin-left:7.2pt;margin-top:1.05pt;width:79.5pt;height:74.85pt;z-index:251811840"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">
            <v:group id="Group 142" o:spid="_x0000_s1352"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43" o:spid="_x0000_s1353"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" filled="f"/>
              <v:shape id="AutoShape 144" o:spid="_x0000_s1354"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AutoShape 145" o:spid="_x0000_s1355"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"/>
              <v:shape id="AutoShape 146" o:spid="_x0000_s1356"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"/>
              <v:shape id="AutoShape 147" o:spid="_x0000_s1357"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group>
            <v:shape id="Text Box 148" o:spid="_x0000_s1358"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rsidR="00863982" w:rsidRPr="006B7AEC" w:rsidRDefault="00863982" w:rsidP="00DC479A">
                    <w:pPr>
                      <w:jc w:val="center"/>
                      <w:rPr>
                        <w:rFonts w:ascii="Arial" w:hAnsi="Arial" w:cs="Arial"/>
                        <w:sz w:val="18"/>
                        <w:szCs w:val="18"/>
                      </w:rPr>
                    </w:pPr>
                    <w:r>
                      <w:rPr>
                        <w:rFonts w:ascii="Arial" w:hAnsi="Arial" w:cs="Arial"/>
                        <w:sz w:val="18"/>
                        <w:szCs w:val="18"/>
                      </w:rPr>
                      <w:t>Temporizador</w:t>
                    </w:r>
                  </w:p>
                  <w:p w:rsidR="00863982" w:rsidRPr="006B7AEC" w:rsidRDefault="00863982" w:rsidP="00DC479A">
                    <w:pPr>
                      <w:jc w:val="center"/>
                      <w:rPr>
                        <w:rFonts w:ascii="Arial" w:hAnsi="Arial" w:cs="Arial"/>
                        <w:sz w:val="18"/>
                        <w:szCs w:val="18"/>
                      </w:rPr>
                    </w:pPr>
                  </w:p>
                </w:txbxContent>
              </v:textbox>
            </v:shape>
          </v:group>
        </w:pict>
      </w:r>
    </w:p>
    <w:p w:rsidR="00DC479A" w:rsidRPr="002F59F3" w:rsidRDefault="00210B41" w:rsidP="00DC479A">
      <w:pPr>
        <w:spacing w:line="360" w:lineRule="auto"/>
        <w:rPr>
          <w:rFonts w:ascii="Arial" w:hAnsi="Arial" w:cs="Arial"/>
          <w:color w:val="000000" w:themeColor="text1"/>
        </w:rPr>
      </w:pPr>
      <w:r w:rsidRPr="00210B41">
        <w:rPr>
          <w:noProof/>
        </w:rPr>
        <w:pict>
          <v:shape id="_x0000_s1363" type="#_x0000_t32" style="position:absolute;margin-left:302.4pt;margin-top:3.25pt;width:58.4pt;height:0;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" adj="-125162,-1,-125162">
            <v:stroke dashstyle="dash" endarrow="block"/>
          </v:shape>
        </w:pict>
      </w:r>
      <w:r w:rsidRPr="00210B41">
        <w:rPr>
          <w:noProof/>
        </w:rPr>
        <w:pict>
          <v:shape id="_x0000_s1360" type="#_x0000_t32" style="position:absolute;margin-left:64.8pt;margin-top:3.25pt;width:85.4pt;height:0;z-index:25181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7zIgIAAD8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BMSf7zIgIAAD8EAAAOAAAAAAAAAAAAAAAAAC4CAABkcnMvZTJvRG9jLnhtbFBL&#10;AQItABQABgAIAAAAIQBro6Kr2wAAAAcBAAAPAAAAAAAAAAAAAAAAAHwEAABkcnMvZG93bnJldi54&#10;bWxQSwUGAAAAAAQABADzAAAAhAUAAAAA&#10;"/>
        </w:pict>
      </w:r>
    </w:p>
    <w:p w:rsidR="00DC479A" w:rsidRPr="002F59F3" w:rsidRDefault="00210B41" w:rsidP="00DC479A">
      <w:pPr>
        <w:spacing w:line="360" w:lineRule="auto"/>
        <w:rPr>
          <w:rFonts w:ascii="Arial" w:hAnsi="Arial" w:cs="Arial"/>
          <w:color w:val="000000" w:themeColor="text1"/>
        </w:rPr>
      </w:pPr>
      <w:r w:rsidRPr="00210B41">
        <w:rPr>
          <w:noProof/>
          <w:lang w:eastAsia="pt-BR"/>
        </w:rPr>
        <w:pict>
          <v:shape id="_x0000_s1369" type="#_x0000_t202" style="position:absolute;margin-left:291.75pt;margin-top:12.1pt;width:57.55pt;height:14.1pt;z-index:251823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" filled="f" stroked="f">
            <v:textbox style="mso-next-textbox:#_x0000_s1369">
              <w:txbxContent>
                <w:p w:rsidR="00863982" w:rsidRPr="00BE2189" w:rsidRDefault="00863982" w:rsidP="00DC479A">
                  <w:pPr>
                    <w:spacing w:line="240" w:lineRule="auto"/>
                    <w:rPr>
                      <w:rFonts w:ascii="Arial" w:hAnsi="Arial" w:cs="Arial"/>
                      <w:sz w:val="14"/>
                      <w:szCs w:val="14"/>
                    </w:rPr>
                  </w:pPr>
                  <w:r w:rsidRPr="00BE2189">
                    <w:rPr>
                      <w:rFonts w:ascii="Arial" w:hAnsi="Arial" w:cs="Arial"/>
                      <w:sz w:val="14"/>
                      <w:szCs w:val="14"/>
                    </w:rPr>
                    <w:t>&lt;&lt;</w:t>
                  </w:r>
                  <w:r>
                    <w:rPr>
                      <w:rFonts w:ascii="Arial" w:hAnsi="Arial" w:cs="Arial"/>
                      <w:sz w:val="14"/>
                      <w:szCs w:val="14"/>
                    </w:rPr>
                    <w:t>Include</w:t>
                  </w:r>
                  <w:r w:rsidRPr="00BE2189">
                    <w:rPr>
                      <w:rFonts w:ascii="Arial" w:hAnsi="Arial" w:cs="Arial"/>
                      <w:sz w:val="14"/>
                      <w:szCs w:val="14"/>
                    </w:rPr>
                    <w:t>&gt;&gt;</w:t>
                  </w:r>
                </w:p>
              </w:txbxContent>
            </v:textbox>
          </v:shape>
        </w:pict>
      </w:r>
      <w:r w:rsidRPr="00210B41">
        <w:rPr>
          <w:noProof/>
          <w:lang w:eastAsia="pt-BR"/>
        </w:rPr>
        <w:pict>
          <v:shape id="_x0000_s1368" type="#_x0000_t32" style="position:absolute;margin-left:241.5pt;margin-top:12.1pt;width:84.75pt;height:28.9pt;flip:x y;z-index:251822080;visibility:visible" o:connectortype="straight" adj="10794,150500,-39259">
            <v:stroke dashstyle="dash" endarrow="block"/>
          </v:shape>
        </w:pict>
      </w:r>
      <w:r w:rsidRPr="00210B41">
        <w:rPr>
          <w:noProof/>
        </w:rPr>
        <w:pict>
          <v:shape id="_x0000_s1366" type="#_x0000_t202" style="position:absolute;margin-left:103.7pt;margin-top:12.1pt;width:57.55pt;height:14.1pt;z-index:25182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" filled="f" stroked="f">
            <v:textbox style="mso-next-textbox:#_x0000_s1366">
              <w:txbxContent>
                <w:p w:rsidR="00863982" w:rsidRPr="00BE2189" w:rsidRDefault="00863982" w:rsidP="00DC479A">
                  <w:pPr>
                    <w:spacing w:line="240" w:lineRule="auto"/>
                    <w:rPr>
                      <w:rFonts w:ascii="Arial" w:hAnsi="Arial" w:cs="Arial"/>
                      <w:sz w:val="14"/>
                      <w:szCs w:val="14"/>
                    </w:rPr>
                  </w:pPr>
                  <w:r w:rsidRPr="00BE2189">
                    <w:rPr>
                      <w:rFonts w:ascii="Arial" w:hAnsi="Arial" w:cs="Arial"/>
                      <w:sz w:val="14"/>
                      <w:szCs w:val="14"/>
                    </w:rPr>
                    <w:t>&lt;&lt;</w:t>
                  </w:r>
                  <w:r>
                    <w:rPr>
                      <w:rFonts w:ascii="Arial" w:hAnsi="Arial" w:cs="Arial"/>
                      <w:sz w:val="14"/>
                      <w:szCs w:val="14"/>
                    </w:rPr>
                    <w:t>Extends</w:t>
                  </w:r>
                  <w:r w:rsidRPr="00BE2189">
                    <w:rPr>
                      <w:rFonts w:ascii="Arial" w:hAnsi="Arial" w:cs="Arial"/>
                      <w:sz w:val="14"/>
                      <w:szCs w:val="14"/>
                    </w:rPr>
                    <w:t>&gt;&gt;</w:t>
                  </w:r>
                </w:p>
              </w:txbxContent>
            </v:textbox>
          </v:shape>
        </w:pict>
      </w:r>
      <w:r w:rsidRPr="00210B41">
        <w:rPr>
          <w:noProof/>
        </w:rPr>
        <w:pict>
          <v:shape id="_x0000_s1364" type="#_x0000_t32" style="position:absolute;margin-left:122.4pt;margin-top:12.1pt;width:87.15pt;height:29.3pt;flip:y;z-index:251817984;visibility:visible" o:connectortype="straight" adj="10794,150500,-39259">
            <v:stroke dashstyle="dash" endarrow="block"/>
          </v:shape>
        </w:pict>
      </w:r>
    </w:p>
    <w:p w:rsidR="00DC479A" w:rsidRPr="002F59F3" w:rsidRDefault="00DC479A" w:rsidP="00DC479A">
      <w:pPr>
        <w:spacing w:line="360" w:lineRule="auto"/>
        <w:rPr>
          <w:rFonts w:ascii="Arial" w:hAnsi="Arial" w:cs="Arial"/>
          <w:color w:val="000000" w:themeColor="text1"/>
        </w:rPr>
      </w:pPr>
    </w:p>
    <w:p w:rsidR="00DC479A" w:rsidRPr="002F59F3" w:rsidRDefault="00210B41" w:rsidP="00DC479A">
      <w:pPr>
        <w:spacing w:line="360" w:lineRule="auto"/>
        <w:rPr>
          <w:rFonts w:ascii="Arial" w:hAnsi="Arial" w:cs="Arial"/>
          <w:color w:val="000000" w:themeColor="text1"/>
        </w:rPr>
      </w:pPr>
      <w:r w:rsidRPr="00210B41">
        <w:rPr>
          <w:noProof/>
          <w:lang w:eastAsia="pt-BR"/>
        </w:rPr>
        <w:pict>
          <v:oval id="_x0000_s1367" style="position:absolute;margin-left:249.15pt;margin-top:6.9pt;width:174.6pt;height:51.9pt;z-index:251821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">
            <v:textbox style="mso-next-textbox:#_x0000_s1367">
              <w:txbxContent>
                <w:p w:rsidR="00863982" w:rsidRPr="00353F19" w:rsidRDefault="00863982" w:rsidP="00DC479A">
                  <w:pPr>
                    <w:spacing w:line="240" w:lineRule="auto"/>
                    <w:jc w:val="center"/>
                    <w:rPr>
                      <w:rFonts w:ascii="Arial" w:hAnsi="Arial" w:cs="Arial"/>
                      <w:sz w:val="18"/>
                      <w:szCs w:val="18"/>
                    </w:rPr>
                  </w:pPr>
                  <w:r w:rsidRPr="00D71463">
                    <w:rPr>
                      <w:rFonts w:ascii="Arial" w:hAnsi="Arial" w:cs="Arial"/>
                      <w:sz w:val="18"/>
                      <w:szCs w:val="18"/>
                    </w:rPr>
                    <w:t xml:space="preserve">Parametrizar </w:t>
                  </w:r>
                  <w:r>
                    <w:rPr>
                      <w:rFonts w:ascii="Arial" w:hAnsi="Arial" w:cs="Arial"/>
                      <w:sz w:val="18"/>
                      <w:szCs w:val="18"/>
                    </w:rPr>
                    <w:t>Email</w:t>
                  </w:r>
                </w:p>
              </w:txbxContent>
            </v:textbox>
          </v:oval>
        </w:pict>
      </w:r>
      <w:r w:rsidRPr="00210B41">
        <w:rPr>
          <w:noProof/>
        </w:rPr>
        <w:pict>
          <v:oval id="_x0000_s1362" style="position:absolute;margin-left:30.35pt;margin-top:6.9pt;width:174.6pt;height:51.9pt;z-index:251815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">
            <v:textbox style="mso-next-textbox:#_x0000_s1362">
              <w:txbxContent>
                <w:p w:rsidR="00863982" w:rsidRPr="00353F19" w:rsidRDefault="00863982" w:rsidP="00DC479A">
                  <w:pPr>
                    <w:spacing w:line="240" w:lineRule="auto"/>
                    <w:jc w:val="center"/>
                    <w:rPr>
                      <w:rFonts w:ascii="Arial" w:hAnsi="Arial" w:cs="Arial"/>
                      <w:sz w:val="18"/>
                      <w:szCs w:val="18"/>
                    </w:rPr>
                  </w:pPr>
                  <w:r w:rsidRPr="00D71463">
                    <w:rPr>
                      <w:rFonts w:ascii="Arial" w:hAnsi="Arial" w:cs="Arial"/>
                      <w:sz w:val="18"/>
                      <w:szCs w:val="18"/>
                    </w:rPr>
                    <w:t>Parametrizar Geração de Arquivos de Inconsistência</w:t>
                  </w:r>
                </w:p>
              </w:txbxContent>
            </v:textbox>
          </v:oval>
        </w:pict>
      </w:r>
    </w:p>
    <w:p w:rsidR="00DC479A" w:rsidRPr="002F59F3" w:rsidRDefault="00DC479A" w:rsidP="00DC479A">
      <w:pPr>
        <w:spacing w:line="360" w:lineRule="auto"/>
        <w:rPr>
          <w:rFonts w:ascii="Arial" w:hAnsi="Arial" w:cs="Arial"/>
          <w:color w:val="000000" w:themeColor="text1"/>
        </w:rPr>
      </w:pPr>
    </w:p>
    <w:p w:rsidR="00DC479A" w:rsidRPr="002F59F3" w:rsidRDefault="00DC479A" w:rsidP="00DC479A">
      <w:pPr>
        <w:spacing w:line="360" w:lineRule="auto"/>
        <w:rPr>
          <w:rFonts w:ascii="Arial" w:hAnsi="Arial" w:cs="Arial"/>
          <w:color w:val="000000" w:themeColor="text1"/>
        </w:rPr>
      </w:pPr>
    </w:p>
    <w:p w:rsidR="00DC479A" w:rsidRPr="002F59F3" w:rsidRDefault="00DC479A" w:rsidP="00DC479A">
      <w:pPr>
        <w:spacing w:line="360" w:lineRule="auto"/>
        <w:rPr>
          <w:rFonts w:ascii="Arial" w:hAnsi="Arial" w:cs="Arial"/>
          <w:color w:val="000000" w:themeColor="text1"/>
        </w:rPr>
      </w:pPr>
    </w:p>
    <w:p w:rsidR="00DC479A" w:rsidRDefault="00DC479A" w:rsidP="00DC479A">
      <w:pPr>
        <w:pStyle w:val="Ttulo2"/>
        <w:numPr>
          <w:ilvl w:val="0"/>
          <w:numId w:val="0"/>
        </w:numPr>
        <w:ind w:left="851"/>
        <w:rPr>
          <w:color w:val="000000" w:themeColor="text1"/>
        </w:rPr>
      </w:pPr>
    </w:p>
    <w:p w:rsidR="00E63A22" w:rsidRDefault="00E63A22">
      <w:pPr>
        <w:widowControl/>
        <w:spacing w:after="200" w:line="276" w:lineRule="auto"/>
        <w:rPr>
          <w:rFonts w:ascii="Arial" w:hAnsi="Arial"/>
          <w:b/>
          <w:color w:val="000000" w:themeColor="text1"/>
        </w:rPr>
      </w:pPr>
    </w:p>
    <w:p w:rsidR="00D92715" w:rsidRDefault="005472E8">
      <w:pPr>
        <w:ind w:left="426"/>
        <w:rPr>
          <w:rFonts w:cs="Arial"/>
        </w:rPr>
      </w:pPr>
      <w:r w:rsidRPr="005472E8">
        <w:rPr>
          <w:rFonts w:ascii="Arial" w:hAnsi="Arial" w:cs="Arial"/>
          <w:b/>
        </w:rPr>
        <w:t>Importar ILUME</w:t>
      </w:r>
    </w:p>
    <w:p w:rsidR="00E63A22" w:rsidRPr="002F59F3" w:rsidRDefault="00210B41" w:rsidP="00E63A22">
      <w:pPr>
        <w:spacing w:line="360" w:lineRule="auto"/>
        <w:rPr>
          <w:rFonts w:ascii="Arial" w:hAnsi="Arial" w:cs="Arial"/>
          <w:color w:val="000000" w:themeColor="text1"/>
        </w:rPr>
      </w:pPr>
      <w:r w:rsidRPr="00210B41">
        <w:rPr>
          <w:noProof/>
        </w:rPr>
        <w:pict>
          <v:oval id="_x0000_s1220" style="position:absolute;margin-left:286.15pt;margin-top:11.95pt;width:175.2pt;height:51.9pt;z-index:251754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">
            <v:textbox style="mso-next-textbox:#_x0000_s1220">
              <w:txbxContent>
                <w:p w:rsidR="00863982" w:rsidRPr="00353F19" w:rsidRDefault="00863982" w:rsidP="00E63A22">
                  <w:pPr>
                    <w:spacing w:line="240" w:lineRule="auto"/>
                    <w:jc w:val="center"/>
                    <w:rPr>
                      <w:rFonts w:ascii="Arial" w:hAnsi="Arial" w:cs="Arial"/>
                      <w:sz w:val="18"/>
                      <w:szCs w:val="18"/>
                    </w:rPr>
                  </w:pPr>
                  <w:r>
                    <w:rPr>
                      <w:rFonts w:ascii="Arial" w:hAnsi="Arial" w:cs="Arial"/>
                      <w:sz w:val="18"/>
                      <w:szCs w:val="18"/>
                    </w:rPr>
                    <w:t>Importar ILUME</w:t>
                  </w:r>
                </w:p>
              </w:txbxContent>
            </v:textbox>
          </v:oval>
        </w:pict>
      </w:r>
    </w:p>
    <w:p w:rsidR="00E63A22" w:rsidRPr="002F59F3" w:rsidRDefault="00210B41" w:rsidP="00E63A22">
      <w:pPr>
        <w:spacing w:line="360" w:lineRule="auto"/>
        <w:rPr>
          <w:rFonts w:ascii="Arial" w:hAnsi="Arial" w:cs="Arial"/>
          <w:color w:val="000000" w:themeColor="text1"/>
        </w:rPr>
      </w:pPr>
      <w:r w:rsidRPr="00210B41">
        <w:rPr>
          <w:noProof/>
          <w:lang w:eastAsia="pt-BR"/>
        </w:rPr>
        <w:pict>
          <v:group id="_x0000_s1371" style="position:absolute;margin-left:19.25pt;margin-top:1.05pt;width:79.5pt;height:74.85pt;z-index:251824128"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372"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373"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374"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375"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376"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377"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378"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6A4B47">
                    <w:pPr>
                      <w:jc w:val="center"/>
                      <w:rPr>
                        <w:rFonts w:ascii="Arial" w:hAnsi="Arial" w:cs="Arial"/>
                        <w:sz w:val="18"/>
                        <w:szCs w:val="18"/>
                      </w:rPr>
                    </w:pPr>
                    <w:r>
                      <w:rPr>
                        <w:rFonts w:ascii="Arial" w:hAnsi="Arial" w:cs="Arial"/>
                        <w:sz w:val="18"/>
                        <w:szCs w:val="18"/>
                      </w:rPr>
                      <w:t>Administrador</w:t>
                    </w:r>
                  </w:p>
                  <w:p w:rsidR="00863982" w:rsidRPr="006B7AEC" w:rsidRDefault="00863982" w:rsidP="006A4B47">
                    <w:pPr>
                      <w:jc w:val="center"/>
                      <w:rPr>
                        <w:rFonts w:ascii="Arial" w:hAnsi="Arial" w:cs="Arial"/>
                        <w:sz w:val="18"/>
                        <w:szCs w:val="18"/>
                      </w:rPr>
                    </w:pPr>
                  </w:p>
                </w:txbxContent>
              </v:textbox>
            </v:shape>
          </v:group>
        </w:pict>
      </w:r>
      <w:r w:rsidRPr="00210B41">
        <w:rPr>
          <w:noProof/>
        </w:rPr>
        <w:pict>
          <v:group id="_x0000_s1212" style="position:absolute;margin-left:142.75pt;margin-top:1.05pt;width:79.5pt;height:74.85pt;z-index:25175347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213"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214"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215"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216"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217"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218"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219"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E63A22">
                    <w:pPr>
                      <w:jc w:val="center"/>
                      <w:rPr>
                        <w:rFonts w:ascii="Arial" w:hAnsi="Arial" w:cs="Arial"/>
                        <w:sz w:val="18"/>
                        <w:szCs w:val="18"/>
                      </w:rPr>
                    </w:pPr>
                    <w:r>
                      <w:rPr>
                        <w:rFonts w:ascii="Arial" w:hAnsi="Arial" w:cs="Arial"/>
                        <w:sz w:val="18"/>
                        <w:szCs w:val="18"/>
                      </w:rPr>
                      <w:t>Usuário ILUME</w:t>
                    </w:r>
                  </w:p>
                  <w:p w:rsidR="00863982" w:rsidRPr="006B7AEC" w:rsidRDefault="00863982" w:rsidP="00E63A22">
                    <w:pPr>
                      <w:jc w:val="center"/>
                      <w:rPr>
                        <w:rFonts w:ascii="Arial" w:hAnsi="Arial" w:cs="Arial"/>
                        <w:sz w:val="18"/>
                        <w:szCs w:val="18"/>
                      </w:rPr>
                    </w:pPr>
                  </w:p>
                </w:txbxContent>
              </v:textbox>
            </v:shape>
          </v:group>
        </w:pict>
      </w:r>
    </w:p>
    <w:p w:rsidR="00E63A22" w:rsidRPr="002F59F3" w:rsidRDefault="00210B41" w:rsidP="00E63A22">
      <w:pPr>
        <w:spacing w:line="360" w:lineRule="auto"/>
        <w:rPr>
          <w:rFonts w:ascii="Arial" w:hAnsi="Arial" w:cs="Arial"/>
          <w:color w:val="000000" w:themeColor="text1"/>
        </w:rPr>
      </w:pPr>
      <w:r w:rsidRPr="00210B41">
        <w:rPr>
          <w:noProof/>
          <w:lang w:eastAsia="pt-BR"/>
        </w:rPr>
        <w:pict>
          <v:shape id="_x0000_s1388" type="#_x0000_t32" style="position:absolute;margin-left:93.75pt;margin-top:3.3pt;width:56.45pt;height:53.65pt;flip:y;z-index:251827200" o:connectortype="straight">
            <v:stroke endarrow="block"/>
          </v:shape>
        </w:pict>
      </w:r>
      <w:r w:rsidRPr="00210B41">
        <w:rPr>
          <w:noProof/>
          <w:lang w:eastAsia="pt-BR"/>
        </w:rPr>
        <w:pict>
          <v:shape id="_x0000_s1379" type="#_x0000_t32" style="position:absolute;margin-left:93.75pt;margin-top:3.25pt;width:56.45pt;height:.05pt;z-index:251825152" o:connectortype="straight">
            <v:stroke endarrow="block"/>
          </v:shape>
        </w:pict>
      </w:r>
      <w:r w:rsidRPr="00210B41">
        <w:rPr>
          <w:noProof/>
        </w:rPr>
        <w:pict>
          <v:shape id="_x0000_s1221" type="#_x0000_t32" style="position:absolute;margin-left:200.35pt;margin-top:3.25pt;width:85.4pt;height:0;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D0koDbIgIAAD8EAAAOAAAAAAAAAAAAAAAAAC4CAABkcnMvZTJvRG9jLnhtbFBL&#10;AQItABQABgAIAAAAIQBro6Kr2wAAAAcBAAAPAAAAAAAAAAAAAAAAAHwEAABkcnMvZG93bnJldi54&#10;bWxQSwUGAAAAAAQABADzAAAAhAUAAAAA&#10;"/>
        </w:pict>
      </w:r>
    </w:p>
    <w:p w:rsidR="00E63A22" w:rsidRPr="002F59F3" w:rsidRDefault="00E63A22" w:rsidP="00E63A22">
      <w:pPr>
        <w:spacing w:line="360" w:lineRule="auto"/>
        <w:rPr>
          <w:rFonts w:ascii="Arial" w:hAnsi="Arial" w:cs="Arial"/>
          <w:color w:val="000000" w:themeColor="text1"/>
        </w:rPr>
      </w:pPr>
    </w:p>
    <w:p w:rsidR="00E63A22" w:rsidRDefault="00210B41" w:rsidP="00E63A22">
      <w:pPr>
        <w:spacing w:line="360" w:lineRule="auto"/>
        <w:rPr>
          <w:rFonts w:ascii="Arial" w:hAnsi="Arial" w:cs="Arial"/>
          <w:color w:val="000000" w:themeColor="text1"/>
        </w:rPr>
      </w:pPr>
      <w:r w:rsidRPr="00210B41">
        <w:rPr>
          <w:noProof/>
          <w:lang w:eastAsia="pt-BR"/>
        </w:rPr>
        <w:pict>
          <v:group id="_x0000_s1380" style="position:absolute;margin-left:19.25pt;margin-top:3pt;width:79.5pt;height:74.85pt;z-index:251826176"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381"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382"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383"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384"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385"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386"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387"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6A4B47">
                    <w:pPr>
                      <w:jc w:val="center"/>
                      <w:rPr>
                        <w:rFonts w:ascii="Arial" w:hAnsi="Arial" w:cs="Arial"/>
                        <w:sz w:val="18"/>
                        <w:szCs w:val="18"/>
                      </w:rPr>
                    </w:pPr>
                    <w:r>
                      <w:rPr>
                        <w:rFonts w:ascii="Arial" w:hAnsi="Arial" w:cs="Arial"/>
                        <w:sz w:val="18"/>
                        <w:szCs w:val="18"/>
                      </w:rPr>
                      <w:t>Cadastro ILUME</w:t>
                    </w:r>
                  </w:p>
                  <w:p w:rsidR="00863982" w:rsidRPr="006B7AEC" w:rsidRDefault="00863982" w:rsidP="006A4B47">
                    <w:pPr>
                      <w:jc w:val="center"/>
                      <w:rPr>
                        <w:rFonts w:ascii="Arial" w:hAnsi="Arial" w:cs="Arial"/>
                        <w:sz w:val="18"/>
                        <w:szCs w:val="18"/>
                      </w:rPr>
                    </w:pPr>
                  </w:p>
                </w:txbxContent>
              </v:textbox>
            </v:shape>
          </v:group>
        </w:pict>
      </w:r>
    </w:p>
    <w:p w:rsidR="006A4B47" w:rsidRDefault="006A4B47" w:rsidP="00E63A22">
      <w:pPr>
        <w:spacing w:line="360" w:lineRule="auto"/>
        <w:rPr>
          <w:rFonts w:ascii="Arial" w:hAnsi="Arial" w:cs="Arial"/>
          <w:color w:val="000000" w:themeColor="text1"/>
        </w:rPr>
      </w:pPr>
    </w:p>
    <w:p w:rsidR="006A4B47" w:rsidRDefault="006A4B47" w:rsidP="00E63A22">
      <w:pPr>
        <w:spacing w:line="360" w:lineRule="auto"/>
        <w:rPr>
          <w:rFonts w:ascii="Arial" w:hAnsi="Arial" w:cs="Arial"/>
          <w:color w:val="000000" w:themeColor="text1"/>
        </w:rPr>
      </w:pPr>
    </w:p>
    <w:p w:rsidR="006A4B47" w:rsidRDefault="006A4B47" w:rsidP="00E63A22">
      <w:pPr>
        <w:spacing w:line="360" w:lineRule="auto"/>
        <w:rPr>
          <w:rFonts w:ascii="Arial" w:hAnsi="Arial" w:cs="Arial"/>
          <w:color w:val="000000" w:themeColor="text1"/>
        </w:rPr>
      </w:pPr>
    </w:p>
    <w:p w:rsidR="006A4B47" w:rsidRPr="002F59F3" w:rsidRDefault="006A4B47" w:rsidP="00E63A22">
      <w:pPr>
        <w:spacing w:line="360" w:lineRule="auto"/>
        <w:rPr>
          <w:rFonts w:ascii="Arial" w:hAnsi="Arial" w:cs="Arial"/>
          <w:color w:val="000000" w:themeColor="text1"/>
        </w:rPr>
      </w:pPr>
    </w:p>
    <w:p w:rsidR="006A4B47" w:rsidRDefault="006A4B47">
      <w:pPr>
        <w:widowControl/>
        <w:spacing w:after="200" w:line="276" w:lineRule="auto"/>
        <w:rPr>
          <w:rFonts w:ascii="Arial" w:hAnsi="Arial"/>
          <w:b/>
          <w:color w:val="000000" w:themeColor="text1"/>
        </w:rPr>
      </w:pPr>
      <w:r>
        <w:rPr>
          <w:color w:val="000000" w:themeColor="text1"/>
        </w:rPr>
        <w:br w:type="page"/>
      </w:r>
    </w:p>
    <w:p w:rsidR="00D92715" w:rsidRDefault="005472E8">
      <w:pPr>
        <w:ind w:left="426"/>
        <w:rPr>
          <w:rFonts w:cs="Arial"/>
        </w:rPr>
      </w:pPr>
      <w:r w:rsidRPr="005472E8">
        <w:rPr>
          <w:rFonts w:ascii="Arial" w:hAnsi="Arial" w:cs="Arial"/>
          <w:b/>
        </w:rPr>
        <w:lastRenderedPageBreak/>
        <w:t>Administrar ILUME</w:t>
      </w:r>
    </w:p>
    <w:p w:rsidR="006A4B47" w:rsidRPr="002F59F3" w:rsidRDefault="00210B41" w:rsidP="006A4B47">
      <w:pPr>
        <w:spacing w:line="360" w:lineRule="auto"/>
        <w:rPr>
          <w:rFonts w:ascii="Arial" w:hAnsi="Arial" w:cs="Arial"/>
          <w:color w:val="000000" w:themeColor="text1"/>
        </w:rPr>
      </w:pPr>
      <w:r w:rsidRPr="00210B41">
        <w:rPr>
          <w:noProof/>
        </w:rPr>
        <w:pict>
          <v:oval id="_x0000_s1397" style="position:absolute;margin-left:286.15pt;margin-top:11.95pt;width:175.2pt;height:51.9pt;z-index:251830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">
            <v:textbox style="mso-next-textbox:#_x0000_s1397">
              <w:txbxContent>
                <w:p w:rsidR="00863982" w:rsidRPr="00353F19" w:rsidRDefault="00863982" w:rsidP="006A4B47">
                  <w:pPr>
                    <w:spacing w:line="240" w:lineRule="auto"/>
                    <w:jc w:val="center"/>
                    <w:rPr>
                      <w:rFonts w:ascii="Arial" w:hAnsi="Arial" w:cs="Arial"/>
                      <w:sz w:val="18"/>
                      <w:szCs w:val="18"/>
                    </w:rPr>
                  </w:pPr>
                  <w:r>
                    <w:rPr>
                      <w:rFonts w:ascii="Arial" w:hAnsi="Arial" w:cs="Arial"/>
                      <w:sz w:val="18"/>
                      <w:szCs w:val="18"/>
                    </w:rPr>
                    <w:t>Administrar ILUME</w:t>
                  </w:r>
                </w:p>
              </w:txbxContent>
            </v:textbox>
          </v:oval>
        </w:pict>
      </w:r>
    </w:p>
    <w:p w:rsidR="006A4B47" w:rsidRPr="002F59F3" w:rsidRDefault="00210B41" w:rsidP="006A4B47">
      <w:pPr>
        <w:spacing w:line="360" w:lineRule="auto"/>
        <w:rPr>
          <w:rFonts w:ascii="Arial" w:hAnsi="Arial" w:cs="Arial"/>
          <w:color w:val="000000" w:themeColor="text1"/>
        </w:rPr>
      </w:pPr>
      <w:r w:rsidRPr="00210B41">
        <w:rPr>
          <w:noProof/>
          <w:lang w:eastAsia="pt-BR"/>
        </w:rPr>
        <w:pict>
          <v:group id="_x0000_s1399" style="position:absolute;margin-left:19.25pt;margin-top:1.05pt;width:79.5pt;height:74.85pt;z-index:251832320"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400"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401"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402"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403"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404"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405"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406"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6A4B47">
                    <w:pPr>
                      <w:jc w:val="center"/>
                      <w:rPr>
                        <w:rFonts w:ascii="Arial" w:hAnsi="Arial" w:cs="Arial"/>
                        <w:sz w:val="18"/>
                        <w:szCs w:val="18"/>
                      </w:rPr>
                    </w:pPr>
                    <w:r>
                      <w:rPr>
                        <w:rFonts w:ascii="Arial" w:hAnsi="Arial" w:cs="Arial"/>
                        <w:sz w:val="18"/>
                        <w:szCs w:val="18"/>
                      </w:rPr>
                      <w:t>Administrador</w:t>
                    </w:r>
                  </w:p>
                  <w:p w:rsidR="00863982" w:rsidRPr="006B7AEC" w:rsidRDefault="00863982" w:rsidP="006A4B47">
                    <w:pPr>
                      <w:jc w:val="center"/>
                      <w:rPr>
                        <w:rFonts w:ascii="Arial" w:hAnsi="Arial" w:cs="Arial"/>
                        <w:sz w:val="18"/>
                        <w:szCs w:val="18"/>
                      </w:rPr>
                    </w:pPr>
                  </w:p>
                </w:txbxContent>
              </v:textbox>
            </v:shape>
          </v:group>
        </w:pict>
      </w:r>
      <w:r w:rsidRPr="00210B41">
        <w:rPr>
          <w:noProof/>
        </w:rPr>
        <w:pict>
          <v:group id="_x0000_s1389" style="position:absolute;margin-left:142.75pt;margin-top:1.05pt;width:79.5pt;height:74.85pt;z-index:251829248"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390"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391"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392"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393"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394"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395"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396"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6A4B47">
                    <w:pPr>
                      <w:jc w:val="center"/>
                      <w:rPr>
                        <w:rFonts w:ascii="Arial" w:hAnsi="Arial" w:cs="Arial"/>
                        <w:sz w:val="18"/>
                        <w:szCs w:val="18"/>
                      </w:rPr>
                    </w:pPr>
                    <w:r>
                      <w:rPr>
                        <w:rFonts w:ascii="Arial" w:hAnsi="Arial" w:cs="Arial"/>
                        <w:sz w:val="18"/>
                        <w:szCs w:val="18"/>
                      </w:rPr>
                      <w:t>Usuário ILUME</w:t>
                    </w:r>
                  </w:p>
                  <w:p w:rsidR="00863982" w:rsidRPr="006B7AEC" w:rsidRDefault="00863982" w:rsidP="006A4B47">
                    <w:pPr>
                      <w:jc w:val="center"/>
                      <w:rPr>
                        <w:rFonts w:ascii="Arial" w:hAnsi="Arial" w:cs="Arial"/>
                        <w:sz w:val="18"/>
                        <w:szCs w:val="18"/>
                      </w:rPr>
                    </w:pPr>
                  </w:p>
                </w:txbxContent>
              </v:textbox>
            </v:shape>
          </v:group>
        </w:pict>
      </w:r>
    </w:p>
    <w:p w:rsidR="006A4B47" w:rsidRPr="002F59F3" w:rsidRDefault="00210B41" w:rsidP="006A4B47">
      <w:pPr>
        <w:spacing w:line="360" w:lineRule="auto"/>
        <w:rPr>
          <w:rFonts w:ascii="Arial" w:hAnsi="Arial" w:cs="Arial"/>
          <w:color w:val="000000" w:themeColor="text1"/>
        </w:rPr>
      </w:pPr>
      <w:r w:rsidRPr="00210B41">
        <w:rPr>
          <w:noProof/>
          <w:lang w:eastAsia="pt-BR"/>
        </w:rPr>
        <w:pict>
          <v:shape id="_x0000_s1416" type="#_x0000_t32" style="position:absolute;margin-left:93.75pt;margin-top:3.3pt;width:56.45pt;height:53.65pt;flip:y;z-index:251835392" o:connectortype="straight">
            <v:stroke endarrow="block"/>
          </v:shape>
        </w:pict>
      </w:r>
      <w:r w:rsidRPr="00210B41">
        <w:rPr>
          <w:noProof/>
          <w:lang w:eastAsia="pt-BR"/>
        </w:rPr>
        <w:pict>
          <v:shape id="_x0000_s1407" type="#_x0000_t32" style="position:absolute;margin-left:93.75pt;margin-top:3.25pt;width:56.45pt;height:.05pt;z-index:251833344" o:connectortype="straight">
            <v:stroke endarrow="block"/>
          </v:shape>
        </w:pict>
      </w:r>
      <w:r w:rsidRPr="00210B41">
        <w:rPr>
          <w:noProof/>
        </w:rPr>
        <w:pict>
          <v:shape id="_x0000_s1398" type="#_x0000_t32" style="position:absolute;margin-left:200.35pt;margin-top:3.25pt;width:85.4pt;height:0;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D0koDbIgIAAD8EAAAOAAAAAAAAAAAAAAAAAC4CAABkcnMvZTJvRG9jLnhtbFBL&#10;AQItABQABgAIAAAAIQBro6Kr2wAAAAcBAAAPAAAAAAAAAAAAAAAAAHwEAABkcnMvZG93bnJldi54&#10;bWxQSwUGAAAAAAQABADzAAAAhAUAAAAA&#10;"/>
        </w:pict>
      </w:r>
    </w:p>
    <w:p w:rsidR="006A4B47" w:rsidRPr="002F59F3" w:rsidRDefault="006A4B47" w:rsidP="006A4B47">
      <w:pPr>
        <w:spacing w:line="360" w:lineRule="auto"/>
        <w:rPr>
          <w:rFonts w:ascii="Arial" w:hAnsi="Arial" w:cs="Arial"/>
          <w:color w:val="000000" w:themeColor="text1"/>
        </w:rPr>
      </w:pPr>
    </w:p>
    <w:p w:rsidR="006A4B47" w:rsidRDefault="00210B41" w:rsidP="006A4B47">
      <w:pPr>
        <w:spacing w:line="360" w:lineRule="auto"/>
        <w:rPr>
          <w:rFonts w:ascii="Arial" w:hAnsi="Arial" w:cs="Arial"/>
          <w:color w:val="000000" w:themeColor="text1"/>
        </w:rPr>
      </w:pPr>
      <w:r w:rsidRPr="00210B41">
        <w:rPr>
          <w:noProof/>
          <w:lang w:eastAsia="pt-BR"/>
        </w:rPr>
        <w:pict>
          <v:group id="_x0000_s1408" style="position:absolute;margin-left:19.25pt;margin-top:3pt;width:79.5pt;height:74.85pt;z-index:251834368"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409"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410"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411"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412"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413"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414"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415"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6A4B47">
                    <w:pPr>
                      <w:jc w:val="center"/>
                      <w:rPr>
                        <w:rFonts w:ascii="Arial" w:hAnsi="Arial" w:cs="Arial"/>
                        <w:sz w:val="18"/>
                        <w:szCs w:val="18"/>
                      </w:rPr>
                    </w:pPr>
                    <w:r>
                      <w:rPr>
                        <w:rFonts w:ascii="Arial" w:hAnsi="Arial" w:cs="Arial"/>
                        <w:sz w:val="18"/>
                        <w:szCs w:val="18"/>
                      </w:rPr>
                      <w:t>Cadastro ILUME</w:t>
                    </w:r>
                  </w:p>
                  <w:p w:rsidR="00863982" w:rsidRPr="006B7AEC" w:rsidRDefault="00863982" w:rsidP="006A4B47">
                    <w:pPr>
                      <w:jc w:val="center"/>
                      <w:rPr>
                        <w:rFonts w:ascii="Arial" w:hAnsi="Arial" w:cs="Arial"/>
                        <w:sz w:val="18"/>
                        <w:szCs w:val="18"/>
                      </w:rPr>
                    </w:pPr>
                  </w:p>
                </w:txbxContent>
              </v:textbox>
            </v:shape>
          </v:group>
        </w:pict>
      </w:r>
    </w:p>
    <w:p w:rsidR="006A4B47" w:rsidRDefault="006A4B47" w:rsidP="006A4B47">
      <w:pPr>
        <w:spacing w:line="360" w:lineRule="auto"/>
        <w:rPr>
          <w:rFonts w:ascii="Arial" w:hAnsi="Arial" w:cs="Arial"/>
          <w:color w:val="000000" w:themeColor="text1"/>
        </w:rPr>
      </w:pPr>
    </w:p>
    <w:p w:rsidR="006A4B47" w:rsidRDefault="006A4B47" w:rsidP="006A4B47">
      <w:pPr>
        <w:spacing w:line="360" w:lineRule="auto"/>
        <w:rPr>
          <w:rFonts w:ascii="Arial" w:hAnsi="Arial" w:cs="Arial"/>
          <w:color w:val="000000" w:themeColor="text1"/>
        </w:rPr>
      </w:pPr>
    </w:p>
    <w:p w:rsidR="006A4B47" w:rsidRDefault="006A4B47" w:rsidP="006A4B47">
      <w:pPr>
        <w:spacing w:line="360" w:lineRule="auto"/>
        <w:rPr>
          <w:rFonts w:ascii="Arial" w:hAnsi="Arial" w:cs="Arial"/>
          <w:color w:val="000000" w:themeColor="text1"/>
        </w:rPr>
      </w:pPr>
    </w:p>
    <w:p w:rsidR="00336D36" w:rsidRPr="00A22583" w:rsidRDefault="00336D36" w:rsidP="00A22583">
      <w:pPr>
        <w:spacing w:line="360" w:lineRule="auto"/>
        <w:rPr>
          <w:noProof/>
        </w:rPr>
      </w:pPr>
    </w:p>
    <w:p w:rsidR="00D92715" w:rsidRDefault="005472E8">
      <w:pPr>
        <w:ind w:left="426"/>
        <w:rPr>
          <w:rFonts w:cs="Arial"/>
        </w:rPr>
      </w:pPr>
      <w:r w:rsidRPr="005472E8">
        <w:rPr>
          <w:rFonts w:ascii="Arial" w:hAnsi="Arial" w:cs="Arial"/>
          <w:b/>
        </w:rPr>
        <w:t>Importar SMADS</w:t>
      </w:r>
    </w:p>
    <w:p w:rsidR="006A4B47" w:rsidRPr="002F59F3" w:rsidRDefault="00210B41" w:rsidP="006A4B47">
      <w:pPr>
        <w:spacing w:line="360" w:lineRule="auto"/>
        <w:rPr>
          <w:rFonts w:ascii="Arial" w:hAnsi="Arial" w:cs="Arial"/>
          <w:color w:val="000000" w:themeColor="text1"/>
        </w:rPr>
      </w:pPr>
      <w:r w:rsidRPr="00210B41">
        <w:rPr>
          <w:noProof/>
        </w:rPr>
        <w:pict>
          <v:oval id="_x0000_s1425" style="position:absolute;margin-left:286.15pt;margin-top:11.95pt;width:175.2pt;height:51.9pt;z-index:251838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">
            <v:textbox style="mso-next-textbox:#_x0000_s1425">
              <w:txbxContent>
                <w:p w:rsidR="00863982" w:rsidRPr="00353F19" w:rsidRDefault="00863982" w:rsidP="006A4B47">
                  <w:pPr>
                    <w:spacing w:line="240" w:lineRule="auto"/>
                    <w:jc w:val="center"/>
                    <w:rPr>
                      <w:rFonts w:ascii="Arial" w:hAnsi="Arial" w:cs="Arial"/>
                      <w:sz w:val="18"/>
                      <w:szCs w:val="18"/>
                    </w:rPr>
                  </w:pPr>
                  <w:r>
                    <w:rPr>
                      <w:rFonts w:ascii="Arial" w:hAnsi="Arial" w:cs="Arial"/>
                      <w:sz w:val="18"/>
                      <w:szCs w:val="18"/>
                    </w:rPr>
                    <w:t>Importar SMADS</w:t>
                  </w:r>
                </w:p>
              </w:txbxContent>
            </v:textbox>
          </v:oval>
        </w:pict>
      </w:r>
    </w:p>
    <w:p w:rsidR="006A4B47" w:rsidRPr="002F59F3" w:rsidRDefault="00210B41" w:rsidP="006A4B47">
      <w:pPr>
        <w:spacing w:line="360" w:lineRule="auto"/>
        <w:rPr>
          <w:rFonts w:ascii="Arial" w:hAnsi="Arial" w:cs="Arial"/>
          <w:color w:val="000000" w:themeColor="text1"/>
        </w:rPr>
      </w:pPr>
      <w:r w:rsidRPr="00210B41">
        <w:rPr>
          <w:noProof/>
          <w:lang w:eastAsia="pt-BR"/>
        </w:rPr>
        <w:pict>
          <v:group id="_x0000_s1427" style="position:absolute;margin-left:19.25pt;margin-top:1.05pt;width:79.5pt;height:74.85pt;z-index:25184051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428"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429"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430"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431"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432"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433"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434"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6A4B47">
                    <w:pPr>
                      <w:jc w:val="center"/>
                      <w:rPr>
                        <w:rFonts w:ascii="Arial" w:hAnsi="Arial" w:cs="Arial"/>
                        <w:sz w:val="18"/>
                        <w:szCs w:val="18"/>
                      </w:rPr>
                    </w:pPr>
                    <w:r>
                      <w:rPr>
                        <w:rFonts w:ascii="Arial" w:hAnsi="Arial" w:cs="Arial"/>
                        <w:sz w:val="18"/>
                        <w:szCs w:val="18"/>
                      </w:rPr>
                      <w:t>Administrador</w:t>
                    </w:r>
                  </w:p>
                  <w:p w:rsidR="00863982" w:rsidRPr="006B7AEC" w:rsidRDefault="00863982" w:rsidP="006A4B47">
                    <w:pPr>
                      <w:jc w:val="center"/>
                      <w:rPr>
                        <w:rFonts w:ascii="Arial" w:hAnsi="Arial" w:cs="Arial"/>
                        <w:sz w:val="18"/>
                        <w:szCs w:val="18"/>
                      </w:rPr>
                    </w:pPr>
                  </w:p>
                </w:txbxContent>
              </v:textbox>
            </v:shape>
          </v:group>
        </w:pict>
      </w:r>
      <w:r w:rsidRPr="00210B41">
        <w:rPr>
          <w:noProof/>
        </w:rPr>
        <w:pict>
          <v:group id="_x0000_s1417" style="position:absolute;margin-left:142.75pt;margin-top:1.05pt;width:79.5pt;height:74.85pt;z-index:251837440"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418"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419"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420"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421"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422"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423"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424"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6A4B47">
                    <w:pPr>
                      <w:jc w:val="center"/>
                      <w:rPr>
                        <w:rFonts w:ascii="Arial" w:hAnsi="Arial" w:cs="Arial"/>
                        <w:sz w:val="18"/>
                        <w:szCs w:val="18"/>
                      </w:rPr>
                    </w:pPr>
                    <w:r>
                      <w:rPr>
                        <w:rFonts w:ascii="Arial" w:hAnsi="Arial" w:cs="Arial"/>
                        <w:sz w:val="18"/>
                        <w:szCs w:val="18"/>
                      </w:rPr>
                      <w:t>Usuário SMADS</w:t>
                    </w:r>
                  </w:p>
                  <w:p w:rsidR="00863982" w:rsidRPr="006B7AEC" w:rsidRDefault="00863982" w:rsidP="006A4B47">
                    <w:pPr>
                      <w:jc w:val="center"/>
                      <w:rPr>
                        <w:rFonts w:ascii="Arial" w:hAnsi="Arial" w:cs="Arial"/>
                        <w:sz w:val="18"/>
                        <w:szCs w:val="18"/>
                      </w:rPr>
                    </w:pPr>
                  </w:p>
                </w:txbxContent>
              </v:textbox>
            </v:shape>
          </v:group>
        </w:pict>
      </w:r>
    </w:p>
    <w:p w:rsidR="006A4B47" w:rsidRPr="002F59F3" w:rsidRDefault="00210B41" w:rsidP="006A4B47">
      <w:pPr>
        <w:spacing w:line="360" w:lineRule="auto"/>
        <w:rPr>
          <w:rFonts w:ascii="Arial" w:hAnsi="Arial" w:cs="Arial"/>
          <w:color w:val="000000" w:themeColor="text1"/>
        </w:rPr>
      </w:pPr>
      <w:r w:rsidRPr="00210B41">
        <w:rPr>
          <w:noProof/>
          <w:lang w:eastAsia="pt-BR"/>
        </w:rPr>
        <w:pict>
          <v:shape id="_x0000_s1444" type="#_x0000_t32" style="position:absolute;margin-left:93.75pt;margin-top:3.3pt;width:56.45pt;height:53.65pt;flip:y;z-index:251843584" o:connectortype="straight">
            <v:stroke endarrow="block"/>
          </v:shape>
        </w:pict>
      </w:r>
      <w:r w:rsidRPr="00210B41">
        <w:rPr>
          <w:noProof/>
          <w:lang w:eastAsia="pt-BR"/>
        </w:rPr>
        <w:pict>
          <v:shape id="_x0000_s1435" type="#_x0000_t32" style="position:absolute;margin-left:93.75pt;margin-top:3.25pt;width:56.45pt;height:.05pt;z-index:251841536" o:connectortype="straight">
            <v:stroke endarrow="block"/>
          </v:shape>
        </w:pict>
      </w:r>
      <w:r w:rsidRPr="00210B41">
        <w:rPr>
          <w:noProof/>
        </w:rPr>
        <w:pict>
          <v:shape id="_x0000_s1426" type="#_x0000_t32" style="position:absolute;margin-left:200.35pt;margin-top:3.25pt;width:85.4pt;height:0;z-index:25183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D0koDbIgIAAD8EAAAOAAAAAAAAAAAAAAAAAC4CAABkcnMvZTJvRG9jLnhtbFBL&#10;AQItABQABgAIAAAAIQBro6Kr2wAAAAcBAAAPAAAAAAAAAAAAAAAAAHwEAABkcnMvZG93bnJldi54&#10;bWxQSwUGAAAAAAQABADzAAAAhAUAAAAA&#10;"/>
        </w:pict>
      </w:r>
    </w:p>
    <w:p w:rsidR="006A4B47" w:rsidRPr="002F59F3" w:rsidRDefault="006A4B47" w:rsidP="006A4B47">
      <w:pPr>
        <w:spacing w:line="360" w:lineRule="auto"/>
        <w:rPr>
          <w:rFonts w:ascii="Arial" w:hAnsi="Arial" w:cs="Arial"/>
          <w:color w:val="000000" w:themeColor="text1"/>
        </w:rPr>
      </w:pPr>
    </w:p>
    <w:p w:rsidR="006A4B47" w:rsidRDefault="00210B41" w:rsidP="006A4B47">
      <w:pPr>
        <w:spacing w:line="360" w:lineRule="auto"/>
        <w:rPr>
          <w:rFonts w:ascii="Arial" w:hAnsi="Arial" w:cs="Arial"/>
          <w:color w:val="000000" w:themeColor="text1"/>
        </w:rPr>
      </w:pPr>
      <w:r w:rsidRPr="00210B41">
        <w:rPr>
          <w:noProof/>
          <w:lang w:eastAsia="pt-BR"/>
        </w:rPr>
        <w:pict>
          <v:group id="_x0000_s1436" style="position:absolute;margin-left:19.25pt;margin-top:3pt;width:79.5pt;height:74.85pt;z-index:251842560"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437"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438"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439"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440"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441"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442"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443"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6A4B47">
                    <w:pPr>
                      <w:jc w:val="center"/>
                      <w:rPr>
                        <w:rFonts w:ascii="Arial" w:hAnsi="Arial" w:cs="Arial"/>
                        <w:sz w:val="18"/>
                        <w:szCs w:val="18"/>
                      </w:rPr>
                    </w:pPr>
                    <w:r>
                      <w:rPr>
                        <w:rFonts w:ascii="Arial" w:hAnsi="Arial" w:cs="Arial"/>
                        <w:sz w:val="18"/>
                        <w:szCs w:val="18"/>
                      </w:rPr>
                      <w:t>Cadastro SMADS</w:t>
                    </w:r>
                  </w:p>
                  <w:p w:rsidR="00863982" w:rsidRPr="006B7AEC" w:rsidRDefault="00863982" w:rsidP="006A4B47">
                    <w:pPr>
                      <w:jc w:val="center"/>
                      <w:rPr>
                        <w:rFonts w:ascii="Arial" w:hAnsi="Arial" w:cs="Arial"/>
                        <w:sz w:val="18"/>
                        <w:szCs w:val="18"/>
                      </w:rPr>
                    </w:pPr>
                  </w:p>
                </w:txbxContent>
              </v:textbox>
            </v:shape>
          </v:group>
        </w:pict>
      </w:r>
    </w:p>
    <w:p w:rsidR="006A4B47" w:rsidRDefault="006A4B47" w:rsidP="006A4B47">
      <w:pPr>
        <w:spacing w:line="360" w:lineRule="auto"/>
        <w:rPr>
          <w:rFonts w:ascii="Arial" w:hAnsi="Arial" w:cs="Arial"/>
          <w:color w:val="000000" w:themeColor="text1"/>
        </w:rPr>
      </w:pPr>
    </w:p>
    <w:p w:rsidR="006A4B47" w:rsidRDefault="006A4B47" w:rsidP="006A4B47">
      <w:pPr>
        <w:spacing w:line="360" w:lineRule="auto"/>
        <w:rPr>
          <w:rFonts w:ascii="Arial" w:hAnsi="Arial" w:cs="Arial"/>
          <w:color w:val="000000" w:themeColor="text1"/>
        </w:rPr>
      </w:pPr>
    </w:p>
    <w:p w:rsidR="006A4B47" w:rsidRDefault="006A4B47" w:rsidP="006A4B47">
      <w:pPr>
        <w:spacing w:line="360" w:lineRule="auto"/>
        <w:rPr>
          <w:rFonts w:ascii="Arial" w:hAnsi="Arial" w:cs="Arial"/>
          <w:color w:val="000000" w:themeColor="text1"/>
        </w:rPr>
      </w:pPr>
    </w:p>
    <w:p w:rsidR="00336D36" w:rsidRPr="00A22583" w:rsidRDefault="00336D36" w:rsidP="00A22583">
      <w:pPr>
        <w:spacing w:line="360" w:lineRule="auto"/>
        <w:rPr>
          <w:noProof/>
        </w:rPr>
      </w:pPr>
    </w:p>
    <w:p w:rsidR="00D92715" w:rsidRDefault="005472E8">
      <w:pPr>
        <w:ind w:left="426"/>
        <w:rPr>
          <w:rFonts w:cs="Arial"/>
        </w:rPr>
      </w:pPr>
      <w:r w:rsidRPr="005472E8">
        <w:rPr>
          <w:rFonts w:ascii="Arial" w:hAnsi="Arial" w:cs="Arial"/>
          <w:b/>
        </w:rPr>
        <w:t>Administrar SMADS</w:t>
      </w:r>
    </w:p>
    <w:p w:rsidR="006A4B47" w:rsidRPr="002F59F3" w:rsidRDefault="00210B41" w:rsidP="006A4B47">
      <w:pPr>
        <w:spacing w:line="360" w:lineRule="auto"/>
        <w:rPr>
          <w:rFonts w:ascii="Arial" w:hAnsi="Arial" w:cs="Arial"/>
          <w:color w:val="000000" w:themeColor="text1"/>
        </w:rPr>
      </w:pPr>
      <w:r w:rsidRPr="00210B41">
        <w:rPr>
          <w:noProof/>
        </w:rPr>
        <w:pict>
          <v:oval id="_x0000_s1453" style="position:absolute;margin-left:286.15pt;margin-top:11.95pt;width:175.2pt;height:51.9pt;z-index:251846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">
            <v:textbox style="mso-next-textbox:#_x0000_s1453">
              <w:txbxContent>
                <w:p w:rsidR="00863982" w:rsidRPr="00353F19" w:rsidRDefault="00863982" w:rsidP="006A4B47">
                  <w:pPr>
                    <w:spacing w:line="240" w:lineRule="auto"/>
                    <w:jc w:val="center"/>
                    <w:rPr>
                      <w:rFonts w:ascii="Arial" w:hAnsi="Arial" w:cs="Arial"/>
                      <w:sz w:val="18"/>
                      <w:szCs w:val="18"/>
                    </w:rPr>
                  </w:pPr>
                  <w:r>
                    <w:rPr>
                      <w:rFonts w:ascii="Arial" w:hAnsi="Arial" w:cs="Arial"/>
                      <w:sz w:val="18"/>
                      <w:szCs w:val="18"/>
                    </w:rPr>
                    <w:t>Administrar SMADS</w:t>
                  </w:r>
                </w:p>
              </w:txbxContent>
            </v:textbox>
          </v:oval>
        </w:pict>
      </w:r>
    </w:p>
    <w:p w:rsidR="006A4B47" w:rsidRPr="002F59F3" w:rsidRDefault="00210B41" w:rsidP="006A4B47">
      <w:pPr>
        <w:spacing w:line="360" w:lineRule="auto"/>
        <w:rPr>
          <w:rFonts w:ascii="Arial" w:hAnsi="Arial" w:cs="Arial"/>
          <w:color w:val="000000" w:themeColor="text1"/>
        </w:rPr>
      </w:pPr>
      <w:r w:rsidRPr="00210B41">
        <w:rPr>
          <w:noProof/>
          <w:lang w:eastAsia="pt-BR"/>
        </w:rPr>
        <w:pict>
          <v:group id="_x0000_s1455" style="position:absolute;margin-left:19.25pt;margin-top:1.05pt;width:79.5pt;height:74.85pt;z-index:251848704"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456"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457"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458"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459"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460"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461"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462"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6A4B47">
                    <w:pPr>
                      <w:jc w:val="center"/>
                      <w:rPr>
                        <w:rFonts w:ascii="Arial" w:hAnsi="Arial" w:cs="Arial"/>
                        <w:sz w:val="18"/>
                        <w:szCs w:val="18"/>
                      </w:rPr>
                    </w:pPr>
                    <w:r>
                      <w:rPr>
                        <w:rFonts w:ascii="Arial" w:hAnsi="Arial" w:cs="Arial"/>
                        <w:sz w:val="18"/>
                        <w:szCs w:val="18"/>
                      </w:rPr>
                      <w:t>Administrador</w:t>
                    </w:r>
                  </w:p>
                  <w:p w:rsidR="00863982" w:rsidRPr="006B7AEC" w:rsidRDefault="00863982" w:rsidP="006A4B47">
                    <w:pPr>
                      <w:jc w:val="center"/>
                      <w:rPr>
                        <w:rFonts w:ascii="Arial" w:hAnsi="Arial" w:cs="Arial"/>
                        <w:sz w:val="18"/>
                        <w:szCs w:val="18"/>
                      </w:rPr>
                    </w:pPr>
                  </w:p>
                </w:txbxContent>
              </v:textbox>
            </v:shape>
          </v:group>
        </w:pict>
      </w:r>
      <w:r w:rsidRPr="00210B41">
        <w:rPr>
          <w:noProof/>
        </w:rPr>
        <w:pict>
          <v:group id="_x0000_s1445" style="position:absolute;margin-left:142.75pt;margin-top:1.05pt;width:79.5pt;height:74.85pt;z-index:25184563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446"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447"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448"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449"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450"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451"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452"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6A4B47">
                    <w:pPr>
                      <w:jc w:val="center"/>
                      <w:rPr>
                        <w:rFonts w:ascii="Arial" w:hAnsi="Arial" w:cs="Arial"/>
                        <w:sz w:val="18"/>
                        <w:szCs w:val="18"/>
                      </w:rPr>
                    </w:pPr>
                    <w:r>
                      <w:rPr>
                        <w:rFonts w:ascii="Arial" w:hAnsi="Arial" w:cs="Arial"/>
                        <w:sz w:val="18"/>
                        <w:szCs w:val="18"/>
                      </w:rPr>
                      <w:t>Usuário SMADS</w:t>
                    </w:r>
                  </w:p>
                  <w:p w:rsidR="00863982" w:rsidRPr="006B7AEC" w:rsidRDefault="00863982" w:rsidP="006A4B47">
                    <w:pPr>
                      <w:jc w:val="center"/>
                      <w:rPr>
                        <w:rFonts w:ascii="Arial" w:hAnsi="Arial" w:cs="Arial"/>
                        <w:sz w:val="18"/>
                        <w:szCs w:val="18"/>
                      </w:rPr>
                    </w:pPr>
                  </w:p>
                </w:txbxContent>
              </v:textbox>
            </v:shape>
          </v:group>
        </w:pict>
      </w:r>
    </w:p>
    <w:p w:rsidR="006A4B47" w:rsidRPr="002F59F3" w:rsidRDefault="00210B41" w:rsidP="006A4B47">
      <w:pPr>
        <w:spacing w:line="360" w:lineRule="auto"/>
        <w:rPr>
          <w:rFonts w:ascii="Arial" w:hAnsi="Arial" w:cs="Arial"/>
          <w:color w:val="000000" w:themeColor="text1"/>
        </w:rPr>
      </w:pPr>
      <w:r w:rsidRPr="00210B41">
        <w:rPr>
          <w:noProof/>
          <w:lang w:eastAsia="pt-BR"/>
        </w:rPr>
        <w:pict>
          <v:shape id="_x0000_s1472" type="#_x0000_t32" style="position:absolute;margin-left:93.75pt;margin-top:3.3pt;width:56.45pt;height:53.65pt;flip:y;z-index:251851776" o:connectortype="straight">
            <v:stroke endarrow="block"/>
          </v:shape>
        </w:pict>
      </w:r>
      <w:r w:rsidRPr="00210B41">
        <w:rPr>
          <w:noProof/>
          <w:lang w:eastAsia="pt-BR"/>
        </w:rPr>
        <w:pict>
          <v:shape id="_x0000_s1463" type="#_x0000_t32" style="position:absolute;margin-left:93.75pt;margin-top:3.25pt;width:56.45pt;height:.05pt;z-index:251849728" o:connectortype="straight">
            <v:stroke endarrow="block"/>
          </v:shape>
        </w:pict>
      </w:r>
      <w:r w:rsidRPr="00210B41">
        <w:rPr>
          <w:noProof/>
        </w:rPr>
        <w:pict>
          <v:shape id="_x0000_s1454" type="#_x0000_t32" style="position:absolute;margin-left:200.35pt;margin-top:3.25pt;width:85.4pt;height:0;z-index:251847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D0koDbIgIAAD8EAAAOAAAAAAAAAAAAAAAAAC4CAABkcnMvZTJvRG9jLnhtbFBL&#10;AQItABQABgAIAAAAIQBro6Kr2wAAAAcBAAAPAAAAAAAAAAAAAAAAAHwEAABkcnMvZG93bnJldi54&#10;bWxQSwUGAAAAAAQABADzAAAAhAUAAAAA&#10;"/>
        </w:pict>
      </w:r>
    </w:p>
    <w:p w:rsidR="006A4B47" w:rsidRPr="002F59F3" w:rsidRDefault="006A4B47" w:rsidP="006A4B47">
      <w:pPr>
        <w:spacing w:line="360" w:lineRule="auto"/>
        <w:rPr>
          <w:rFonts w:ascii="Arial" w:hAnsi="Arial" w:cs="Arial"/>
          <w:color w:val="000000" w:themeColor="text1"/>
        </w:rPr>
      </w:pPr>
    </w:p>
    <w:p w:rsidR="006A4B47" w:rsidRDefault="00210B41" w:rsidP="006A4B47">
      <w:pPr>
        <w:spacing w:line="360" w:lineRule="auto"/>
        <w:rPr>
          <w:rFonts w:ascii="Arial" w:hAnsi="Arial" w:cs="Arial"/>
          <w:color w:val="000000" w:themeColor="text1"/>
        </w:rPr>
      </w:pPr>
      <w:r w:rsidRPr="00210B41">
        <w:rPr>
          <w:noProof/>
          <w:lang w:eastAsia="pt-BR"/>
        </w:rPr>
        <w:pict>
          <v:group id="_x0000_s1464" style="position:absolute;margin-left:19.25pt;margin-top:3pt;width:79.5pt;height:74.85pt;z-index:25185075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465"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466"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467"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468"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469"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470"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471"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6A4B47">
                    <w:pPr>
                      <w:jc w:val="center"/>
                      <w:rPr>
                        <w:rFonts w:ascii="Arial" w:hAnsi="Arial" w:cs="Arial"/>
                        <w:sz w:val="18"/>
                        <w:szCs w:val="18"/>
                      </w:rPr>
                    </w:pPr>
                    <w:r>
                      <w:rPr>
                        <w:rFonts w:ascii="Arial" w:hAnsi="Arial" w:cs="Arial"/>
                        <w:sz w:val="18"/>
                        <w:szCs w:val="18"/>
                      </w:rPr>
                      <w:t>Cadastro SMADS</w:t>
                    </w:r>
                  </w:p>
                  <w:p w:rsidR="00863982" w:rsidRPr="006B7AEC" w:rsidRDefault="00863982" w:rsidP="006A4B47">
                    <w:pPr>
                      <w:jc w:val="center"/>
                      <w:rPr>
                        <w:rFonts w:ascii="Arial" w:hAnsi="Arial" w:cs="Arial"/>
                        <w:sz w:val="18"/>
                        <w:szCs w:val="18"/>
                      </w:rPr>
                    </w:pPr>
                  </w:p>
                </w:txbxContent>
              </v:textbox>
            </v:shape>
          </v:group>
        </w:pict>
      </w:r>
    </w:p>
    <w:p w:rsidR="006A4B47" w:rsidRDefault="006A4B47" w:rsidP="006A4B47">
      <w:pPr>
        <w:spacing w:line="360" w:lineRule="auto"/>
        <w:rPr>
          <w:rFonts w:ascii="Arial" w:hAnsi="Arial" w:cs="Arial"/>
          <w:color w:val="000000" w:themeColor="text1"/>
        </w:rPr>
      </w:pPr>
    </w:p>
    <w:p w:rsidR="006A4B47" w:rsidRDefault="006A4B47" w:rsidP="006A4B47">
      <w:pPr>
        <w:spacing w:line="360" w:lineRule="auto"/>
        <w:rPr>
          <w:rFonts w:ascii="Arial" w:hAnsi="Arial" w:cs="Arial"/>
          <w:color w:val="000000" w:themeColor="text1"/>
        </w:rPr>
      </w:pPr>
    </w:p>
    <w:p w:rsidR="006A4B47" w:rsidRDefault="006A4B47" w:rsidP="006A4B47">
      <w:pPr>
        <w:spacing w:line="360" w:lineRule="auto"/>
        <w:rPr>
          <w:rFonts w:ascii="Arial" w:hAnsi="Arial" w:cs="Arial"/>
          <w:color w:val="000000" w:themeColor="text1"/>
        </w:rPr>
      </w:pPr>
    </w:p>
    <w:p w:rsidR="00E63A22" w:rsidRPr="002F59F3" w:rsidRDefault="00E63A22" w:rsidP="00E63A22">
      <w:pPr>
        <w:spacing w:line="360" w:lineRule="auto"/>
        <w:rPr>
          <w:rFonts w:ascii="Arial" w:hAnsi="Arial" w:cs="Arial"/>
          <w:color w:val="000000" w:themeColor="text1"/>
        </w:rPr>
      </w:pPr>
    </w:p>
    <w:p w:rsidR="00E67A63" w:rsidRDefault="00E63A22">
      <w:pPr>
        <w:widowControl/>
        <w:spacing w:after="200" w:line="276" w:lineRule="auto"/>
        <w:rPr>
          <w:color w:val="000000" w:themeColor="text1"/>
        </w:rPr>
      </w:pPr>
      <w:r>
        <w:rPr>
          <w:color w:val="000000" w:themeColor="text1"/>
        </w:rPr>
        <w:br w:type="page"/>
      </w:r>
    </w:p>
    <w:p w:rsidR="00D92715" w:rsidRDefault="005472E8">
      <w:pPr>
        <w:ind w:left="426"/>
        <w:rPr>
          <w:rFonts w:cs="Arial"/>
        </w:rPr>
      </w:pPr>
      <w:r w:rsidRPr="005472E8">
        <w:rPr>
          <w:rFonts w:ascii="Arial" w:hAnsi="Arial" w:cs="Arial"/>
          <w:b/>
        </w:rPr>
        <w:lastRenderedPageBreak/>
        <w:t>Notificar Importação Processada</w:t>
      </w:r>
    </w:p>
    <w:p w:rsidR="00E67A63" w:rsidRPr="002F59F3" w:rsidRDefault="00210B41" w:rsidP="00E67A63">
      <w:pPr>
        <w:spacing w:line="360" w:lineRule="auto"/>
        <w:rPr>
          <w:rFonts w:ascii="Arial" w:hAnsi="Arial" w:cs="Arial"/>
          <w:color w:val="000000" w:themeColor="text1"/>
        </w:rPr>
      </w:pPr>
      <w:r w:rsidRPr="00210B41">
        <w:rPr>
          <w:noProof/>
        </w:rPr>
        <w:pict>
          <v:oval id="_x0000_s1482" style="position:absolute;margin-left:150.6pt;margin-top:11.55pt;width:151.8pt;height:51.9pt;z-index:251854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">
            <v:textbox style="mso-next-textbox:#_x0000_s1482">
              <w:txbxContent>
                <w:p w:rsidR="00863982" w:rsidRPr="00353F19" w:rsidRDefault="00863982" w:rsidP="00E67A63">
                  <w:pPr>
                    <w:spacing w:line="240" w:lineRule="auto"/>
                    <w:jc w:val="center"/>
                    <w:rPr>
                      <w:rFonts w:ascii="Arial" w:hAnsi="Arial" w:cs="Arial"/>
                      <w:sz w:val="18"/>
                      <w:szCs w:val="18"/>
                    </w:rPr>
                  </w:pPr>
                  <w:r>
                    <w:rPr>
                      <w:rFonts w:ascii="Arial" w:hAnsi="Arial" w:cs="Arial"/>
                      <w:sz w:val="18"/>
                      <w:szCs w:val="18"/>
                    </w:rPr>
                    <w:t>Notificar Importação Processada</w:t>
                  </w:r>
                </w:p>
              </w:txbxContent>
            </v:textbox>
          </v:oval>
        </w:pict>
      </w:r>
    </w:p>
    <w:p w:rsidR="00E67A63" w:rsidRPr="002F59F3" w:rsidRDefault="00210B41" w:rsidP="00E67A63">
      <w:pPr>
        <w:spacing w:line="360" w:lineRule="auto"/>
        <w:rPr>
          <w:rFonts w:ascii="Arial" w:hAnsi="Arial" w:cs="Arial"/>
          <w:color w:val="000000" w:themeColor="text1"/>
        </w:rPr>
      </w:pPr>
      <w:r w:rsidRPr="00210B41">
        <w:rPr>
          <w:noProof/>
        </w:rPr>
        <w:pict>
          <v:group id="_x0000_s1474" style="position:absolute;margin-left:7.2pt;margin-top:1.05pt;width:79.5pt;height:74.85pt;z-index:251853824"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">
            <v:group id="Group 142" o:spid="_x0000_s1475"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43" o:spid="_x0000_s1476"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" filled="f"/>
              <v:shape id="AutoShape 144" o:spid="_x0000_s1477"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AutoShape 145" o:spid="_x0000_s1478"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"/>
              <v:shape id="AutoShape 146" o:spid="_x0000_s1479"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"/>
              <v:shape id="AutoShape 147" o:spid="_x0000_s1480"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group>
            <v:shape id="Text Box 148" o:spid="_x0000_s1481"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rsidR="00863982" w:rsidRPr="006B7AEC" w:rsidRDefault="00863982" w:rsidP="00E67A63">
                    <w:pPr>
                      <w:jc w:val="center"/>
                      <w:rPr>
                        <w:rFonts w:ascii="Arial" w:hAnsi="Arial" w:cs="Arial"/>
                        <w:sz w:val="18"/>
                        <w:szCs w:val="18"/>
                      </w:rPr>
                    </w:pPr>
                    <w:r>
                      <w:rPr>
                        <w:rFonts w:ascii="Arial" w:hAnsi="Arial" w:cs="Arial"/>
                        <w:sz w:val="18"/>
                        <w:szCs w:val="18"/>
                      </w:rPr>
                      <w:t>Temporizador</w:t>
                    </w:r>
                  </w:p>
                  <w:p w:rsidR="00863982" w:rsidRPr="006B7AEC" w:rsidRDefault="00863982" w:rsidP="00E67A63">
                    <w:pPr>
                      <w:jc w:val="center"/>
                      <w:rPr>
                        <w:rFonts w:ascii="Arial" w:hAnsi="Arial" w:cs="Arial"/>
                        <w:sz w:val="18"/>
                        <w:szCs w:val="18"/>
                      </w:rPr>
                    </w:pPr>
                  </w:p>
                </w:txbxContent>
              </v:textbox>
            </v:shape>
          </v:group>
        </w:pict>
      </w:r>
    </w:p>
    <w:p w:rsidR="00E67A63" w:rsidRPr="002F59F3" w:rsidRDefault="00210B41" w:rsidP="00E67A63">
      <w:pPr>
        <w:spacing w:line="360" w:lineRule="auto"/>
        <w:rPr>
          <w:rFonts w:ascii="Arial" w:hAnsi="Arial" w:cs="Arial"/>
          <w:color w:val="000000" w:themeColor="text1"/>
        </w:rPr>
      </w:pPr>
      <w:r w:rsidRPr="00210B41">
        <w:rPr>
          <w:noProof/>
        </w:rPr>
        <w:pict>
          <v:shape id="_x0000_s1483" type="#_x0000_t32" style="position:absolute;margin-left:64.8pt;margin-top:3.25pt;width:85.4pt;height:0;z-index:251855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7zIgIAAD8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BMSf7zIgIAAD8EAAAOAAAAAAAAAAAAAAAAAC4CAABkcnMvZTJvRG9jLnhtbFBL&#10;AQItABQABgAIAAAAIQBro6Kr2wAAAAcBAAAPAAAAAAAAAAAAAAAAAHwEAABkcnMvZG93bnJldi54&#10;bWxQSwUGAAAAAAQABADzAAAAhAUAAAAA&#10;"/>
        </w:pict>
      </w:r>
    </w:p>
    <w:p w:rsidR="00E67A63" w:rsidRPr="002F59F3" w:rsidRDefault="00E67A63" w:rsidP="00E67A63">
      <w:pPr>
        <w:spacing w:line="360" w:lineRule="auto"/>
        <w:rPr>
          <w:rFonts w:ascii="Arial" w:hAnsi="Arial" w:cs="Arial"/>
          <w:color w:val="000000" w:themeColor="text1"/>
        </w:rPr>
      </w:pPr>
    </w:p>
    <w:p w:rsidR="00E67A63" w:rsidRPr="002F59F3" w:rsidRDefault="00E67A63" w:rsidP="00E67A63">
      <w:pPr>
        <w:spacing w:line="360" w:lineRule="auto"/>
        <w:rPr>
          <w:rFonts w:ascii="Arial" w:hAnsi="Arial" w:cs="Arial"/>
          <w:color w:val="000000" w:themeColor="text1"/>
        </w:rPr>
      </w:pPr>
    </w:p>
    <w:p w:rsidR="00E67A63" w:rsidRPr="002F59F3" w:rsidRDefault="00E67A63" w:rsidP="00E67A63">
      <w:pPr>
        <w:spacing w:line="360" w:lineRule="auto"/>
        <w:rPr>
          <w:rFonts w:ascii="Arial" w:hAnsi="Arial" w:cs="Arial"/>
          <w:color w:val="000000" w:themeColor="text1"/>
        </w:rPr>
      </w:pPr>
    </w:p>
    <w:p w:rsidR="00D92715" w:rsidRDefault="005472E8">
      <w:pPr>
        <w:ind w:left="426"/>
        <w:rPr>
          <w:rFonts w:cs="Arial"/>
        </w:rPr>
      </w:pPr>
      <w:r w:rsidRPr="005472E8">
        <w:rPr>
          <w:rFonts w:ascii="Arial" w:hAnsi="Arial" w:cs="Arial"/>
          <w:b/>
        </w:rPr>
        <w:t>Administrar Valor Cosip</w:t>
      </w:r>
    </w:p>
    <w:p w:rsidR="005279B9" w:rsidRPr="002F59F3" w:rsidRDefault="00210B41" w:rsidP="005279B9">
      <w:pPr>
        <w:spacing w:line="360" w:lineRule="auto"/>
        <w:rPr>
          <w:rFonts w:ascii="Arial" w:hAnsi="Arial" w:cs="Arial"/>
          <w:color w:val="000000" w:themeColor="text1"/>
        </w:rPr>
      </w:pPr>
      <w:r w:rsidRPr="00210B41">
        <w:rPr>
          <w:noProof/>
        </w:rPr>
        <w:pict>
          <v:oval id="_x0000_s1501" style="position:absolute;margin-left:286.15pt;margin-top:11.95pt;width:175.2pt;height:51.9pt;z-index:251858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">
            <v:textbox style="mso-next-textbox:#_x0000_s1501">
              <w:txbxContent>
                <w:p w:rsidR="00863982" w:rsidRPr="00353F19" w:rsidRDefault="00863982" w:rsidP="005279B9">
                  <w:pPr>
                    <w:spacing w:line="240" w:lineRule="auto"/>
                    <w:jc w:val="center"/>
                    <w:rPr>
                      <w:rFonts w:ascii="Arial" w:hAnsi="Arial" w:cs="Arial"/>
                      <w:sz w:val="18"/>
                      <w:szCs w:val="18"/>
                    </w:rPr>
                  </w:pPr>
                  <w:r>
                    <w:rPr>
                      <w:rFonts w:ascii="Arial" w:hAnsi="Arial" w:cs="Arial"/>
                      <w:sz w:val="18"/>
                      <w:szCs w:val="18"/>
                    </w:rPr>
                    <w:t>Administrar Valor Cosip</w:t>
                  </w:r>
                </w:p>
              </w:txbxContent>
            </v:textbox>
          </v:oval>
        </w:pict>
      </w:r>
    </w:p>
    <w:p w:rsidR="005279B9" w:rsidRPr="002F59F3" w:rsidRDefault="00210B41" w:rsidP="005279B9">
      <w:pPr>
        <w:spacing w:line="360" w:lineRule="auto"/>
        <w:rPr>
          <w:rFonts w:ascii="Arial" w:hAnsi="Arial" w:cs="Arial"/>
          <w:color w:val="000000" w:themeColor="text1"/>
        </w:rPr>
      </w:pPr>
      <w:r w:rsidRPr="00210B41">
        <w:rPr>
          <w:noProof/>
          <w:lang w:eastAsia="pt-BR"/>
        </w:rPr>
        <w:pict>
          <v:group id="_x0000_s1503" style="position:absolute;margin-left:19.25pt;margin-top:1.05pt;width:79.5pt;height:74.85pt;z-index:25186099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504"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505"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506"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507"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508"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509"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510"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5279B9">
                    <w:pPr>
                      <w:jc w:val="center"/>
                      <w:rPr>
                        <w:rFonts w:ascii="Arial" w:hAnsi="Arial" w:cs="Arial"/>
                        <w:sz w:val="18"/>
                        <w:szCs w:val="18"/>
                      </w:rPr>
                    </w:pPr>
                    <w:r>
                      <w:rPr>
                        <w:rFonts w:ascii="Arial" w:hAnsi="Arial" w:cs="Arial"/>
                        <w:sz w:val="18"/>
                        <w:szCs w:val="18"/>
                      </w:rPr>
                      <w:t>Administrador</w:t>
                    </w:r>
                  </w:p>
                  <w:p w:rsidR="00863982" w:rsidRPr="006B7AEC" w:rsidRDefault="00863982" w:rsidP="005279B9">
                    <w:pPr>
                      <w:jc w:val="center"/>
                      <w:rPr>
                        <w:rFonts w:ascii="Arial" w:hAnsi="Arial" w:cs="Arial"/>
                        <w:sz w:val="18"/>
                        <w:szCs w:val="18"/>
                      </w:rPr>
                    </w:pPr>
                  </w:p>
                </w:txbxContent>
              </v:textbox>
            </v:shape>
          </v:group>
        </w:pict>
      </w:r>
      <w:r w:rsidRPr="00210B41">
        <w:rPr>
          <w:noProof/>
        </w:rPr>
        <w:pict>
          <v:group id="_x0000_s1493" style="position:absolute;margin-left:142.75pt;margin-top:1.05pt;width:79.5pt;height:74.85pt;z-index:251857920"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494"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495"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496"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497"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498"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499"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500"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5279B9">
                    <w:pPr>
                      <w:jc w:val="center"/>
                      <w:rPr>
                        <w:rFonts w:ascii="Arial" w:hAnsi="Arial" w:cs="Arial"/>
                        <w:sz w:val="18"/>
                        <w:szCs w:val="18"/>
                      </w:rPr>
                    </w:pPr>
                    <w:r>
                      <w:rPr>
                        <w:rFonts w:ascii="Arial" w:hAnsi="Arial" w:cs="Arial"/>
                        <w:sz w:val="18"/>
                        <w:szCs w:val="18"/>
                      </w:rPr>
                      <w:t>Usuário Valor Cosip</w:t>
                    </w:r>
                  </w:p>
                  <w:p w:rsidR="00863982" w:rsidRPr="006B7AEC" w:rsidRDefault="00863982" w:rsidP="005279B9">
                    <w:pPr>
                      <w:jc w:val="center"/>
                      <w:rPr>
                        <w:rFonts w:ascii="Arial" w:hAnsi="Arial" w:cs="Arial"/>
                        <w:sz w:val="18"/>
                        <w:szCs w:val="18"/>
                      </w:rPr>
                    </w:pPr>
                  </w:p>
                </w:txbxContent>
              </v:textbox>
            </v:shape>
          </v:group>
        </w:pict>
      </w:r>
    </w:p>
    <w:p w:rsidR="005279B9" w:rsidRPr="002F59F3" w:rsidRDefault="00210B41" w:rsidP="005279B9">
      <w:pPr>
        <w:spacing w:line="360" w:lineRule="auto"/>
        <w:rPr>
          <w:rFonts w:ascii="Arial" w:hAnsi="Arial" w:cs="Arial"/>
          <w:color w:val="000000" w:themeColor="text1"/>
        </w:rPr>
      </w:pPr>
      <w:r w:rsidRPr="00210B41">
        <w:rPr>
          <w:noProof/>
          <w:lang w:eastAsia="pt-BR"/>
        </w:rPr>
        <w:pict>
          <v:shape id="_x0000_s1511" type="#_x0000_t32" style="position:absolute;margin-left:93.75pt;margin-top:3.25pt;width:56.45pt;height:.05pt;z-index:251862016" o:connectortype="straight">
            <v:stroke endarrow="block"/>
          </v:shape>
        </w:pict>
      </w:r>
      <w:r w:rsidRPr="00210B41">
        <w:rPr>
          <w:noProof/>
        </w:rPr>
        <w:pict>
          <v:shape id="_x0000_s1502" type="#_x0000_t32" style="position:absolute;margin-left:200.35pt;margin-top:3.25pt;width:85.4pt;height:0;z-index:251859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D0koDbIgIAAD8EAAAOAAAAAAAAAAAAAAAAAC4CAABkcnMvZTJvRG9jLnhtbFBL&#10;AQItABQABgAIAAAAIQBro6Kr2wAAAAcBAAAPAAAAAAAAAAAAAAAAAHwEAABkcnMvZG93bnJldi54&#10;bWxQSwUGAAAAAAQABADzAAAAhAUAAAAA&#10;"/>
        </w:pict>
      </w:r>
    </w:p>
    <w:p w:rsidR="005279B9" w:rsidRPr="002F59F3" w:rsidRDefault="005279B9" w:rsidP="005279B9">
      <w:pPr>
        <w:spacing w:line="360" w:lineRule="auto"/>
        <w:rPr>
          <w:rFonts w:ascii="Arial" w:hAnsi="Arial" w:cs="Arial"/>
          <w:color w:val="000000" w:themeColor="text1"/>
        </w:rPr>
      </w:pPr>
    </w:p>
    <w:p w:rsidR="005279B9" w:rsidRDefault="005279B9" w:rsidP="005279B9">
      <w:pPr>
        <w:spacing w:line="360" w:lineRule="auto"/>
        <w:rPr>
          <w:rFonts w:ascii="Arial" w:hAnsi="Arial" w:cs="Arial"/>
          <w:color w:val="000000" w:themeColor="text1"/>
        </w:rPr>
      </w:pPr>
    </w:p>
    <w:p w:rsidR="005279B9" w:rsidRDefault="005279B9" w:rsidP="005279B9">
      <w:pPr>
        <w:spacing w:line="360" w:lineRule="auto"/>
        <w:rPr>
          <w:rFonts w:ascii="Arial" w:hAnsi="Arial" w:cs="Arial"/>
          <w:color w:val="000000" w:themeColor="text1"/>
        </w:rPr>
      </w:pPr>
    </w:p>
    <w:p w:rsidR="005279B9" w:rsidRDefault="005279B9" w:rsidP="005279B9">
      <w:pPr>
        <w:spacing w:line="360" w:lineRule="auto"/>
        <w:rPr>
          <w:rFonts w:ascii="Arial" w:hAnsi="Arial" w:cs="Arial"/>
          <w:color w:val="000000" w:themeColor="text1"/>
        </w:rPr>
      </w:pPr>
    </w:p>
    <w:p w:rsidR="00E63A22" w:rsidRDefault="00E63A22" w:rsidP="00E63A22">
      <w:pPr>
        <w:widowControl/>
        <w:spacing w:after="200" w:line="276" w:lineRule="auto"/>
        <w:rPr>
          <w:rFonts w:ascii="Arial" w:hAnsi="Arial"/>
          <w:b/>
          <w:color w:val="000000" w:themeColor="text1"/>
        </w:rPr>
      </w:pPr>
    </w:p>
    <w:p w:rsidR="00D92715" w:rsidRDefault="005472E8">
      <w:pPr>
        <w:ind w:left="426"/>
        <w:rPr>
          <w:rFonts w:ascii="Arial" w:hAnsi="Arial" w:cs="Arial"/>
          <w:b/>
        </w:rPr>
      </w:pPr>
      <w:r w:rsidRPr="005472E8">
        <w:rPr>
          <w:rFonts w:ascii="Arial" w:hAnsi="Arial" w:cs="Arial"/>
          <w:b/>
        </w:rPr>
        <w:t>Administrar Suspensão de Ação Judicial</w:t>
      </w:r>
    </w:p>
    <w:p w:rsidR="005279B9" w:rsidRPr="002F59F3" w:rsidRDefault="00210B41" w:rsidP="005279B9">
      <w:pPr>
        <w:spacing w:line="360" w:lineRule="auto"/>
        <w:rPr>
          <w:rFonts w:ascii="Arial" w:hAnsi="Arial" w:cs="Arial"/>
          <w:color w:val="000000" w:themeColor="text1"/>
        </w:rPr>
      </w:pPr>
      <w:r w:rsidRPr="00210B41">
        <w:rPr>
          <w:noProof/>
        </w:rPr>
        <w:pict>
          <v:oval id="_x0000_s1529" style="position:absolute;margin-left:286.15pt;margin-top:11.95pt;width:175.2pt;height:51.9pt;z-index:2518671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">
            <v:textbox style="mso-next-textbox:#_x0000_s1529">
              <w:txbxContent>
                <w:p w:rsidR="00863982" w:rsidRPr="00353F19" w:rsidRDefault="00863982" w:rsidP="005279B9">
                  <w:pPr>
                    <w:spacing w:line="240" w:lineRule="auto"/>
                    <w:jc w:val="center"/>
                    <w:rPr>
                      <w:rFonts w:ascii="Arial" w:hAnsi="Arial" w:cs="Arial"/>
                      <w:sz w:val="18"/>
                      <w:szCs w:val="18"/>
                    </w:rPr>
                  </w:pPr>
                  <w:r>
                    <w:rPr>
                      <w:rFonts w:ascii="Arial" w:hAnsi="Arial" w:cs="Arial"/>
                      <w:sz w:val="18"/>
                      <w:szCs w:val="18"/>
                    </w:rPr>
                    <w:t>Administrar Suspensão de Ação Judicial</w:t>
                  </w:r>
                </w:p>
              </w:txbxContent>
            </v:textbox>
          </v:oval>
        </w:pict>
      </w:r>
    </w:p>
    <w:p w:rsidR="005279B9" w:rsidRPr="002F59F3" w:rsidRDefault="00210B41" w:rsidP="005279B9">
      <w:pPr>
        <w:spacing w:line="360" w:lineRule="auto"/>
        <w:rPr>
          <w:rFonts w:ascii="Arial" w:hAnsi="Arial" w:cs="Arial"/>
          <w:color w:val="000000" w:themeColor="text1"/>
        </w:rPr>
      </w:pPr>
      <w:r w:rsidRPr="00210B41">
        <w:rPr>
          <w:noProof/>
          <w:lang w:eastAsia="pt-BR"/>
        </w:rPr>
        <w:pict>
          <v:group id="_x0000_s1531" style="position:absolute;margin-left:19.25pt;margin-top:1.05pt;width:79.5pt;height:74.85pt;z-index:251869184"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532"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533"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534"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535"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536"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537"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538"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5279B9">
                    <w:pPr>
                      <w:jc w:val="center"/>
                      <w:rPr>
                        <w:rFonts w:ascii="Arial" w:hAnsi="Arial" w:cs="Arial"/>
                        <w:sz w:val="18"/>
                        <w:szCs w:val="18"/>
                      </w:rPr>
                    </w:pPr>
                    <w:r>
                      <w:rPr>
                        <w:rFonts w:ascii="Arial" w:hAnsi="Arial" w:cs="Arial"/>
                        <w:sz w:val="18"/>
                        <w:szCs w:val="18"/>
                      </w:rPr>
                      <w:t>Administrador</w:t>
                    </w:r>
                  </w:p>
                  <w:p w:rsidR="00863982" w:rsidRPr="006B7AEC" w:rsidRDefault="00863982" w:rsidP="005279B9">
                    <w:pPr>
                      <w:jc w:val="center"/>
                      <w:rPr>
                        <w:rFonts w:ascii="Arial" w:hAnsi="Arial" w:cs="Arial"/>
                        <w:sz w:val="18"/>
                        <w:szCs w:val="18"/>
                      </w:rPr>
                    </w:pPr>
                  </w:p>
                </w:txbxContent>
              </v:textbox>
            </v:shape>
          </v:group>
        </w:pict>
      </w:r>
      <w:r w:rsidRPr="00210B41">
        <w:rPr>
          <w:noProof/>
        </w:rPr>
        <w:pict>
          <v:group id="_x0000_s1521" style="position:absolute;margin-left:142.75pt;margin-top:1.05pt;width:79.5pt;height:74.85pt;z-index:25186611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522"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523"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524"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525"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526"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527"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528"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5279B9">
                    <w:pPr>
                      <w:jc w:val="center"/>
                      <w:rPr>
                        <w:rFonts w:ascii="Arial" w:hAnsi="Arial" w:cs="Arial"/>
                        <w:sz w:val="18"/>
                        <w:szCs w:val="18"/>
                      </w:rPr>
                    </w:pPr>
                    <w:r>
                      <w:rPr>
                        <w:rFonts w:ascii="Arial" w:hAnsi="Arial" w:cs="Arial"/>
                        <w:sz w:val="18"/>
                        <w:szCs w:val="18"/>
                      </w:rPr>
                      <w:t>Usuário SAJ</w:t>
                    </w:r>
                  </w:p>
                  <w:p w:rsidR="00863982" w:rsidRPr="006B7AEC" w:rsidRDefault="00863982" w:rsidP="005279B9">
                    <w:pPr>
                      <w:jc w:val="center"/>
                      <w:rPr>
                        <w:rFonts w:ascii="Arial" w:hAnsi="Arial" w:cs="Arial"/>
                        <w:sz w:val="18"/>
                        <w:szCs w:val="18"/>
                      </w:rPr>
                    </w:pPr>
                  </w:p>
                </w:txbxContent>
              </v:textbox>
            </v:shape>
          </v:group>
        </w:pict>
      </w:r>
    </w:p>
    <w:p w:rsidR="005279B9" w:rsidRPr="002F59F3" w:rsidRDefault="00210B41" w:rsidP="005279B9">
      <w:pPr>
        <w:spacing w:line="360" w:lineRule="auto"/>
        <w:rPr>
          <w:rFonts w:ascii="Arial" w:hAnsi="Arial" w:cs="Arial"/>
          <w:color w:val="000000" w:themeColor="text1"/>
        </w:rPr>
      </w:pPr>
      <w:r w:rsidRPr="00210B41">
        <w:rPr>
          <w:noProof/>
          <w:lang w:eastAsia="pt-BR"/>
        </w:rPr>
        <w:pict>
          <v:shape id="_x0000_s1548" type="#_x0000_t32" style="position:absolute;margin-left:93.75pt;margin-top:3.3pt;width:56.45pt;height:53.65pt;flip:y;z-index:251872256" o:connectortype="straight">
            <v:stroke endarrow="block"/>
          </v:shape>
        </w:pict>
      </w:r>
      <w:r w:rsidRPr="00210B41">
        <w:rPr>
          <w:noProof/>
          <w:lang w:eastAsia="pt-BR"/>
        </w:rPr>
        <w:pict>
          <v:shape id="_x0000_s1539" type="#_x0000_t32" style="position:absolute;margin-left:93.75pt;margin-top:3.25pt;width:56.45pt;height:.05pt;z-index:251870208" o:connectortype="straight">
            <v:stroke endarrow="block"/>
          </v:shape>
        </w:pict>
      </w:r>
      <w:r w:rsidRPr="00210B41">
        <w:rPr>
          <w:noProof/>
        </w:rPr>
        <w:pict>
          <v:shape id="_x0000_s1530" type="#_x0000_t32" style="position:absolute;margin-left:200.35pt;margin-top:3.25pt;width:85.4pt;height:0;z-index:25186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D0koDbIgIAAD8EAAAOAAAAAAAAAAAAAAAAAC4CAABkcnMvZTJvRG9jLnhtbFBL&#10;AQItABQABgAIAAAAIQBro6Kr2wAAAAcBAAAPAAAAAAAAAAAAAAAAAHwEAABkcnMvZG93bnJldi54&#10;bWxQSwUGAAAAAAQABADzAAAAhAUAAAAA&#10;"/>
        </w:pict>
      </w:r>
    </w:p>
    <w:p w:rsidR="005279B9" w:rsidRPr="002F59F3" w:rsidRDefault="005279B9" w:rsidP="005279B9">
      <w:pPr>
        <w:spacing w:line="360" w:lineRule="auto"/>
        <w:rPr>
          <w:rFonts w:ascii="Arial" w:hAnsi="Arial" w:cs="Arial"/>
          <w:color w:val="000000" w:themeColor="text1"/>
        </w:rPr>
      </w:pPr>
    </w:p>
    <w:p w:rsidR="005279B9" w:rsidRDefault="00210B41" w:rsidP="005279B9">
      <w:pPr>
        <w:spacing w:line="360" w:lineRule="auto"/>
        <w:rPr>
          <w:rFonts w:ascii="Arial" w:hAnsi="Arial" w:cs="Arial"/>
          <w:color w:val="000000" w:themeColor="text1"/>
        </w:rPr>
      </w:pPr>
      <w:r w:rsidRPr="00210B41">
        <w:rPr>
          <w:noProof/>
          <w:lang w:eastAsia="pt-BR"/>
        </w:rPr>
        <w:pict>
          <v:group id="_x0000_s1540" style="position:absolute;margin-left:19.25pt;margin-top:3pt;width:79.5pt;height:74.85pt;z-index:25187123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541"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542"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543"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544"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545"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546"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547"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5279B9">
                    <w:pPr>
                      <w:jc w:val="center"/>
                      <w:rPr>
                        <w:rFonts w:ascii="Arial" w:hAnsi="Arial" w:cs="Arial"/>
                        <w:sz w:val="18"/>
                        <w:szCs w:val="18"/>
                      </w:rPr>
                    </w:pPr>
                    <w:r>
                      <w:rPr>
                        <w:rFonts w:ascii="Arial" w:hAnsi="Arial" w:cs="Arial"/>
                        <w:sz w:val="18"/>
                        <w:szCs w:val="18"/>
                      </w:rPr>
                      <w:t>Analista DICAJ</w:t>
                    </w:r>
                  </w:p>
                  <w:p w:rsidR="00863982" w:rsidRPr="006B7AEC" w:rsidRDefault="00863982" w:rsidP="005279B9">
                    <w:pPr>
                      <w:jc w:val="center"/>
                      <w:rPr>
                        <w:rFonts w:ascii="Arial" w:hAnsi="Arial" w:cs="Arial"/>
                        <w:sz w:val="18"/>
                        <w:szCs w:val="18"/>
                      </w:rPr>
                    </w:pPr>
                  </w:p>
                </w:txbxContent>
              </v:textbox>
            </v:shape>
          </v:group>
        </w:pict>
      </w:r>
    </w:p>
    <w:p w:rsidR="005279B9" w:rsidRDefault="005279B9" w:rsidP="005279B9">
      <w:pPr>
        <w:spacing w:line="360" w:lineRule="auto"/>
        <w:rPr>
          <w:rFonts w:ascii="Arial" w:hAnsi="Arial" w:cs="Arial"/>
          <w:color w:val="000000" w:themeColor="text1"/>
        </w:rPr>
      </w:pPr>
    </w:p>
    <w:p w:rsidR="005279B9" w:rsidRDefault="005279B9" w:rsidP="005279B9">
      <w:pPr>
        <w:spacing w:line="360" w:lineRule="auto"/>
        <w:rPr>
          <w:rFonts w:ascii="Arial" w:hAnsi="Arial" w:cs="Arial"/>
          <w:color w:val="000000" w:themeColor="text1"/>
        </w:rPr>
      </w:pPr>
    </w:p>
    <w:p w:rsidR="005279B9" w:rsidRDefault="005279B9" w:rsidP="005279B9">
      <w:pPr>
        <w:spacing w:line="360" w:lineRule="auto"/>
        <w:rPr>
          <w:rFonts w:ascii="Arial" w:hAnsi="Arial" w:cs="Arial"/>
          <w:color w:val="000000" w:themeColor="text1"/>
        </w:rPr>
      </w:pPr>
    </w:p>
    <w:p w:rsidR="005279B9" w:rsidRDefault="005279B9" w:rsidP="005279B9">
      <w:pPr>
        <w:widowControl/>
        <w:spacing w:after="200" w:line="276" w:lineRule="auto"/>
        <w:rPr>
          <w:rFonts w:ascii="Arial" w:hAnsi="Arial"/>
          <w:b/>
          <w:color w:val="000000" w:themeColor="text1"/>
        </w:rPr>
      </w:pPr>
    </w:p>
    <w:p w:rsidR="00D92715" w:rsidRDefault="005472E8">
      <w:pPr>
        <w:ind w:left="426"/>
        <w:rPr>
          <w:rFonts w:cs="Arial"/>
        </w:rPr>
      </w:pPr>
      <w:r w:rsidRPr="005472E8">
        <w:rPr>
          <w:rFonts w:ascii="Arial" w:hAnsi="Arial" w:cs="Arial"/>
          <w:b/>
        </w:rPr>
        <w:t>Relatório de Inconsistências</w:t>
      </w:r>
    </w:p>
    <w:p w:rsidR="005279B9" w:rsidRPr="002F59F3" w:rsidRDefault="00210B41" w:rsidP="005279B9">
      <w:pPr>
        <w:spacing w:line="360" w:lineRule="auto"/>
        <w:rPr>
          <w:rFonts w:ascii="Arial" w:hAnsi="Arial" w:cs="Arial"/>
          <w:color w:val="000000" w:themeColor="text1"/>
        </w:rPr>
      </w:pPr>
      <w:r w:rsidRPr="00210B41">
        <w:rPr>
          <w:noProof/>
        </w:rPr>
        <w:pict>
          <v:oval id="_x0000_s1557" style="position:absolute;margin-left:166.8pt;margin-top:11.95pt;width:175.2pt;height:51.9pt;z-index:2518753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">
            <v:textbox style="mso-next-textbox:#_x0000_s1557">
              <w:txbxContent>
                <w:p w:rsidR="00863982" w:rsidRPr="00353F19" w:rsidRDefault="00863982" w:rsidP="005279B9">
                  <w:pPr>
                    <w:spacing w:line="240" w:lineRule="auto"/>
                    <w:jc w:val="center"/>
                    <w:rPr>
                      <w:rFonts w:ascii="Arial" w:hAnsi="Arial" w:cs="Arial"/>
                      <w:sz w:val="18"/>
                      <w:szCs w:val="18"/>
                    </w:rPr>
                  </w:pPr>
                  <w:r w:rsidRPr="005279B9">
                    <w:rPr>
                      <w:rFonts w:ascii="Arial" w:hAnsi="Arial" w:cs="Arial"/>
                      <w:sz w:val="18"/>
                      <w:szCs w:val="18"/>
                    </w:rPr>
                    <w:t>Relatório de Inconsistências</w:t>
                  </w:r>
                </w:p>
              </w:txbxContent>
            </v:textbox>
          </v:oval>
        </w:pict>
      </w:r>
    </w:p>
    <w:p w:rsidR="005279B9" w:rsidRPr="002F59F3" w:rsidRDefault="00210B41" w:rsidP="005279B9">
      <w:pPr>
        <w:spacing w:line="360" w:lineRule="auto"/>
        <w:rPr>
          <w:rFonts w:ascii="Arial" w:hAnsi="Arial" w:cs="Arial"/>
          <w:color w:val="000000" w:themeColor="text1"/>
        </w:rPr>
      </w:pPr>
      <w:r w:rsidRPr="00210B41">
        <w:rPr>
          <w:noProof/>
          <w:lang w:eastAsia="pt-BR"/>
        </w:rPr>
        <w:pict>
          <v:group id="_x0000_s1559" style="position:absolute;margin-left:19.25pt;margin-top:1.05pt;width:79.5pt;height:74.85pt;z-index:251877376"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560"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561"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562"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563"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564"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565"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566"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5279B9">
                    <w:pPr>
                      <w:jc w:val="center"/>
                      <w:rPr>
                        <w:rFonts w:ascii="Arial" w:hAnsi="Arial" w:cs="Arial"/>
                        <w:sz w:val="18"/>
                        <w:szCs w:val="18"/>
                      </w:rPr>
                    </w:pPr>
                    <w:r>
                      <w:rPr>
                        <w:rFonts w:ascii="Arial" w:hAnsi="Arial" w:cs="Arial"/>
                        <w:sz w:val="18"/>
                        <w:szCs w:val="18"/>
                      </w:rPr>
                      <w:t>Administrador</w:t>
                    </w:r>
                  </w:p>
                  <w:p w:rsidR="00863982" w:rsidRPr="006B7AEC" w:rsidRDefault="00863982" w:rsidP="005279B9">
                    <w:pPr>
                      <w:jc w:val="center"/>
                      <w:rPr>
                        <w:rFonts w:ascii="Arial" w:hAnsi="Arial" w:cs="Arial"/>
                        <w:sz w:val="18"/>
                        <w:szCs w:val="18"/>
                      </w:rPr>
                    </w:pPr>
                  </w:p>
                </w:txbxContent>
              </v:textbox>
            </v:shape>
          </v:group>
        </w:pict>
      </w:r>
    </w:p>
    <w:p w:rsidR="005279B9" w:rsidRPr="002F59F3" w:rsidRDefault="00210B41" w:rsidP="005279B9">
      <w:pPr>
        <w:spacing w:line="360" w:lineRule="auto"/>
        <w:rPr>
          <w:rFonts w:ascii="Arial" w:hAnsi="Arial" w:cs="Arial"/>
          <w:color w:val="000000" w:themeColor="text1"/>
        </w:rPr>
      </w:pPr>
      <w:r w:rsidRPr="00210B41">
        <w:rPr>
          <w:noProof/>
        </w:rPr>
        <w:pict>
          <v:shape id="_x0000_s1558" type="#_x0000_t32" style="position:absolute;margin-left:81pt;margin-top:3.25pt;width:85.4pt;height:0;z-index:251876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D0koDbIgIAAD8EAAAOAAAAAAAAAAAAAAAAAC4CAABkcnMvZTJvRG9jLnhtbFBL&#10;AQItABQABgAIAAAAIQBro6Kr2wAAAAcBAAAPAAAAAAAAAAAAAAAAAHwEAABkcnMvZG93bnJldi54&#10;bWxQSwUGAAAAAAQABADzAAAAhAUAAAAA&#10;"/>
        </w:pict>
      </w:r>
    </w:p>
    <w:p w:rsidR="005279B9" w:rsidRPr="002F59F3" w:rsidRDefault="005279B9" w:rsidP="005279B9">
      <w:pPr>
        <w:spacing w:line="360" w:lineRule="auto"/>
        <w:rPr>
          <w:rFonts w:ascii="Arial" w:hAnsi="Arial" w:cs="Arial"/>
          <w:color w:val="000000" w:themeColor="text1"/>
        </w:rPr>
      </w:pPr>
    </w:p>
    <w:p w:rsidR="005279B9" w:rsidRDefault="005279B9" w:rsidP="005279B9">
      <w:pPr>
        <w:spacing w:line="360" w:lineRule="auto"/>
        <w:rPr>
          <w:rFonts w:ascii="Arial" w:hAnsi="Arial" w:cs="Arial"/>
          <w:color w:val="000000" w:themeColor="text1"/>
        </w:rPr>
      </w:pPr>
    </w:p>
    <w:p w:rsidR="00F36784" w:rsidRDefault="00F36784">
      <w:pPr>
        <w:widowControl/>
        <w:spacing w:after="200" w:line="276" w:lineRule="auto"/>
        <w:rPr>
          <w:rFonts w:ascii="Arial" w:hAnsi="Arial" w:cs="Arial"/>
          <w:color w:val="000000" w:themeColor="text1"/>
        </w:rPr>
      </w:pPr>
      <w:r>
        <w:rPr>
          <w:rFonts w:ascii="Arial" w:hAnsi="Arial" w:cs="Arial"/>
          <w:color w:val="000000" w:themeColor="text1"/>
        </w:rPr>
        <w:br w:type="page"/>
      </w:r>
    </w:p>
    <w:p w:rsidR="00D92715" w:rsidRDefault="005472E8">
      <w:pPr>
        <w:ind w:left="426"/>
        <w:rPr>
          <w:rFonts w:cs="Arial"/>
        </w:rPr>
      </w:pPr>
      <w:r w:rsidRPr="005472E8">
        <w:rPr>
          <w:rFonts w:ascii="Arial" w:hAnsi="Arial" w:cs="Arial"/>
          <w:b/>
        </w:rPr>
        <w:lastRenderedPageBreak/>
        <w:t>Processar Análise Tributária</w:t>
      </w:r>
    </w:p>
    <w:p w:rsidR="00F36784" w:rsidRPr="002F59F3" w:rsidRDefault="00210B41" w:rsidP="00F36784">
      <w:pPr>
        <w:spacing w:line="360" w:lineRule="auto"/>
        <w:rPr>
          <w:rFonts w:ascii="Arial" w:hAnsi="Arial" w:cs="Arial"/>
          <w:color w:val="000000" w:themeColor="text1"/>
        </w:rPr>
      </w:pPr>
      <w:r w:rsidRPr="00210B41">
        <w:rPr>
          <w:noProof/>
        </w:rPr>
        <w:pict>
          <v:oval id="_x0000_s1585" style="position:absolute;margin-left:150.6pt;margin-top:11.55pt;width:151.8pt;height:51.9pt;z-index:251880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">
            <v:textbox style="mso-next-textbox:#_x0000_s1585">
              <w:txbxContent>
                <w:p w:rsidR="00863982" w:rsidRPr="00353F19" w:rsidRDefault="00863982" w:rsidP="00F36784">
                  <w:pPr>
                    <w:spacing w:line="240" w:lineRule="auto"/>
                    <w:jc w:val="center"/>
                    <w:rPr>
                      <w:rFonts w:ascii="Arial" w:hAnsi="Arial" w:cs="Arial"/>
                      <w:sz w:val="18"/>
                      <w:szCs w:val="18"/>
                    </w:rPr>
                  </w:pPr>
                  <w:r w:rsidRPr="00F36784">
                    <w:rPr>
                      <w:rFonts w:ascii="Arial" w:hAnsi="Arial" w:cs="Arial"/>
                      <w:sz w:val="18"/>
                      <w:szCs w:val="18"/>
                    </w:rPr>
                    <w:t>Processar Análise Tributária</w:t>
                  </w:r>
                </w:p>
              </w:txbxContent>
            </v:textbox>
          </v:oval>
        </w:pict>
      </w:r>
    </w:p>
    <w:p w:rsidR="00F36784" w:rsidRPr="002F59F3" w:rsidRDefault="00210B41" w:rsidP="00F36784">
      <w:pPr>
        <w:spacing w:line="360" w:lineRule="auto"/>
        <w:rPr>
          <w:rFonts w:ascii="Arial" w:hAnsi="Arial" w:cs="Arial"/>
          <w:color w:val="000000" w:themeColor="text1"/>
        </w:rPr>
      </w:pPr>
      <w:r w:rsidRPr="00210B41">
        <w:rPr>
          <w:noProof/>
        </w:rPr>
        <w:pict>
          <v:group id="_x0000_s1577" style="position:absolute;margin-left:7.2pt;margin-top:1.05pt;width:79.5pt;height:74.85pt;z-index:251879424"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">
            <v:group id="Group 142" o:spid="_x0000_s1578"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43" o:spid="_x0000_s1579"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" filled="f"/>
              <v:shape id="AutoShape 144" o:spid="_x0000_s1580"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AutoShape 145" o:spid="_x0000_s1581"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"/>
              <v:shape id="AutoShape 146" o:spid="_x0000_s1582"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"/>
              <v:shape id="AutoShape 147" o:spid="_x0000_s1583"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group>
            <v:shape id="Text Box 148" o:spid="_x0000_s1584"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rsidR="00863982" w:rsidRPr="006B7AEC" w:rsidRDefault="00863982" w:rsidP="00F36784">
                    <w:pPr>
                      <w:jc w:val="center"/>
                      <w:rPr>
                        <w:rFonts w:ascii="Arial" w:hAnsi="Arial" w:cs="Arial"/>
                        <w:sz w:val="18"/>
                        <w:szCs w:val="18"/>
                      </w:rPr>
                    </w:pPr>
                    <w:r>
                      <w:rPr>
                        <w:rFonts w:ascii="Arial" w:hAnsi="Arial" w:cs="Arial"/>
                        <w:sz w:val="18"/>
                        <w:szCs w:val="18"/>
                      </w:rPr>
                      <w:t>Temporizador</w:t>
                    </w:r>
                  </w:p>
                  <w:p w:rsidR="00863982" w:rsidRPr="006B7AEC" w:rsidRDefault="00863982" w:rsidP="00F36784">
                    <w:pPr>
                      <w:jc w:val="center"/>
                      <w:rPr>
                        <w:rFonts w:ascii="Arial" w:hAnsi="Arial" w:cs="Arial"/>
                        <w:sz w:val="18"/>
                        <w:szCs w:val="18"/>
                      </w:rPr>
                    </w:pPr>
                  </w:p>
                </w:txbxContent>
              </v:textbox>
            </v:shape>
          </v:group>
        </w:pict>
      </w:r>
    </w:p>
    <w:p w:rsidR="00F36784" w:rsidRPr="002F59F3" w:rsidRDefault="00210B41" w:rsidP="00F36784">
      <w:pPr>
        <w:spacing w:line="360" w:lineRule="auto"/>
        <w:rPr>
          <w:rFonts w:ascii="Arial" w:hAnsi="Arial" w:cs="Arial"/>
          <w:color w:val="000000" w:themeColor="text1"/>
        </w:rPr>
      </w:pPr>
      <w:r w:rsidRPr="00210B41">
        <w:rPr>
          <w:noProof/>
        </w:rPr>
        <w:pict>
          <v:shape id="_x0000_s1586" type="#_x0000_t32" style="position:absolute;margin-left:64.8pt;margin-top:3.25pt;width:85.4pt;height:0;z-index:251881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7zIgIAAD8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BMSf7zIgIAAD8EAAAOAAAAAAAAAAAAAAAAAC4CAABkcnMvZTJvRG9jLnhtbFBL&#10;AQItABQABgAIAAAAIQBro6Kr2wAAAAcBAAAPAAAAAAAAAAAAAAAAAHwEAABkcnMvZG93bnJldi54&#10;bWxQSwUGAAAAAAQABADzAAAAhAUAAAAA&#10;"/>
        </w:pict>
      </w:r>
    </w:p>
    <w:p w:rsidR="00F36784" w:rsidRPr="002F59F3" w:rsidRDefault="00F36784" w:rsidP="00F36784">
      <w:pPr>
        <w:spacing w:line="360" w:lineRule="auto"/>
        <w:rPr>
          <w:rFonts w:ascii="Arial" w:hAnsi="Arial" w:cs="Arial"/>
          <w:color w:val="000000" w:themeColor="text1"/>
        </w:rPr>
      </w:pPr>
    </w:p>
    <w:p w:rsidR="00F36784" w:rsidRPr="002F59F3" w:rsidRDefault="00F36784" w:rsidP="00F36784">
      <w:pPr>
        <w:spacing w:line="360" w:lineRule="auto"/>
        <w:rPr>
          <w:rFonts w:ascii="Arial" w:hAnsi="Arial" w:cs="Arial"/>
          <w:color w:val="000000" w:themeColor="text1"/>
        </w:rPr>
      </w:pPr>
    </w:p>
    <w:p w:rsidR="00F36784" w:rsidRDefault="00F36784" w:rsidP="00F36784">
      <w:pPr>
        <w:spacing w:line="360" w:lineRule="auto"/>
        <w:rPr>
          <w:ins w:id="133" w:author="victor.santos" w:date="2017-04-26T16:47:00Z"/>
          <w:rFonts w:ascii="Arial" w:hAnsi="Arial" w:cs="Arial"/>
          <w:color w:val="000000" w:themeColor="text1"/>
        </w:rPr>
      </w:pPr>
    </w:p>
    <w:p w:rsidR="00BC04C1" w:rsidRDefault="00BC04C1" w:rsidP="00BC04C1">
      <w:pPr>
        <w:ind w:left="426"/>
        <w:rPr>
          <w:ins w:id="134" w:author="victor.santos" w:date="2017-04-26T16:47:00Z"/>
          <w:rFonts w:cs="Arial"/>
        </w:rPr>
      </w:pPr>
      <w:ins w:id="135" w:author="victor.santos" w:date="2017-04-26T16:47:00Z">
        <w:r>
          <w:rPr>
            <w:rFonts w:ascii="Arial" w:hAnsi="Arial" w:cs="Arial"/>
            <w:b/>
          </w:rPr>
          <w:t>Parametrizar Sistema</w:t>
        </w:r>
      </w:ins>
    </w:p>
    <w:p w:rsidR="00BC04C1" w:rsidRPr="002F59F3" w:rsidRDefault="00210B41" w:rsidP="00BC04C1">
      <w:pPr>
        <w:spacing w:line="360" w:lineRule="auto"/>
        <w:rPr>
          <w:ins w:id="136" w:author="victor.santos" w:date="2017-04-26T16:47:00Z"/>
          <w:rFonts w:ascii="Arial" w:hAnsi="Arial" w:cs="Arial"/>
          <w:color w:val="000000" w:themeColor="text1"/>
        </w:rPr>
      </w:pPr>
      <w:ins w:id="137" w:author="victor.santos" w:date="2017-04-26T16:47:00Z">
        <w:r w:rsidRPr="00210B41">
          <w:rPr>
            <w:noProof/>
          </w:rPr>
          <w:pict>
            <v:oval id="_x0000_s1599" style="position:absolute;margin-left:150.6pt;margin-top:11.55pt;width:151.8pt;height:51.9pt;z-index:251884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">
              <v:textbox style="mso-next-textbox:#_x0000_s1599">
                <w:txbxContent>
                  <w:p w:rsidR="00863982" w:rsidRPr="00353F19" w:rsidRDefault="00863982" w:rsidP="00BC04C1">
                    <w:pPr>
                      <w:spacing w:line="240" w:lineRule="auto"/>
                      <w:jc w:val="center"/>
                      <w:rPr>
                        <w:rFonts w:ascii="Arial" w:hAnsi="Arial" w:cs="Arial"/>
                        <w:sz w:val="18"/>
                        <w:szCs w:val="18"/>
                      </w:rPr>
                    </w:pPr>
                    <w:del w:id="138" w:author="victor.santos" w:date="2017-04-26T16:48:00Z">
                      <w:r w:rsidRPr="00F36784" w:rsidDel="00BC04C1">
                        <w:rPr>
                          <w:rFonts w:ascii="Arial" w:hAnsi="Arial" w:cs="Arial"/>
                          <w:sz w:val="18"/>
                          <w:szCs w:val="18"/>
                        </w:rPr>
                        <w:delText>Processar Análise Tributária</w:delText>
                      </w:r>
                    </w:del>
                    <w:ins w:id="139" w:author="victor.santos" w:date="2017-04-26T16:48:00Z">
                      <w:r>
                        <w:rPr>
                          <w:rFonts w:ascii="Arial" w:hAnsi="Arial" w:cs="Arial"/>
                          <w:sz w:val="18"/>
                          <w:szCs w:val="18"/>
                        </w:rPr>
                        <w:t>Parametrizar Sistema</w:t>
                      </w:r>
                    </w:ins>
                  </w:p>
                </w:txbxContent>
              </v:textbox>
            </v:oval>
          </w:pict>
        </w:r>
      </w:ins>
    </w:p>
    <w:p w:rsidR="00BC04C1" w:rsidRPr="002F59F3" w:rsidRDefault="00210B41" w:rsidP="00BC04C1">
      <w:pPr>
        <w:spacing w:line="360" w:lineRule="auto"/>
        <w:rPr>
          <w:ins w:id="140" w:author="victor.santos" w:date="2017-04-26T16:47:00Z"/>
          <w:rFonts w:ascii="Arial" w:hAnsi="Arial" w:cs="Arial"/>
          <w:color w:val="000000" w:themeColor="text1"/>
        </w:rPr>
      </w:pPr>
      <w:ins w:id="141" w:author="victor.santos" w:date="2017-04-26T16:47:00Z">
        <w:r w:rsidRPr="00210B41">
          <w:rPr>
            <w:noProof/>
          </w:rPr>
          <w:pict>
            <v:group id="_x0000_s1591" style="position:absolute;margin-left:7.2pt;margin-top:1.05pt;width:79.5pt;height:74.85pt;z-index:251883520"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">
              <v:group id="Group 142" o:spid="_x0000_s1592"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43" o:spid="_x0000_s1593"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" filled="f"/>
                <v:shape id="AutoShape 144" o:spid="_x0000_s1594"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AutoShape 145" o:spid="_x0000_s1595"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"/>
                <v:shape id="AutoShape 146" o:spid="_x0000_s1596"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"/>
                <v:shape id="AutoShape 147" o:spid="_x0000_s1597"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group>
              <v:shape id="Text Box 148" o:spid="_x0000_s1598"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rsidR="00863982" w:rsidRPr="006B7AEC" w:rsidRDefault="00863982" w:rsidP="00BC04C1">
                      <w:pPr>
                        <w:jc w:val="center"/>
                        <w:rPr>
                          <w:rFonts w:ascii="Arial" w:hAnsi="Arial" w:cs="Arial"/>
                          <w:sz w:val="18"/>
                          <w:szCs w:val="18"/>
                        </w:rPr>
                      </w:pPr>
                      <w:del w:id="142" w:author="victor.santos" w:date="2017-04-26T16:49:00Z">
                        <w:r w:rsidDel="00BC04C1">
                          <w:rPr>
                            <w:rFonts w:ascii="Arial" w:hAnsi="Arial" w:cs="Arial"/>
                            <w:sz w:val="18"/>
                            <w:szCs w:val="18"/>
                          </w:rPr>
                          <w:delText>Temporizador</w:delText>
                        </w:r>
                      </w:del>
                      <w:ins w:id="143" w:author="victor.santos" w:date="2017-04-26T16:49:00Z">
                        <w:r>
                          <w:rPr>
                            <w:rFonts w:ascii="Arial" w:hAnsi="Arial" w:cs="Arial"/>
                            <w:sz w:val="18"/>
                            <w:szCs w:val="18"/>
                          </w:rPr>
                          <w:t>Administrador</w:t>
                        </w:r>
                      </w:ins>
                    </w:p>
                    <w:p w:rsidR="00863982" w:rsidRPr="006B7AEC" w:rsidRDefault="00863982" w:rsidP="00BC04C1">
                      <w:pPr>
                        <w:jc w:val="center"/>
                        <w:rPr>
                          <w:rFonts w:ascii="Arial" w:hAnsi="Arial" w:cs="Arial"/>
                          <w:sz w:val="18"/>
                          <w:szCs w:val="18"/>
                        </w:rPr>
                      </w:pPr>
                    </w:p>
                  </w:txbxContent>
                </v:textbox>
              </v:shape>
            </v:group>
          </w:pict>
        </w:r>
      </w:ins>
    </w:p>
    <w:p w:rsidR="00BC04C1" w:rsidRPr="002F59F3" w:rsidRDefault="00210B41" w:rsidP="00BC04C1">
      <w:pPr>
        <w:spacing w:line="360" w:lineRule="auto"/>
        <w:rPr>
          <w:ins w:id="144" w:author="victor.santos" w:date="2017-04-26T16:47:00Z"/>
          <w:rFonts w:ascii="Arial" w:hAnsi="Arial" w:cs="Arial"/>
          <w:color w:val="000000" w:themeColor="text1"/>
        </w:rPr>
      </w:pPr>
      <w:ins w:id="145" w:author="victor.santos" w:date="2017-04-26T16:47:00Z">
        <w:r w:rsidRPr="00210B41">
          <w:rPr>
            <w:noProof/>
          </w:rPr>
          <w:pict>
            <v:shape id="_x0000_s1600" type="#_x0000_t32" style="position:absolute;margin-left:64.8pt;margin-top:3.25pt;width:85.4pt;height:0;z-index:251885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7zIgIAAD8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BMSf7zIgIAAD8EAAAOAAAAAAAAAAAAAAAAAC4CAABkcnMvZTJvRG9jLnhtbFBL&#10;AQItABQABgAIAAAAIQBro6Kr2wAAAAcBAAAPAAAAAAAAAAAAAAAAAHwEAABkcnMvZG93bnJldi54&#10;bWxQSwUGAAAAAAQABADzAAAAhAUAAAAA&#10;"/>
          </w:pict>
        </w:r>
      </w:ins>
    </w:p>
    <w:p w:rsidR="00BC04C1" w:rsidRPr="002F59F3" w:rsidRDefault="00BC04C1" w:rsidP="00BC04C1">
      <w:pPr>
        <w:spacing w:line="360" w:lineRule="auto"/>
        <w:rPr>
          <w:ins w:id="146" w:author="victor.santos" w:date="2017-04-26T16:47:00Z"/>
          <w:rFonts w:ascii="Arial" w:hAnsi="Arial" w:cs="Arial"/>
          <w:color w:val="000000" w:themeColor="text1"/>
        </w:rPr>
      </w:pPr>
    </w:p>
    <w:p w:rsidR="00BC04C1" w:rsidRPr="002F59F3" w:rsidRDefault="00BC04C1" w:rsidP="00BC04C1">
      <w:pPr>
        <w:spacing w:line="360" w:lineRule="auto"/>
        <w:rPr>
          <w:ins w:id="147" w:author="victor.santos" w:date="2017-04-26T16:47:00Z"/>
          <w:rFonts w:ascii="Arial" w:hAnsi="Arial" w:cs="Arial"/>
          <w:color w:val="000000" w:themeColor="text1"/>
        </w:rPr>
      </w:pPr>
    </w:p>
    <w:p w:rsidR="00BC04C1" w:rsidRDefault="00BC04C1" w:rsidP="00F36784">
      <w:pPr>
        <w:spacing w:line="360" w:lineRule="auto"/>
        <w:rPr>
          <w:ins w:id="148" w:author="victor.santos" w:date="2017-04-26T16:47:00Z"/>
          <w:rFonts w:ascii="Arial" w:hAnsi="Arial" w:cs="Arial"/>
          <w:color w:val="000000" w:themeColor="text1"/>
        </w:rPr>
      </w:pPr>
    </w:p>
    <w:p w:rsidR="00BC04C1" w:rsidRDefault="00BC04C1" w:rsidP="00BC04C1">
      <w:pPr>
        <w:ind w:left="426"/>
        <w:rPr>
          <w:ins w:id="149" w:author="victor.santos" w:date="2017-04-26T16:47:00Z"/>
          <w:rFonts w:cs="Arial"/>
        </w:rPr>
      </w:pPr>
      <w:ins w:id="150" w:author="victor.santos" w:date="2017-04-26T16:47:00Z">
        <w:r>
          <w:rPr>
            <w:rFonts w:ascii="Arial" w:hAnsi="Arial" w:cs="Arial"/>
            <w:b/>
          </w:rPr>
          <w:t>Administrar Dados Cadastrais</w:t>
        </w:r>
      </w:ins>
    </w:p>
    <w:p w:rsidR="00BC04C1" w:rsidRPr="002F59F3" w:rsidRDefault="00210B41" w:rsidP="00BC04C1">
      <w:pPr>
        <w:spacing w:line="360" w:lineRule="auto"/>
        <w:rPr>
          <w:ins w:id="151" w:author="victor.santos" w:date="2017-04-26T16:49:00Z"/>
          <w:rFonts w:ascii="Arial" w:hAnsi="Arial" w:cs="Arial"/>
          <w:color w:val="000000" w:themeColor="text1"/>
        </w:rPr>
      </w:pPr>
      <w:ins w:id="152" w:author="victor.santos" w:date="2017-04-26T16:49:00Z">
        <w:r w:rsidRPr="00210B41">
          <w:rPr>
            <w:noProof/>
          </w:rPr>
          <w:pict>
            <v:oval id="_x0000_s1619" style="position:absolute;margin-left:286.15pt;margin-top:11.95pt;width:175.2pt;height:51.9pt;z-index:2518927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">
              <v:textbox style="mso-next-textbox:#_x0000_s1619">
                <w:txbxContent>
                  <w:p w:rsidR="00863982" w:rsidRPr="00353F19" w:rsidRDefault="00863982" w:rsidP="00BC04C1">
                    <w:pPr>
                      <w:spacing w:line="240" w:lineRule="auto"/>
                      <w:jc w:val="center"/>
                      <w:rPr>
                        <w:rFonts w:ascii="Arial" w:hAnsi="Arial" w:cs="Arial"/>
                        <w:sz w:val="18"/>
                        <w:szCs w:val="18"/>
                      </w:rPr>
                    </w:pPr>
                    <w:ins w:id="153" w:author="victor.santos" w:date="2017-04-26T16:49:00Z">
                      <w:r>
                        <w:rPr>
                          <w:rFonts w:ascii="Arial" w:hAnsi="Arial" w:cs="Arial"/>
                          <w:sz w:val="18"/>
                          <w:szCs w:val="18"/>
                        </w:rPr>
                        <w:t>Administrar Dados Cadastrais</w:t>
                      </w:r>
                    </w:ins>
                    <w:del w:id="154" w:author="victor.santos" w:date="2017-04-26T16:49:00Z">
                      <w:r w:rsidDel="00BC04C1">
                        <w:rPr>
                          <w:rFonts w:ascii="Arial" w:hAnsi="Arial" w:cs="Arial"/>
                          <w:sz w:val="18"/>
                          <w:szCs w:val="18"/>
                        </w:rPr>
                        <w:delText>Importar ILUME</w:delText>
                      </w:r>
                    </w:del>
                  </w:p>
                </w:txbxContent>
              </v:textbox>
            </v:oval>
          </w:pict>
        </w:r>
      </w:ins>
    </w:p>
    <w:p w:rsidR="00BC04C1" w:rsidRPr="002F59F3" w:rsidRDefault="00210B41" w:rsidP="00BC04C1">
      <w:pPr>
        <w:spacing w:line="360" w:lineRule="auto"/>
        <w:rPr>
          <w:ins w:id="155" w:author="victor.santos" w:date="2017-04-26T16:49:00Z"/>
          <w:rFonts w:ascii="Arial" w:hAnsi="Arial" w:cs="Arial"/>
          <w:color w:val="000000" w:themeColor="text1"/>
        </w:rPr>
      </w:pPr>
      <w:ins w:id="156" w:author="victor.santos" w:date="2017-04-26T16:49:00Z">
        <w:r w:rsidRPr="00210B41">
          <w:rPr>
            <w:noProof/>
            <w:lang w:eastAsia="pt-BR"/>
          </w:rPr>
          <w:pict>
            <v:group id="_x0000_s1621" style="position:absolute;margin-left:19.25pt;margin-top:1.05pt;width:79.5pt;height:74.85pt;z-index:251894784"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622"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623"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624"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625"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626"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627"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628"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BC04C1">
                      <w:pPr>
                        <w:jc w:val="center"/>
                        <w:rPr>
                          <w:rFonts w:ascii="Arial" w:hAnsi="Arial" w:cs="Arial"/>
                          <w:sz w:val="18"/>
                          <w:szCs w:val="18"/>
                        </w:rPr>
                      </w:pPr>
                      <w:r>
                        <w:rPr>
                          <w:rFonts w:ascii="Arial" w:hAnsi="Arial" w:cs="Arial"/>
                          <w:sz w:val="18"/>
                          <w:szCs w:val="18"/>
                        </w:rPr>
                        <w:t>Administrador</w:t>
                      </w:r>
                    </w:p>
                    <w:p w:rsidR="00863982" w:rsidRPr="006B7AEC" w:rsidRDefault="00863982" w:rsidP="00BC04C1">
                      <w:pPr>
                        <w:jc w:val="center"/>
                        <w:rPr>
                          <w:rFonts w:ascii="Arial" w:hAnsi="Arial" w:cs="Arial"/>
                          <w:sz w:val="18"/>
                          <w:szCs w:val="18"/>
                        </w:rPr>
                      </w:pPr>
                    </w:p>
                  </w:txbxContent>
                </v:textbox>
              </v:shape>
            </v:group>
          </w:pict>
        </w:r>
        <w:r w:rsidRPr="00210B41">
          <w:rPr>
            <w:noProof/>
          </w:rPr>
          <w:pict>
            <v:group id="_x0000_s1611" style="position:absolute;margin-left:142.75pt;margin-top:1.05pt;width:79.5pt;height:74.85pt;z-index:25189171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612"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613"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614"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615"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616"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617"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618"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BC04C1">
                      <w:pPr>
                        <w:jc w:val="center"/>
                        <w:rPr>
                          <w:rFonts w:ascii="Arial" w:hAnsi="Arial" w:cs="Arial"/>
                          <w:sz w:val="18"/>
                          <w:szCs w:val="18"/>
                        </w:rPr>
                      </w:pPr>
                      <w:r>
                        <w:rPr>
                          <w:rFonts w:ascii="Arial" w:hAnsi="Arial" w:cs="Arial"/>
                          <w:sz w:val="18"/>
                          <w:szCs w:val="18"/>
                        </w:rPr>
                        <w:t xml:space="preserve">Usuário </w:t>
                      </w:r>
                      <w:del w:id="157" w:author="victor.santos" w:date="2017-04-26T16:49:00Z">
                        <w:r w:rsidDel="00BC04C1">
                          <w:rPr>
                            <w:rFonts w:ascii="Arial" w:hAnsi="Arial" w:cs="Arial"/>
                            <w:sz w:val="18"/>
                            <w:szCs w:val="18"/>
                          </w:rPr>
                          <w:delText>ILUME</w:delText>
                        </w:r>
                      </w:del>
                      <w:ins w:id="158" w:author="victor.santos" w:date="2017-04-26T16:49:00Z">
                        <w:r>
                          <w:rPr>
                            <w:rFonts w:ascii="Arial" w:hAnsi="Arial" w:cs="Arial"/>
                            <w:sz w:val="18"/>
                            <w:szCs w:val="18"/>
                          </w:rPr>
                          <w:t>Dado Cadastral</w:t>
                        </w:r>
                      </w:ins>
                    </w:p>
                    <w:p w:rsidR="00863982" w:rsidRPr="006B7AEC" w:rsidRDefault="00863982" w:rsidP="00BC04C1">
                      <w:pPr>
                        <w:jc w:val="center"/>
                        <w:rPr>
                          <w:rFonts w:ascii="Arial" w:hAnsi="Arial" w:cs="Arial"/>
                          <w:sz w:val="18"/>
                          <w:szCs w:val="18"/>
                        </w:rPr>
                      </w:pPr>
                    </w:p>
                  </w:txbxContent>
                </v:textbox>
              </v:shape>
            </v:group>
          </w:pict>
        </w:r>
      </w:ins>
    </w:p>
    <w:p w:rsidR="00BC04C1" w:rsidRPr="002F59F3" w:rsidRDefault="00210B41" w:rsidP="00BC04C1">
      <w:pPr>
        <w:spacing w:line="360" w:lineRule="auto"/>
        <w:rPr>
          <w:ins w:id="159" w:author="victor.santos" w:date="2017-04-26T16:49:00Z"/>
          <w:rFonts w:ascii="Arial" w:hAnsi="Arial" w:cs="Arial"/>
          <w:color w:val="000000" w:themeColor="text1"/>
        </w:rPr>
      </w:pPr>
      <w:ins w:id="160" w:author="victor.santos" w:date="2017-04-26T16:49:00Z">
        <w:r w:rsidRPr="00210B41">
          <w:rPr>
            <w:noProof/>
            <w:lang w:eastAsia="pt-BR"/>
          </w:rPr>
          <w:pict>
            <v:shape id="_x0000_s1647" type="#_x0000_t32" style="position:absolute;margin-left:93.75pt;margin-top:3.3pt;width:56.45pt;height:119.2pt;flip:y;z-index:251899904" o:connectortype="straight">
              <v:stroke endarrow="block"/>
            </v:shape>
          </w:pict>
        </w:r>
        <w:r w:rsidRPr="00210B41">
          <w:rPr>
            <w:noProof/>
            <w:lang w:eastAsia="pt-BR"/>
          </w:rPr>
          <w:pict>
            <v:shape id="_x0000_s1638" type="#_x0000_t32" style="position:absolute;margin-left:93.75pt;margin-top:3.3pt;width:56.45pt;height:53.65pt;flip:y;z-index:251897856" o:connectortype="straight">
              <v:stroke endarrow="block"/>
            </v:shape>
          </w:pict>
        </w:r>
        <w:r w:rsidRPr="00210B41">
          <w:rPr>
            <w:noProof/>
            <w:lang w:eastAsia="pt-BR"/>
          </w:rPr>
          <w:pict>
            <v:shape id="_x0000_s1629" type="#_x0000_t32" style="position:absolute;margin-left:93.75pt;margin-top:3.25pt;width:56.45pt;height:.05pt;z-index:251895808" o:connectortype="straight">
              <v:stroke endarrow="block"/>
            </v:shape>
          </w:pict>
        </w:r>
        <w:r w:rsidRPr="00210B41">
          <w:rPr>
            <w:noProof/>
          </w:rPr>
          <w:pict>
            <v:shape id="_x0000_s1620" type="#_x0000_t32" style="position:absolute;margin-left:200.35pt;margin-top:3.25pt;width:85.4pt;height:0;z-index:251893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D0koDbIgIAAD8EAAAOAAAAAAAAAAAAAAAAAC4CAABkcnMvZTJvRG9jLnhtbFBL&#10;AQItABQABgAIAAAAIQBro6Kr2wAAAAcBAAAPAAAAAAAAAAAAAAAAAHwEAABkcnMvZG93bnJldi54&#10;bWxQSwUGAAAAAAQABADzAAAAhAUAAAAA&#10;"/>
          </w:pict>
        </w:r>
      </w:ins>
    </w:p>
    <w:p w:rsidR="00BC04C1" w:rsidRPr="002F59F3" w:rsidRDefault="00BC04C1" w:rsidP="00BC04C1">
      <w:pPr>
        <w:spacing w:line="360" w:lineRule="auto"/>
        <w:rPr>
          <w:ins w:id="161" w:author="victor.santos" w:date="2017-04-26T16:49:00Z"/>
          <w:rFonts w:ascii="Arial" w:hAnsi="Arial" w:cs="Arial"/>
          <w:color w:val="000000" w:themeColor="text1"/>
        </w:rPr>
      </w:pPr>
    </w:p>
    <w:p w:rsidR="00BC04C1" w:rsidRDefault="00210B41" w:rsidP="00BC04C1">
      <w:pPr>
        <w:spacing w:line="360" w:lineRule="auto"/>
        <w:rPr>
          <w:ins w:id="162" w:author="victor.santos" w:date="2017-04-26T16:49:00Z"/>
          <w:rFonts w:ascii="Arial" w:hAnsi="Arial" w:cs="Arial"/>
          <w:color w:val="000000" w:themeColor="text1"/>
        </w:rPr>
      </w:pPr>
      <w:ins w:id="163" w:author="victor.santos" w:date="2017-04-26T16:49:00Z">
        <w:r w:rsidRPr="00210B41">
          <w:rPr>
            <w:noProof/>
            <w:lang w:eastAsia="pt-BR"/>
          </w:rPr>
          <w:pict>
            <v:group id="_x0000_s1630" style="position:absolute;margin-left:19.25pt;margin-top:3pt;width:79.5pt;height:74.85pt;z-index:25189683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631"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632"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633"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634"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635"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636"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637"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Del="00BC04C1" w:rsidRDefault="00863982" w:rsidP="00BC04C1">
                      <w:pPr>
                        <w:jc w:val="center"/>
                        <w:rPr>
                          <w:del w:id="164" w:author="victor.santos" w:date="2017-04-26T16:49:00Z"/>
                          <w:rFonts w:ascii="Arial" w:hAnsi="Arial" w:cs="Arial"/>
                          <w:sz w:val="18"/>
                          <w:szCs w:val="18"/>
                        </w:rPr>
                      </w:pPr>
                      <w:del w:id="165" w:author="victor.santos" w:date="2017-04-26T16:49:00Z">
                        <w:r w:rsidDel="00BC04C1">
                          <w:rPr>
                            <w:rFonts w:ascii="Arial" w:hAnsi="Arial" w:cs="Arial"/>
                            <w:sz w:val="18"/>
                            <w:szCs w:val="18"/>
                          </w:rPr>
                          <w:delText>Cadastro ILUME</w:delText>
                        </w:r>
                      </w:del>
                    </w:p>
                    <w:p w:rsidR="00863982" w:rsidRDefault="00863982">
                      <w:pPr>
                        <w:jc w:val="center"/>
                        <w:rPr>
                          <w:rFonts w:ascii="Arial" w:hAnsi="Arial" w:cs="Arial"/>
                          <w:sz w:val="18"/>
                          <w:szCs w:val="18"/>
                        </w:rPr>
                      </w:pPr>
                      <w:ins w:id="166" w:author="victor.santos" w:date="2017-04-26T16:49:00Z">
                        <w:r>
                          <w:rPr>
                            <w:rFonts w:ascii="Arial" w:hAnsi="Arial" w:cs="Arial"/>
                            <w:sz w:val="18"/>
                            <w:szCs w:val="18"/>
                          </w:rPr>
                          <w:t>Analista DICAD</w:t>
                        </w:r>
                      </w:ins>
                    </w:p>
                  </w:txbxContent>
                </v:textbox>
              </v:shape>
            </v:group>
          </w:pict>
        </w:r>
      </w:ins>
    </w:p>
    <w:p w:rsidR="00BC04C1" w:rsidRDefault="00BC04C1" w:rsidP="00BC04C1">
      <w:pPr>
        <w:spacing w:line="360" w:lineRule="auto"/>
        <w:rPr>
          <w:ins w:id="167" w:author="victor.santos" w:date="2017-04-26T16:49:00Z"/>
          <w:rFonts w:ascii="Arial" w:hAnsi="Arial" w:cs="Arial"/>
          <w:color w:val="000000" w:themeColor="text1"/>
        </w:rPr>
      </w:pPr>
    </w:p>
    <w:p w:rsidR="00BC04C1" w:rsidRDefault="00BC04C1" w:rsidP="00BC04C1">
      <w:pPr>
        <w:spacing w:line="360" w:lineRule="auto"/>
        <w:rPr>
          <w:ins w:id="168" w:author="victor.santos" w:date="2017-04-26T16:49:00Z"/>
          <w:rFonts w:ascii="Arial" w:hAnsi="Arial" w:cs="Arial"/>
          <w:color w:val="000000" w:themeColor="text1"/>
        </w:rPr>
      </w:pPr>
    </w:p>
    <w:p w:rsidR="00BC04C1" w:rsidRDefault="00210B41" w:rsidP="00BC04C1">
      <w:pPr>
        <w:spacing w:line="360" w:lineRule="auto"/>
        <w:rPr>
          <w:ins w:id="169" w:author="victor.santos" w:date="2017-04-26T16:49:00Z"/>
          <w:rFonts w:ascii="Arial" w:hAnsi="Arial" w:cs="Arial"/>
          <w:color w:val="000000" w:themeColor="text1"/>
        </w:rPr>
      </w:pPr>
      <w:ins w:id="170" w:author="victor.santos" w:date="2017-04-26T16:49:00Z">
        <w:r w:rsidRPr="00210B41">
          <w:rPr>
            <w:noProof/>
            <w:lang w:eastAsia="pt-BR"/>
          </w:rPr>
          <w:pict>
            <v:group id="_x0000_s1639" style="position:absolute;margin-left:19.25pt;margin-top:16.85pt;width:79.5pt;height:74.85pt;z-index:251898880"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640"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641"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642"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643"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644"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645"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646"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BC04C1">
                      <w:pPr>
                        <w:jc w:val="center"/>
                        <w:rPr>
                          <w:rFonts w:ascii="Arial" w:hAnsi="Arial" w:cs="Arial"/>
                          <w:sz w:val="18"/>
                          <w:szCs w:val="18"/>
                        </w:rPr>
                      </w:pPr>
                      <w:del w:id="171" w:author="victor.santos" w:date="2017-04-26T16:49:00Z">
                        <w:r w:rsidDel="00BC04C1">
                          <w:rPr>
                            <w:rFonts w:ascii="Arial" w:hAnsi="Arial" w:cs="Arial"/>
                            <w:sz w:val="18"/>
                            <w:szCs w:val="18"/>
                          </w:rPr>
                          <w:delText>Cadastro ILUME</w:delText>
                        </w:r>
                      </w:del>
                      <w:ins w:id="172" w:author="victor.santos" w:date="2017-04-26T16:49:00Z">
                        <w:r>
                          <w:rPr>
                            <w:rFonts w:ascii="Arial" w:hAnsi="Arial" w:cs="Arial"/>
                            <w:sz w:val="18"/>
                            <w:szCs w:val="18"/>
                          </w:rPr>
                          <w:t>Analista DICAJ</w:t>
                        </w:r>
                      </w:ins>
                    </w:p>
                    <w:p w:rsidR="00863982" w:rsidRPr="006B7AEC" w:rsidRDefault="00863982" w:rsidP="00BC04C1">
                      <w:pPr>
                        <w:jc w:val="center"/>
                        <w:rPr>
                          <w:rFonts w:ascii="Arial" w:hAnsi="Arial" w:cs="Arial"/>
                          <w:sz w:val="18"/>
                          <w:szCs w:val="18"/>
                        </w:rPr>
                      </w:pPr>
                    </w:p>
                  </w:txbxContent>
                </v:textbox>
              </v:shape>
            </v:group>
          </w:pict>
        </w:r>
      </w:ins>
    </w:p>
    <w:p w:rsidR="00BC04C1" w:rsidRDefault="00BC04C1" w:rsidP="00BC04C1">
      <w:pPr>
        <w:spacing w:line="360" w:lineRule="auto"/>
        <w:rPr>
          <w:ins w:id="173" w:author="victor.santos" w:date="2017-04-26T16:49:00Z"/>
          <w:rFonts w:ascii="Arial" w:hAnsi="Arial" w:cs="Arial"/>
          <w:color w:val="000000" w:themeColor="text1"/>
        </w:rPr>
      </w:pPr>
    </w:p>
    <w:p w:rsidR="005E6F5C" w:rsidRDefault="005E6F5C">
      <w:pPr>
        <w:spacing w:line="360" w:lineRule="auto"/>
        <w:rPr>
          <w:rFonts w:ascii="Arial" w:hAnsi="Arial" w:cs="Arial"/>
          <w:color w:val="000000" w:themeColor="text1"/>
        </w:rPr>
      </w:pPr>
    </w:p>
    <w:p w:rsidR="000C34AD" w:rsidRDefault="000C34AD">
      <w:pPr>
        <w:widowControl/>
        <w:spacing w:after="200" w:line="276" w:lineRule="auto"/>
        <w:rPr>
          <w:ins w:id="174" w:author="victor.santos" w:date="2017-04-26T20:22:00Z"/>
          <w:rFonts w:cs="Arial"/>
        </w:rPr>
      </w:pPr>
      <w:bookmarkStart w:id="175" w:name="_Toc95301809"/>
      <w:bookmarkEnd w:id="128"/>
      <w:bookmarkEnd w:id="129"/>
    </w:p>
    <w:p w:rsidR="000C34AD" w:rsidRDefault="000C34AD">
      <w:pPr>
        <w:widowControl/>
        <w:spacing w:after="200" w:line="276" w:lineRule="auto"/>
        <w:rPr>
          <w:ins w:id="176" w:author="victor.santos" w:date="2017-04-26T20:22:00Z"/>
          <w:rFonts w:cs="Arial"/>
        </w:rPr>
      </w:pPr>
    </w:p>
    <w:p w:rsidR="000C34AD" w:rsidRDefault="000C34AD" w:rsidP="000C34AD">
      <w:pPr>
        <w:ind w:left="426"/>
        <w:rPr>
          <w:ins w:id="177" w:author="victor.santos" w:date="2017-04-26T20:22:00Z"/>
          <w:rFonts w:cs="Arial"/>
        </w:rPr>
      </w:pPr>
      <w:ins w:id="178" w:author="victor.santos" w:date="2017-04-26T20:22:00Z">
        <w:r>
          <w:rPr>
            <w:rFonts w:ascii="Arial" w:hAnsi="Arial" w:cs="Arial"/>
            <w:b/>
          </w:rPr>
          <w:t>Administrar Cash Power</w:t>
        </w:r>
      </w:ins>
    </w:p>
    <w:p w:rsidR="000C34AD" w:rsidRPr="002F59F3" w:rsidRDefault="00210B41" w:rsidP="000C34AD">
      <w:pPr>
        <w:spacing w:line="360" w:lineRule="auto"/>
        <w:rPr>
          <w:ins w:id="179" w:author="victor.santos" w:date="2017-04-26T20:22:00Z"/>
          <w:rFonts w:ascii="Arial" w:hAnsi="Arial" w:cs="Arial"/>
          <w:color w:val="000000" w:themeColor="text1"/>
        </w:rPr>
      </w:pPr>
      <w:ins w:id="180" w:author="victor.santos" w:date="2017-04-26T20:22:00Z">
        <w:r w:rsidRPr="00210B41">
          <w:rPr>
            <w:noProof/>
          </w:rPr>
          <w:pict>
            <v:oval id="_x0000_s1660" style="position:absolute;margin-left:286.15pt;margin-top:11.95pt;width:175.2pt;height:51.9pt;z-index:251902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">
              <v:textbox style="mso-next-textbox:#_x0000_s1660">
                <w:txbxContent>
                  <w:p w:rsidR="00863982" w:rsidRPr="00353F19" w:rsidRDefault="00863982" w:rsidP="000C34AD">
                    <w:pPr>
                      <w:spacing w:line="240" w:lineRule="auto"/>
                      <w:jc w:val="center"/>
                      <w:rPr>
                        <w:rFonts w:ascii="Arial" w:hAnsi="Arial" w:cs="Arial"/>
                        <w:sz w:val="18"/>
                        <w:szCs w:val="18"/>
                      </w:rPr>
                    </w:pPr>
                    <w:r>
                      <w:rPr>
                        <w:rFonts w:ascii="Arial" w:hAnsi="Arial" w:cs="Arial"/>
                        <w:sz w:val="18"/>
                        <w:szCs w:val="18"/>
                      </w:rPr>
                      <w:t xml:space="preserve">Administrar </w:t>
                    </w:r>
                    <w:del w:id="181" w:author="victor.santos" w:date="2017-04-26T20:22:00Z">
                      <w:r w:rsidDel="000C34AD">
                        <w:rPr>
                          <w:rFonts w:ascii="Arial" w:hAnsi="Arial" w:cs="Arial"/>
                          <w:sz w:val="18"/>
                          <w:szCs w:val="18"/>
                        </w:rPr>
                        <w:delText>Dados Cadastrais</w:delText>
                      </w:r>
                    </w:del>
                    <w:ins w:id="182" w:author="victor.santos" w:date="2017-04-26T20:22:00Z">
                      <w:r>
                        <w:rPr>
                          <w:rFonts w:ascii="Arial" w:hAnsi="Arial" w:cs="Arial"/>
                          <w:sz w:val="18"/>
                          <w:szCs w:val="18"/>
                        </w:rPr>
                        <w:t>Cash Power</w:t>
                      </w:r>
                    </w:ins>
                  </w:p>
                </w:txbxContent>
              </v:textbox>
            </v:oval>
          </w:pict>
        </w:r>
      </w:ins>
    </w:p>
    <w:p w:rsidR="000C34AD" w:rsidRPr="002F59F3" w:rsidRDefault="00210B41" w:rsidP="000C34AD">
      <w:pPr>
        <w:spacing w:line="360" w:lineRule="auto"/>
        <w:rPr>
          <w:ins w:id="183" w:author="victor.santos" w:date="2017-04-26T20:22:00Z"/>
          <w:rFonts w:ascii="Arial" w:hAnsi="Arial" w:cs="Arial"/>
          <w:color w:val="000000" w:themeColor="text1"/>
        </w:rPr>
      </w:pPr>
      <w:ins w:id="184" w:author="victor.santos" w:date="2017-04-26T20:22:00Z">
        <w:r w:rsidRPr="00210B41">
          <w:rPr>
            <w:noProof/>
            <w:lang w:eastAsia="pt-BR"/>
          </w:rPr>
          <w:pict>
            <v:group id="_x0000_s1662" style="position:absolute;margin-left:19.25pt;margin-top:1.05pt;width:79.5pt;height:74.85pt;z-index:251905024"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663"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664"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665"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666"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667"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668"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669"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0C34AD">
                      <w:pPr>
                        <w:jc w:val="center"/>
                        <w:rPr>
                          <w:rFonts w:ascii="Arial" w:hAnsi="Arial" w:cs="Arial"/>
                          <w:sz w:val="18"/>
                          <w:szCs w:val="18"/>
                        </w:rPr>
                      </w:pPr>
                      <w:r>
                        <w:rPr>
                          <w:rFonts w:ascii="Arial" w:hAnsi="Arial" w:cs="Arial"/>
                          <w:sz w:val="18"/>
                          <w:szCs w:val="18"/>
                        </w:rPr>
                        <w:t>Administrador</w:t>
                      </w:r>
                    </w:p>
                    <w:p w:rsidR="00863982" w:rsidRPr="006B7AEC" w:rsidRDefault="00863982" w:rsidP="000C34AD">
                      <w:pPr>
                        <w:jc w:val="center"/>
                        <w:rPr>
                          <w:rFonts w:ascii="Arial" w:hAnsi="Arial" w:cs="Arial"/>
                          <w:sz w:val="18"/>
                          <w:szCs w:val="18"/>
                        </w:rPr>
                      </w:pPr>
                    </w:p>
                  </w:txbxContent>
                </v:textbox>
              </v:shape>
            </v:group>
          </w:pict>
        </w:r>
        <w:r w:rsidRPr="00210B41">
          <w:rPr>
            <w:noProof/>
          </w:rPr>
          <w:pict>
            <v:group id="_x0000_s1652" style="position:absolute;margin-left:142.75pt;margin-top:1.05pt;width:79.5pt;height:74.85pt;z-index:25190195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653"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654"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655"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656"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657"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658"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659"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0C34AD">
                      <w:pPr>
                        <w:jc w:val="center"/>
                        <w:rPr>
                          <w:rFonts w:ascii="Arial" w:hAnsi="Arial" w:cs="Arial"/>
                          <w:sz w:val="18"/>
                          <w:szCs w:val="18"/>
                        </w:rPr>
                      </w:pPr>
                      <w:r>
                        <w:rPr>
                          <w:rFonts w:ascii="Arial" w:hAnsi="Arial" w:cs="Arial"/>
                          <w:sz w:val="18"/>
                          <w:szCs w:val="18"/>
                        </w:rPr>
                        <w:t xml:space="preserve">Usuário </w:t>
                      </w:r>
                      <w:del w:id="185" w:author="victor.santos" w:date="2017-04-26T20:22:00Z">
                        <w:r w:rsidDel="000C34AD">
                          <w:rPr>
                            <w:rFonts w:ascii="Arial" w:hAnsi="Arial" w:cs="Arial"/>
                            <w:sz w:val="18"/>
                            <w:szCs w:val="18"/>
                          </w:rPr>
                          <w:delText>Dado Cadastral</w:delText>
                        </w:r>
                      </w:del>
                      <w:ins w:id="186" w:author="victor.santos" w:date="2017-04-26T20:22:00Z">
                        <w:r>
                          <w:rPr>
                            <w:rFonts w:ascii="Arial" w:hAnsi="Arial" w:cs="Arial"/>
                            <w:sz w:val="18"/>
                            <w:szCs w:val="18"/>
                          </w:rPr>
                          <w:t>Cash Power</w:t>
                        </w:r>
                      </w:ins>
                    </w:p>
                    <w:p w:rsidR="00863982" w:rsidRPr="006B7AEC" w:rsidRDefault="00863982" w:rsidP="000C34AD">
                      <w:pPr>
                        <w:jc w:val="center"/>
                        <w:rPr>
                          <w:rFonts w:ascii="Arial" w:hAnsi="Arial" w:cs="Arial"/>
                          <w:sz w:val="18"/>
                          <w:szCs w:val="18"/>
                        </w:rPr>
                      </w:pPr>
                    </w:p>
                  </w:txbxContent>
                </v:textbox>
              </v:shape>
            </v:group>
          </w:pict>
        </w:r>
      </w:ins>
    </w:p>
    <w:p w:rsidR="000C34AD" w:rsidRPr="002F59F3" w:rsidRDefault="00210B41" w:rsidP="000C34AD">
      <w:pPr>
        <w:spacing w:line="360" w:lineRule="auto"/>
        <w:rPr>
          <w:ins w:id="187" w:author="victor.santos" w:date="2017-04-26T20:22:00Z"/>
          <w:rFonts w:ascii="Arial" w:hAnsi="Arial" w:cs="Arial"/>
          <w:color w:val="000000" w:themeColor="text1"/>
        </w:rPr>
      </w:pPr>
      <w:ins w:id="188" w:author="victor.santos" w:date="2017-04-26T20:22:00Z">
        <w:r w:rsidRPr="00210B41">
          <w:rPr>
            <w:noProof/>
            <w:lang w:eastAsia="pt-BR"/>
          </w:rPr>
          <w:pict>
            <v:shape id="_x0000_s1688" type="#_x0000_t32" style="position:absolute;margin-left:93.75pt;margin-top:3.3pt;width:56.45pt;height:119.2pt;flip:y;z-index:251910144" o:connectortype="straight">
              <v:stroke endarrow="block"/>
            </v:shape>
          </w:pict>
        </w:r>
        <w:r w:rsidRPr="00210B41">
          <w:rPr>
            <w:noProof/>
            <w:lang w:eastAsia="pt-BR"/>
          </w:rPr>
          <w:pict>
            <v:shape id="_x0000_s1679" type="#_x0000_t32" style="position:absolute;margin-left:93.75pt;margin-top:3.3pt;width:56.45pt;height:53.65pt;flip:y;z-index:251908096" o:connectortype="straight">
              <v:stroke endarrow="block"/>
            </v:shape>
          </w:pict>
        </w:r>
        <w:r w:rsidRPr="00210B41">
          <w:rPr>
            <w:noProof/>
            <w:lang w:eastAsia="pt-BR"/>
          </w:rPr>
          <w:pict>
            <v:shape id="_x0000_s1670" type="#_x0000_t32" style="position:absolute;margin-left:93.75pt;margin-top:3.25pt;width:56.45pt;height:.05pt;z-index:251906048" o:connectortype="straight">
              <v:stroke endarrow="block"/>
            </v:shape>
          </w:pict>
        </w:r>
        <w:r w:rsidRPr="00210B41">
          <w:rPr>
            <w:noProof/>
          </w:rPr>
          <w:pict>
            <v:shape id="_x0000_s1661" type="#_x0000_t32" style="position:absolute;margin-left:200.35pt;margin-top:3.25pt;width:85.4pt;height:0;z-index:251904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D0koDbIgIAAD8EAAAOAAAAAAAAAAAAAAAAAC4CAABkcnMvZTJvRG9jLnhtbFBL&#10;AQItABQABgAIAAAAIQBro6Kr2wAAAAcBAAAPAAAAAAAAAAAAAAAAAHwEAABkcnMvZG93bnJldi54&#10;bWxQSwUGAAAAAAQABADzAAAAhAUAAAAA&#10;"/>
          </w:pict>
        </w:r>
      </w:ins>
    </w:p>
    <w:p w:rsidR="000C34AD" w:rsidRPr="002F59F3" w:rsidRDefault="000C34AD" w:rsidP="000C34AD">
      <w:pPr>
        <w:spacing w:line="360" w:lineRule="auto"/>
        <w:rPr>
          <w:ins w:id="189" w:author="victor.santos" w:date="2017-04-26T20:22:00Z"/>
          <w:rFonts w:ascii="Arial" w:hAnsi="Arial" w:cs="Arial"/>
          <w:color w:val="000000" w:themeColor="text1"/>
        </w:rPr>
      </w:pPr>
    </w:p>
    <w:p w:rsidR="000C34AD" w:rsidRDefault="00210B41" w:rsidP="000C34AD">
      <w:pPr>
        <w:spacing w:line="360" w:lineRule="auto"/>
        <w:rPr>
          <w:ins w:id="190" w:author="victor.santos" w:date="2017-04-26T20:22:00Z"/>
          <w:rFonts w:ascii="Arial" w:hAnsi="Arial" w:cs="Arial"/>
          <w:color w:val="000000" w:themeColor="text1"/>
        </w:rPr>
      </w:pPr>
      <w:ins w:id="191" w:author="victor.santos" w:date="2017-04-26T20:22:00Z">
        <w:r w:rsidRPr="00210B41">
          <w:rPr>
            <w:noProof/>
            <w:lang w:eastAsia="pt-BR"/>
          </w:rPr>
          <w:pict>
            <v:group id="_x0000_s1671" style="position:absolute;margin-left:19.25pt;margin-top:3pt;width:79.5pt;height:74.85pt;z-index:25190707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672"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673"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674"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675"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676"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677"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678"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Default="00863982" w:rsidP="000C34AD">
                      <w:pPr>
                        <w:jc w:val="center"/>
                        <w:rPr>
                          <w:rFonts w:ascii="Arial" w:hAnsi="Arial" w:cs="Arial"/>
                          <w:sz w:val="18"/>
                          <w:szCs w:val="18"/>
                        </w:rPr>
                      </w:pPr>
                      <w:r>
                        <w:rPr>
                          <w:rFonts w:ascii="Arial" w:hAnsi="Arial" w:cs="Arial"/>
                          <w:sz w:val="18"/>
                          <w:szCs w:val="18"/>
                        </w:rPr>
                        <w:t>Analista DICAD</w:t>
                      </w:r>
                    </w:p>
                  </w:txbxContent>
                </v:textbox>
              </v:shape>
            </v:group>
          </w:pict>
        </w:r>
      </w:ins>
    </w:p>
    <w:p w:rsidR="000C34AD" w:rsidRDefault="000C34AD" w:rsidP="000C34AD">
      <w:pPr>
        <w:spacing w:line="360" w:lineRule="auto"/>
        <w:rPr>
          <w:ins w:id="192" w:author="victor.santos" w:date="2017-04-26T20:22:00Z"/>
          <w:rFonts w:ascii="Arial" w:hAnsi="Arial" w:cs="Arial"/>
          <w:color w:val="000000" w:themeColor="text1"/>
        </w:rPr>
      </w:pPr>
    </w:p>
    <w:p w:rsidR="000C34AD" w:rsidRDefault="000C34AD" w:rsidP="000C34AD">
      <w:pPr>
        <w:spacing w:line="360" w:lineRule="auto"/>
        <w:rPr>
          <w:ins w:id="193" w:author="victor.santos" w:date="2017-04-26T20:22:00Z"/>
          <w:rFonts w:ascii="Arial" w:hAnsi="Arial" w:cs="Arial"/>
          <w:color w:val="000000" w:themeColor="text1"/>
        </w:rPr>
      </w:pPr>
    </w:p>
    <w:p w:rsidR="000C34AD" w:rsidRDefault="00210B41" w:rsidP="000C34AD">
      <w:pPr>
        <w:spacing w:line="360" w:lineRule="auto"/>
        <w:rPr>
          <w:ins w:id="194" w:author="victor.santos" w:date="2017-04-26T20:22:00Z"/>
          <w:rFonts w:ascii="Arial" w:hAnsi="Arial" w:cs="Arial"/>
          <w:color w:val="000000" w:themeColor="text1"/>
        </w:rPr>
      </w:pPr>
      <w:ins w:id="195" w:author="victor.santos" w:date="2017-04-26T20:22:00Z">
        <w:r w:rsidRPr="00210B41">
          <w:rPr>
            <w:noProof/>
            <w:lang w:eastAsia="pt-BR"/>
          </w:rPr>
          <w:pict>
            <v:group id="_x0000_s1680" style="position:absolute;margin-left:19.25pt;margin-top:16.85pt;width:79.5pt;height:74.85pt;z-index:251909120"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">
              <v:group id="Group 115" o:spid="_x0000_s1681"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116" o:spid="_x0000_s1682"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" filled="f"/>
                <v:shape id="AutoShape 117" o:spid="_x0000_s1683"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"/>
                <v:shape id="AutoShape 118" o:spid="_x0000_s1684"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"/>
                <v:shape id="AutoShape 119" o:spid="_x0000_s1685"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"/>
                <v:shape id="AutoShape 120" o:spid="_x0000_s1686"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"/>
              </v:group>
              <v:shape id="Text Box 121" o:spid="_x0000_s1687"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863982" w:rsidRPr="006B7AEC" w:rsidRDefault="00863982" w:rsidP="000C34AD">
                      <w:pPr>
                        <w:jc w:val="center"/>
                        <w:rPr>
                          <w:rFonts w:ascii="Arial" w:hAnsi="Arial" w:cs="Arial"/>
                          <w:sz w:val="18"/>
                          <w:szCs w:val="18"/>
                        </w:rPr>
                      </w:pPr>
                      <w:r>
                        <w:rPr>
                          <w:rFonts w:ascii="Arial" w:hAnsi="Arial" w:cs="Arial"/>
                          <w:sz w:val="18"/>
                          <w:szCs w:val="18"/>
                        </w:rPr>
                        <w:t>Analista DICAJ</w:t>
                      </w:r>
                    </w:p>
                    <w:p w:rsidR="00863982" w:rsidRPr="006B7AEC" w:rsidRDefault="00863982" w:rsidP="000C34AD">
                      <w:pPr>
                        <w:jc w:val="center"/>
                        <w:rPr>
                          <w:rFonts w:ascii="Arial" w:hAnsi="Arial" w:cs="Arial"/>
                          <w:sz w:val="18"/>
                          <w:szCs w:val="18"/>
                        </w:rPr>
                      </w:pPr>
                    </w:p>
                  </w:txbxContent>
                </v:textbox>
              </v:shape>
            </v:group>
          </w:pict>
        </w:r>
      </w:ins>
    </w:p>
    <w:p w:rsidR="000C34AD" w:rsidRDefault="000C34AD" w:rsidP="000C34AD">
      <w:pPr>
        <w:spacing w:line="360" w:lineRule="auto"/>
        <w:rPr>
          <w:ins w:id="196" w:author="victor.santos" w:date="2017-04-26T20:22:00Z"/>
          <w:rFonts w:ascii="Arial" w:hAnsi="Arial" w:cs="Arial"/>
          <w:color w:val="000000" w:themeColor="text1"/>
        </w:rPr>
      </w:pPr>
    </w:p>
    <w:p w:rsidR="000C34AD" w:rsidRDefault="000C34AD" w:rsidP="000C34AD">
      <w:pPr>
        <w:spacing w:line="360" w:lineRule="auto"/>
        <w:rPr>
          <w:ins w:id="197" w:author="victor.santos" w:date="2017-04-26T20:22:00Z"/>
          <w:rFonts w:ascii="Arial" w:hAnsi="Arial" w:cs="Arial"/>
          <w:color w:val="000000" w:themeColor="text1"/>
        </w:rPr>
      </w:pPr>
    </w:p>
    <w:p w:rsidR="00CF31A7" w:rsidRDefault="000C34AD">
      <w:pPr>
        <w:widowControl/>
        <w:spacing w:after="200" w:line="276" w:lineRule="auto"/>
        <w:rPr>
          <w:ins w:id="198" w:author="victor.santos" w:date="2017-04-26T21:00:00Z"/>
          <w:rFonts w:cs="Arial"/>
        </w:rPr>
      </w:pPr>
      <w:ins w:id="199" w:author="victor.santos" w:date="2017-04-26T20:22:00Z">
        <w:r>
          <w:rPr>
            <w:rFonts w:cs="Arial"/>
          </w:rPr>
          <w:br w:type="page"/>
        </w:r>
      </w:ins>
    </w:p>
    <w:p w:rsidR="00CF31A7" w:rsidRDefault="00CF31A7" w:rsidP="00CF31A7">
      <w:pPr>
        <w:ind w:left="426"/>
        <w:rPr>
          <w:ins w:id="200" w:author="victor.santos" w:date="2017-04-26T21:00:00Z"/>
          <w:rFonts w:cs="Arial"/>
        </w:rPr>
      </w:pPr>
      <w:ins w:id="201" w:author="victor.santos" w:date="2017-04-26T21:00:00Z">
        <w:r w:rsidRPr="005472E8">
          <w:rPr>
            <w:rFonts w:ascii="Arial" w:hAnsi="Arial" w:cs="Arial"/>
            <w:b/>
          </w:rPr>
          <w:lastRenderedPageBreak/>
          <w:t xml:space="preserve">Processar </w:t>
        </w:r>
        <w:r>
          <w:rPr>
            <w:rFonts w:ascii="Arial" w:hAnsi="Arial" w:cs="Arial"/>
            <w:b/>
          </w:rPr>
          <w:t>Índice IPCA</w:t>
        </w:r>
      </w:ins>
    </w:p>
    <w:p w:rsidR="00CF31A7" w:rsidRPr="002F59F3" w:rsidRDefault="00210B41" w:rsidP="00CF31A7">
      <w:pPr>
        <w:spacing w:line="360" w:lineRule="auto"/>
        <w:rPr>
          <w:ins w:id="202" w:author="victor.santos" w:date="2017-04-26T21:00:00Z"/>
          <w:rFonts w:ascii="Arial" w:hAnsi="Arial" w:cs="Arial"/>
          <w:color w:val="000000" w:themeColor="text1"/>
        </w:rPr>
      </w:pPr>
      <w:ins w:id="203" w:author="victor.santos" w:date="2017-04-26T21:00:00Z">
        <w:r w:rsidRPr="00210B41">
          <w:rPr>
            <w:noProof/>
          </w:rPr>
          <w:pict>
            <v:oval id="_x0000_s1701" style="position:absolute;margin-left:150.6pt;margin-top:11.55pt;width:151.8pt;height:51.9pt;z-index:251913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">
              <v:textbox style="mso-next-textbox:#_x0000_s1701">
                <w:txbxContent>
                  <w:p w:rsidR="00863982" w:rsidRPr="00353F19" w:rsidRDefault="00863982" w:rsidP="00CF31A7">
                    <w:pPr>
                      <w:spacing w:line="240" w:lineRule="auto"/>
                      <w:jc w:val="center"/>
                      <w:rPr>
                        <w:rFonts w:ascii="Arial" w:hAnsi="Arial" w:cs="Arial"/>
                        <w:sz w:val="18"/>
                        <w:szCs w:val="18"/>
                      </w:rPr>
                    </w:pPr>
                    <w:r w:rsidRPr="00F36784">
                      <w:rPr>
                        <w:rFonts w:ascii="Arial" w:hAnsi="Arial" w:cs="Arial"/>
                        <w:sz w:val="18"/>
                        <w:szCs w:val="18"/>
                      </w:rPr>
                      <w:t xml:space="preserve">Processar </w:t>
                    </w:r>
                    <w:del w:id="204" w:author="victor.santos" w:date="2017-04-26T21:00:00Z">
                      <w:r w:rsidRPr="00F36784" w:rsidDel="00CF31A7">
                        <w:rPr>
                          <w:rFonts w:ascii="Arial" w:hAnsi="Arial" w:cs="Arial"/>
                          <w:sz w:val="18"/>
                          <w:szCs w:val="18"/>
                        </w:rPr>
                        <w:delText>Análise Tributária</w:delText>
                      </w:r>
                    </w:del>
                    <w:ins w:id="205" w:author="victor.santos" w:date="2017-04-26T21:00:00Z">
                      <w:r>
                        <w:rPr>
                          <w:rFonts w:ascii="Arial" w:hAnsi="Arial" w:cs="Arial"/>
                          <w:sz w:val="18"/>
                          <w:szCs w:val="18"/>
                        </w:rPr>
                        <w:t>Índice IPCA</w:t>
                      </w:r>
                    </w:ins>
                  </w:p>
                </w:txbxContent>
              </v:textbox>
            </v:oval>
          </w:pict>
        </w:r>
      </w:ins>
    </w:p>
    <w:p w:rsidR="00CF31A7" w:rsidRPr="002F59F3" w:rsidRDefault="00210B41" w:rsidP="00CF31A7">
      <w:pPr>
        <w:spacing w:line="360" w:lineRule="auto"/>
        <w:rPr>
          <w:ins w:id="206" w:author="victor.santos" w:date="2017-04-26T21:00:00Z"/>
          <w:rFonts w:ascii="Arial" w:hAnsi="Arial" w:cs="Arial"/>
          <w:color w:val="000000" w:themeColor="text1"/>
        </w:rPr>
      </w:pPr>
      <w:ins w:id="207" w:author="victor.santos" w:date="2017-04-26T21:00:00Z">
        <w:r w:rsidRPr="00210B41">
          <w:rPr>
            <w:noProof/>
          </w:rPr>
          <w:pict>
            <v:group id="_x0000_s1693" style="position:absolute;margin-left:7.2pt;margin-top:1.05pt;width:79.5pt;height:74.85pt;z-index:251912192" coordorigin="864,2931" coordsize="1590,1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">
              <v:group id="Group 142" o:spid="_x0000_s1694" style="position:absolute;left:1517;top:2931;width:283;height:748" coordorigin="1517,2931" coordsize="28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43" o:spid="_x0000_s1695" style="position:absolute;left:1523;top:2931;width:251;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" filled="f"/>
                <v:shape id="AutoShape 144" o:spid="_x0000_s1696" type="#_x0000_t32" style="position:absolute;left:1654;top:3224;width:0;height: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P24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4VWnpEJ9PwPAAD//wMAUEsBAi0AFAAGAAgAAAAhANvh9svuAAAAhQEAABMAAAAAAAAA&#10;AAAAAAAAAAAAAFtDb250ZW50X1R5cGVzXS54bWxQSwECLQAUAAYACAAAACEAWvQsW78AAAAVAQAA&#10;CwAAAAAAAAAAAAAAAAAfAQAAX3JlbHMvLnJlbHNQSwECLQAUAAYACAAAACEAfBj9uMYAAADcAAAA&#10;DwAAAAAAAAAAAAAAAAAHAgAAZHJzL2Rvd25yZXYueG1sUEsFBgAAAAADAAMAtwAAAPoCAAAAAA==&#10;"/>
                <v:shape id="AutoShape 145" o:spid="_x0000_s1697" type="#_x0000_t32" style="position:absolute;left:1536;top:3481;width:113;height:198;rotation:-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"/>
                <v:shape id="AutoShape 146" o:spid="_x0000_s1698" type="#_x0000_t32" style="position:absolute;left:1667;top:3481;width:113;height:198;rotation:-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"/>
                <v:shape id="AutoShape 147" o:spid="_x0000_s1699" type="#_x0000_t32" style="position:absolute;left:1517;top:3320;width:28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group>
              <v:shape id="Text Box 148" o:spid="_x0000_s1700" type="#_x0000_t202" style="position:absolute;left:864;top:3677;width:1590;height:7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rsidR="00863982" w:rsidRPr="006B7AEC" w:rsidRDefault="00863982" w:rsidP="00CF31A7">
                      <w:pPr>
                        <w:jc w:val="center"/>
                        <w:rPr>
                          <w:rFonts w:ascii="Arial" w:hAnsi="Arial" w:cs="Arial"/>
                          <w:sz w:val="18"/>
                          <w:szCs w:val="18"/>
                        </w:rPr>
                      </w:pPr>
                      <w:r>
                        <w:rPr>
                          <w:rFonts w:ascii="Arial" w:hAnsi="Arial" w:cs="Arial"/>
                          <w:sz w:val="18"/>
                          <w:szCs w:val="18"/>
                        </w:rPr>
                        <w:t>Temporizador</w:t>
                      </w:r>
                    </w:p>
                    <w:p w:rsidR="00863982" w:rsidRPr="006B7AEC" w:rsidRDefault="00863982" w:rsidP="00CF31A7">
                      <w:pPr>
                        <w:jc w:val="center"/>
                        <w:rPr>
                          <w:rFonts w:ascii="Arial" w:hAnsi="Arial" w:cs="Arial"/>
                          <w:sz w:val="18"/>
                          <w:szCs w:val="18"/>
                        </w:rPr>
                      </w:pPr>
                    </w:p>
                  </w:txbxContent>
                </v:textbox>
              </v:shape>
            </v:group>
          </w:pict>
        </w:r>
      </w:ins>
    </w:p>
    <w:p w:rsidR="00CF31A7" w:rsidRPr="002F59F3" w:rsidRDefault="00210B41" w:rsidP="00CF31A7">
      <w:pPr>
        <w:spacing w:line="360" w:lineRule="auto"/>
        <w:rPr>
          <w:ins w:id="208" w:author="victor.santos" w:date="2017-04-26T21:00:00Z"/>
          <w:rFonts w:ascii="Arial" w:hAnsi="Arial" w:cs="Arial"/>
          <w:color w:val="000000" w:themeColor="text1"/>
        </w:rPr>
      </w:pPr>
      <w:ins w:id="209" w:author="victor.santos" w:date="2017-04-26T21:00:00Z">
        <w:r w:rsidRPr="00210B41">
          <w:rPr>
            <w:noProof/>
          </w:rPr>
          <w:pict>
            <v:shape id="_x0000_s1702" type="#_x0000_t32" style="position:absolute;margin-left:64.8pt;margin-top:3.25pt;width:85.4pt;height:0;z-index:251914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7zIgIAAD8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"/>
          </w:pict>
        </w:r>
      </w:ins>
    </w:p>
    <w:p w:rsidR="00CF31A7" w:rsidRPr="002F59F3" w:rsidRDefault="00CF31A7" w:rsidP="00CF31A7">
      <w:pPr>
        <w:spacing w:line="360" w:lineRule="auto"/>
        <w:rPr>
          <w:ins w:id="210" w:author="victor.santos" w:date="2017-04-26T21:00:00Z"/>
          <w:rFonts w:ascii="Arial" w:hAnsi="Arial" w:cs="Arial"/>
          <w:color w:val="000000" w:themeColor="text1"/>
        </w:rPr>
      </w:pPr>
    </w:p>
    <w:p w:rsidR="00CF31A7" w:rsidRPr="002F59F3" w:rsidRDefault="00CF31A7" w:rsidP="00CF31A7">
      <w:pPr>
        <w:spacing w:line="360" w:lineRule="auto"/>
        <w:rPr>
          <w:ins w:id="211" w:author="victor.santos" w:date="2017-04-26T21:00:00Z"/>
          <w:rFonts w:ascii="Arial" w:hAnsi="Arial" w:cs="Arial"/>
          <w:color w:val="000000" w:themeColor="text1"/>
        </w:rPr>
      </w:pPr>
    </w:p>
    <w:p w:rsidR="00CF31A7" w:rsidRDefault="00CF31A7">
      <w:pPr>
        <w:widowControl/>
        <w:spacing w:after="200" w:line="276" w:lineRule="auto"/>
        <w:rPr>
          <w:ins w:id="212" w:author="victor.santos" w:date="2017-04-26T21:00:00Z"/>
          <w:rFonts w:cs="Arial"/>
        </w:rPr>
      </w:pPr>
    </w:p>
    <w:p w:rsidR="00F36784" w:rsidRDefault="00F36784">
      <w:pPr>
        <w:widowControl/>
        <w:spacing w:after="200" w:line="276" w:lineRule="auto"/>
        <w:rPr>
          <w:rFonts w:ascii="Arial" w:hAnsi="Arial" w:cs="Arial"/>
          <w:b/>
          <w:sz w:val="24"/>
        </w:rPr>
      </w:pPr>
      <w:del w:id="213" w:author="victor.santos" w:date="2017-04-26T20:22:00Z">
        <w:r w:rsidDel="00B03356">
          <w:rPr>
            <w:rFonts w:cs="Arial"/>
          </w:rPr>
          <w:br w:type="page"/>
        </w:r>
      </w:del>
    </w:p>
    <w:p w:rsidR="008E509D" w:rsidRPr="009E25BF" w:rsidRDefault="008E509D" w:rsidP="00504D9C">
      <w:pPr>
        <w:pStyle w:val="Ttulo1"/>
        <w:widowControl/>
        <w:spacing w:before="0" w:after="0" w:line="360" w:lineRule="auto"/>
        <w:ind w:left="426" w:hanging="426"/>
        <w:jc w:val="both"/>
        <w:rPr>
          <w:rFonts w:cs="Arial"/>
        </w:rPr>
      </w:pPr>
      <w:bookmarkStart w:id="214" w:name="_Toc484416929"/>
      <w:r w:rsidRPr="009E25BF">
        <w:rPr>
          <w:rFonts w:cs="Arial"/>
        </w:rPr>
        <w:lastRenderedPageBreak/>
        <w:t>Requisitos:</w:t>
      </w:r>
      <w:bookmarkEnd w:id="214"/>
    </w:p>
    <w:p w:rsidR="008E509D" w:rsidRPr="002F59F3" w:rsidRDefault="008E509D" w:rsidP="00504D9C">
      <w:pPr>
        <w:pStyle w:val="Ttulo2"/>
        <w:spacing w:before="0" w:line="360" w:lineRule="auto"/>
        <w:ind w:left="851" w:hanging="425"/>
        <w:rPr>
          <w:rFonts w:cs="Arial"/>
          <w:color w:val="000000" w:themeColor="text1"/>
        </w:rPr>
      </w:pPr>
      <w:bookmarkStart w:id="215" w:name="_Toc484416930"/>
      <w:r w:rsidRPr="002F59F3">
        <w:rPr>
          <w:rFonts w:cs="Arial"/>
          <w:color w:val="000000" w:themeColor="text1"/>
        </w:rPr>
        <w:t>Requisitos Funcionais:</w:t>
      </w:r>
      <w:bookmarkEnd w:id="215"/>
      <w:r w:rsidR="00DD4334" w:rsidRPr="002F59F3">
        <w:rPr>
          <w:rFonts w:cs="Arial"/>
          <w:color w:val="000000" w:themeColor="text1"/>
        </w:rPr>
        <w:t xml:space="preserve"> </w:t>
      </w:r>
    </w:p>
    <w:p w:rsidR="008E509D" w:rsidRPr="00A0433C" w:rsidRDefault="0091165B" w:rsidP="0091165B">
      <w:pPr>
        <w:pStyle w:val="Corpodetexto"/>
        <w:spacing w:after="0" w:line="360" w:lineRule="auto"/>
        <w:ind w:left="709" w:firstLine="142"/>
        <w:rPr>
          <w:rFonts w:ascii="Arial" w:hAnsi="Arial" w:cs="Arial"/>
          <w:b/>
          <w:color w:val="000000" w:themeColor="text1"/>
        </w:rPr>
      </w:pPr>
      <w:bookmarkStart w:id="216" w:name="RF_001"/>
      <w:r w:rsidRPr="00A0433C">
        <w:rPr>
          <w:rFonts w:ascii="Arial" w:hAnsi="Arial" w:cs="Arial"/>
          <w:b/>
          <w:color w:val="000000" w:themeColor="text1"/>
        </w:rPr>
        <w:t>RF_0</w:t>
      </w:r>
      <w:r w:rsidR="000756C4" w:rsidRPr="00A0433C">
        <w:rPr>
          <w:rFonts w:ascii="Arial" w:hAnsi="Arial" w:cs="Arial"/>
          <w:b/>
          <w:color w:val="000000" w:themeColor="text1"/>
        </w:rPr>
        <w:t>0</w:t>
      </w:r>
      <w:r w:rsidRPr="00A0433C">
        <w:rPr>
          <w:rFonts w:ascii="Arial" w:hAnsi="Arial" w:cs="Arial"/>
          <w:b/>
          <w:color w:val="000000" w:themeColor="text1"/>
        </w:rPr>
        <w:t xml:space="preserve">1 </w:t>
      </w:r>
      <w:bookmarkEnd w:id="216"/>
      <w:r w:rsidRPr="00A0433C">
        <w:rPr>
          <w:rFonts w:ascii="Arial" w:hAnsi="Arial" w:cs="Arial"/>
          <w:b/>
          <w:color w:val="000000" w:themeColor="text1"/>
        </w:rPr>
        <w:t xml:space="preserve">– </w:t>
      </w:r>
      <w:r w:rsidR="00A0433C" w:rsidRPr="00A0433C">
        <w:rPr>
          <w:rFonts w:ascii="Arial" w:hAnsi="Arial" w:cs="Arial"/>
          <w:b/>
          <w:color w:val="000000" w:themeColor="text1"/>
        </w:rPr>
        <w:t>Efetuar Login</w:t>
      </w:r>
    </w:p>
    <w:p w:rsidR="00A0433C" w:rsidRPr="00A0433C" w:rsidRDefault="00A0433C" w:rsidP="00A0433C">
      <w:pPr>
        <w:pStyle w:val="Corpodetexto"/>
        <w:spacing w:after="0" w:line="360" w:lineRule="auto"/>
        <w:ind w:firstLine="696"/>
        <w:rPr>
          <w:rFonts w:ascii="Arial" w:hAnsi="Arial" w:cs="Arial"/>
          <w:color w:val="000000" w:themeColor="text1"/>
        </w:rPr>
      </w:pPr>
      <w:r w:rsidRPr="00A0433C">
        <w:rPr>
          <w:rFonts w:ascii="Arial" w:hAnsi="Arial" w:cs="Arial"/>
          <w:color w:val="000000" w:themeColor="text1"/>
        </w:rPr>
        <w:t>O sistema possuirá uma tela de login, permitindo o acesso apenas aos usuários cadastrados no CAC. Logoff e "Esqueci minha senha" serão funcionalidades existentes no gerenciamento de login.</w:t>
      </w:r>
    </w:p>
    <w:p w:rsidR="0033218B" w:rsidRDefault="0033218B" w:rsidP="00207F79">
      <w:pPr>
        <w:pStyle w:val="Corpodetexto"/>
        <w:spacing w:after="0" w:line="360" w:lineRule="auto"/>
        <w:ind w:left="0"/>
        <w:rPr>
          <w:rFonts w:ascii="Arial" w:hAnsi="Arial" w:cs="Arial"/>
          <w:color w:val="000000" w:themeColor="text1"/>
        </w:rPr>
      </w:pPr>
    </w:p>
    <w:p w:rsidR="00A0433C" w:rsidRPr="00A0433C" w:rsidRDefault="00A0433C" w:rsidP="00A0433C">
      <w:pPr>
        <w:pStyle w:val="Corpodetexto"/>
        <w:spacing w:after="0" w:line="360" w:lineRule="auto"/>
        <w:ind w:left="709" w:firstLine="142"/>
        <w:rPr>
          <w:rFonts w:ascii="Arial" w:hAnsi="Arial" w:cs="Arial"/>
          <w:b/>
          <w:color w:val="000000" w:themeColor="text1"/>
        </w:rPr>
      </w:pPr>
      <w:bookmarkStart w:id="217" w:name="RF_002"/>
      <w:r w:rsidRPr="00A0433C">
        <w:rPr>
          <w:rFonts w:ascii="Arial" w:hAnsi="Arial" w:cs="Arial"/>
          <w:b/>
          <w:color w:val="000000" w:themeColor="text1"/>
        </w:rPr>
        <w:t>RF_00</w:t>
      </w:r>
      <w:r>
        <w:rPr>
          <w:rFonts w:ascii="Arial" w:hAnsi="Arial" w:cs="Arial"/>
          <w:b/>
          <w:color w:val="000000" w:themeColor="text1"/>
        </w:rPr>
        <w:t>2</w:t>
      </w:r>
      <w:r w:rsidRPr="00A0433C">
        <w:rPr>
          <w:rFonts w:ascii="Arial" w:hAnsi="Arial" w:cs="Arial"/>
          <w:b/>
          <w:color w:val="000000" w:themeColor="text1"/>
        </w:rPr>
        <w:t xml:space="preserve"> </w:t>
      </w:r>
      <w:bookmarkEnd w:id="217"/>
      <w:r w:rsidRPr="00A0433C">
        <w:rPr>
          <w:rFonts w:ascii="Arial" w:hAnsi="Arial" w:cs="Arial"/>
          <w:b/>
          <w:color w:val="000000" w:themeColor="text1"/>
        </w:rPr>
        <w:t>– Migração de dados históricos</w:t>
      </w:r>
    </w:p>
    <w:p w:rsidR="00A0433C" w:rsidRPr="00A0433C" w:rsidRDefault="00A0433C" w:rsidP="00A0433C">
      <w:pPr>
        <w:pStyle w:val="Corpodetexto"/>
        <w:spacing w:after="0" w:line="360" w:lineRule="auto"/>
        <w:ind w:firstLine="696"/>
        <w:rPr>
          <w:rFonts w:ascii="Arial" w:hAnsi="Arial" w:cs="Arial"/>
          <w:color w:val="000000" w:themeColor="text1"/>
        </w:rPr>
      </w:pPr>
      <w:r w:rsidRPr="00A0433C">
        <w:rPr>
          <w:rFonts w:ascii="Arial" w:hAnsi="Arial" w:cs="Arial"/>
          <w:color w:val="000000" w:themeColor="text1"/>
        </w:rPr>
        <w:t>A migração de dados históricos deve ser permitida a qualquer momento no sistema, de forma que não gere impactos no atual funcionamento do mesmo. A migração irá se basear em todos os tipos de arquivos de importação da Eletropaulo para a COSIP.</w:t>
      </w:r>
    </w:p>
    <w:p w:rsidR="00A0433C" w:rsidRPr="00A0433C" w:rsidRDefault="00A0433C" w:rsidP="00A0433C">
      <w:pPr>
        <w:pStyle w:val="Corpodetexto"/>
        <w:numPr>
          <w:ilvl w:val="0"/>
          <w:numId w:val="28"/>
        </w:numPr>
        <w:spacing w:after="0" w:line="360" w:lineRule="auto"/>
        <w:rPr>
          <w:rFonts w:ascii="Arial" w:hAnsi="Arial" w:cs="Arial"/>
          <w:color w:val="000000" w:themeColor="text1"/>
        </w:rPr>
      </w:pPr>
      <w:r w:rsidRPr="00A0433C">
        <w:rPr>
          <w:rFonts w:ascii="Arial" w:hAnsi="Arial" w:cs="Arial"/>
          <w:color w:val="000000" w:themeColor="text1"/>
        </w:rPr>
        <w:t>Dados Cadastrais;</w:t>
      </w:r>
    </w:p>
    <w:p w:rsidR="00A0433C" w:rsidRPr="00A0433C" w:rsidRDefault="00A0433C" w:rsidP="00A0433C">
      <w:pPr>
        <w:pStyle w:val="Corpodetexto"/>
        <w:numPr>
          <w:ilvl w:val="0"/>
          <w:numId w:val="28"/>
        </w:numPr>
        <w:spacing w:after="0" w:line="360" w:lineRule="auto"/>
        <w:rPr>
          <w:rFonts w:ascii="Arial" w:hAnsi="Arial" w:cs="Arial"/>
          <w:color w:val="000000" w:themeColor="text1"/>
        </w:rPr>
      </w:pPr>
      <w:r w:rsidRPr="00A0433C">
        <w:rPr>
          <w:rFonts w:ascii="Arial" w:hAnsi="Arial" w:cs="Arial"/>
          <w:color w:val="000000" w:themeColor="text1"/>
        </w:rPr>
        <w:t>Faturamento;</w:t>
      </w:r>
    </w:p>
    <w:p w:rsidR="00A0433C" w:rsidRPr="00A0433C" w:rsidRDefault="00A0433C" w:rsidP="00A0433C">
      <w:pPr>
        <w:pStyle w:val="Corpodetexto"/>
        <w:numPr>
          <w:ilvl w:val="0"/>
          <w:numId w:val="28"/>
        </w:numPr>
        <w:spacing w:after="0" w:line="360" w:lineRule="auto"/>
        <w:rPr>
          <w:rFonts w:ascii="Arial" w:hAnsi="Arial" w:cs="Arial"/>
          <w:color w:val="000000" w:themeColor="text1"/>
        </w:rPr>
      </w:pPr>
      <w:r w:rsidRPr="00A0433C">
        <w:rPr>
          <w:rFonts w:ascii="Arial" w:hAnsi="Arial" w:cs="Arial"/>
          <w:color w:val="000000" w:themeColor="text1"/>
        </w:rPr>
        <w:t>Arrecadação;</w:t>
      </w:r>
    </w:p>
    <w:p w:rsidR="00A0433C" w:rsidRPr="00A0433C" w:rsidRDefault="00A0433C" w:rsidP="00A0433C">
      <w:pPr>
        <w:pStyle w:val="Corpodetexto"/>
        <w:numPr>
          <w:ilvl w:val="0"/>
          <w:numId w:val="28"/>
        </w:numPr>
        <w:spacing w:after="0" w:line="360" w:lineRule="auto"/>
        <w:rPr>
          <w:rFonts w:ascii="Arial" w:hAnsi="Arial" w:cs="Arial"/>
          <w:color w:val="000000" w:themeColor="text1"/>
        </w:rPr>
      </w:pPr>
      <w:r w:rsidRPr="00A0433C">
        <w:rPr>
          <w:rFonts w:ascii="Arial" w:hAnsi="Arial" w:cs="Arial"/>
          <w:color w:val="000000" w:themeColor="text1"/>
        </w:rPr>
        <w:t>Valores Extraordinários;</w:t>
      </w:r>
    </w:p>
    <w:p w:rsidR="00A0433C" w:rsidRDefault="00A0433C" w:rsidP="00A0433C">
      <w:pPr>
        <w:pStyle w:val="Corpodetexto"/>
        <w:numPr>
          <w:ilvl w:val="0"/>
          <w:numId w:val="28"/>
        </w:numPr>
        <w:spacing w:after="0" w:line="360" w:lineRule="auto"/>
        <w:rPr>
          <w:rFonts w:ascii="Arial" w:hAnsi="Arial" w:cs="Arial"/>
          <w:color w:val="000000" w:themeColor="text1"/>
        </w:rPr>
      </w:pPr>
      <w:r w:rsidRPr="00A0433C">
        <w:rPr>
          <w:rFonts w:ascii="Arial" w:hAnsi="Arial" w:cs="Arial"/>
          <w:color w:val="000000" w:themeColor="text1"/>
        </w:rPr>
        <w:t>Cash Power;</w:t>
      </w:r>
    </w:p>
    <w:p w:rsidR="00A0433C" w:rsidRDefault="00A0433C" w:rsidP="00A0433C">
      <w:pPr>
        <w:pStyle w:val="Corpodetexto"/>
        <w:spacing w:after="0" w:line="360" w:lineRule="auto"/>
        <w:ind w:firstLine="696"/>
        <w:rPr>
          <w:rFonts w:ascii="Arial" w:hAnsi="Arial" w:cs="Arial"/>
          <w:color w:val="000000" w:themeColor="text1"/>
        </w:rPr>
      </w:pPr>
    </w:p>
    <w:p w:rsidR="00A0433C" w:rsidRPr="00A0433C" w:rsidRDefault="00A0433C" w:rsidP="00A0433C">
      <w:pPr>
        <w:pStyle w:val="Corpodetexto"/>
        <w:spacing w:after="0" w:line="360" w:lineRule="auto"/>
        <w:ind w:left="709" w:firstLine="142"/>
        <w:rPr>
          <w:rFonts w:ascii="Arial" w:hAnsi="Arial" w:cs="Arial"/>
          <w:b/>
          <w:color w:val="000000" w:themeColor="text1"/>
        </w:rPr>
      </w:pPr>
      <w:bookmarkStart w:id="218" w:name="RF_003"/>
      <w:r w:rsidRPr="00A0433C">
        <w:rPr>
          <w:rFonts w:ascii="Arial" w:hAnsi="Arial" w:cs="Arial"/>
          <w:b/>
          <w:color w:val="000000" w:themeColor="text1"/>
        </w:rPr>
        <w:t>RF_00</w:t>
      </w:r>
      <w:r>
        <w:rPr>
          <w:rFonts w:ascii="Arial" w:hAnsi="Arial" w:cs="Arial"/>
          <w:b/>
          <w:color w:val="000000" w:themeColor="text1"/>
        </w:rPr>
        <w:t>3</w:t>
      </w:r>
      <w:r w:rsidRPr="00A0433C">
        <w:rPr>
          <w:rFonts w:ascii="Arial" w:hAnsi="Arial" w:cs="Arial"/>
          <w:b/>
          <w:color w:val="000000" w:themeColor="text1"/>
        </w:rPr>
        <w:t xml:space="preserve"> </w:t>
      </w:r>
      <w:bookmarkEnd w:id="218"/>
      <w:r w:rsidRPr="00A0433C">
        <w:rPr>
          <w:rFonts w:ascii="Arial" w:hAnsi="Arial" w:cs="Arial"/>
          <w:b/>
          <w:color w:val="000000" w:themeColor="text1"/>
        </w:rPr>
        <w:t>– Parametrizar Importação</w:t>
      </w:r>
    </w:p>
    <w:p w:rsidR="00A0433C" w:rsidRPr="00A0433C" w:rsidRDefault="00A0433C" w:rsidP="00B05A36">
      <w:pPr>
        <w:pStyle w:val="Corpodetexto"/>
        <w:spacing w:after="0" w:line="360" w:lineRule="auto"/>
        <w:ind w:firstLine="696"/>
        <w:rPr>
          <w:rFonts w:ascii="Arial" w:hAnsi="Arial" w:cs="Arial"/>
          <w:color w:val="000000" w:themeColor="text1"/>
        </w:rPr>
      </w:pPr>
      <w:r>
        <w:rPr>
          <w:rFonts w:ascii="Arial" w:hAnsi="Arial" w:cs="Arial"/>
          <w:color w:val="000000" w:themeColor="text1"/>
        </w:rPr>
        <w:t xml:space="preserve">Será possível </w:t>
      </w:r>
      <w:r w:rsidR="00010119">
        <w:rPr>
          <w:rFonts w:ascii="Arial" w:hAnsi="Arial" w:cs="Arial"/>
          <w:color w:val="000000" w:themeColor="text1"/>
        </w:rPr>
        <w:t>consultar</w:t>
      </w:r>
      <w:r>
        <w:rPr>
          <w:rFonts w:ascii="Arial" w:hAnsi="Arial" w:cs="Arial"/>
          <w:color w:val="000000" w:themeColor="text1"/>
        </w:rPr>
        <w:t xml:space="preserve"> os parâmetros (abaixo) de configuração para a funcionali</w:t>
      </w:r>
      <w:r w:rsidR="00B05A36">
        <w:rPr>
          <w:rFonts w:ascii="Arial" w:hAnsi="Arial" w:cs="Arial"/>
          <w:color w:val="000000" w:themeColor="text1"/>
        </w:rPr>
        <w:t>dade de importação automatizada. [</w:t>
      </w:r>
      <w:hyperlink w:anchor="RN_052" w:history="1">
        <w:r w:rsidR="00B05A36" w:rsidRPr="00866C47">
          <w:rPr>
            <w:rStyle w:val="Hyperlink"/>
            <w:rFonts w:ascii="Arial" w:hAnsi="Arial" w:cs="Arial"/>
          </w:rPr>
          <w:t>RN_052</w:t>
        </w:r>
      </w:hyperlink>
      <w:r w:rsidR="00B05A36">
        <w:rPr>
          <w:rFonts w:ascii="Arial" w:hAnsi="Arial" w:cs="Arial"/>
          <w:color w:val="000000" w:themeColor="text1"/>
        </w:rPr>
        <w:t>]</w:t>
      </w:r>
    </w:p>
    <w:p w:rsidR="00A0433C" w:rsidRDefault="00A0433C" w:rsidP="00207F79">
      <w:pPr>
        <w:pStyle w:val="Corpodetexto"/>
        <w:spacing w:after="0" w:line="360" w:lineRule="auto"/>
        <w:ind w:left="0"/>
        <w:rPr>
          <w:rFonts w:ascii="Arial" w:hAnsi="Arial" w:cs="Arial"/>
          <w:color w:val="000000" w:themeColor="text1"/>
        </w:rPr>
      </w:pPr>
    </w:p>
    <w:p w:rsidR="00A0433C" w:rsidRPr="00A0433C" w:rsidRDefault="00A0433C" w:rsidP="00A0433C">
      <w:pPr>
        <w:pStyle w:val="Corpodetexto"/>
        <w:spacing w:after="0" w:line="360" w:lineRule="auto"/>
        <w:ind w:left="709" w:firstLine="142"/>
        <w:rPr>
          <w:rFonts w:ascii="Arial" w:hAnsi="Arial" w:cs="Arial"/>
          <w:b/>
          <w:color w:val="000000" w:themeColor="text1"/>
        </w:rPr>
      </w:pPr>
      <w:bookmarkStart w:id="219" w:name="RF_004"/>
      <w:r w:rsidRPr="00A0433C">
        <w:rPr>
          <w:rFonts w:ascii="Arial" w:hAnsi="Arial" w:cs="Arial"/>
          <w:b/>
          <w:color w:val="000000" w:themeColor="text1"/>
        </w:rPr>
        <w:t>RF_00</w:t>
      </w:r>
      <w:r>
        <w:rPr>
          <w:rFonts w:ascii="Arial" w:hAnsi="Arial" w:cs="Arial"/>
          <w:b/>
          <w:color w:val="000000" w:themeColor="text1"/>
        </w:rPr>
        <w:t>4</w:t>
      </w:r>
      <w:r w:rsidRPr="00A0433C">
        <w:rPr>
          <w:rFonts w:ascii="Arial" w:hAnsi="Arial" w:cs="Arial"/>
          <w:b/>
          <w:color w:val="000000" w:themeColor="text1"/>
        </w:rPr>
        <w:t xml:space="preserve"> </w:t>
      </w:r>
      <w:bookmarkEnd w:id="219"/>
      <w:r w:rsidRPr="00A0433C">
        <w:rPr>
          <w:rFonts w:ascii="Arial" w:hAnsi="Arial" w:cs="Arial"/>
          <w:b/>
          <w:color w:val="000000" w:themeColor="text1"/>
        </w:rPr>
        <w:t>– Parametrizar Email</w:t>
      </w:r>
    </w:p>
    <w:p w:rsidR="00A0433C" w:rsidRDefault="00A0433C" w:rsidP="00A0433C">
      <w:pPr>
        <w:pStyle w:val="Corpodetexto"/>
        <w:spacing w:after="0" w:line="360" w:lineRule="auto"/>
        <w:ind w:firstLine="696"/>
        <w:rPr>
          <w:rFonts w:ascii="Arial" w:hAnsi="Arial" w:cs="Arial"/>
          <w:color w:val="000000" w:themeColor="text1"/>
        </w:rPr>
      </w:pPr>
      <w:r>
        <w:rPr>
          <w:rFonts w:ascii="Arial" w:hAnsi="Arial" w:cs="Arial"/>
          <w:color w:val="000000" w:themeColor="text1"/>
        </w:rPr>
        <w:t>Será possível manipular os parâmetros (abaixo) de configuração para a funcionalidade de envio de email automatizada:</w:t>
      </w:r>
    </w:p>
    <w:p w:rsidR="00D1787B" w:rsidRDefault="00D1787B" w:rsidP="00A0433C">
      <w:pPr>
        <w:pStyle w:val="Corpodetexto"/>
        <w:numPr>
          <w:ilvl w:val="0"/>
          <w:numId w:val="29"/>
        </w:numPr>
        <w:spacing w:after="0" w:line="360" w:lineRule="auto"/>
        <w:rPr>
          <w:rFonts w:ascii="Arial" w:hAnsi="Arial" w:cs="Arial"/>
          <w:color w:val="000000" w:themeColor="text1"/>
        </w:rPr>
      </w:pPr>
      <w:r>
        <w:rPr>
          <w:rFonts w:ascii="Arial" w:hAnsi="Arial" w:cs="Arial"/>
          <w:color w:val="000000" w:themeColor="text1"/>
        </w:rPr>
        <w:t>Categoria;</w:t>
      </w:r>
    </w:p>
    <w:p w:rsidR="00A0433C" w:rsidRDefault="00A0433C" w:rsidP="00A0433C">
      <w:pPr>
        <w:pStyle w:val="Corpodetexto"/>
        <w:numPr>
          <w:ilvl w:val="0"/>
          <w:numId w:val="29"/>
        </w:numPr>
        <w:spacing w:after="0" w:line="360" w:lineRule="auto"/>
        <w:rPr>
          <w:rFonts w:ascii="Arial" w:hAnsi="Arial" w:cs="Arial"/>
          <w:color w:val="000000" w:themeColor="text1"/>
        </w:rPr>
      </w:pPr>
      <w:r>
        <w:rPr>
          <w:rFonts w:ascii="Arial" w:hAnsi="Arial" w:cs="Arial"/>
          <w:color w:val="000000" w:themeColor="text1"/>
        </w:rPr>
        <w:t>Tipo;</w:t>
      </w:r>
    </w:p>
    <w:p w:rsidR="00A0433C" w:rsidRDefault="00A0433C" w:rsidP="00A0433C">
      <w:pPr>
        <w:pStyle w:val="Corpodetexto"/>
        <w:numPr>
          <w:ilvl w:val="0"/>
          <w:numId w:val="29"/>
        </w:numPr>
        <w:spacing w:after="0" w:line="360" w:lineRule="auto"/>
        <w:rPr>
          <w:rFonts w:ascii="Arial" w:hAnsi="Arial" w:cs="Arial"/>
          <w:color w:val="000000" w:themeColor="text1"/>
        </w:rPr>
      </w:pPr>
      <w:r>
        <w:rPr>
          <w:rFonts w:ascii="Arial" w:hAnsi="Arial" w:cs="Arial"/>
          <w:color w:val="000000" w:themeColor="text1"/>
        </w:rPr>
        <w:t>Situação;</w:t>
      </w:r>
    </w:p>
    <w:p w:rsidR="00A0433C" w:rsidRDefault="00A0433C" w:rsidP="00A0433C">
      <w:pPr>
        <w:pStyle w:val="Corpodetexto"/>
        <w:numPr>
          <w:ilvl w:val="0"/>
          <w:numId w:val="29"/>
        </w:numPr>
        <w:spacing w:after="0" w:line="360" w:lineRule="auto"/>
        <w:rPr>
          <w:rFonts w:ascii="Arial" w:hAnsi="Arial" w:cs="Arial"/>
          <w:color w:val="000000" w:themeColor="text1"/>
        </w:rPr>
      </w:pPr>
      <w:r>
        <w:rPr>
          <w:rFonts w:ascii="Arial" w:hAnsi="Arial" w:cs="Arial"/>
          <w:color w:val="000000" w:themeColor="text1"/>
        </w:rPr>
        <w:t>Status;</w:t>
      </w:r>
    </w:p>
    <w:p w:rsidR="00A0433C" w:rsidRDefault="00D1787B" w:rsidP="00A0433C">
      <w:pPr>
        <w:pStyle w:val="Corpodetexto"/>
        <w:numPr>
          <w:ilvl w:val="0"/>
          <w:numId w:val="29"/>
        </w:numPr>
        <w:spacing w:after="0" w:line="360" w:lineRule="auto"/>
        <w:rPr>
          <w:rFonts w:ascii="Arial" w:hAnsi="Arial" w:cs="Arial"/>
          <w:color w:val="000000" w:themeColor="text1"/>
        </w:rPr>
      </w:pPr>
      <w:r>
        <w:rPr>
          <w:rFonts w:ascii="Arial" w:hAnsi="Arial" w:cs="Arial"/>
          <w:color w:val="000000" w:themeColor="text1"/>
        </w:rPr>
        <w:t>Remetente</w:t>
      </w:r>
      <w:r w:rsidR="00A0433C">
        <w:rPr>
          <w:rFonts w:ascii="Arial" w:hAnsi="Arial" w:cs="Arial"/>
          <w:color w:val="000000" w:themeColor="text1"/>
        </w:rPr>
        <w:t>;</w:t>
      </w:r>
    </w:p>
    <w:p w:rsidR="00A0433C" w:rsidRDefault="00D1787B" w:rsidP="00A0433C">
      <w:pPr>
        <w:pStyle w:val="Corpodetexto"/>
        <w:numPr>
          <w:ilvl w:val="0"/>
          <w:numId w:val="29"/>
        </w:numPr>
        <w:spacing w:after="0" w:line="360" w:lineRule="auto"/>
        <w:rPr>
          <w:rFonts w:ascii="Arial" w:hAnsi="Arial" w:cs="Arial"/>
          <w:color w:val="000000" w:themeColor="text1"/>
        </w:rPr>
      </w:pPr>
      <w:r>
        <w:rPr>
          <w:rFonts w:ascii="Arial" w:hAnsi="Arial" w:cs="Arial"/>
          <w:color w:val="000000" w:themeColor="text1"/>
        </w:rPr>
        <w:t>Destinatário</w:t>
      </w:r>
      <w:r w:rsidR="00A0433C">
        <w:rPr>
          <w:rFonts w:ascii="Arial" w:hAnsi="Arial" w:cs="Arial"/>
          <w:color w:val="000000" w:themeColor="text1"/>
        </w:rPr>
        <w:t>;</w:t>
      </w:r>
    </w:p>
    <w:p w:rsidR="00D1787B" w:rsidRDefault="00D1787B" w:rsidP="00A0433C">
      <w:pPr>
        <w:pStyle w:val="Corpodetexto"/>
        <w:numPr>
          <w:ilvl w:val="0"/>
          <w:numId w:val="29"/>
        </w:numPr>
        <w:spacing w:after="0" w:line="360" w:lineRule="auto"/>
        <w:rPr>
          <w:rFonts w:ascii="Arial" w:hAnsi="Arial" w:cs="Arial"/>
          <w:color w:val="000000" w:themeColor="text1"/>
        </w:rPr>
      </w:pPr>
      <w:r>
        <w:rPr>
          <w:rFonts w:ascii="Arial" w:hAnsi="Arial" w:cs="Arial"/>
          <w:color w:val="000000" w:themeColor="text1"/>
        </w:rPr>
        <w:t>Assunto;</w:t>
      </w:r>
    </w:p>
    <w:p w:rsidR="00A0433C" w:rsidRDefault="00D1787B" w:rsidP="00D1787B">
      <w:pPr>
        <w:pStyle w:val="Corpodetexto"/>
        <w:numPr>
          <w:ilvl w:val="0"/>
          <w:numId w:val="29"/>
        </w:numPr>
        <w:spacing w:after="0" w:line="360" w:lineRule="auto"/>
        <w:rPr>
          <w:rFonts w:ascii="Arial" w:hAnsi="Arial" w:cs="Arial"/>
          <w:color w:val="000000" w:themeColor="text1"/>
        </w:rPr>
      </w:pPr>
      <w:r>
        <w:rPr>
          <w:rFonts w:ascii="Arial" w:hAnsi="Arial" w:cs="Arial"/>
          <w:color w:val="000000" w:themeColor="text1"/>
        </w:rPr>
        <w:t xml:space="preserve">Corpo. </w:t>
      </w:r>
    </w:p>
    <w:p w:rsidR="00912E66" w:rsidRDefault="00912E66" w:rsidP="00912E66">
      <w:pPr>
        <w:pStyle w:val="Corpodetexto"/>
        <w:spacing w:after="0" w:line="360" w:lineRule="auto"/>
        <w:rPr>
          <w:rFonts w:ascii="Arial" w:hAnsi="Arial" w:cs="Arial"/>
          <w:color w:val="000000" w:themeColor="text1"/>
        </w:rPr>
      </w:pPr>
    </w:p>
    <w:p w:rsidR="00A0433C" w:rsidRPr="00A0433C" w:rsidRDefault="00A0433C" w:rsidP="00A0433C">
      <w:pPr>
        <w:pStyle w:val="Corpodetexto"/>
        <w:spacing w:after="0" w:line="360" w:lineRule="auto"/>
        <w:ind w:left="709" w:firstLine="142"/>
        <w:rPr>
          <w:rFonts w:ascii="Arial" w:hAnsi="Arial" w:cs="Arial"/>
          <w:b/>
          <w:color w:val="000000" w:themeColor="text1"/>
        </w:rPr>
      </w:pPr>
      <w:bookmarkStart w:id="220" w:name="RF_005"/>
      <w:r w:rsidRPr="00A0433C">
        <w:rPr>
          <w:rFonts w:ascii="Arial" w:hAnsi="Arial" w:cs="Arial"/>
          <w:b/>
          <w:color w:val="000000" w:themeColor="text1"/>
        </w:rPr>
        <w:t>RF_00</w:t>
      </w:r>
      <w:r>
        <w:rPr>
          <w:rFonts w:ascii="Arial" w:hAnsi="Arial" w:cs="Arial"/>
          <w:b/>
          <w:color w:val="000000" w:themeColor="text1"/>
        </w:rPr>
        <w:t>5</w:t>
      </w:r>
      <w:r w:rsidRPr="00A0433C">
        <w:rPr>
          <w:rFonts w:ascii="Arial" w:hAnsi="Arial" w:cs="Arial"/>
          <w:b/>
          <w:color w:val="000000" w:themeColor="text1"/>
        </w:rPr>
        <w:t xml:space="preserve"> </w:t>
      </w:r>
      <w:bookmarkEnd w:id="220"/>
      <w:r w:rsidRPr="00A0433C">
        <w:rPr>
          <w:rFonts w:ascii="Arial" w:hAnsi="Arial" w:cs="Arial"/>
          <w:b/>
          <w:color w:val="000000" w:themeColor="text1"/>
        </w:rPr>
        <w:t>– Parametrizar Geração de Arquivos de Importação</w:t>
      </w:r>
    </w:p>
    <w:p w:rsidR="00A0433C" w:rsidRDefault="00A0433C" w:rsidP="00A0433C">
      <w:pPr>
        <w:pStyle w:val="Corpodetexto"/>
        <w:spacing w:after="0" w:line="360" w:lineRule="auto"/>
        <w:ind w:firstLine="696"/>
        <w:rPr>
          <w:rFonts w:ascii="Arial" w:hAnsi="Arial" w:cs="Arial"/>
          <w:color w:val="000000" w:themeColor="text1"/>
        </w:rPr>
      </w:pPr>
      <w:r>
        <w:rPr>
          <w:rFonts w:ascii="Arial" w:hAnsi="Arial" w:cs="Arial"/>
          <w:color w:val="000000" w:themeColor="text1"/>
        </w:rPr>
        <w:t>Será possível manipular os parâmetros (abaixo) de configuração para a funcionalidade de geração de arquivos de importação automatizada:</w:t>
      </w:r>
    </w:p>
    <w:p w:rsidR="00D1787B" w:rsidRDefault="00D1787B" w:rsidP="00D1787B">
      <w:pPr>
        <w:pStyle w:val="Corpodetexto"/>
        <w:numPr>
          <w:ilvl w:val="0"/>
          <w:numId w:val="29"/>
        </w:numPr>
        <w:spacing w:after="0" w:line="360" w:lineRule="auto"/>
        <w:rPr>
          <w:rFonts w:ascii="Arial" w:hAnsi="Arial" w:cs="Arial"/>
          <w:color w:val="000000" w:themeColor="text1"/>
        </w:rPr>
      </w:pPr>
      <w:r>
        <w:rPr>
          <w:rFonts w:ascii="Arial" w:hAnsi="Arial" w:cs="Arial"/>
          <w:color w:val="000000" w:themeColor="text1"/>
        </w:rPr>
        <w:t>Categoria;</w:t>
      </w:r>
    </w:p>
    <w:p w:rsidR="00A0433C" w:rsidRDefault="00A0433C" w:rsidP="00A0433C">
      <w:pPr>
        <w:pStyle w:val="Corpodetexto"/>
        <w:numPr>
          <w:ilvl w:val="0"/>
          <w:numId w:val="29"/>
        </w:numPr>
        <w:spacing w:after="0" w:line="360" w:lineRule="auto"/>
        <w:rPr>
          <w:rFonts w:ascii="Arial" w:hAnsi="Arial" w:cs="Arial"/>
          <w:color w:val="000000" w:themeColor="text1"/>
        </w:rPr>
      </w:pPr>
      <w:r>
        <w:rPr>
          <w:rFonts w:ascii="Arial" w:hAnsi="Arial" w:cs="Arial"/>
          <w:color w:val="000000" w:themeColor="text1"/>
        </w:rPr>
        <w:t>Tipo;</w:t>
      </w:r>
    </w:p>
    <w:p w:rsidR="00A0433C" w:rsidRDefault="00A0433C" w:rsidP="00A0433C">
      <w:pPr>
        <w:pStyle w:val="Corpodetexto"/>
        <w:numPr>
          <w:ilvl w:val="0"/>
          <w:numId w:val="29"/>
        </w:numPr>
        <w:spacing w:after="0" w:line="360" w:lineRule="auto"/>
        <w:rPr>
          <w:rFonts w:ascii="Arial" w:hAnsi="Arial" w:cs="Arial"/>
          <w:color w:val="000000" w:themeColor="text1"/>
        </w:rPr>
      </w:pPr>
      <w:r>
        <w:rPr>
          <w:rFonts w:ascii="Arial" w:hAnsi="Arial" w:cs="Arial"/>
          <w:color w:val="000000" w:themeColor="text1"/>
        </w:rPr>
        <w:lastRenderedPageBreak/>
        <w:t>Situação;</w:t>
      </w:r>
    </w:p>
    <w:p w:rsidR="00A0433C" w:rsidRDefault="00A0433C" w:rsidP="00A0433C">
      <w:pPr>
        <w:pStyle w:val="Corpodetexto"/>
        <w:numPr>
          <w:ilvl w:val="0"/>
          <w:numId w:val="29"/>
        </w:numPr>
        <w:spacing w:after="0" w:line="360" w:lineRule="auto"/>
        <w:rPr>
          <w:rFonts w:ascii="Arial" w:hAnsi="Arial" w:cs="Arial"/>
          <w:color w:val="000000" w:themeColor="text1"/>
        </w:rPr>
      </w:pPr>
      <w:r>
        <w:rPr>
          <w:rFonts w:ascii="Arial" w:hAnsi="Arial" w:cs="Arial"/>
          <w:color w:val="000000" w:themeColor="text1"/>
        </w:rPr>
        <w:t>Status;</w:t>
      </w:r>
    </w:p>
    <w:p w:rsidR="00A0433C" w:rsidRDefault="00A0433C" w:rsidP="00A0433C">
      <w:pPr>
        <w:pStyle w:val="Corpodetexto"/>
        <w:numPr>
          <w:ilvl w:val="0"/>
          <w:numId w:val="29"/>
        </w:numPr>
        <w:spacing w:after="0" w:line="360" w:lineRule="auto"/>
        <w:rPr>
          <w:rFonts w:ascii="Arial" w:hAnsi="Arial" w:cs="Arial"/>
          <w:color w:val="000000" w:themeColor="text1"/>
        </w:rPr>
      </w:pPr>
      <w:r>
        <w:rPr>
          <w:rFonts w:ascii="Arial" w:hAnsi="Arial" w:cs="Arial"/>
          <w:color w:val="000000" w:themeColor="text1"/>
        </w:rPr>
        <w:t>Local;</w:t>
      </w:r>
    </w:p>
    <w:p w:rsidR="00A0433C" w:rsidRDefault="00A0433C" w:rsidP="00A0433C">
      <w:pPr>
        <w:pStyle w:val="Corpodetexto"/>
        <w:numPr>
          <w:ilvl w:val="0"/>
          <w:numId w:val="29"/>
        </w:numPr>
        <w:spacing w:after="0" w:line="360" w:lineRule="auto"/>
        <w:rPr>
          <w:rFonts w:ascii="Arial" w:hAnsi="Arial" w:cs="Arial"/>
          <w:color w:val="000000" w:themeColor="text1"/>
        </w:rPr>
      </w:pPr>
      <w:r>
        <w:rPr>
          <w:rFonts w:ascii="Arial" w:hAnsi="Arial" w:cs="Arial"/>
          <w:color w:val="000000" w:themeColor="text1"/>
        </w:rPr>
        <w:t>Nomenclatura;</w:t>
      </w:r>
    </w:p>
    <w:p w:rsidR="00A0433C" w:rsidRDefault="00A0433C" w:rsidP="00D1787B">
      <w:pPr>
        <w:pStyle w:val="Corpodetexto"/>
        <w:numPr>
          <w:ilvl w:val="1"/>
          <w:numId w:val="29"/>
        </w:numPr>
        <w:spacing w:after="0" w:line="360" w:lineRule="auto"/>
        <w:rPr>
          <w:rFonts w:ascii="Arial" w:hAnsi="Arial" w:cs="Arial"/>
          <w:color w:val="000000" w:themeColor="text1"/>
        </w:rPr>
      </w:pPr>
      <w:r>
        <w:rPr>
          <w:rFonts w:ascii="Arial" w:hAnsi="Arial" w:cs="Arial"/>
          <w:color w:val="000000" w:themeColor="text1"/>
        </w:rPr>
        <w:t>Extensões</w:t>
      </w:r>
      <w:r w:rsidR="00D1787B">
        <w:rPr>
          <w:rFonts w:ascii="Arial" w:hAnsi="Arial" w:cs="Arial"/>
          <w:color w:val="000000" w:themeColor="text1"/>
        </w:rPr>
        <w:t xml:space="preserve">. </w:t>
      </w:r>
    </w:p>
    <w:p w:rsidR="00D22156" w:rsidRDefault="00D22156" w:rsidP="00D22156">
      <w:pPr>
        <w:pStyle w:val="Corpodetexto"/>
        <w:spacing w:after="0" w:line="360" w:lineRule="auto"/>
        <w:rPr>
          <w:rFonts w:ascii="Arial" w:hAnsi="Arial" w:cs="Arial"/>
          <w:color w:val="000000" w:themeColor="text1"/>
        </w:rPr>
      </w:pPr>
    </w:p>
    <w:p w:rsidR="00D22156" w:rsidRDefault="00D22156" w:rsidP="00D22156">
      <w:pPr>
        <w:pStyle w:val="Corpodetexto"/>
        <w:spacing w:after="0" w:line="360" w:lineRule="auto"/>
        <w:ind w:left="709" w:firstLine="142"/>
        <w:rPr>
          <w:rFonts w:ascii="Arial" w:hAnsi="Arial" w:cs="Arial"/>
          <w:b/>
          <w:color w:val="000000" w:themeColor="text1"/>
        </w:rPr>
      </w:pPr>
      <w:r>
        <w:rPr>
          <w:rFonts w:ascii="Arial" w:hAnsi="Arial" w:cs="Arial"/>
          <w:b/>
          <w:color w:val="000000" w:themeColor="text1"/>
        </w:rPr>
        <w:t>RF_005 - Parametrizar Geração de Arquivos de Importação</w:t>
      </w:r>
    </w:p>
    <w:p w:rsidR="00D22156" w:rsidRDefault="00D22156" w:rsidP="00D22156">
      <w:pPr>
        <w:pStyle w:val="Corpodetexto"/>
        <w:spacing w:after="0" w:line="360" w:lineRule="auto"/>
        <w:ind w:firstLine="696"/>
        <w:rPr>
          <w:rFonts w:ascii="Arial" w:hAnsi="Arial" w:cs="Arial"/>
          <w:color w:val="000000" w:themeColor="text1"/>
        </w:rPr>
      </w:pPr>
      <w:r>
        <w:rPr>
          <w:rFonts w:ascii="Arial" w:hAnsi="Arial" w:cs="Arial"/>
          <w:color w:val="000000" w:themeColor="text1"/>
        </w:rPr>
        <w:t>Será possível consultar os parâmetros de configuração para a funcionalidade de geração de arquivos de importação automatizada. [</w:t>
      </w:r>
      <w:hyperlink w:anchor="RN_056" w:history="1">
        <w:r>
          <w:rPr>
            <w:rStyle w:val="Hyperlink"/>
            <w:rFonts w:ascii="Arial" w:hAnsi="Arial" w:cs="Arial"/>
          </w:rPr>
          <w:t>RN_056</w:t>
        </w:r>
      </w:hyperlink>
      <w:r>
        <w:rPr>
          <w:rFonts w:ascii="Arial" w:hAnsi="Arial" w:cs="Arial"/>
          <w:color w:val="000000" w:themeColor="text1"/>
        </w:rPr>
        <w:t xml:space="preserve">] </w:t>
      </w:r>
    </w:p>
    <w:p w:rsidR="00D22156" w:rsidRDefault="00D22156" w:rsidP="00D22156">
      <w:pPr>
        <w:pStyle w:val="Corpodetexto"/>
        <w:spacing w:after="0" w:line="360" w:lineRule="auto"/>
        <w:ind w:left="0"/>
        <w:rPr>
          <w:rFonts w:ascii="Arial" w:hAnsi="Arial" w:cs="Arial"/>
          <w:color w:val="000000" w:themeColor="text1"/>
        </w:rPr>
      </w:pPr>
    </w:p>
    <w:p w:rsidR="00D22156" w:rsidRDefault="00D22156" w:rsidP="00D22156">
      <w:pPr>
        <w:pStyle w:val="Corpodetexto"/>
        <w:spacing w:after="0" w:line="360" w:lineRule="auto"/>
        <w:ind w:left="709" w:firstLine="142"/>
        <w:rPr>
          <w:rFonts w:ascii="Arial" w:hAnsi="Arial" w:cs="Arial"/>
          <w:b/>
          <w:color w:val="000000" w:themeColor="text1"/>
        </w:rPr>
      </w:pPr>
      <w:bookmarkStart w:id="221" w:name="RF_006"/>
      <w:r>
        <w:rPr>
          <w:rFonts w:ascii="Arial" w:hAnsi="Arial" w:cs="Arial"/>
          <w:b/>
          <w:color w:val="000000" w:themeColor="text1"/>
        </w:rPr>
        <w:t xml:space="preserve">RF_006 </w:t>
      </w:r>
      <w:bookmarkEnd w:id="221"/>
      <w:r>
        <w:rPr>
          <w:rFonts w:ascii="Arial" w:hAnsi="Arial" w:cs="Arial"/>
          <w:b/>
          <w:color w:val="000000" w:themeColor="text1"/>
        </w:rPr>
        <w:t>- Processar importação de Dados Cadastrais</w:t>
      </w:r>
    </w:p>
    <w:p w:rsidR="00D22156" w:rsidRDefault="00D22156" w:rsidP="00D22156">
      <w:pPr>
        <w:pStyle w:val="Corpodetexto"/>
        <w:spacing w:after="0" w:line="360" w:lineRule="auto"/>
        <w:ind w:firstLine="696"/>
        <w:rPr>
          <w:rFonts w:ascii="Arial" w:hAnsi="Arial" w:cs="Arial"/>
          <w:color w:val="000000" w:themeColor="text1"/>
        </w:rPr>
      </w:pPr>
      <w:r>
        <w:rPr>
          <w:rFonts w:ascii="Arial" w:hAnsi="Arial" w:cs="Arial"/>
          <w:color w:val="000000" w:themeColor="text1"/>
        </w:rPr>
        <w:t>Será possível realizar o processamento automático pelo sistema do arquivo enviado pela Eletropaulo mensalmente contendo os Dados Cadastrais das instalações a serem gerenciados pela COSIP. [</w:t>
      </w:r>
      <w:hyperlink w:anchor="RN_076" w:history="1">
        <w:r>
          <w:rPr>
            <w:rStyle w:val="Hyperlink"/>
            <w:rFonts w:ascii="Arial" w:hAnsi="Arial" w:cs="Arial"/>
          </w:rPr>
          <w:t>RN_076</w:t>
        </w:r>
      </w:hyperlink>
      <w:r>
        <w:rPr>
          <w:rFonts w:ascii="Arial" w:hAnsi="Arial" w:cs="Arial"/>
          <w:color w:val="000000" w:themeColor="text1"/>
        </w:rPr>
        <w:t xml:space="preserve"> </w:t>
      </w:r>
      <w:hyperlink w:anchor="RN_077" w:history="1">
        <w:r>
          <w:rPr>
            <w:rStyle w:val="Hyperlink"/>
            <w:rFonts w:ascii="Arial" w:hAnsi="Arial" w:cs="Arial"/>
          </w:rPr>
          <w:t>RN_077</w:t>
        </w:r>
      </w:hyperlink>
      <w:r>
        <w:rPr>
          <w:rFonts w:ascii="Arial" w:hAnsi="Arial" w:cs="Arial"/>
          <w:color w:val="000000" w:themeColor="text1"/>
        </w:rPr>
        <w:t>]</w:t>
      </w:r>
    </w:p>
    <w:p w:rsidR="00D22156" w:rsidRDefault="00D22156" w:rsidP="00D22156">
      <w:pPr>
        <w:pStyle w:val="Corpodetexto"/>
        <w:spacing w:after="0" w:line="360" w:lineRule="auto"/>
        <w:ind w:firstLine="696"/>
        <w:rPr>
          <w:rFonts w:ascii="Arial" w:hAnsi="Arial" w:cs="Arial"/>
          <w:color w:val="000000" w:themeColor="text1"/>
        </w:rPr>
      </w:pPr>
    </w:p>
    <w:p w:rsidR="00D22156" w:rsidRDefault="00D22156" w:rsidP="00D22156">
      <w:pPr>
        <w:pStyle w:val="Corpodetexto"/>
        <w:spacing w:after="0" w:line="360" w:lineRule="auto"/>
        <w:ind w:left="709" w:firstLine="142"/>
        <w:rPr>
          <w:rFonts w:ascii="Arial" w:hAnsi="Arial" w:cs="Arial"/>
          <w:b/>
          <w:color w:val="000000" w:themeColor="text1"/>
        </w:rPr>
      </w:pPr>
      <w:bookmarkStart w:id="222" w:name="RF_007"/>
      <w:r>
        <w:rPr>
          <w:rFonts w:ascii="Arial" w:hAnsi="Arial" w:cs="Arial"/>
          <w:b/>
          <w:color w:val="000000" w:themeColor="text1"/>
        </w:rPr>
        <w:t xml:space="preserve">RF_007 </w:t>
      </w:r>
      <w:bookmarkEnd w:id="222"/>
      <w:r>
        <w:rPr>
          <w:rFonts w:ascii="Arial" w:hAnsi="Arial" w:cs="Arial"/>
          <w:b/>
          <w:color w:val="000000" w:themeColor="text1"/>
        </w:rPr>
        <w:t>- Processar importação de Faturamento</w:t>
      </w:r>
    </w:p>
    <w:p w:rsidR="00D22156" w:rsidRDefault="00D22156" w:rsidP="00D22156">
      <w:pPr>
        <w:pStyle w:val="Corpodetexto"/>
        <w:spacing w:after="0" w:line="360" w:lineRule="auto"/>
        <w:ind w:firstLine="696"/>
        <w:rPr>
          <w:rFonts w:ascii="Arial" w:hAnsi="Arial" w:cs="Arial"/>
          <w:color w:val="000000" w:themeColor="text1"/>
        </w:rPr>
      </w:pPr>
      <w:r>
        <w:rPr>
          <w:rFonts w:ascii="Arial" w:hAnsi="Arial" w:cs="Arial"/>
          <w:color w:val="000000" w:themeColor="text1"/>
        </w:rPr>
        <w:t>Será possível realizar o processamento automático pelo sistema do arquivo enviado pela Eletropaulo mensalmente contendo os Faturamentos das instalações a serem gerenciados pela COSIP. [</w:t>
      </w:r>
      <w:hyperlink w:anchor="RN_076" w:history="1">
        <w:r>
          <w:rPr>
            <w:rStyle w:val="Hyperlink"/>
            <w:rFonts w:ascii="Arial" w:hAnsi="Arial" w:cs="Arial"/>
          </w:rPr>
          <w:t>RN_076</w:t>
        </w:r>
      </w:hyperlink>
      <w:r>
        <w:rPr>
          <w:rFonts w:ascii="Arial" w:hAnsi="Arial" w:cs="Arial"/>
          <w:color w:val="000000" w:themeColor="text1"/>
        </w:rPr>
        <w:t xml:space="preserve"> </w:t>
      </w:r>
      <w:hyperlink r:id="rId8" w:anchor="RN_078" w:history="1">
        <w:r>
          <w:rPr>
            <w:rStyle w:val="Hyperlink"/>
            <w:rFonts w:ascii="Arial" w:hAnsi="Arial" w:cs="Arial"/>
          </w:rPr>
          <w:t>RN_078</w:t>
        </w:r>
      </w:hyperlink>
      <w:r>
        <w:rPr>
          <w:rFonts w:ascii="Arial" w:hAnsi="Arial" w:cs="Arial"/>
          <w:color w:val="000000" w:themeColor="text1"/>
        </w:rPr>
        <w:t>]</w:t>
      </w:r>
    </w:p>
    <w:p w:rsidR="00D22156" w:rsidRDefault="00D22156" w:rsidP="00D22156">
      <w:pPr>
        <w:pStyle w:val="Corpodetexto"/>
        <w:spacing w:after="0" w:line="360" w:lineRule="auto"/>
        <w:ind w:firstLine="696"/>
        <w:rPr>
          <w:rFonts w:ascii="Arial" w:hAnsi="Arial" w:cs="Arial"/>
          <w:color w:val="000000" w:themeColor="text1"/>
        </w:rPr>
      </w:pPr>
    </w:p>
    <w:p w:rsidR="00D22156" w:rsidRDefault="00D22156" w:rsidP="00D22156">
      <w:pPr>
        <w:pStyle w:val="Corpodetexto"/>
        <w:spacing w:after="0" w:line="360" w:lineRule="auto"/>
        <w:ind w:left="709" w:firstLine="142"/>
        <w:rPr>
          <w:rFonts w:ascii="Arial" w:hAnsi="Arial" w:cs="Arial"/>
          <w:b/>
          <w:color w:val="000000" w:themeColor="text1"/>
        </w:rPr>
      </w:pPr>
      <w:bookmarkStart w:id="223" w:name="RF_008"/>
      <w:r>
        <w:rPr>
          <w:rFonts w:ascii="Arial" w:hAnsi="Arial" w:cs="Arial"/>
          <w:b/>
          <w:color w:val="000000" w:themeColor="text1"/>
        </w:rPr>
        <w:t xml:space="preserve">RF_008 </w:t>
      </w:r>
      <w:bookmarkEnd w:id="223"/>
      <w:r>
        <w:rPr>
          <w:rFonts w:ascii="Arial" w:hAnsi="Arial" w:cs="Arial"/>
          <w:b/>
          <w:color w:val="000000" w:themeColor="text1"/>
        </w:rPr>
        <w:t>- Processar importação de Arrecadação</w:t>
      </w:r>
    </w:p>
    <w:p w:rsidR="00D22156" w:rsidRDefault="00D22156" w:rsidP="00D22156">
      <w:pPr>
        <w:pStyle w:val="Corpodetexto"/>
        <w:spacing w:after="0" w:line="360" w:lineRule="auto"/>
        <w:ind w:firstLine="696"/>
        <w:rPr>
          <w:rFonts w:ascii="Arial" w:hAnsi="Arial" w:cs="Arial"/>
          <w:color w:val="000000" w:themeColor="text1"/>
        </w:rPr>
      </w:pPr>
      <w:r>
        <w:rPr>
          <w:rFonts w:ascii="Arial" w:hAnsi="Arial" w:cs="Arial"/>
          <w:color w:val="000000" w:themeColor="text1"/>
        </w:rPr>
        <w:t>Será possível realizar o processamento automático pelo sistema do arquivo enviado pela Eletropaulo mensalmente contendo as Arrecadações das instalações a serem gerenciados pela COSIP. [</w:t>
      </w:r>
      <w:hyperlink r:id="rId9" w:anchor="RN_076" w:history="1">
        <w:r>
          <w:rPr>
            <w:rStyle w:val="Hyperlink"/>
            <w:rFonts w:ascii="Arial" w:hAnsi="Arial" w:cs="Arial"/>
          </w:rPr>
          <w:t>RN_076</w:t>
        </w:r>
      </w:hyperlink>
      <w:r>
        <w:rPr>
          <w:rFonts w:ascii="Arial" w:hAnsi="Arial" w:cs="Arial"/>
          <w:color w:val="000000" w:themeColor="text1"/>
        </w:rPr>
        <w:t xml:space="preserve"> </w:t>
      </w:r>
      <w:hyperlink w:anchor="RN_079" w:history="1">
        <w:r>
          <w:rPr>
            <w:rStyle w:val="Hyperlink"/>
            <w:rFonts w:ascii="Arial" w:hAnsi="Arial" w:cs="Arial"/>
          </w:rPr>
          <w:t>RN_079</w:t>
        </w:r>
      </w:hyperlink>
      <w:r>
        <w:rPr>
          <w:rFonts w:ascii="Arial" w:hAnsi="Arial" w:cs="Arial"/>
          <w:color w:val="000000" w:themeColor="text1"/>
        </w:rPr>
        <w:t>]</w:t>
      </w:r>
    </w:p>
    <w:p w:rsidR="00D22156" w:rsidRDefault="00D22156" w:rsidP="00D22156">
      <w:pPr>
        <w:pStyle w:val="Corpodetexto"/>
        <w:spacing w:after="0" w:line="360" w:lineRule="auto"/>
        <w:ind w:firstLine="696"/>
        <w:rPr>
          <w:rFonts w:ascii="Arial" w:hAnsi="Arial" w:cs="Arial"/>
          <w:color w:val="000000" w:themeColor="text1"/>
        </w:rPr>
      </w:pPr>
    </w:p>
    <w:p w:rsidR="00D22156" w:rsidRDefault="00D22156" w:rsidP="00D22156">
      <w:pPr>
        <w:pStyle w:val="Corpodetexto"/>
        <w:spacing w:after="0" w:line="360" w:lineRule="auto"/>
        <w:ind w:left="709" w:firstLine="142"/>
        <w:rPr>
          <w:rFonts w:ascii="Arial" w:hAnsi="Arial" w:cs="Arial"/>
          <w:b/>
          <w:color w:val="000000" w:themeColor="text1"/>
        </w:rPr>
      </w:pPr>
      <w:bookmarkStart w:id="224" w:name="RF_009"/>
      <w:r>
        <w:rPr>
          <w:rFonts w:ascii="Arial" w:hAnsi="Arial" w:cs="Arial"/>
          <w:b/>
          <w:color w:val="000000" w:themeColor="text1"/>
        </w:rPr>
        <w:t xml:space="preserve">RF_009 </w:t>
      </w:r>
      <w:bookmarkEnd w:id="224"/>
      <w:r>
        <w:rPr>
          <w:rFonts w:ascii="Arial" w:hAnsi="Arial" w:cs="Arial"/>
          <w:b/>
          <w:color w:val="000000" w:themeColor="text1"/>
        </w:rPr>
        <w:t>- Processar importação de Valores Extraordinários</w:t>
      </w:r>
    </w:p>
    <w:p w:rsidR="00D22156" w:rsidRDefault="00D22156" w:rsidP="00D22156">
      <w:pPr>
        <w:pStyle w:val="Corpodetexto"/>
        <w:spacing w:after="0" w:line="360" w:lineRule="auto"/>
        <w:ind w:firstLine="696"/>
        <w:rPr>
          <w:rFonts w:ascii="Arial" w:hAnsi="Arial" w:cs="Arial"/>
          <w:color w:val="000000" w:themeColor="text1"/>
        </w:rPr>
      </w:pPr>
      <w:r>
        <w:rPr>
          <w:rFonts w:ascii="Arial" w:hAnsi="Arial" w:cs="Arial"/>
          <w:color w:val="000000" w:themeColor="text1"/>
        </w:rPr>
        <w:t>Será possível realizar o processamento automático pelo sistema do arquivo enviado pela Eletropaulo mensalmente contendo os Valores Extraordinários de Faturamentos e/ou Arrecadações a serem gerenciados pela COSIP. [</w:t>
      </w:r>
      <w:hyperlink w:anchor="RN_076" w:history="1">
        <w:r>
          <w:rPr>
            <w:rStyle w:val="Hyperlink"/>
            <w:rFonts w:ascii="Arial" w:hAnsi="Arial" w:cs="Arial"/>
          </w:rPr>
          <w:t>RN_076</w:t>
        </w:r>
      </w:hyperlink>
      <w:r>
        <w:rPr>
          <w:rFonts w:ascii="Arial" w:hAnsi="Arial" w:cs="Arial"/>
          <w:color w:val="000000" w:themeColor="text1"/>
        </w:rPr>
        <w:t xml:space="preserve"> </w:t>
      </w:r>
      <w:hyperlink w:anchor="RN_080" w:history="1">
        <w:r>
          <w:rPr>
            <w:rStyle w:val="Hyperlink"/>
            <w:rFonts w:ascii="Arial" w:hAnsi="Arial" w:cs="Arial"/>
          </w:rPr>
          <w:t>RN_080</w:t>
        </w:r>
      </w:hyperlink>
      <w:r>
        <w:rPr>
          <w:rFonts w:ascii="Arial" w:hAnsi="Arial" w:cs="Arial"/>
          <w:color w:val="000000" w:themeColor="text1"/>
        </w:rPr>
        <w:t>]</w:t>
      </w:r>
    </w:p>
    <w:p w:rsidR="00D22156" w:rsidRDefault="00D22156" w:rsidP="00D22156">
      <w:pPr>
        <w:pStyle w:val="Corpodetexto"/>
        <w:spacing w:after="0" w:line="360" w:lineRule="auto"/>
        <w:rPr>
          <w:rFonts w:ascii="Arial" w:hAnsi="Arial" w:cs="Arial"/>
          <w:color w:val="000000" w:themeColor="text1"/>
        </w:rPr>
      </w:pPr>
    </w:p>
    <w:p w:rsidR="002B6588" w:rsidRDefault="00336D36" w:rsidP="002B6588">
      <w:pPr>
        <w:pStyle w:val="Corpodetexto"/>
        <w:spacing w:after="0" w:line="360" w:lineRule="auto"/>
        <w:ind w:left="709" w:firstLine="142"/>
        <w:rPr>
          <w:rFonts w:ascii="Arial" w:hAnsi="Arial" w:cs="Arial"/>
          <w:b/>
          <w:color w:val="000000" w:themeColor="text1"/>
        </w:rPr>
      </w:pPr>
      <w:bookmarkStart w:id="225" w:name="RF_010"/>
      <w:r w:rsidRPr="00A22583">
        <w:rPr>
          <w:rFonts w:ascii="Arial" w:hAnsi="Arial" w:cs="Arial"/>
          <w:b/>
          <w:color w:val="000000" w:themeColor="text1"/>
        </w:rPr>
        <w:t xml:space="preserve">RF_010 </w:t>
      </w:r>
      <w:bookmarkEnd w:id="225"/>
      <w:r w:rsidRPr="00A22583">
        <w:rPr>
          <w:rFonts w:ascii="Arial" w:hAnsi="Arial" w:cs="Arial"/>
          <w:b/>
          <w:color w:val="000000" w:themeColor="text1"/>
        </w:rPr>
        <w:t xml:space="preserve">- </w:t>
      </w:r>
      <w:r w:rsidR="002B6588">
        <w:rPr>
          <w:rFonts w:ascii="Arial" w:hAnsi="Arial" w:cs="Arial"/>
          <w:b/>
          <w:color w:val="000000" w:themeColor="text1"/>
        </w:rPr>
        <w:t>Processar importação de Cash Power</w:t>
      </w:r>
    </w:p>
    <w:p w:rsidR="002B6588" w:rsidRDefault="002B6588" w:rsidP="002B6588">
      <w:pPr>
        <w:pStyle w:val="Corpodetexto"/>
        <w:spacing w:after="0" w:line="360" w:lineRule="auto"/>
        <w:ind w:firstLine="696"/>
        <w:rPr>
          <w:rFonts w:ascii="Arial" w:hAnsi="Arial" w:cs="Arial"/>
          <w:color w:val="000000" w:themeColor="text1"/>
        </w:rPr>
      </w:pPr>
      <w:r>
        <w:rPr>
          <w:rFonts w:ascii="Arial" w:hAnsi="Arial" w:cs="Arial"/>
          <w:color w:val="000000" w:themeColor="text1"/>
        </w:rPr>
        <w:t>Será possível realizar o processamento automático pelo sistema do arquivo enviado pela Eletropaulo contendo os registros de Cash Power a serem gerenciados pela COSIP. [</w:t>
      </w:r>
      <w:hyperlink w:anchor="RN_076" w:history="1">
        <w:r>
          <w:rPr>
            <w:rStyle w:val="Hyperlink"/>
            <w:rFonts w:ascii="Arial" w:hAnsi="Arial" w:cs="Arial"/>
          </w:rPr>
          <w:t>RN_076</w:t>
        </w:r>
      </w:hyperlink>
      <w:r>
        <w:rPr>
          <w:rFonts w:ascii="Arial" w:hAnsi="Arial" w:cs="Arial"/>
          <w:color w:val="000000" w:themeColor="text1"/>
        </w:rPr>
        <w:t xml:space="preserve"> </w:t>
      </w:r>
      <w:hyperlink w:anchor="RN_081" w:history="1">
        <w:r w:rsidR="00660A42">
          <w:rPr>
            <w:rStyle w:val="Hyperlink"/>
            <w:rFonts w:ascii="Arial" w:hAnsi="Arial" w:cs="Arial"/>
          </w:rPr>
          <w:t>RN_081</w:t>
        </w:r>
      </w:hyperlink>
      <w:r>
        <w:rPr>
          <w:rFonts w:ascii="Arial" w:hAnsi="Arial" w:cs="Arial"/>
          <w:color w:val="000000" w:themeColor="text1"/>
        </w:rPr>
        <w:t>]</w:t>
      </w:r>
    </w:p>
    <w:p w:rsidR="002B6588" w:rsidRDefault="002B6588" w:rsidP="00D22156">
      <w:pPr>
        <w:pStyle w:val="Corpodetexto"/>
        <w:spacing w:after="0" w:line="360" w:lineRule="auto"/>
        <w:rPr>
          <w:rFonts w:ascii="Arial" w:hAnsi="Arial" w:cs="Arial"/>
          <w:color w:val="000000" w:themeColor="text1"/>
        </w:rPr>
      </w:pPr>
    </w:p>
    <w:p w:rsidR="00336D36" w:rsidRPr="00A22583" w:rsidRDefault="00336D36" w:rsidP="00A22583">
      <w:pPr>
        <w:pStyle w:val="Corpodetexto"/>
        <w:spacing w:after="0" w:line="360" w:lineRule="auto"/>
        <w:ind w:left="709" w:firstLine="142"/>
        <w:rPr>
          <w:rFonts w:ascii="Arial" w:hAnsi="Arial" w:cs="Arial"/>
          <w:b/>
          <w:color w:val="000000" w:themeColor="text1"/>
        </w:rPr>
      </w:pPr>
      <w:bookmarkStart w:id="226" w:name="RF_011"/>
      <w:r w:rsidRPr="00A22583">
        <w:rPr>
          <w:rFonts w:ascii="Arial" w:hAnsi="Arial" w:cs="Arial"/>
          <w:b/>
          <w:color w:val="000000" w:themeColor="text1"/>
        </w:rPr>
        <w:t xml:space="preserve">RF_011 </w:t>
      </w:r>
      <w:bookmarkEnd w:id="226"/>
      <w:r w:rsidRPr="00A22583">
        <w:rPr>
          <w:rFonts w:ascii="Arial" w:hAnsi="Arial" w:cs="Arial"/>
          <w:b/>
          <w:color w:val="000000" w:themeColor="text1"/>
        </w:rPr>
        <w:t>– Importar ILUME</w:t>
      </w:r>
    </w:p>
    <w:p w:rsidR="00C81E0F" w:rsidRPr="00C81E0F" w:rsidRDefault="00C81E0F" w:rsidP="00C81E0F">
      <w:pPr>
        <w:pStyle w:val="Corpodetexto"/>
        <w:spacing w:line="360" w:lineRule="auto"/>
        <w:ind w:firstLine="698"/>
        <w:rPr>
          <w:rFonts w:ascii="Arial" w:hAnsi="Arial" w:cs="Arial"/>
          <w:color w:val="000000" w:themeColor="text1"/>
        </w:rPr>
      </w:pPr>
      <w:r w:rsidRPr="00C81E0F">
        <w:rPr>
          <w:rFonts w:ascii="Arial" w:hAnsi="Arial" w:cs="Arial"/>
          <w:color w:val="000000" w:themeColor="text1"/>
        </w:rPr>
        <w:t xml:space="preserve">Deverá ser possível importar o arquivo de ILUME de forma manual, através da interação do usuário com o sistema por meio de interface visual. </w:t>
      </w:r>
    </w:p>
    <w:p w:rsidR="00C81E0F" w:rsidRPr="00C81E0F" w:rsidRDefault="00C81E0F" w:rsidP="00C81E0F">
      <w:pPr>
        <w:pStyle w:val="Corpodetexto"/>
        <w:spacing w:line="360" w:lineRule="auto"/>
        <w:ind w:firstLine="698"/>
        <w:rPr>
          <w:rFonts w:ascii="Arial" w:hAnsi="Arial" w:cs="Arial"/>
          <w:color w:val="000000" w:themeColor="text1"/>
        </w:rPr>
      </w:pPr>
      <w:r w:rsidRPr="00C81E0F">
        <w:rPr>
          <w:rFonts w:ascii="Arial" w:hAnsi="Arial" w:cs="Arial"/>
          <w:color w:val="000000" w:themeColor="text1"/>
        </w:rPr>
        <w:t>O sistema deverá efetuar as seguintes validações:</w:t>
      </w:r>
    </w:p>
    <w:p w:rsidR="00336D36" w:rsidRDefault="00C81E0F" w:rsidP="00A22583">
      <w:pPr>
        <w:pStyle w:val="Corpodetexto"/>
        <w:numPr>
          <w:ilvl w:val="0"/>
          <w:numId w:val="49"/>
        </w:numPr>
        <w:spacing w:line="360" w:lineRule="auto"/>
        <w:ind w:firstLine="698"/>
        <w:rPr>
          <w:rFonts w:ascii="Arial" w:hAnsi="Arial" w:cs="Arial"/>
          <w:color w:val="000000" w:themeColor="text1"/>
        </w:rPr>
      </w:pPr>
      <w:r w:rsidRPr="00C81E0F">
        <w:rPr>
          <w:rFonts w:ascii="Arial" w:hAnsi="Arial" w:cs="Arial"/>
          <w:color w:val="000000" w:themeColor="text1"/>
        </w:rPr>
        <w:lastRenderedPageBreak/>
        <w:t>Tamanho de arquivo;</w:t>
      </w:r>
    </w:p>
    <w:p w:rsidR="00336D36" w:rsidRDefault="00C81E0F" w:rsidP="00A22583">
      <w:pPr>
        <w:pStyle w:val="Corpodetexto"/>
        <w:numPr>
          <w:ilvl w:val="0"/>
          <w:numId w:val="49"/>
        </w:numPr>
        <w:spacing w:line="360" w:lineRule="auto"/>
        <w:ind w:firstLine="698"/>
        <w:rPr>
          <w:rFonts w:ascii="Arial" w:hAnsi="Arial" w:cs="Arial"/>
          <w:color w:val="000000" w:themeColor="text1"/>
        </w:rPr>
      </w:pPr>
      <w:r w:rsidRPr="00C81E0F">
        <w:rPr>
          <w:rFonts w:ascii="Arial" w:hAnsi="Arial" w:cs="Arial"/>
          <w:color w:val="000000" w:themeColor="text1"/>
        </w:rPr>
        <w:t>Conteúdo básico do arquivo: cabeçalho, conteúdo, rodapé;</w:t>
      </w:r>
    </w:p>
    <w:p w:rsidR="00336D36" w:rsidRDefault="00C81E0F" w:rsidP="00A22583">
      <w:pPr>
        <w:pStyle w:val="Corpodetexto"/>
        <w:numPr>
          <w:ilvl w:val="0"/>
          <w:numId w:val="49"/>
        </w:numPr>
        <w:spacing w:line="360" w:lineRule="auto"/>
        <w:ind w:firstLine="698"/>
        <w:rPr>
          <w:rFonts w:ascii="Arial" w:hAnsi="Arial" w:cs="Arial"/>
          <w:color w:val="000000" w:themeColor="text1"/>
        </w:rPr>
      </w:pPr>
      <w:r w:rsidRPr="00C81E0F">
        <w:rPr>
          <w:rFonts w:ascii="Arial" w:hAnsi="Arial" w:cs="Arial"/>
          <w:color w:val="000000" w:themeColor="text1"/>
        </w:rPr>
        <w:t>Obrigatoriedade de campo;</w:t>
      </w:r>
    </w:p>
    <w:p w:rsidR="00336D36" w:rsidRDefault="00C81E0F" w:rsidP="00A22583">
      <w:pPr>
        <w:pStyle w:val="Corpodetexto"/>
        <w:numPr>
          <w:ilvl w:val="0"/>
          <w:numId w:val="49"/>
        </w:numPr>
        <w:spacing w:line="360" w:lineRule="auto"/>
        <w:ind w:firstLine="698"/>
        <w:rPr>
          <w:rFonts w:ascii="Arial" w:hAnsi="Arial" w:cs="Arial"/>
          <w:color w:val="000000" w:themeColor="text1"/>
        </w:rPr>
      </w:pPr>
      <w:r w:rsidRPr="00C81E0F">
        <w:rPr>
          <w:rFonts w:ascii="Arial" w:hAnsi="Arial" w:cs="Arial"/>
          <w:color w:val="000000" w:themeColor="text1"/>
        </w:rPr>
        <w:t>Tipo de campo;</w:t>
      </w:r>
    </w:p>
    <w:p w:rsidR="00336D36" w:rsidRDefault="00C81E0F" w:rsidP="00A22583">
      <w:pPr>
        <w:pStyle w:val="Corpodetexto"/>
        <w:numPr>
          <w:ilvl w:val="0"/>
          <w:numId w:val="49"/>
        </w:numPr>
        <w:spacing w:line="360" w:lineRule="auto"/>
        <w:ind w:firstLine="698"/>
        <w:rPr>
          <w:rFonts w:ascii="Arial" w:hAnsi="Arial" w:cs="Arial"/>
          <w:color w:val="000000" w:themeColor="text1"/>
        </w:rPr>
      </w:pPr>
      <w:r w:rsidRPr="00C81E0F">
        <w:rPr>
          <w:rFonts w:ascii="Arial" w:hAnsi="Arial" w:cs="Arial"/>
          <w:color w:val="000000" w:themeColor="text1"/>
        </w:rPr>
        <w:t>Regra de preenchimento de campo;</w:t>
      </w:r>
    </w:p>
    <w:p w:rsidR="00336D36" w:rsidRDefault="00C81E0F" w:rsidP="00A22583">
      <w:pPr>
        <w:pStyle w:val="Corpodetexto"/>
        <w:numPr>
          <w:ilvl w:val="0"/>
          <w:numId w:val="49"/>
        </w:numPr>
        <w:spacing w:line="360" w:lineRule="auto"/>
        <w:ind w:firstLine="698"/>
        <w:rPr>
          <w:rFonts w:ascii="Arial" w:hAnsi="Arial" w:cs="Arial"/>
          <w:color w:val="000000" w:themeColor="text1"/>
        </w:rPr>
      </w:pPr>
      <w:r w:rsidRPr="00C81E0F">
        <w:rPr>
          <w:rFonts w:ascii="Arial" w:hAnsi="Arial" w:cs="Arial"/>
          <w:color w:val="000000" w:themeColor="text1"/>
        </w:rPr>
        <w:t>Validade da linha do registro;</w:t>
      </w:r>
    </w:p>
    <w:p w:rsidR="00336D36" w:rsidRDefault="00C81E0F" w:rsidP="00A22583">
      <w:pPr>
        <w:pStyle w:val="Corpodetexto"/>
        <w:numPr>
          <w:ilvl w:val="0"/>
          <w:numId w:val="49"/>
        </w:numPr>
        <w:spacing w:line="360" w:lineRule="auto"/>
        <w:ind w:firstLine="698"/>
        <w:rPr>
          <w:rFonts w:ascii="Arial" w:hAnsi="Arial" w:cs="Arial"/>
          <w:color w:val="000000" w:themeColor="text1"/>
        </w:rPr>
      </w:pPr>
      <w:r w:rsidRPr="00C81E0F">
        <w:rPr>
          <w:rFonts w:ascii="Arial" w:hAnsi="Arial" w:cs="Arial"/>
          <w:color w:val="000000" w:themeColor="text1"/>
        </w:rPr>
        <w:t>Validade de período de datas.</w:t>
      </w:r>
    </w:p>
    <w:p w:rsidR="00C81E0F" w:rsidRDefault="00C81E0F" w:rsidP="00C81E0F">
      <w:pPr>
        <w:pStyle w:val="Corpodetexto"/>
        <w:spacing w:after="0" w:line="360" w:lineRule="auto"/>
        <w:ind w:firstLine="698"/>
        <w:rPr>
          <w:rFonts w:ascii="Arial" w:hAnsi="Arial" w:cs="Arial"/>
          <w:color w:val="000000" w:themeColor="text1"/>
        </w:rPr>
      </w:pPr>
      <w:r w:rsidRPr="00C81E0F">
        <w:rPr>
          <w:rFonts w:ascii="Arial" w:hAnsi="Arial" w:cs="Arial"/>
          <w:color w:val="000000" w:themeColor="text1"/>
        </w:rPr>
        <w:t>Caso algum dos itens acima seja violado, o sistema deve apresentar o erro respectivo em tela para que o usuário possa verificar o arquivo e efetuar as devidas correções.</w:t>
      </w:r>
    </w:p>
    <w:p w:rsidR="00A0433C" w:rsidRDefault="00A0433C" w:rsidP="00207F79">
      <w:pPr>
        <w:pStyle w:val="Corpodetexto"/>
        <w:spacing w:after="0" w:line="360" w:lineRule="auto"/>
        <w:ind w:left="0"/>
        <w:rPr>
          <w:rFonts w:ascii="Arial" w:hAnsi="Arial" w:cs="Arial"/>
          <w:color w:val="000000" w:themeColor="text1"/>
        </w:rPr>
      </w:pPr>
    </w:p>
    <w:p w:rsidR="00336D36" w:rsidRPr="00A22583" w:rsidRDefault="00336D36" w:rsidP="00A22583">
      <w:pPr>
        <w:pStyle w:val="Corpodetexto"/>
        <w:spacing w:after="0" w:line="360" w:lineRule="auto"/>
        <w:ind w:left="709" w:firstLine="142"/>
        <w:rPr>
          <w:rFonts w:ascii="Arial" w:hAnsi="Arial" w:cs="Arial"/>
          <w:b/>
          <w:color w:val="000000" w:themeColor="text1"/>
        </w:rPr>
      </w:pPr>
      <w:bookmarkStart w:id="227" w:name="RF_012"/>
      <w:r w:rsidRPr="00A22583">
        <w:rPr>
          <w:rFonts w:ascii="Arial" w:hAnsi="Arial" w:cs="Arial"/>
          <w:b/>
          <w:color w:val="000000" w:themeColor="text1"/>
        </w:rPr>
        <w:t xml:space="preserve">RF_012 </w:t>
      </w:r>
      <w:bookmarkEnd w:id="227"/>
      <w:r w:rsidRPr="00A22583">
        <w:rPr>
          <w:rFonts w:ascii="Arial" w:hAnsi="Arial" w:cs="Arial"/>
          <w:b/>
          <w:color w:val="000000" w:themeColor="text1"/>
        </w:rPr>
        <w:t>– Administrar ILUME</w:t>
      </w:r>
    </w:p>
    <w:p w:rsidR="00C57C71" w:rsidRDefault="00C57C71" w:rsidP="00C57C71">
      <w:pPr>
        <w:pStyle w:val="Corpodetexto"/>
        <w:spacing w:after="0" w:line="360" w:lineRule="auto"/>
        <w:ind w:left="709" w:firstLine="709"/>
        <w:rPr>
          <w:rFonts w:ascii="Arial" w:hAnsi="Arial" w:cs="Arial"/>
          <w:color w:val="000000" w:themeColor="text1"/>
        </w:rPr>
      </w:pPr>
      <w:r w:rsidRPr="00C57C71">
        <w:rPr>
          <w:rFonts w:ascii="Arial" w:hAnsi="Arial" w:cs="Arial"/>
          <w:color w:val="000000" w:themeColor="text1"/>
        </w:rPr>
        <w:t>O sistema deve permitir executar o CRUD (create, read, update, delete) sobre os registros de ILUME, mantendo int</w:t>
      </w:r>
      <w:r w:rsidR="000474E0">
        <w:rPr>
          <w:rFonts w:ascii="Arial" w:hAnsi="Arial" w:cs="Arial"/>
          <w:color w:val="000000" w:themeColor="text1"/>
        </w:rPr>
        <w:t xml:space="preserve">egração com a funcionalidade Importar </w:t>
      </w:r>
      <w:r w:rsidRPr="00C57C71">
        <w:rPr>
          <w:rFonts w:ascii="Arial" w:hAnsi="Arial" w:cs="Arial"/>
          <w:color w:val="000000" w:themeColor="text1"/>
        </w:rPr>
        <w:t>ILUME.</w:t>
      </w:r>
    </w:p>
    <w:p w:rsidR="00C57C71" w:rsidRDefault="00C57C71" w:rsidP="00207F79">
      <w:pPr>
        <w:pStyle w:val="Corpodetexto"/>
        <w:spacing w:after="0" w:line="360" w:lineRule="auto"/>
        <w:ind w:left="0"/>
        <w:rPr>
          <w:rFonts w:ascii="Arial" w:hAnsi="Arial" w:cs="Arial"/>
          <w:color w:val="000000" w:themeColor="text1"/>
        </w:rPr>
      </w:pPr>
    </w:p>
    <w:p w:rsidR="00336D36" w:rsidRPr="00A22583" w:rsidRDefault="00336D36" w:rsidP="00A22583">
      <w:pPr>
        <w:pStyle w:val="Corpodetexto"/>
        <w:spacing w:after="0" w:line="360" w:lineRule="auto"/>
        <w:ind w:left="709" w:firstLine="142"/>
        <w:rPr>
          <w:rFonts w:ascii="Arial" w:hAnsi="Arial" w:cs="Arial"/>
          <w:b/>
          <w:color w:val="000000" w:themeColor="text1"/>
        </w:rPr>
      </w:pPr>
      <w:bookmarkStart w:id="228" w:name="RF_013"/>
      <w:r w:rsidRPr="00A22583">
        <w:rPr>
          <w:rFonts w:ascii="Arial" w:hAnsi="Arial" w:cs="Arial"/>
          <w:b/>
          <w:color w:val="000000" w:themeColor="text1"/>
        </w:rPr>
        <w:t xml:space="preserve">RF_013 </w:t>
      </w:r>
      <w:bookmarkEnd w:id="228"/>
      <w:r w:rsidRPr="00A22583">
        <w:rPr>
          <w:rFonts w:ascii="Arial" w:hAnsi="Arial" w:cs="Arial"/>
          <w:b/>
          <w:color w:val="000000" w:themeColor="text1"/>
        </w:rPr>
        <w:t>– Importar SMADS</w:t>
      </w:r>
    </w:p>
    <w:p w:rsidR="00C57C71" w:rsidRPr="00C57C71" w:rsidRDefault="00C57C71" w:rsidP="00C57C71">
      <w:pPr>
        <w:pStyle w:val="Corpodetexto"/>
        <w:spacing w:line="360" w:lineRule="auto"/>
        <w:ind w:firstLine="698"/>
        <w:rPr>
          <w:rFonts w:ascii="Arial" w:hAnsi="Arial" w:cs="Arial"/>
          <w:color w:val="000000" w:themeColor="text1"/>
        </w:rPr>
      </w:pPr>
      <w:r w:rsidRPr="00C57C71">
        <w:rPr>
          <w:rFonts w:ascii="Arial" w:hAnsi="Arial" w:cs="Arial"/>
          <w:color w:val="000000" w:themeColor="text1"/>
        </w:rPr>
        <w:t xml:space="preserve">Deverá ser possível importar o arquivo de SMADS de forma manual, através da interação do usuário com o sistema por meio de interface visual. </w:t>
      </w:r>
    </w:p>
    <w:p w:rsidR="00C57C71" w:rsidRPr="00C57C71" w:rsidRDefault="00C57C71" w:rsidP="00C57C71">
      <w:pPr>
        <w:pStyle w:val="Corpodetexto"/>
        <w:spacing w:line="360" w:lineRule="auto"/>
        <w:ind w:firstLine="698"/>
        <w:rPr>
          <w:rFonts w:ascii="Arial" w:hAnsi="Arial" w:cs="Arial"/>
          <w:color w:val="000000" w:themeColor="text1"/>
        </w:rPr>
      </w:pPr>
      <w:r w:rsidRPr="00C57C71">
        <w:rPr>
          <w:rFonts w:ascii="Arial" w:hAnsi="Arial" w:cs="Arial"/>
          <w:color w:val="000000" w:themeColor="text1"/>
        </w:rPr>
        <w:t>O sistema deverá efetuar as seguintes validações:</w:t>
      </w:r>
    </w:p>
    <w:p w:rsidR="00336D36" w:rsidRDefault="00C57C71" w:rsidP="00A22583">
      <w:pPr>
        <w:pStyle w:val="Corpodetexto"/>
        <w:numPr>
          <w:ilvl w:val="0"/>
          <w:numId w:val="50"/>
        </w:numPr>
        <w:spacing w:line="360" w:lineRule="auto"/>
        <w:ind w:left="720" w:firstLine="698"/>
        <w:rPr>
          <w:rFonts w:ascii="Arial" w:hAnsi="Arial" w:cs="Arial"/>
          <w:color w:val="000000" w:themeColor="text1"/>
        </w:rPr>
      </w:pPr>
      <w:r w:rsidRPr="00C57C71">
        <w:rPr>
          <w:rFonts w:ascii="Arial" w:hAnsi="Arial" w:cs="Arial"/>
          <w:color w:val="000000" w:themeColor="text1"/>
        </w:rPr>
        <w:t>Tamanho de arquivo;</w:t>
      </w:r>
    </w:p>
    <w:p w:rsidR="00336D36" w:rsidRDefault="00C57C71" w:rsidP="00A22583">
      <w:pPr>
        <w:pStyle w:val="Corpodetexto"/>
        <w:numPr>
          <w:ilvl w:val="0"/>
          <w:numId w:val="50"/>
        </w:numPr>
        <w:spacing w:line="360" w:lineRule="auto"/>
        <w:ind w:left="720" w:firstLine="698"/>
        <w:rPr>
          <w:rFonts w:ascii="Arial" w:hAnsi="Arial" w:cs="Arial"/>
          <w:color w:val="000000" w:themeColor="text1"/>
        </w:rPr>
      </w:pPr>
      <w:r w:rsidRPr="00C57C71">
        <w:rPr>
          <w:rFonts w:ascii="Arial" w:hAnsi="Arial" w:cs="Arial"/>
          <w:color w:val="000000" w:themeColor="text1"/>
        </w:rPr>
        <w:t>Conteúdo básico do arquivo: cabeçalho, conteúdo, rodapé;</w:t>
      </w:r>
    </w:p>
    <w:p w:rsidR="00336D36" w:rsidRDefault="00C57C71" w:rsidP="00A22583">
      <w:pPr>
        <w:pStyle w:val="Corpodetexto"/>
        <w:numPr>
          <w:ilvl w:val="0"/>
          <w:numId w:val="50"/>
        </w:numPr>
        <w:spacing w:line="360" w:lineRule="auto"/>
        <w:ind w:left="720" w:firstLine="698"/>
        <w:rPr>
          <w:rFonts w:ascii="Arial" w:hAnsi="Arial" w:cs="Arial"/>
          <w:color w:val="000000" w:themeColor="text1"/>
        </w:rPr>
      </w:pPr>
      <w:r w:rsidRPr="00C57C71">
        <w:rPr>
          <w:rFonts w:ascii="Arial" w:hAnsi="Arial" w:cs="Arial"/>
          <w:color w:val="000000" w:themeColor="text1"/>
        </w:rPr>
        <w:t>Obrigatoriedade de campo;</w:t>
      </w:r>
    </w:p>
    <w:p w:rsidR="00336D36" w:rsidRDefault="00C57C71" w:rsidP="00A22583">
      <w:pPr>
        <w:pStyle w:val="Corpodetexto"/>
        <w:numPr>
          <w:ilvl w:val="0"/>
          <w:numId w:val="50"/>
        </w:numPr>
        <w:spacing w:line="360" w:lineRule="auto"/>
        <w:ind w:left="720" w:firstLine="698"/>
        <w:rPr>
          <w:rFonts w:ascii="Arial" w:hAnsi="Arial" w:cs="Arial"/>
          <w:color w:val="000000" w:themeColor="text1"/>
        </w:rPr>
      </w:pPr>
      <w:r w:rsidRPr="00C57C71">
        <w:rPr>
          <w:rFonts w:ascii="Arial" w:hAnsi="Arial" w:cs="Arial"/>
          <w:color w:val="000000" w:themeColor="text1"/>
        </w:rPr>
        <w:t>Tipo de campo;</w:t>
      </w:r>
    </w:p>
    <w:p w:rsidR="00336D36" w:rsidRDefault="00C57C71" w:rsidP="00A22583">
      <w:pPr>
        <w:pStyle w:val="Corpodetexto"/>
        <w:numPr>
          <w:ilvl w:val="0"/>
          <w:numId w:val="50"/>
        </w:numPr>
        <w:spacing w:line="360" w:lineRule="auto"/>
        <w:ind w:left="720" w:firstLine="698"/>
        <w:rPr>
          <w:rFonts w:ascii="Arial" w:hAnsi="Arial" w:cs="Arial"/>
          <w:color w:val="000000" w:themeColor="text1"/>
        </w:rPr>
      </w:pPr>
      <w:r w:rsidRPr="00C57C71">
        <w:rPr>
          <w:rFonts w:ascii="Arial" w:hAnsi="Arial" w:cs="Arial"/>
          <w:color w:val="000000" w:themeColor="text1"/>
        </w:rPr>
        <w:t>Regra de preenchimento de campo;</w:t>
      </w:r>
    </w:p>
    <w:p w:rsidR="00336D36" w:rsidRDefault="00C57C71" w:rsidP="00A22583">
      <w:pPr>
        <w:pStyle w:val="Corpodetexto"/>
        <w:numPr>
          <w:ilvl w:val="0"/>
          <w:numId w:val="50"/>
        </w:numPr>
        <w:spacing w:line="360" w:lineRule="auto"/>
        <w:ind w:left="720" w:firstLine="698"/>
        <w:rPr>
          <w:rFonts w:ascii="Arial" w:hAnsi="Arial" w:cs="Arial"/>
          <w:color w:val="000000" w:themeColor="text1"/>
        </w:rPr>
      </w:pPr>
      <w:r w:rsidRPr="00C57C71">
        <w:rPr>
          <w:rFonts w:ascii="Arial" w:hAnsi="Arial" w:cs="Arial"/>
          <w:color w:val="000000" w:themeColor="text1"/>
        </w:rPr>
        <w:t>Validade da linha do registro;</w:t>
      </w:r>
    </w:p>
    <w:p w:rsidR="00336D36" w:rsidRDefault="00C57C71" w:rsidP="00A22583">
      <w:pPr>
        <w:pStyle w:val="Corpodetexto"/>
        <w:numPr>
          <w:ilvl w:val="0"/>
          <w:numId w:val="50"/>
        </w:numPr>
        <w:spacing w:line="360" w:lineRule="auto"/>
        <w:ind w:left="720" w:firstLine="698"/>
        <w:rPr>
          <w:rFonts w:ascii="Arial" w:hAnsi="Arial" w:cs="Arial"/>
          <w:color w:val="000000" w:themeColor="text1"/>
        </w:rPr>
      </w:pPr>
      <w:r w:rsidRPr="00C57C71">
        <w:rPr>
          <w:rFonts w:ascii="Arial" w:hAnsi="Arial" w:cs="Arial"/>
          <w:color w:val="000000" w:themeColor="text1"/>
        </w:rPr>
        <w:t>Validade de período de datas.</w:t>
      </w:r>
    </w:p>
    <w:p w:rsidR="00C57C71" w:rsidRDefault="00C57C71" w:rsidP="00C57C71">
      <w:pPr>
        <w:pStyle w:val="Corpodetexto"/>
        <w:spacing w:after="0" w:line="360" w:lineRule="auto"/>
        <w:ind w:firstLine="698"/>
        <w:rPr>
          <w:rFonts w:ascii="Arial" w:hAnsi="Arial" w:cs="Arial"/>
          <w:color w:val="000000" w:themeColor="text1"/>
        </w:rPr>
      </w:pPr>
      <w:r w:rsidRPr="00C57C71">
        <w:rPr>
          <w:rFonts w:ascii="Arial" w:hAnsi="Arial" w:cs="Arial"/>
          <w:color w:val="000000" w:themeColor="text1"/>
        </w:rPr>
        <w:t>Caso algum dos itens acima seja violado, o sistema deve apresentar o erro respectivo em tela para que o usuário possa verificar o arquivo e efetuar as devidas correções.</w:t>
      </w:r>
    </w:p>
    <w:p w:rsidR="00C57C71" w:rsidRDefault="00C57C71" w:rsidP="00C57C71">
      <w:pPr>
        <w:pStyle w:val="Corpodetexto"/>
        <w:spacing w:after="0" w:line="360" w:lineRule="auto"/>
        <w:ind w:firstLine="698"/>
        <w:rPr>
          <w:rFonts w:ascii="Arial" w:hAnsi="Arial" w:cs="Arial"/>
          <w:color w:val="000000" w:themeColor="text1"/>
        </w:rPr>
      </w:pPr>
    </w:p>
    <w:p w:rsidR="00336D36" w:rsidRPr="00A22583" w:rsidRDefault="00336D36" w:rsidP="00A22583">
      <w:pPr>
        <w:pStyle w:val="Corpodetexto"/>
        <w:spacing w:after="0" w:line="360" w:lineRule="auto"/>
        <w:ind w:left="709" w:firstLine="142"/>
        <w:rPr>
          <w:rFonts w:ascii="Arial" w:hAnsi="Arial" w:cs="Arial"/>
          <w:b/>
          <w:color w:val="000000" w:themeColor="text1"/>
        </w:rPr>
      </w:pPr>
      <w:r w:rsidRPr="00A22583">
        <w:rPr>
          <w:rFonts w:ascii="Arial" w:hAnsi="Arial" w:cs="Arial"/>
          <w:b/>
          <w:color w:val="000000" w:themeColor="text1"/>
        </w:rPr>
        <w:t xml:space="preserve">RF_014 – Administrar </w:t>
      </w:r>
      <w:r w:rsidR="00C57C71">
        <w:rPr>
          <w:rFonts w:ascii="Arial" w:hAnsi="Arial" w:cs="Arial"/>
          <w:b/>
          <w:color w:val="000000" w:themeColor="text1"/>
        </w:rPr>
        <w:t>SMADS</w:t>
      </w:r>
    </w:p>
    <w:p w:rsidR="00C57C71" w:rsidRDefault="00C57C71" w:rsidP="00C57C71">
      <w:pPr>
        <w:pStyle w:val="Corpodetexto"/>
        <w:spacing w:after="0" w:line="360" w:lineRule="auto"/>
        <w:ind w:firstLine="698"/>
        <w:rPr>
          <w:rFonts w:ascii="Arial" w:hAnsi="Arial" w:cs="Arial"/>
          <w:color w:val="000000" w:themeColor="text1"/>
        </w:rPr>
      </w:pPr>
      <w:r w:rsidRPr="00C57C71">
        <w:rPr>
          <w:rFonts w:ascii="Arial" w:hAnsi="Arial" w:cs="Arial"/>
          <w:color w:val="000000" w:themeColor="text1"/>
        </w:rPr>
        <w:t xml:space="preserve">O sistema deve permitir executar o CRUD (create, read, update, delete) sobre os registros de SMADS, mantendo integração com a funcionalidade </w:t>
      </w:r>
      <w:r w:rsidR="000474E0">
        <w:rPr>
          <w:rFonts w:ascii="Arial" w:hAnsi="Arial" w:cs="Arial"/>
          <w:color w:val="000000" w:themeColor="text1"/>
        </w:rPr>
        <w:t>Importar</w:t>
      </w:r>
      <w:r w:rsidRPr="00C57C71">
        <w:rPr>
          <w:rFonts w:ascii="Arial" w:hAnsi="Arial" w:cs="Arial"/>
          <w:color w:val="000000" w:themeColor="text1"/>
        </w:rPr>
        <w:t xml:space="preserve"> SMADS.</w:t>
      </w:r>
    </w:p>
    <w:p w:rsidR="00673917" w:rsidRDefault="00673917" w:rsidP="00C57C71">
      <w:pPr>
        <w:pStyle w:val="Corpodetexto"/>
        <w:spacing w:after="0" w:line="360" w:lineRule="auto"/>
        <w:ind w:firstLine="698"/>
        <w:rPr>
          <w:rFonts w:ascii="Arial" w:hAnsi="Arial" w:cs="Arial"/>
          <w:color w:val="000000" w:themeColor="text1"/>
        </w:rPr>
      </w:pPr>
    </w:p>
    <w:p w:rsidR="00673917" w:rsidRPr="00336D36" w:rsidRDefault="00673917" w:rsidP="00673917">
      <w:pPr>
        <w:pStyle w:val="Corpodetexto"/>
        <w:spacing w:after="0" w:line="360" w:lineRule="auto"/>
        <w:ind w:left="709" w:firstLine="142"/>
        <w:rPr>
          <w:rFonts w:ascii="Arial" w:hAnsi="Arial" w:cs="Arial"/>
          <w:b/>
          <w:color w:val="000000" w:themeColor="text1"/>
        </w:rPr>
      </w:pPr>
      <w:bookmarkStart w:id="229" w:name="RF_015"/>
      <w:r w:rsidRPr="00336D36">
        <w:rPr>
          <w:rFonts w:ascii="Arial" w:hAnsi="Arial" w:cs="Arial"/>
          <w:b/>
          <w:color w:val="000000" w:themeColor="text1"/>
        </w:rPr>
        <w:lastRenderedPageBreak/>
        <w:t>RF_01</w:t>
      </w:r>
      <w:r>
        <w:rPr>
          <w:rFonts w:ascii="Arial" w:hAnsi="Arial" w:cs="Arial"/>
          <w:b/>
          <w:color w:val="000000" w:themeColor="text1"/>
        </w:rPr>
        <w:t>5</w:t>
      </w:r>
      <w:bookmarkEnd w:id="229"/>
      <w:r w:rsidRPr="00336D36">
        <w:rPr>
          <w:rFonts w:ascii="Arial" w:hAnsi="Arial" w:cs="Arial"/>
          <w:b/>
          <w:color w:val="000000" w:themeColor="text1"/>
        </w:rPr>
        <w:t xml:space="preserve"> –</w:t>
      </w:r>
      <w:r>
        <w:rPr>
          <w:rFonts w:ascii="Arial" w:hAnsi="Arial" w:cs="Arial"/>
          <w:b/>
          <w:color w:val="000000" w:themeColor="text1"/>
        </w:rPr>
        <w:t xml:space="preserve"> </w:t>
      </w:r>
      <w:r w:rsidRPr="00673917">
        <w:rPr>
          <w:rFonts w:ascii="Arial" w:hAnsi="Arial" w:cs="Arial"/>
          <w:b/>
          <w:color w:val="000000" w:themeColor="text1"/>
        </w:rPr>
        <w:t>Notificar Importação Processada</w:t>
      </w:r>
    </w:p>
    <w:p w:rsidR="00673917" w:rsidRDefault="00673917" w:rsidP="00673917">
      <w:pPr>
        <w:pStyle w:val="Corpodetexto"/>
        <w:spacing w:after="0" w:line="360" w:lineRule="auto"/>
        <w:ind w:firstLine="698"/>
        <w:rPr>
          <w:rFonts w:ascii="Arial" w:hAnsi="Arial" w:cs="Arial"/>
          <w:color w:val="000000" w:themeColor="text1"/>
        </w:rPr>
      </w:pPr>
      <w:r>
        <w:rPr>
          <w:rFonts w:ascii="Arial" w:hAnsi="Arial" w:cs="Arial"/>
          <w:color w:val="000000" w:themeColor="text1"/>
        </w:rPr>
        <w:t>Haverá uma rotina que verifica periodicamente arquivos que foram processados com sucesso ou com inconsistência e realiza a notificação por email destes arquivos para os destinatários previamente configurados na funcionalidade de parametrizar email.</w:t>
      </w:r>
    </w:p>
    <w:p w:rsidR="002C6B34" w:rsidRDefault="002C6B34" w:rsidP="00673917">
      <w:pPr>
        <w:pStyle w:val="Corpodetexto"/>
        <w:spacing w:after="0" w:line="360" w:lineRule="auto"/>
        <w:ind w:firstLine="698"/>
        <w:rPr>
          <w:rFonts w:ascii="Arial" w:hAnsi="Arial" w:cs="Arial"/>
          <w:color w:val="000000" w:themeColor="text1"/>
        </w:rPr>
      </w:pPr>
    </w:p>
    <w:p w:rsidR="002C6B34" w:rsidRPr="00A22583" w:rsidRDefault="00A30B75" w:rsidP="002C6B34">
      <w:pPr>
        <w:pStyle w:val="Corpodetexto"/>
        <w:spacing w:after="0" w:line="360" w:lineRule="auto"/>
        <w:ind w:left="709" w:firstLine="142"/>
        <w:rPr>
          <w:rFonts w:ascii="Arial" w:hAnsi="Arial" w:cs="Arial"/>
          <w:b/>
          <w:color w:val="000000" w:themeColor="text1"/>
        </w:rPr>
      </w:pPr>
      <w:bookmarkStart w:id="230" w:name="RF_016"/>
      <w:r>
        <w:rPr>
          <w:rFonts w:ascii="Arial" w:hAnsi="Arial" w:cs="Arial"/>
          <w:b/>
          <w:color w:val="000000" w:themeColor="text1"/>
        </w:rPr>
        <w:t xml:space="preserve">RF_016 </w:t>
      </w:r>
      <w:bookmarkEnd w:id="230"/>
      <w:r>
        <w:rPr>
          <w:rFonts w:ascii="Arial" w:hAnsi="Arial" w:cs="Arial"/>
          <w:b/>
          <w:color w:val="000000" w:themeColor="text1"/>
        </w:rPr>
        <w:t xml:space="preserve">- </w:t>
      </w:r>
      <w:r w:rsidR="002C6B34" w:rsidRPr="002C6B34">
        <w:rPr>
          <w:rFonts w:ascii="Arial" w:hAnsi="Arial" w:cs="Arial"/>
          <w:b/>
          <w:color w:val="000000" w:themeColor="text1"/>
        </w:rPr>
        <w:t>Administrar Valor Cosip</w:t>
      </w:r>
    </w:p>
    <w:p w:rsidR="002C6B34" w:rsidRDefault="002C6B34" w:rsidP="002C6B34">
      <w:pPr>
        <w:pStyle w:val="Corpodetexto"/>
        <w:spacing w:after="0" w:line="360" w:lineRule="auto"/>
        <w:ind w:firstLine="698"/>
        <w:rPr>
          <w:rFonts w:ascii="Arial" w:hAnsi="Arial" w:cs="Arial"/>
          <w:color w:val="000000" w:themeColor="text1"/>
        </w:rPr>
      </w:pPr>
      <w:r w:rsidRPr="00C57C71">
        <w:rPr>
          <w:rFonts w:ascii="Arial" w:hAnsi="Arial" w:cs="Arial"/>
          <w:color w:val="000000" w:themeColor="text1"/>
        </w:rPr>
        <w:t xml:space="preserve">O sistema deve permitir executar o CRUD (create, read, update, delete) sobre os registros de </w:t>
      </w:r>
      <w:r w:rsidR="00A30B75">
        <w:rPr>
          <w:rFonts w:ascii="Arial" w:hAnsi="Arial" w:cs="Arial"/>
          <w:color w:val="000000" w:themeColor="text1"/>
        </w:rPr>
        <w:t>Valor Cosip</w:t>
      </w:r>
      <w:r w:rsidRPr="00C57C71">
        <w:rPr>
          <w:rFonts w:ascii="Arial" w:hAnsi="Arial" w:cs="Arial"/>
          <w:color w:val="000000" w:themeColor="text1"/>
        </w:rPr>
        <w:t>.</w:t>
      </w:r>
      <w:r w:rsidR="00A30B75">
        <w:rPr>
          <w:rFonts w:ascii="Arial" w:hAnsi="Arial" w:cs="Arial"/>
          <w:color w:val="000000" w:themeColor="text1"/>
        </w:rPr>
        <w:t xml:space="preserve"> Este valor é separa</w:t>
      </w:r>
      <w:r w:rsidR="005F2671">
        <w:rPr>
          <w:rFonts w:ascii="Arial" w:hAnsi="Arial" w:cs="Arial"/>
          <w:color w:val="000000" w:themeColor="text1"/>
        </w:rPr>
        <w:t>do</w:t>
      </w:r>
      <w:r w:rsidR="00A30B75">
        <w:rPr>
          <w:rFonts w:ascii="Arial" w:hAnsi="Arial" w:cs="Arial"/>
          <w:color w:val="000000" w:themeColor="text1"/>
        </w:rPr>
        <w:t xml:space="preserve"> por classe e por faixas de consumo, de forma a ser possível considerar estes parâmetros como base para cálculo de análises tributárias em geral.</w:t>
      </w:r>
    </w:p>
    <w:p w:rsidR="002C6B34" w:rsidRDefault="002C6B34" w:rsidP="002C6B34">
      <w:pPr>
        <w:pStyle w:val="Corpodetexto"/>
        <w:spacing w:after="0" w:line="360" w:lineRule="auto"/>
        <w:ind w:firstLine="698"/>
        <w:rPr>
          <w:rFonts w:ascii="Arial" w:hAnsi="Arial" w:cs="Arial"/>
          <w:color w:val="000000" w:themeColor="text1"/>
        </w:rPr>
      </w:pPr>
    </w:p>
    <w:p w:rsidR="002C6B34" w:rsidRPr="00A22583" w:rsidRDefault="00A30B75" w:rsidP="002C6B34">
      <w:pPr>
        <w:pStyle w:val="Corpodetexto"/>
        <w:spacing w:after="0" w:line="360" w:lineRule="auto"/>
        <w:ind w:left="709" w:firstLine="142"/>
        <w:rPr>
          <w:rFonts w:ascii="Arial" w:hAnsi="Arial" w:cs="Arial"/>
          <w:b/>
          <w:color w:val="000000" w:themeColor="text1"/>
        </w:rPr>
      </w:pPr>
      <w:bookmarkStart w:id="231" w:name="RF_017"/>
      <w:r>
        <w:rPr>
          <w:rFonts w:ascii="Arial" w:hAnsi="Arial" w:cs="Arial"/>
          <w:b/>
          <w:color w:val="000000" w:themeColor="text1"/>
        </w:rPr>
        <w:t xml:space="preserve">RF_017 </w:t>
      </w:r>
      <w:bookmarkEnd w:id="231"/>
      <w:r>
        <w:rPr>
          <w:rFonts w:ascii="Arial" w:hAnsi="Arial" w:cs="Arial"/>
          <w:b/>
          <w:color w:val="000000" w:themeColor="text1"/>
        </w:rPr>
        <w:t xml:space="preserve">- </w:t>
      </w:r>
      <w:r w:rsidR="002C6B34" w:rsidRPr="002C6B34">
        <w:rPr>
          <w:rFonts w:ascii="Arial" w:hAnsi="Arial" w:cs="Arial"/>
          <w:b/>
          <w:color w:val="000000" w:themeColor="text1"/>
        </w:rPr>
        <w:t>Administrar Suspensão de Ação Judicial</w:t>
      </w:r>
    </w:p>
    <w:p w:rsidR="002C6B34" w:rsidRDefault="002C6B34" w:rsidP="002C6B34">
      <w:pPr>
        <w:pStyle w:val="Corpodetexto"/>
        <w:spacing w:after="0" w:line="360" w:lineRule="auto"/>
        <w:ind w:firstLine="698"/>
        <w:rPr>
          <w:rFonts w:ascii="Arial" w:hAnsi="Arial" w:cs="Arial"/>
          <w:color w:val="000000" w:themeColor="text1"/>
        </w:rPr>
      </w:pPr>
      <w:r w:rsidRPr="00C57C71">
        <w:rPr>
          <w:rFonts w:ascii="Arial" w:hAnsi="Arial" w:cs="Arial"/>
          <w:color w:val="000000" w:themeColor="text1"/>
        </w:rPr>
        <w:t>O sistema deve permitir</w:t>
      </w:r>
      <w:r w:rsidR="00A30B75">
        <w:rPr>
          <w:rFonts w:ascii="Arial" w:hAnsi="Arial" w:cs="Arial"/>
          <w:color w:val="000000" w:themeColor="text1"/>
        </w:rPr>
        <w:t xml:space="preserve"> suspender a cobrança sobre instalações, tendo que ser informado o período de vigência desta suspensão, bem como o número da ação judicial que originou a suspensão.</w:t>
      </w:r>
    </w:p>
    <w:p w:rsidR="002C6B34" w:rsidRDefault="002C6B34" w:rsidP="002C6B34">
      <w:pPr>
        <w:pStyle w:val="Corpodetexto"/>
        <w:spacing w:after="0" w:line="360" w:lineRule="auto"/>
        <w:ind w:firstLine="698"/>
        <w:rPr>
          <w:rFonts w:ascii="Arial" w:hAnsi="Arial" w:cs="Arial"/>
          <w:color w:val="000000" w:themeColor="text1"/>
        </w:rPr>
      </w:pPr>
    </w:p>
    <w:p w:rsidR="002C6B34" w:rsidRPr="00A22583" w:rsidRDefault="00A30B75" w:rsidP="002C6B34">
      <w:pPr>
        <w:pStyle w:val="Corpodetexto"/>
        <w:spacing w:after="0" w:line="360" w:lineRule="auto"/>
        <w:ind w:left="709" w:firstLine="142"/>
        <w:rPr>
          <w:rFonts w:ascii="Arial" w:hAnsi="Arial" w:cs="Arial"/>
          <w:b/>
          <w:color w:val="000000" w:themeColor="text1"/>
        </w:rPr>
      </w:pPr>
      <w:bookmarkStart w:id="232" w:name="RF_018"/>
      <w:r>
        <w:rPr>
          <w:rFonts w:ascii="Arial" w:hAnsi="Arial" w:cs="Arial"/>
          <w:b/>
          <w:color w:val="000000" w:themeColor="text1"/>
        </w:rPr>
        <w:t xml:space="preserve">RF_018 </w:t>
      </w:r>
      <w:bookmarkEnd w:id="232"/>
      <w:r>
        <w:rPr>
          <w:rFonts w:ascii="Arial" w:hAnsi="Arial" w:cs="Arial"/>
          <w:b/>
          <w:color w:val="000000" w:themeColor="text1"/>
        </w:rPr>
        <w:t xml:space="preserve">- </w:t>
      </w:r>
      <w:r w:rsidR="002C6B34" w:rsidRPr="002C6B34">
        <w:rPr>
          <w:rFonts w:ascii="Arial" w:hAnsi="Arial" w:cs="Arial"/>
          <w:b/>
          <w:color w:val="000000" w:themeColor="text1"/>
        </w:rPr>
        <w:t>Relatório de Inconsistências</w:t>
      </w:r>
    </w:p>
    <w:p w:rsidR="002C6B34" w:rsidRDefault="002C6B34" w:rsidP="002C6B34">
      <w:pPr>
        <w:pStyle w:val="Corpodetexto"/>
        <w:spacing w:after="0" w:line="360" w:lineRule="auto"/>
        <w:ind w:firstLine="698"/>
        <w:rPr>
          <w:rFonts w:ascii="Arial" w:hAnsi="Arial" w:cs="Arial"/>
          <w:color w:val="000000" w:themeColor="text1"/>
        </w:rPr>
      </w:pPr>
      <w:r w:rsidRPr="00C57C71">
        <w:rPr>
          <w:rFonts w:ascii="Arial" w:hAnsi="Arial" w:cs="Arial"/>
          <w:color w:val="000000" w:themeColor="text1"/>
        </w:rPr>
        <w:t xml:space="preserve">O sistema deve permitir </w:t>
      </w:r>
      <w:r w:rsidR="00A30B75">
        <w:rPr>
          <w:rFonts w:ascii="Arial" w:hAnsi="Arial" w:cs="Arial"/>
          <w:color w:val="000000" w:themeColor="text1"/>
        </w:rPr>
        <w:t>gerar relatório por arquivo, de forma a cruzar informações de forma matricial como inconsistências e período mês a mês, indicando os quantitativos detectados sobre as inconsistências</w:t>
      </w:r>
      <w:r w:rsidRPr="00C57C71">
        <w:rPr>
          <w:rFonts w:ascii="Arial" w:hAnsi="Arial" w:cs="Arial"/>
          <w:color w:val="000000" w:themeColor="text1"/>
        </w:rPr>
        <w:t>.</w:t>
      </w:r>
    </w:p>
    <w:p w:rsidR="002C6B34" w:rsidRDefault="002C6B34" w:rsidP="002C6B34">
      <w:pPr>
        <w:pStyle w:val="Corpodetexto"/>
        <w:spacing w:after="0" w:line="360" w:lineRule="auto"/>
        <w:ind w:firstLine="698"/>
        <w:rPr>
          <w:rFonts w:ascii="Arial" w:hAnsi="Arial" w:cs="Arial"/>
          <w:color w:val="000000" w:themeColor="text1"/>
        </w:rPr>
      </w:pPr>
    </w:p>
    <w:p w:rsidR="00A30B75" w:rsidRPr="00A22583" w:rsidRDefault="00A30B75">
      <w:pPr>
        <w:pStyle w:val="Corpodetexto"/>
        <w:spacing w:after="0" w:line="360" w:lineRule="auto"/>
        <w:ind w:left="709" w:firstLine="142"/>
        <w:rPr>
          <w:rFonts w:ascii="Arial" w:hAnsi="Arial" w:cs="Arial"/>
          <w:b/>
          <w:color w:val="000000" w:themeColor="text1"/>
        </w:rPr>
      </w:pPr>
      <w:bookmarkStart w:id="233" w:name="RF_019"/>
      <w:r>
        <w:rPr>
          <w:rFonts w:ascii="Arial" w:hAnsi="Arial" w:cs="Arial"/>
          <w:b/>
          <w:color w:val="000000" w:themeColor="text1"/>
        </w:rPr>
        <w:t xml:space="preserve">RF_019 </w:t>
      </w:r>
      <w:bookmarkEnd w:id="233"/>
      <w:r>
        <w:rPr>
          <w:rFonts w:ascii="Arial" w:hAnsi="Arial" w:cs="Arial"/>
          <w:b/>
          <w:color w:val="000000" w:themeColor="text1"/>
        </w:rPr>
        <w:t xml:space="preserve">- </w:t>
      </w:r>
      <w:r w:rsidRPr="00A30B75">
        <w:rPr>
          <w:rFonts w:ascii="Arial" w:hAnsi="Arial" w:cs="Arial"/>
          <w:b/>
          <w:color w:val="000000" w:themeColor="text1"/>
        </w:rPr>
        <w:t>Processar Análise Tributária</w:t>
      </w:r>
    </w:p>
    <w:p w:rsidR="002C6B34" w:rsidRDefault="002C6B34">
      <w:pPr>
        <w:pStyle w:val="Corpodetexto"/>
        <w:spacing w:after="0" w:line="360" w:lineRule="auto"/>
        <w:ind w:firstLine="698"/>
        <w:rPr>
          <w:ins w:id="234" w:author="victor.santos" w:date="2017-04-26T16:43:00Z"/>
          <w:rFonts w:ascii="Arial" w:hAnsi="Arial" w:cs="Arial"/>
          <w:color w:val="000000" w:themeColor="text1"/>
        </w:rPr>
      </w:pPr>
      <w:r w:rsidRPr="00C57C71">
        <w:rPr>
          <w:rFonts w:ascii="Arial" w:hAnsi="Arial" w:cs="Arial"/>
          <w:color w:val="000000" w:themeColor="text1"/>
        </w:rPr>
        <w:t>O sistema deve</w:t>
      </w:r>
      <w:r w:rsidR="00A30B75">
        <w:rPr>
          <w:rFonts w:ascii="Arial" w:hAnsi="Arial" w:cs="Arial"/>
          <w:color w:val="000000" w:themeColor="text1"/>
        </w:rPr>
        <w:t xml:space="preserve"> analisar as pendências tributárias sobre todas as instalações que ainda não sofreram esta análise. </w:t>
      </w:r>
      <w:r w:rsidR="00904F17">
        <w:rPr>
          <w:rFonts w:ascii="Arial" w:hAnsi="Arial" w:cs="Arial"/>
          <w:color w:val="000000" w:themeColor="text1"/>
        </w:rPr>
        <w:t xml:space="preserve">O processamento se dará sobre itens </w:t>
      </w:r>
      <w:r w:rsidR="00A30B75">
        <w:rPr>
          <w:rFonts w:ascii="Arial" w:hAnsi="Arial" w:cs="Arial"/>
          <w:color w:val="000000" w:themeColor="text1"/>
        </w:rPr>
        <w:t>como: juros, multa, atualização monetária, valor cosip, a faturar, a arrecadar e a repassar</w:t>
      </w:r>
      <w:r w:rsidR="00904F17">
        <w:rPr>
          <w:rFonts w:ascii="Arial" w:hAnsi="Arial" w:cs="Arial"/>
          <w:color w:val="000000" w:themeColor="text1"/>
        </w:rPr>
        <w:t>;</w:t>
      </w:r>
      <w:r w:rsidR="00A30B75">
        <w:rPr>
          <w:rFonts w:ascii="Arial" w:hAnsi="Arial" w:cs="Arial"/>
          <w:color w:val="000000" w:themeColor="text1"/>
        </w:rPr>
        <w:t xml:space="preserve"> para as instalações.</w:t>
      </w:r>
    </w:p>
    <w:p w:rsidR="00BC04C1" w:rsidRDefault="00BC04C1" w:rsidP="00BC04C1">
      <w:pPr>
        <w:pStyle w:val="Corpodetexto"/>
        <w:spacing w:after="0" w:line="360" w:lineRule="auto"/>
        <w:ind w:firstLine="698"/>
        <w:rPr>
          <w:ins w:id="235" w:author="victor.santos" w:date="2017-04-26T16:43:00Z"/>
          <w:rFonts w:ascii="Arial" w:hAnsi="Arial" w:cs="Arial"/>
          <w:color w:val="000000" w:themeColor="text1"/>
        </w:rPr>
      </w:pPr>
    </w:p>
    <w:p w:rsidR="00BC04C1" w:rsidRPr="00A22583" w:rsidRDefault="00BC04C1" w:rsidP="00BC04C1">
      <w:pPr>
        <w:pStyle w:val="Corpodetexto"/>
        <w:spacing w:after="0" w:line="360" w:lineRule="auto"/>
        <w:ind w:left="709" w:firstLine="142"/>
        <w:rPr>
          <w:ins w:id="236" w:author="victor.santos" w:date="2017-04-26T16:43:00Z"/>
          <w:rFonts w:ascii="Arial" w:hAnsi="Arial" w:cs="Arial"/>
          <w:b/>
          <w:color w:val="000000" w:themeColor="text1"/>
        </w:rPr>
      </w:pPr>
      <w:bookmarkStart w:id="237" w:name="RF_020"/>
      <w:ins w:id="238" w:author="victor.santos" w:date="2017-04-26T16:43:00Z">
        <w:r>
          <w:rPr>
            <w:rFonts w:ascii="Arial" w:hAnsi="Arial" w:cs="Arial"/>
            <w:b/>
            <w:color w:val="000000" w:themeColor="text1"/>
          </w:rPr>
          <w:t>RF_0</w:t>
        </w:r>
      </w:ins>
      <w:ins w:id="239" w:author="victor.santos" w:date="2017-04-26T16:44:00Z">
        <w:r>
          <w:rPr>
            <w:rFonts w:ascii="Arial" w:hAnsi="Arial" w:cs="Arial"/>
            <w:b/>
            <w:color w:val="000000" w:themeColor="text1"/>
          </w:rPr>
          <w:t>20</w:t>
        </w:r>
      </w:ins>
      <w:ins w:id="240" w:author="victor.santos" w:date="2017-04-26T16:43:00Z">
        <w:r>
          <w:rPr>
            <w:rFonts w:ascii="Arial" w:hAnsi="Arial" w:cs="Arial"/>
            <w:b/>
            <w:color w:val="000000" w:themeColor="text1"/>
          </w:rPr>
          <w:t xml:space="preserve"> </w:t>
        </w:r>
        <w:bookmarkEnd w:id="237"/>
        <w:r>
          <w:rPr>
            <w:rFonts w:ascii="Arial" w:hAnsi="Arial" w:cs="Arial"/>
            <w:b/>
            <w:color w:val="000000" w:themeColor="text1"/>
          </w:rPr>
          <w:t xml:space="preserve">- </w:t>
        </w:r>
      </w:ins>
      <w:ins w:id="241" w:author="victor.santos" w:date="2017-04-26T16:45:00Z">
        <w:r>
          <w:rPr>
            <w:rFonts w:ascii="Arial" w:hAnsi="Arial" w:cs="Arial"/>
            <w:b/>
            <w:color w:val="000000" w:themeColor="text1"/>
          </w:rPr>
          <w:t>Parametrizar Sistema</w:t>
        </w:r>
      </w:ins>
    </w:p>
    <w:p w:rsidR="00BC04C1" w:rsidRDefault="00BC04C1" w:rsidP="00BC04C1">
      <w:pPr>
        <w:pStyle w:val="Corpodetexto"/>
        <w:spacing w:after="0" w:line="360" w:lineRule="auto"/>
        <w:ind w:firstLine="698"/>
        <w:rPr>
          <w:ins w:id="242" w:author="victor.santos" w:date="2017-04-26T16:43:00Z"/>
          <w:rFonts w:ascii="Arial" w:hAnsi="Arial" w:cs="Arial"/>
          <w:color w:val="000000" w:themeColor="text1"/>
        </w:rPr>
      </w:pPr>
      <w:ins w:id="243" w:author="victor.santos" w:date="2017-04-26T16:43:00Z">
        <w:r w:rsidRPr="00C57C71">
          <w:rPr>
            <w:rFonts w:ascii="Arial" w:hAnsi="Arial" w:cs="Arial"/>
            <w:color w:val="000000" w:themeColor="text1"/>
          </w:rPr>
          <w:t>O sistema deve</w:t>
        </w:r>
        <w:r>
          <w:rPr>
            <w:rFonts w:ascii="Arial" w:hAnsi="Arial" w:cs="Arial"/>
            <w:color w:val="000000" w:themeColor="text1"/>
          </w:rPr>
          <w:t xml:space="preserve"> </w:t>
        </w:r>
      </w:ins>
      <w:ins w:id="244" w:author="victor.santos" w:date="2017-04-26T16:46:00Z">
        <w:r>
          <w:rPr>
            <w:rFonts w:ascii="Arial" w:hAnsi="Arial" w:cs="Arial"/>
            <w:color w:val="000000" w:themeColor="text1"/>
          </w:rPr>
          <w:t>permitir configurar algumas configurações como limite de linhas na exportação de arquivo, porcentagens base de juros e multa que influenciam no cálculo dos mesmos no que diz respeito a análise tributária.</w:t>
        </w:r>
      </w:ins>
    </w:p>
    <w:p w:rsidR="00BC04C1" w:rsidRDefault="00BC04C1" w:rsidP="00BC04C1">
      <w:pPr>
        <w:pStyle w:val="Corpodetexto"/>
        <w:spacing w:after="0" w:line="360" w:lineRule="auto"/>
        <w:ind w:firstLine="698"/>
        <w:rPr>
          <w:ins w:id="245" w:author="victor.santos" w:date="2017-04-26T16:43:00Z"/>
          <w:rFonts w:ascii="Arial" w:hAnsi="Arial" w:cs="Arial"/>
          <w:color w:val="000000" w:themeColor="text1"/>
        </w:rPr>
      </w:pPr>
    </w:p>
    <w:p w:rsidR="00BC04C1" w:rsidRPr="00A22583" w:rsidRDefault="00BC04C1" w:rsidP="00BC04C1">
      <w:pPr>
        <w:pStyle w:val="Corpodetexto"/>
        <w:spacing w:after="0" w:line="360" w:lineRule="auto"/>
        <w:ind w:left="709" w:firstLine="142"/>
        <w:rPr>
          <w:ins w:id="246" w:author="victor.santos" w:date="2017-04-26T16:43:00Z"/>
          <w:rFonts w:ascii="Arial" w:hAnsi="Arial" w:cs="Arial"/>
          <w:b/>
          <w:color w:val="000000" w:themeColor="text1"/>
        </w:rPr>
      </w:pPr>
      <w:bookmarkStart w:id="247" w:name="RF_021"/>
      <w:ins w:id="248" w:author="victor.santos" w:date="2017-04-26T16:43:00Z">
        <w:r>
          <w:rPr>
            <w:rFonts w:ascii="Arial" w:hAnsi="Arial" w:cs="Arial"/>
            <w:b/>
            <w:color w:val="000000" w:themeColor="text1"/>
          </w:rPr>
          <w:t>RF_0</w:t>
        </w:r>
      </w:ins>
      <w:ins w:id="249" w:author="victor.santos" w:date="2017-04-26T16:44:00Z">
        <w:r>
          <w:rPr>
            <w:rFonts w:ascii="Arial" w:hAnsi="Arial" w:cs="Arial"/>
            <w:b/>
            <w:color w:val="000000" w:themeColor="text1"/>
          </w:rPr>
          <w:t>21</w:t>
        </w:r>
      </w:ins>
      <w:bookmarkEnd w:id="247"/>
      <w:ins w:id="250" w:author="victor.santos" w:date="2017-04-26T16:43:00Z">
        <w:r>
          <w:rPr>
            <w:rFonts w:ascii="Arial" w:hAnsi="Arial" w:cs="Arial"/>
            <w:b/>
            <w:color w:val="000000" w:themeColor="text1"/>
          </w:rPr>
          <w:t xml:space="preserve"> - </w:t>
        </w:r>
      </w:ins>
      <w:ins w:id="251" w:author="victor.santos" w:date="2017-04-26T16:45:00Z">
        <w:r>
          <w:rPr>
            <w:rFonts w:ascii="Arial" w:hAnsi="Arial" w:cs="Arial"/>
            <w:b/>
            <w:color w:val="000000" w:themeColor="text1"/>
          </w:rPr>
          <w:t>Administrar Dados Cadastrais</w:t>
        </w:r>
      </w:ins>
    </w:p>
    <w:p w:rsidR="00BC04C1" w:rsidRDefault="00BC04C1" w:rsidP="00BC04C1">
      <w:pPr>
        <w:pStyle w:val="Corpodetexto"/>
        <w:spacing w:after="0" w:line="360" w:lineRule="auto"/>
        <w:ind w:firstLine="698"/>
        <w:rPr>
          <w:ins w:id="252" w:author="victor.santos" w:date="2017-04-26T20:21:00Z"/>
          <w:rFonts w:ascii="Arial" w:hAnsi="Arial" w:cs="Arial"/>
          <w:color w:val="000000" w:themeColor="text1"/>
        </w:rPr>
      </w:pPr>
      <w:ins w:id="253" w:author="victor.santos" w:date="2017-04-26T16:44:00Z">
        <w:r w:rsidRPr="00C57C71">
          <w:rPr>
            <w:rFonts w:ascii="Arial" w:hAnsi="Arial" w:cs="Arial"/>
            <w:color w:val="000000" w:themeColor="text1"/>
          </w:rPr>
          <w:t xml:space="preserve">O sistema deve permitir executar </w:t>
        </w:r>
        <w:r>
          <w:rPr>
            <w:rFonts w:ascii="Arial" w:hAnsi="Arial" w:cs="Arial"/>
            <w:color w:val="000000" w:themeColor="text1"/>
          </w:rPr>
          <w:t>pesquisar, incluir, detalhar, alterar, exportar pesquisa e consultar hist</w:t>
        </w:r>
      </w:ins>
      <w:ins w:id="254" w:author="victor.santos" w:date="2017-04-26T16:45:00Z">
        <w:r>
          <w:rPr>
            <w:rFonts w:ascii="Arial" w:hAnsi="Arial" w:cs="Arial"/>
            <w:color w:val="000000" w:themeColor="text1"/>
          </w:rPr>
          <w:t>órico de alterações sobre os registros de Dado Cadastral, sejam eles migrados da base legada, importados via arquivo de importação ou incluídos manualmente por esta mesma funcionalidade</w:t>
        </w:r>
      </w:ins>
      <w:ins w:id="255" w:author="victor.santos" w:date="2017-04-26T16:44:00Z">
        <w:r>
          <w:rPr>
            <w:rFonts w:ascii="Arial" w:hAnsi="Arial" w:cs="Arial"/>
            <w:color w:val="000000" w:themeColor="text1"/>
          </w:rPr>
          <w:t>.</w:t>
        </w:r>
      </w:ins>
    </w:p>
    <w:p w:rsidR="000C34AD" w:rsidRDefault="000C34AD" w:rsidP="00BC04C1">
      <w:pPr>
        <w:pStyle w:val="Corpodetexto"/>
        <w:spacing w:after="0" w:line="360" w:lineRule="auto"/>
        <w:ind w:firstLine="698"/>
        <w:rPr>
          <w:ins w:id="256" w:author="victor.santos" w:date="2017-04-26T20:21:00Z"/>
          <w:rFonts w:ascii="Arial" w:hAnsi="Arial" w:cs="Arial"/>
          <w:color w:val="000000" w:themeColor="text1"/>
        </w:rPr>
      </w:pPr>
    </w:p>
    <w:p w:rsidR="000C34AD" w:rsidRPr="00A22583" w:rsidRDefault="000C34AD" w:rsidP="000C34AD">
      <w:pPr>
        <w:pStyle w:val="Corpodetexto"/>
        <w:spacing w:after="0" w:line="360" w:lineRule="auto"/>
        <w:ind w:left="709" w:firstLine="142"/>
        <w:rPr>
          <w:ins w:id="257" w:author="victor.santos" w:date="2017-04-26T20:21:00Z"/>
          <w:rFonts w:ascii="Arial" w:hAnsi="Arial" w:cs="Arial"/>
          <w:b/>
          <w:color w:val="000000" w:themeColor="text1"/>
        </w:rPr>
      </w:pPr>
      <w:bookmarkStart w:id="258" w:name="RF_022"/>
      <w:ins w:id="259" w:author="victor.santos" w:date="2017-04-26T20:21:00Z">
        <w:r>
          <w:rPr>
            <w:rFonts w:ascii="Arial" w:hAnsi="Arial" w:cs="Arial"/>
            <w:b/>
            <w:color w:val="000000" w:themeColor="text1"/>
          </w:rPr>
          <w:t>RF_022</w:t>
        </w:r>
        <w:bookmarkEnd w:id="258"/>
        <w:r>
          <w:rPr>
            <w:rFonts w:ascii="Arial" w:hAnsi="Arial" w:cs="Arial"/>
            <w:b/>
            <w:color w:val="000000" w:themeColor="text1"/>
          </w:rPr>
          <w:t xml:space="preserve"> - Administrar Cash Power</w:t>
        </w:r>
      </w:ins>
    </w:p>
    <w:p w:rsidR="000C34AD" w:rsidRDefault="000C34AD" w:rsidP="000C34AD">
      <w:pPr>
        <w:pStyle w:val="Corpodetexto"/>
        <w:spacing w:after="0" w:line="360" w:lineRule="auto"/>
        <w:ind w:firstLine="698"/>
        <w:rPr>
          <w:ins w:id="260" w:author="victor.santos" w:date="2017-04-26T20:58:00Z"/>
          <w:rFonts w:ascii="Arial" w:hAnsi="Arial" w:cs="Arial"/>
          <w:color w:val="000000" w:themeColor="text1"/>
        </w:rPr>
      </w:pPr>
      <w:ins w:id="261" w:author="victor.santos" w:date="2017-04-26T20:21:00Z">
        <w:r w:rsidRPr="00C57C71">
          <w:rPr>
            <w:rFonts w:ascii="Arial" w:hAnsi="Arial" w:cs="Arial"/>
            <w:color w:val="000000" w:themeColor="text1"/>
          </w:rPr>
          <w:t xml:space="preserve">O sistema deve permitir executar </w:t>
        </w:r>
        <w:r>
          <w:rPr>
            <w:rFonts w:ascii="Arial" w:hAnsi="Arial" w:cs="Arial"/>
            <w:color w:val="000000" w:themeColor="text1"/>
          </w:rPr>
          <w:t>pesquisar, incluir, detalhar, alterar, exportar pesquisa e consultar histórico de alterações sobre os registros de Cash Power, sejam eles migrados da base legada, importados via arquivo de importação ou incluídos manualmente por esta mesma funcionalidade.</w:t>
        </w:r>
      </w:ins>
    </w:p>
    <w:p w:rsidR="00CF31A7" w:rsidRDefault="00CF31A7" w:rsidP="000C34AD">
      <w:pPr>
        <w:pStyle w:val="Corpodetexto"/>
        <w:spacing w:after="0" w:line="360" w:lineRule="auto"/>
        <w:ind w:firstLine="698"/>
        <w:rPr>
          <w:ins w:id="262" w:author="victor.santos" w:date="2017-04-26T20:58:00Z"/>
          <w:rFonts w:ascii="Arial" w:hAnsi="Arial" w:cs="Arial"/>
          <w:color w:val="000000" w:themeColor="text1"/>
        </w:rPr>
      </w:pPr>
    </w:p>
    <w:p w:rsidR="00CF31A7" w:rsidRPr="00A22583" w:rsidRDefault="00CF31A7" w:rsidP="00CF31A7">
      <w:pPr>
        <w:pStyle w:val="Corpodetexto"/>
        <w:spacing w:after="0" w:line="360" w:lineRule="auto"/>
        <w:ind w:left="709" w:firstLine="142"/>
        <w:rPr>
          <w:ins w:id="263" w:author="victor.santos" w:date="2017-04-26T20:58:00Z"/>
          <w:rFonts w:ascii="Arial" w:hAnsi="Arial" w:cs="Arial"/>
          <w:b/>
          <w:color w:val="000000" w:themeColor="text1"/>
        </w:rPr>
      </w:pPr>
      <w:bookmarkStart w:id="264" w:name="RF_023"/>
      <w:ins w:id="265" w:author="victor.santos" w:date="2017-04-26T20:58:00Z">
        <w:r>
          <w:rPr>
            <w:rFonts w:ascii="Arial" w:hAnsi="Arial" w:cs="Arial"/>
            <w:b/>
            <w:color w:val="000000" w:themeColor="text1"/>
          </w:rPr>
          <w:lastRenderedPageBreak/>
          <w:t>RF_02</w:t>
        </w:r>
      </w:ins>
      <w:ins w:id="266" w:author="victor.santos" w:date="2017-04-26T20:59:00Z">
        <w:r>
          <w:rPr>
            <w:rFonts w:ascii="Arial" w:hAnsi="Arial" w:cs="Arial"/>
            <w:b/>
            <w:color w:val="000000" w:themeColor="text1"/>
          </w:rPr>
          <w:t>3</w:t>
        </w:r>
      </w:ins>
      <w:bookmarkEnd w:id="264"/>
      <w:ins w:id="267" w:author="victor.santos" w:date="2017-04-26T20:58:00Z">
        <w:r>
          <w:rPr>
            <w:rFonts w:ascii="Arial" w:hAnsi="Arial" w:cs="Arial"/>
            <w:b/>
            <w:color w:val="000000" w:themeColor="text1"/>
          </w:rPr>
          <w:t xml:space="preserve"> - </w:t>
        </w:r>
        <w:r w:rsidRPr="00A30B75">
          <w:rPr>
            <w:rFonts w:ascii="Arial" w:hAnsi="Arial" w:cs="Arial"/>
            <w:b/>
            <w:color w:val="000000" w:themeColor="text1"/>
          </w:rPr>
          <w:t xml:space="preserve">Processar </w:t>
        </w:r>
        <w:r>
          <w:rPr>
            <w:rFonts w:ascii="Arial" w:hAnsi="Arial" w:cs="Arial"/>
            <w:b/>
            <w:color w:val="000000" w:themeColor="text1"/>
          </w:rPr>
          <w:t>Índice IPCA</w:t>
        </w:r>
      </w:ins>
    </w:p>
    <w:p w:rsidR="00CF31A7" w:rsidRDefault="00CF31A7" w:rsidP="00CF31A7">
      <w:pPr>
        <w:pStyle w:val="Corpodetexto"/>
        <w:spacing w:after="0" w:line="360" w:lineRule="auto"/>
        <w:ind w:firstLine="698"/>
        <w:rPr>
          <w:ins w:id="268" w:author="victor.santos" w:date="2017-04-26T20:58:00Z"/>
          <w:rFonts w:ascii="Arial" w:hAnsi="Arial" w:cs="Arial"/>
          <w:color w:val="000000" w:themeColor="text1"/>
        </w:rPr>
      </w:pPr>
      <w:ins w:id="269" w:author="victor.santos" w:date="2017-04-26T20:58:00Z">
        <w:r w:rsidRPr="00C57C71">
          <w:rPr>
            <w:rFonts w:ascii="Arial" w:hAnsi="Arial" w:cs="Arial"/>
            <w:color w:val="000000" w:themeColor="text1"/>
          </w:rPr>
          <w:t xml:space="preserve">O sistema </w:t>
        </w:r>
      </w:ins>
      <w:ins w:id="270" w:author="victor.santos" w:date="2017-04-26T20:59:00Z">
        <w:r>
          <w:rPr>
            <w:rFonts w:ascii="Arial" w:hAnsi="Arial" w:cs="Arial"/>
            <w:color w:val="000000" w:themeColor="text1"/>
          </w:rPr>
          <w:t>importar periodicamente os valores mensais de índice IPCA</w:t>
        </w:r>
      </w:ins>
      <w:ins w:id="271" w:author="victor.santos" w:date="2017-04-26T21:02:00Z">
        <w:r w:rsidR="009A3C61">
          <w:rPr>
            <w:rFonts w:ascii="Arial" w:hAnsi="Arial" w:cs="Arial"/>
            <w:color w:val="000000" w:themeColor="text1"/>
          </w:rPr>
          <w:t xml:space="preserve"> do webservice do SIEF</w:t>
        </w:r>
      </w:ins>
      <w:ins w:id="272" w:author="victor.santos" w:date="2017-04-26T20:59:00Z">
        <w:r>
          <w:rPr>
            <w:rFonts w:ascii="Arial" w:hAnsi="Arial" w:cs="Arial"/>
            <w:color w:val="000000" w:themeColor="text1"/>
          </w:rPr>
          <w:t xml:space="preserve"> de modo que a funcionalidade de análise tributária possa utilizar informações internas da base de dados do próprio COSIP, evitando problemas de performance em tempo de processamento de análise</w:t>
        </w:r>
      </w:ins>
      <w:ins w:id="273" w:author="victor.santos" w:date="2017-04-26T20:58:00Z">
        <w:r>
          <w:rPr>
            <w:rFonts w:ascii="Arial" w:hAnsi="Arial" w:cs="Arial"/>
            <w:color w:val="000000" w:themeColor="text1"/>
          </w:rPr>
          <w:t>.</w:t>
        </w:r>
      </w:ins>
    </w:p>
    <w:p w:rsidR="00CF31A7" w:rsidRDefault="00CF31A7" w:rsidP="000C34AD">
      <w:pPr>
        <w:pStyle w:val="Corpodetexto"/>
        <w:spacing w:after="0" w:line="360" w:lineRule="auto"/>
        <w:ind w:firstLine="698"/>
        <w:rPr>
          <w:ins w:id="274" w:author="victor.santos" w:date="2017-04-26T20:21:00Z"/>
          <w:rFonts w:ascii="Arial" w:hAnsi="Arial" w:cs="Arial"/>
          <w:color w:val="000000" w:themeColor="text1"/>
        </w:rPr>
      </w:pPr>
    </w:p>
    <w:p w:rsidR="00BC04C1" w:rsidDel="00BC04C1" w:rsidRDefault="00BC04C1">
      <w:pPr>
        <w:pStyle w:val="Corpodetexto"/>
        <w:spacing w:after="0" w:line="360" w:lineRule="auto"/>
        <w:ind w:firstLine="698"/>
        <w:rPr>
          <w:del w:id="275" w:author="victor.santos" w:date="2017-04-26T16:47:00Z"/>
          <w:rFonts w:ascii="Arial" w:hAnsi="Arial" w:cs="Arial"/>
          <w:color w:val="000000" w:themeColor="text1"/>
        </w:rPr>
      </w:pPr>
    </w:p>
    <w:p w:rsidR="00C57C71" w:rsidRPr="002F59F3" w:rsidRDefault="00C57C71" w:rsidP="00207F79">
      <w:pPr>
        <w:pStyle w:val="Corpodetexto"/>
        <w:spacing w:after="0" w:line="360" w:lineRule="auto"/>
        <w:ind w:left="0"/>
        <w:rPr>
          <w:rFonts w:ascii="Arial" w:hAnsi="Arial" w:cs="Arial"/>
          <w:color w:val="000000" w:themeColor="text1"/>
        </w:rPr>
      </w:pPr>
    </w:p>
    <w:p w:rsidR="008E509D" w:rsidRDefault="008E509D" w:rsidP="00504D9C">
      <w:pPr>
        <w:pStyle w:val="Ttulo2"/>
        <w:spacing w:before="0" w:line="360" w:lineRule="auto"/>
        <w:ind w:left="851" w:hanging="425"/>
        <w:rPr>
          <w:rFonts w:cs="Arial"/>
        </w:rPr>
      </w:pPr>
      <w:bookmarkStart w:id="276" w:name="_Toc484416931"/>
      <w:r w:rsidRPr="009E25BF">
        <w:rPr>
          <w:rFonts w:cs="Arial"/>
        </w:rPr>
        <w:t>Requisitos Não Funcionais:</w:t>
      </w:r>
      <w:bookmarkEnd w:id="276"/>
      <w:r w:rsidRPr="009E25BF">
        <w:rPr>
          <w:rFonts w:cs="Arial"/>
        </w:rPr>
        <w:t xml:space="preserve"> </w:t>
      </w:r>
    </w:p>
    <w:p w:rsidR="00E86F58" w:rsidRPr="009E25BF" w:rsidRDefault="00E86F58" w:rsidP="00504D9C">
      <w:pPr>
        <w:pStyle w:val="Ttulo3"/>
        <w:spacing w:before="0"/>
        <w:ind w:left="1418" w:hanging="567"/>
        <w:rPr>
          <w:rFonts w:cs="Arial"/>
        </w:rPr>
      </w:pPr>
      <w:bookmarkStart w:id="277" w:name="_Toc484416932"/>
      <w:r>
        <w:rPr>
          <w:rFonts w:cs="Arial"/>
        </w:rPr>
        <w:t>Segurança</w:t>
      </w:r>
      <w:r w:rsidRPr="009E25BF">
        <w:rPr>
          <w:rFonts w:cs="Arial"/>
        </w:rPr>
        <w:t>:</w:t>
      </w:r>
      <w:bookmarkEnd w:id="277"/>
      <w:r w:rsidRPr="009E25BF">
        <w:rPr>
          <w:rFonts w:cs="Arial"/>
        </w:rPr>
        <w:t xml:space="preserve"> </w:t>
      </w:r>
    </w:p>
    <w:p w:rsidR="00011192" w:rsidRPr="00905751" w:rsidRDefault="0091165B" w:rsidP="0091165B">
      <w:pPr>
        <w:pStyle w:val="Corpodetexto"/>
        <w:spacing w:after="0" w:line="360" w:lineRule="auto"/>
        <w:ind w:left="708" w:firstLine="426"/>
        <w:rPr>
          <w:rFonts w:ascii="Arial" w:hAnsi="Arial" w:cs="Arial"/>
          <w:b/>
          <w:color w:val="000000" w:themeColor="text1"/>
        </w:rPr>
      </w:pPr>
      <w:bookmarkStart w:id="278" w:name="NF_001"/>
      <w:r w:rsidRPr="00905751">
        <w:rPr>
          <w:rFonts w:ascii="Arial" w:hAnsi="Arial" w:cs="Arial"/>
          <w:b/>
          <w:color w:val="000000" w:themeColor="text1"/>
        </w:rPr>
        <w:t>NF_</w:t>
      </w:r>
      <w:r w:rsidR="000756C4">
        <w:rPr>
          <w:rFonts w:ascii="Arial" w:hAnsi="Arial" w:cs="Arial"/>
          <w:b/>
          <w:color w:val="000000" w:themeColor="text1"/>
        </w:rPr>
        <w:t>0</w:t>
      </w:r>
      <w:r w:rsidRPr="00905751">
        <w:rPr>
          <w:rFonts w:ascii="Arial" w:hAnsi="Arial" w:cs="Arial"/>
          <w:b/>
          <w:color w:val="000000" w:themeColor="text1"/>
        </w:rPr>
        <w:t xml:space="preserve">01 </w:t>
      </w:r>
      <w:bookmarkEnd w:id="278"/>
      <w:r w:rsidRPr="00905751">
        <w:rPr>
          <w:rFonts w:ascii="Arial" w:hAnsi="Arial" w:cs="Arial"/>
          <w:b/>
          <w:color w:val="000000" w:themeColor="text1"/>
        </w:rPr>
        <w:t xml:space="preserve">– </w:t>
      </w:r>
      <w:r w:rsidR="00905751" w:rsidRPr="00905751">
        <w:rPr>
          <w:rFonts w:ascii="Arial" w:hAnsi="Arial" w:cs="Arial"/>
          <w:b/>
          <w:color w:val="000000" w:themeColor="text1"/>
        </w:rPr>
        <w:t>Autenticação dos usuários via CAC</w:t>
      </w:r>
    </w:p>
    <w:p w:rsidR="00905751" w:rsidRDefault="00905751" w:rsidP="00905751">
      <w:pPr>
        <w:pStyle w:val="Corpodetexto"/>
        <w:spacing w:after="0" w:line="360" w:lineRule="auto"/>
        <w:ind w:left="1418"/>
        <w:jc w:val="both"/>
        <w:rPr>
          <w:rFonts w:ascii="Arial" w:hAnsi="Arial" w:cs="Arial"/>
          <w:color w:val="000000" w:themeColor="text1"/>
        </w:rPr>
      </w:pPr>
      <w:r w:rsidRPr="001E1ABB">
        <w:rPr>
          <w:rFonts w:ascii="Arial" w:hAnsi="Arial" w:cs="Arial"/>
          <w:color w:val="000000" w:themeColor="text1"/>
        </w:rPr>
        <w:t>O processo de autenticação dos usuários deve ser feito pela intranet, utilizando o componente de autenticação CAC (Controle de Acesso Corporativo).</w:t>
      </w:r>
    </w:p>
    <w:p w:rsidR="00BC4B64" w:rsidRPr="002F59F3" w:rsidRDefault="00BC4B64" w:rsidP="00905751">
      <w:pPr>
        <w:pStyle w:val="Corpodetexto"/>
        <w:spacing w:after="0" w:line="360" w:lineRule="auto"/>
        <w:ind w:left="1418"/>
        <w:jc w:val="both"/>
        <w:rPr>
          <w:rFonts w:ascii="Arial" w:hAnsi="Arial" w:cs="Arial"/>
          <w:color w:val="000000" w:themeColor="text1"/>
        </w:rPr>
      </w:pPr>
    </w:p>
    <w:p w:rsidR="00E86F58" w:rsidRDefault="00E86F58" w:rsidP="00504D9C">
      <w:pPr>
        <w:pStyle w:val="Ttulo3"/>
        <w:spacing w:before="0"/>
        <w:ind w:left="1418" w:hanging="567"/>
        <w:rPr>
          <w:rFonts w:cs="Arial"/>
        </w:rPr>
      </w:pPr>
      <w:bookmarkStart w:id="279" w:name="_Toc484416933"/>
      <w:r>
        <w:rPr>
          <w:rFonts w:cs="Arial"/>
        </w:rPr>
        <w:t>Usabilidade</w:t>
      </w:r>
      <w:r w:rsidRPr="009E25BF">
        <w:rPr>
          <w:rFonts w:cs="Arial"/>
        </w:rPr>
        <w:t>:</w:t>
      </w:r>
      <w:bookmarkEnd w:id="279"/>
      <w:r w:rsidRPr="009E25BF">
        <w:rPr>
          <w:rFonts w:cs="Arial"/>
        </w:rPr>
        <w:t xml:space="preserve"> </w:t>
      </w:r>
    </w:p>
    <w:p w:rsidR="003F1433" w:rsidRPr="00905751" w:rsidRDefault="0091165B" w:rsidP="0091165B">
      <w:pPr>
        <w:pStyle w:val="Corpodetexto"/>
        <w:spacing w:after="0" w:line="360" w:lineRule="auto"/>
        <w:ind w:left="708" w:firstLine="426"/>
        <w:rPr>
          <w:rFonts w:ascii="Arial" w:hAnsi="Arial" w:cs="Arial"/>
          <w:b/>
          <w:color w:val="000000" w:themeColor="text1"/>
        </w:rPr>
      </w:pPr>
      <w:bookmarkStart w:id="280" w:name="NF_011"/>
      <w:r w:rsidRPr="00905751">
        <w:rPr>
          <w:rFonts w:ascii="Arial" w:hAnsi="Arial" w:cs="Arial"/>
          <w:b/>
          <w:color w:val="000000" w:themeColor="text1"/>
        </w:rPr>
        <w:t>NF_</w:t>
      </w:r>
      <w:r w:rsidR="000756C4">
        <w:rPr>
          <w:rFonts w:ascii="Arial" w:hAnsi="Arial" w:cs="Arial"/>
          <w:b/>
          <w:color w:val="000000" w:themeColor="text1"/>
        </w:rPr>
        <w:t>0</w:t>
      </w:r>
      <w:r w:rsidR="002E774D" w:rsidRPr="00905751">
        <w:rPr>
          <w:rFonts w:ascii="Arial" w:hAnsi="Arial" w:cs="Arial"/>
          <w:b/>
          <w:color w:val="000000" w:themeColor="text1"/>
        </w:rPr>
        <w:t>11</w:t>
      </w:r>
      <w:r w:rsidRPr="00905751">
        <w:rPr>
          <w:rFonts w:ascii="Arial" w:hAnsi="Arial" w:cs="Arial"/>
          <w:b/>
          <w:color w:val="000000" w:themeColor="text1"/>
        </w:rPr>
        <w:t xml:space="preserve"> </w:t>
      </w:r>
      <w:bookmarkEnd w:id="280"/>
      <w:r w:rsidRPr="00905751">
        <w:rPr>
          <w:rFonts w:ascii="Arial" w:hAnsi="Arial" w:cs="Arial"/>
          <w:b/>
          <w:color w:val="000000" w:themeColor="text1"/>
        </w:rPr>
        <w:t xml:space="preserve">– </w:t>
      </w:r>
      <w:r w:rsidR="00905751" w:rsidRPr="00905751">
        <w:rPr>
          <w:rFonts w:ascii="Arial" w:hAnsi="Arial" w:cs="Arial"/>
          <w:b/>
          <w:color w:val="000000" w:themeColor="text1"/>
        </w:rPr>
        <w:t>Diretriz de Usabilidade do Sistema</w:t>
      </w:r>
      <w:r w:rsidR="003F1433" w:rsidRPr="00905751">
        <w:rPr>
          <w:rFonts w:ascii="Arial" w:hAnsi="Arial" w:cs="Arial"/>
          <w:b/>
          <w:color w:val="000000" w:themeColor="text1"/>
        </w:rPr>
        <w:t xml:space="preserve"> </w:t>
      </w:r>
    </w:p>
    <w:p w:rsidR="00905751" w:rsidRPr="002F59F3" w:rsidRDefault="00905751" w:rsidP="00905751">
      <w:pPr>
        <w:pStyle w:val="Corpodetexto"/>
        <w:spacing w:after="0" w:line="360" w:lineRule="auto"/>
        <w:ind w:left="1418"/>
        <w:jc w:val="both"/>
        <w:rPr>
          <w:rFonts w:ascii="Arial" w:hAnsi="Arial" w:cs="Arial"/>
          <w:color w:val="000000" w:themeColor="text1"/>
        </w:rPr>
      </w:pPr>
      <w:r w:rsidRPr="001E3CB3">
        <w:rPr>
          <w:rFonts w:ascii="Arial" w:hAnsi="Arial" w:cs="Arial"/>
          <w:color w:val="000000" w:themeColor="text1"/>
        </w:rPr>
        <w:t>O Sistema deve utilizar a Diretriz de Usa</w:t>
      </w:r>
      <w:r>
        <w:rPr>
          <w:rFonts w:ascii="Arial" w:hAnsi="Arial" w:cs="Arial"/>
          <w:color w:val="000000" w:themeColor="text1"/>
        </w:rPr>
        <w:t xml:space="preserve">bilidade definida no documento </w:t>
      </w:r>
      <w:hyperlink w:anchor="RE03" w:history="1">
        <w:r w:rsidRPr="00905751">
          <w:rPr>
            <w:rStyle w:val="Hyperlink"/>
            <w:rFonts w:ascii="Arial" w:hAnsi="Arial" w:cs="Arial"/>
          </w:rPr>
          <w:t>RE03</w:t>
        </w:r>
      </w:hyperlink>
      <w:r>
        <w:rPr>
          <w:rFonts w:ascii="Arial" w:hAnsi="Arial" w:cs="Arial"/>
          <w:color w:val="000000" w:themeColor="text1"/>
        </w:rPr>
        <w:t>.</w:t>
      </w:r>
    </w:p>
    <w:p w:rsidR="0082066C" w:rsidRPr="0082066C" w:rsidRDefault="0082066C" w:rsidP="0082066C"/>
    <w:p w:rsidR="00E86F58" w:rsidRPr="009E25BF" w:rsidRDefault="00E86F58" w:rsidP="00504D9C">
      <w:pPr>
        <w:pStyle w:val="Ttulo3"/>
        <w:spacing w:before="0"/>
        <w:ind w:left="1418" w:hanging="567"/>
        <w:jc w:val="both"/>
        <w:rPr>
          <w:rFonts w:cs="Arial"/>
        </w:rPr>
      </w:pPr>
      <w:bookmarkStart w:id="281" w:name="_Toc484416934"/>
      <w:r w:rsidRPr="009E25BF">
        <w:rPr>
          <w:rFonts w:cs="Arial"/>
        </w:rPr>
        <w:t>Integração:</w:t>
      </w:r>
      <w:bookmarkEnd w:id="281"/>
      <w:r w:rsidRPr="009E25BF">
        <w:rPr>
          <w:rFonts w:cs="Arial"/>
        </w:rPr>
        <w:t xml:space="preserve"> </w:t>
      </w:r>
    </w:p>
    <w:p w:rsidR="003F1433" w:rsidRPr="002F59F3" w:rsidRDefault="0091165B" w:rsidP="0091165B">
      <w:pPr>
        <w:pStyle w:val="Corpodetexto"/>
        <w:spacing w:after="0" w:line="360" w:lineRule="auto"/>
        <w:ind w:left="708" w:firstLine="426"/>
        <w:rPr>
          <w:rFonts w:ascii="Arial" w:hAnsi="Arial" w:cs="Arial"/>
          <w:color w:val="000000" w:themeColor="text1"/>
        </w:rPr>
      </w:pPr>
      <w:r>
        <w:rPr>
          <w:rFonts w:ascii="Arial" w:hAnsi="Arial" w:cs="Arial"/>
          <w:color w:val="000000" w:themeColor="text1"/>
        </w:rPr>
        <w:t>NF_</w:t>
      </w:r>
      <w:r w:rsidR="000756C4">
        <w:rPr>
          <w:rFonts w:ascii="Arial" w:hAnsi="Arial" w:cs="Arial"/>
          <w:color w:val="000000" w:themeColor="text1"/>
        </w:rPr>
        <w:t>0</w:t>
      </w:r>
      <w:r w:rsidR="002E774D">
        <w:rPr>
          <w:rFonts w:ascii="Arial" w:hAnsi="Arial" w:cs="Arial"/>
          <w:color w:val="000000" w:themeColor="text1"/>
        </w:rPr>
        <w:t>21</w:t>
      </w:r>
      <w:r>
        <w:rPr>
          <w:rFonts w:ascii="Arial" w:hAnsi="Arial" w:cs="Arial"/>
          <w:color w:val="000000" w:themeColor="text1"/>
        </w:rPr>
        <w:t xml:space="preserve"> – </w:t>
      </w:r>
      <w:r w:rsidR="003F1433" w:rsidRPr="002F59F3">
        <w:rPr>
          <w:rFonts w:ascii="Arial" w:hAnsi="Arial" w:cs="Arial"/>
          <w:color w:val="000000" w:themeColor="text1"/>
        </w:rPr>
        <w:t xml:space="preserve">Xxxxxxxxxxxxxx </w:t>
      </w:r>
    </w:p>
    <w:p w:rsidR="00011192" w:rsidRPr="002F59F3" w:rsidRDefault="003F1433" w:rsidP="003F1433">
      <w:pPr>
        <w:pStyle w:val="Corpodetexto"/>
        <w:spacing w:after="0" w:line="360" w:lineRule="auto"/>
        <w:ind w:left="1418"/>
        <w:rPr>
          <w:rFonts w:ascii="Arial" w:hAnsi="Arial" w:cs="Arial"/>
          <w:color w:val="000000" w:themeColor="text1"/>
        </w:rPr>
      </w:pPr>
      <w:r w:rsidRPr="002F59F3">
        <w:rPr>
          <w:rFonts w:ascii="Arial" w:hAnsi="Arial" w:cs="Arial"/>
          <w:color w:val="000000" w:themeColor="text1"/>
        </w:rPr>
        <w:t xml:space="preserve"> </w:t>
      </w:r>
      <w:r w:rsidR="00011192" w:rsidRPr="002F59F3">
        <w:rPr>
          <w:rFonts w:ascii="Arial" w:hAnsi="Arial" w:cs="Arial"/>
          <w:color w:val="000000" w:themeColor="text1"/>
        </w:rPr>
        <w:t xml:space="preserve">[Texto com a descrição do Requisito </w:t>
      </w:r>
      <w:r w:rsidR="00011192">
        <w:rPr>
          <w:rFonts w:ascii="Arial" w:hAnsi="Arial" w:cs="Arial"/>
          <w:color w:val="000000" w:themeColor="text1"/>
        </w:rPr>
        <w:t xml:space="preserve">Não </w:t>
      </w:r>
      <w:r w:rsidR="00011192" w:rsidRPr="002F59F3">
        <w:rPr>
          <w:rFonts w:ascii="Arial" w:hAnsi="Arial" w:cs="Arial"/>
          <w:color w:val="000000" w:themeColor="text1"/>
        </w:rPr>
        <w:t>Funcional]</w:t>
      </w:r>
    </w:p>
    <w:p w:rsidR="005A490D" w:rsidRPr="00207F79" w:rsidRDefault="005A490D" w:rsidP="00845C7A">
      <w:pPr>
        <w:spacing w:line="360" w:lineRule="auto"/>
        <w:jc w:val="both"/>
        <w:rPr>
          <w:rFonts w:ascii="Arial" w:hAnsi="Arial" w:cs="Arial"/>
        </w:rPr>
      </w:pPr>
    </w:p>
    <w:p w:rsidR="00B75619" w:rsidRDefault="00B75619">
      <w:pPr>
        <w:widowControl/>
        <w:spacing w:after="200" w:line="276" w:lineRule="auto"/>
        <w:rPr>
          <w:rFonts w:ascii="Arial" w:hAnsi="Arial" w:cs="Arial"/>
          <w:b/>
          <w:sz w:val="24"/>
        </w:rPr>
      </w:pPr>
      <w:r>
        <w:rPr>
          <w:rFonts w:cs="Arial"/>
        </w:rPr>
        <w:br w:type="page"/>
      </w:r>
    </w:p>
    <w:p w:rsidR="00207F79" w:rsidRDefault="00207F79" w:rsidP="00504D9C">
      <w:pPr>
        <w:pStyle w:val="Ttulo1"/>
        <w:widowControl/>
        <w:spacing w:before="0" w:after="0" w:line="360" w:lineRule="auto"/>
        <w:ind w:left="426" w:hanging="426"/>
        <w:jc w:val="both"/>
        <w:rPr>
          <w:rFonts w:cs="Arial"/>
        </w:rPr>
      </w:pPr>
      <w:bookmarkStart w:id="282" w:name="_Toc484416935"/>
      <w:r w:rsidRPr="00207F79">
        <w:rPr>
          <w:rFonts w:cs="Arial"/>
        </w:rPr>
        <w:lastRenderedPageBreak/>
        <w:t>Regras de Negócio:</w:t>
      </w:r>
      <w:bookmarkEnd w:id="282"/>
    </w:p>
    <w:p w:rsidR="002D58DB" w:rsidRDefault="00FA0711" w:rsidP="00504D9C">
      <w:pPr>
        <w:pStyle w:val="Ttulo2"/>
        <w:spacing w:before="0" w:line="360" w:lineRule="auto"/>
        <w:ind w:left="851" w:hanging="425"/>
        <w:jc w:val="both"/>
      </w:pPr>
      <w:bookmarkStart w:id="283" w:name="_Toc484416936"/>
      <w:r>
        <w:t>Padrões</w:t>
      </w:r>
      <w:r w:rsidR="002D58DB" w:rsidRPr="00207F79">
        <w:t>:</w:t>
      </w:r>
      <w:bookmarkEnd w:id="283"/>
    </w:p>
    <w:p w:rsidR="00011192" w:rsidRPr="00ED28C3" w:rsidRDefault="00EF2F9C" w:rsidP="00EF2F9C">
      <w:pPr>
        <w:pStyle w:val="Corpodetexto"/>
        <w:spacing w:after="0" w:line="360" w:lineRule="auto"/>
        <w:ind w:firstLine="131"/>
        <w:rPr>
          <w:rFonts w:ascii="Arial" w:hAnsi="Arial" w:cs="Arial"/>
          <w:b/>
          <w:color w:val="000000" w:themeColor="text1"/>
        </w:rPr>
      </w:pPr>
      <w:bookmarkStart w:id="284" w:name="RN_001"/>
      <w:r w:rsidRPr="00ED28C3">
        <w:rPr>
          <w:rFonts w:ascii="Arial" w:hAnsi="Arial" w:cs="Arial"/>
          <w:b/>
          <w:color w:val="000000" w:themeColor="text1"/>
        </w:rPr>
        <w:t>RN_0</w:t>
      </w:r>
      <w:r w:rsidR="000756C4">
        <w:rPr>
          <w:rFonts w:ascii="Arial" w:hAnsi="Arial" w:cs="Arial"/>
          <w:b/>
          <w:color w:val="000000" w:themeColor="text1"/>
        </w:rPr>
        <w:t>0</w:t>
      </w:r>
      <w:r w:rsidRPr="00ED28C3">
        <w:rPr>
          <w:rFonts w:ascii="Arial" w:hAnsi="Arial" w:cs="Arial"/>
          <w:b/>
          <w:color w:val="000000" w:themeColor="text1"/>
        </w:rPr>
        <w:t xml:space="preserve">1 </w:t>
      </w:r>
      <w:bookmarkEnd w:id="284"/>
      <w:r w:rsidRPr="00ED28C3">
        <w:rPr>
          <w:rFonts w:ascii="Arial" w:hAnsi="Arial" w:cs="Arial"/>
          <w:b/>
          <w:color w:val="000000" w:themeColor="text1"/>
        </w:rPr>
        <w:t xml:space="preserve">– </w:t>
      </w:r>
      <w:r w:rsidR="004766BF">
        <w:rPr>
          <w:rFonts w:ascii="Arial" w:hAnsi="Arial" w:cs="Arial"/>
          <w:b/>
          <w:color w:val="000000" w:themeColor="text1"/>
        </w:rPr>
        <w:t xml:space="preserve">Exceção: </w:t>
      </w:r>
      <w:r w:rsidR="00ED28C3" w:rsidRPr="00ED28C3">
        <w:rPr>
          <w:rFonts w:ascii="Arial" w:hAnsi="Arial" w:cs="Arial"/>
          <w:b/>
          <w:color w:val="000000" w:themeColor="text1"/>
        </w:rPr>
        <w:t>Obrigatoriedade de campos</w:t>
      </w:r>
    </w:p>
    <w:p w:rsidR="00011192" w:rsidRDefault="00ED28C3" w:rsidP="00504D9C">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O sistema verifica se todos os campos obrigatórios foram informados. Em caso negativo, o sistema apresenta a mensagem </w:t>
      </w:r>
      <w:hyperlink w:anchor="MS_001" w:history="1">
        <w:r w:rsidR="00092889">
          <w:rPr>
            <w:rStyle w:val="Hyperlink"/>
            <w:rFonts w:ascii="Arial" w:hAnsi="Arial" w:cs="Arial"/>
          </w:rPr>
          <w:t>MS_001</w:t>
        </w:r>
      </w:hyperlink>
      <w:r>
        <w:rPr>
          <w:rFonts w:ascii="Arial" w:hAnsi="Arial" w:cs="Arial"/>
          <w:color w:val="000000" w:themeColor="text1"/>
        </w:rPr>
        <w:t>, impedindo a continuação da requisição feita pelo usuário.</w:t>
      </w:r>
    </w:p>
    <w:p w:rsidR="00ED28C3" w:rsidRDefault="00ED28C3" w:rsidP="00504D9C">
      <w:pPr>
        <w:pStyle w:val="Corpodetexto"/>
        <w:spacing w:after="0" w:line="360" w:lineRule="auto"/>
        <w:ind w:left="1134"/>
        <w:rPr>
          <w:rFonts w:ascii="Arial" w:hAnsi="Arial" w:cs="Arial"/>
          <w:color w:val="000000" w:themeColor="text1"/>
        </w:rPr>
      </w:pPr>
    </w:p>
    <w:p w:rsidR="00ED28C3" w:rsidRPr="00ED28C3" w:rsidRDefault="00ED28C3" w:rsidP="00ED28C3">
      <w:pPr>
        <w:pStyle w:val="Corpodetexto"/>
        <w:spacing w:after="0" w:line="360" w:lineRule="auto"/>
        <w:ind w:firstLine="131"/>
        <w:rPr>
          <w:rFonts w:ascii="Arial" w:hAnsi="Arial" w:cs="Arial"/>
          <w:b/>
          <w:color w:val="000000" w:themeColor="text1"/>
        </w:rPr>
      </w:pPr>
      <w:bookmarkStart w:id="285" w:name="RN_002"/>
      <w:r w:rsidRPr="00ED28C3">
        <w:rPr>
          <w:rFonts w:ascii="Arial" w:hAnsi="Arial" w:cs="Arial"/>
          <w:b/>
          <w:color w:val="000000" w:themeColor="text1"/>
        </w:rPr>
        <w:t>RN_0</w:t>
      </w:r>
      <w:r w:rsidR="000756C4">
        <w:rPr>
          <w:rFonts w:ascii="Arial" w:hAnsi="Arial" w:cs="Arial"/>
          <w:b/>
          <w:color w:val="000000" w:themeColor="text1"/>
        </w:rPr>
        <w:t>0</w:t>
      </w:r>
      <w:r w:rsidR="00595948">
        <w:rPr>
          <w:rFonts w:ascii="Arial" w:hAnsi="Arial" w:cs="Arial"/>
          <w:b/>
          <w:color w:val="000000" w:themeColor="text1"/>
        </w:rPr>
        <w:t>2</w:t>
      </w:r>
      <w:r w:rsidRPr="00ED28C3">
        <w:rPr>
          <w:rFonts w:ascii="Arial" w:hAnsi="Arial" w:cs="Arial"/>
          <w:b/>
          <w:color w:val="000000" w:themeColor="text1"/>
        </w:rPr>
        <w:t xml:space="preserve"> </w:t>
      </w:r>
      <w:bookmarkEnd w:id="285"/>
      <w:r w:rsidRPr="00ED28C3">
        <w:rPr>
          <w:rFonts w:ascii="Arial" w:hAnsi="Arial" w:cs="Arial"/>
          <w:b/>
          <w:color w:val="000000" w:themeColor="text1"/>
        </w:rPr>
        <w:t xml:space="preserve">– </w:t>
      </w:r>
      <w:r w:rsidR="00595948">
        <w:rPr>
          <w:rFonts w:ascii="Arial" w:hAnsi="Arial" w:cs="Arial"/>
          <w:b/>
          <w:color w:val="000000" w:themeColor="text1"/>
        </w:rPr>
        <w:t>Limpar</w:t>
      </w:r>
    </w:p>
    <w:p w:rsidR="00A506D2" w:rsidRPr="00A506D2" w:rsidRDefault="00A506D2" w:rsidP="00ED28C3">
      <w:pPr>
        <w:pStyle w:val="Corpodetexto"/>
        <w:spacing w:after="0" w:line="360" w:lineRule="auto"/>
        <w:ind w:left="1134"/>
        <w:rPr>
          <w:rFonts w:ascii="Arial" w:hAnsi="Arial" w:cs="Arial"/>
          <w:color w:val="000000" w:themeColor="text1"/>
          <w:u w:val="single"/>
        </w:rPr>
      </w:pPr>
      <w:r w:rsidRPr="00A506D2">
        <w:rPr>
          <w:rFonts w:ascii="Arial" w:hAnsi="Arial" w:cs="Arial"/>
          <w:color w:val="000000" w:themeColor="text1"/>
          <w:u w:val="single"/>
        </w:rPr>
        <w:t>CONSULTA</w:t>
      </w:r>
    </w:p>
    <w:p w:rsidR="00A506D2" w:rsidRDefault="00A506D2" w:rsidP="00ED28C3">
      <w:pPr>
        <w:pStyle w:val="Corpodetexto"/>
        <w:spacing w:after="0" w:line="360" w:lineRule="auto"/>
        <w:ind w:left="1134"/>
        <w:rPr>
          <w:rFonts w:ascii="Arial" w:hAnsi="Arial" w:cs="Arial"/>
          <w:color w:val="000000" w:themeColor="text1"/>
        </w:rPr>
      </w:pPr>
      <w:r>
        <w:rPr>
          <w:rFonts w:ascii="Arial" w:hAnsi="Arial" w:cs="Arial"/>
          <w:color w:val="000000" w:themeColor="text1"/>
        </w:rPr>
        <w:t>O sistema retornando ao estado inicial da funcionalidade.</w:t>
      </w:r>
    </w:p>
    <w:p w:rsidR="00A506D2" w:rsidRDefault="00A506D2" w:rsidP="00ED28C3">
      <w:pPr>
        <w:pStyle w:val="Corpodetexto"/>
        <w:spacing w:after="0" w:line="360" w:lineRule="auto"/>
        <w:ind w:left="1134"/>
        <w:rPr>
          <w:rFonts w:ascii="Arial" w:hAnsi="Arial" w:cs="Arial"/>
          <w:color w:val="000000" w:themeColor="text1"/>
        </w:rPr>
      </w:pPr>
    </w:p>
    <w:p w:rsidR="00A506D2" w:rsidRPr="00A506D2" w:rsidRDefault="00A506D2" w:rsidP="00ED28C3">
      <w:pPr>
        <w:pStyle w:val="Corpodetexto"/>
        <w:spacing w:after="0" w:line="360" w:lineRule="auto"/>
        <w:ind w:left="1134"/>
        <w:rPr>
          <w:rFonts w:ascii="Arial" w:hAnsi="Arial" w:cs="Arial"/>
          <w:color w:val="000000" w:themeColor="text1"/>
          <w:u w:val="single"/>
        </w:rPr>
      </w:pPr>
      <w:r w:rsidRPr="00A506D2">
        <w:rPr>
          <w:rFonts w:ascii="Arial" w:hAnsi="Arial" w:cs="Arial"/>
          <w:color w:val="000000" w:themeColor="text1"/>
          <w:u w:val="single"/>
        </w:rPr>
        <w:t>CADASTRO</w:t>
      </w:r>
    </w:p>
    <w:p w:rsidR="00A506D2" w:rsidRDefault="00A506D2" w:rsidP="00ED28C3">
      <w:pPr>
        <w:pStyle w:val="Corpodetexto"/>
        <w:spacing w:after="0" w:line="360" w:lineRule="auto"/>
        <w:ind w:left="1134"/>
        <w:rPr>
          <w:rFonts w:ascii="Arial" w:hAnsi="Arial" w:cs="Arial"/>
          <w:color w:val="000000" w:themeColor="text1"/>
        </w:rPr>
      </w:pPr>
      <w:r>
        <w:rPr>
          <w:rFonts w:ascii="Arial" w:hAnsi="Arial" w:cs="Arial"/>
          <w:color w:val="000000" w:themeColor="text1"/>
        </w:rPr>
        <w:t>O sistema limpa todos os campos.</w:t>
      </w:r>
    </w:p>
    <w:p w:rsidR="00A506D2" w:rsidRDefault="00A506D2" w:rsidP="00ED28C3">
      <w:pPr>
        <w:pStyle w:val="Corpodetexto"/>
        <w:spacing w:after="0" w:line="360" w:lineRule="auto"/>
        <w:ind w:left="1134"/>
        <w:rPr>
          <w:rFonts w:ascii="Arial" w:hAnsi="Arial" w:cs="Arial"/>
          <w:color w:val="000000" w:themeColor="text1"/>
        </w:rPr>
      </w:pPr>
    </w:p>
    <w:p w:rsidR="00A506D2" w:rsidRPr="00A506D2" w:rsidRDefault="00A506D2" w:rsidP="00ED28C3">
      <w:pPr>
        <w:pStyle w:val="Corpodetexto"/>
        <w:spacing w:after="0" w:line="360" w:lineRule="auto"/>
        <w:ind w:left="1134"/>
        <w:rPr>
          <w:rFonts w:ascii="Arial" w:hAnsi="Arial" w:cs="Arial"/>
          <w:color w:val="000000" w:themeColor="text1"/>
          <w:u w:val="single"/>
        </w:rPr>
      </w:pPr>
      <w:r w:rsidRPr="00A506D2">
        <w:rPr>
          <w:rFonts w:ascii="Arial" w:hAnsi="Arial" w:cs="Arial"/>
          <w:color w:val="000000" w:themeColor="text1"/>
          <w:u w:val="single"/>
        </w:rPr>
        <w:t>ALTERAÇÃO</w:t>
      </w:r>
    </w:p>
    <w:p w:rsidR="00A506D2" w:rsidRDefault="00A506D2" w:rsidP="00ED28C3">
      <w:pPr>
        <w:pStyle w:val="Corpodetexto"/>
        <w:spacing w:after="0" w:line="360" w:lineRule="auto"/>
        <w:ind w:left="1134"/>
        <w:rPr>
          <w:rFonts w:ascii="Arial" w:hAnsi="Arial" w:cs="Arial"/>
          <w:color w:val="000000" w:themeColor="text1"/>
        </w:rPr>
      </w:pPr>
      <w:r>
        <w:rPr>
          <w:rFonts w:ascii="Arial" w:hAnsi="Arial" w:cs="Arial"/>
          <w:color w:val="000000" w:themeColor="text1"/>
        </w:rPr>
        <w:t>O sistema realiza o "reset" dos campos, recuperando os valores originais salvos em banco.</w:t>
      </w:r>
    </w:p>
    <w:p w:rsidR="00ED28C3" w:rsidRDefault="00ED28C3" w:rsidP="00504D9C">
      <w:pPr>
        <w:pStyle w:val="Corpodetexto"/>
        <w:spacing w:after="0" w:line="360" w:lineRule="auto"/>
        <w:ind w:left="1134"/>
        <w:rPr>
          <w:rFonts w:ascii="Arial" w:hAnsi="Arial" w:cs="Arial"/>
          <w:color w:val="000000" w:themeColor="text1"/>
        </w:rPr>
      </w:pPr>
    </w:p>
    <w:p w:rsidR="00ED28C3" w:rsidRPr="00ED28C3" w:rsidRDefault="00595948" w:rsidP="00ED28C3">
      <w:pPr>
        <w:pStyle w:val="Corpodetexto"/>
        <w:spacing w:after="0" w:line="360" w:lineRule="auto"/>
        <w:ind w:firstLine="131"/>
        <w:rPr>
          <w:rFonts w:ascii="Arial" w:hAnsi="Arial" w:cs="Arial"/>
          <w:b/>
          <w:color w:val="000000" w:themeColor="text1"/>
        </w:rPr>
      </w:pPr>
      <w:bookmarkStart w:id="286" w:name="RN_003"/>
      <w:r>
        <w:rPr>
          <w:rFonts w:ascii="Arial" w:hAnsi="Arial" w:cs="Arial"/>
          <w:b/>
          <w:color w:val="000000" w:themeColor="text1"/>
        </w:rPr>
        <w:t>RN_0</w:t>
      </w:r>
      <w:r w:rsidR="000756C4">
        <w:rPr>
          <w:rFonts w:ascii="Arial" w:hAnsi="Arial" w:cs="Arial"/>
          <w:b/>
          <w:color w:val="000000" w:themeColor="text1"/>
        </w:rPr>
        <w:t>0</w:t>
      </w:r>
      <w:r>
        <w:rPr>
          <w:rFonts w:ascii="Arial" w:hAnsi="Arial" w:cs="Arial"/>
          <w:b/>
          <w:color w:val="000000" w:themeColor="text1"/>
        </w:rPr>
        <w:t>3</w:t>
      </w:r>
      <w:r w:rsidR="00ED28C3" w:rsidRPr="00ED28C3">
        <w:rPr>
          <w:rFonts w:ascii="Arial" w:hAnsi="Arial" w:cs="Arial"/>
          <w:b/>
          <w:color w:val="000000" w:themeColor="text1"/>
        </w:rPr>
        <w:t xml:space="preserve"> </w:t>
      </w:r>
      <w:bookmarkEnd w:id="286"/>
      <w:r w:rsidR="00ED28C3" w:rsidRPr="00ED28C3">
        <w:rPr>
          <w:rFonts w:ascii="Arial" w:hAnsi="Arial" w:cs="Arial"/>
          <w:b/>
          <w:color w:val="000000" w:themeColor="text1"/>
        </w:rPr>
        <w:t xml:space="preserve">– </w:t>
      </w:r>
      <w:r>
        <w:rPr>
          <w:rFonts w:ascii="Arial" w:hAnsi="Arial" w:cs="Arial"/>
          <w:b/>
          <w:color w:val="000000" w:themeColor="text1"/>
        </w:rPr>
        <w:t>Voltar</w:t>
      </w:r>
      <w:r w:rsidR="005737F4">
        <w:rPr>
          <w:rFonts w:ascii="Arial" w:hAnsi="Arial" w:cs="Arial"/>
          <w:b/>
          <w:color w:val="000000" w:themeColor="text1"/>
        </w:rPr>
        <w:t xml:space="preserve"> / Cancelar</w:t>
      </w:r>
    </w:p>
    <w:p w:rsidR="00ED28C3" w:rsidRDefault="00A506D2" w:rsidP="00ED28C3">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O sistema volta para a página anterior, preservando as informações que foram fornecidas anteriormente, desde que tenha sido realizado até um nível de </w:t>
      </w:r>
      <w:r w:rsidR="00D93FCC">
        <w:rPr>
          <w:rFonts w:ascii="Arial" w:hAnsi="Arial" w:cs="Arial"/>
          <w:color w:val="000000" w:themeColor="text1"/>
        </w:rPr>
        <w:t>mudança</w:t>
      </w:r>
      <w:r>
        <w:rPr>
          <w:rFonts w:ascii="Arial" w:hAnsi="Arial" w:cs="Arial"/>
          <w:color w:val="000000" w:themeColor="text1"/>
        </w:rPr>
        <w:t xml:space="preserve"> de </w:t>
      </w:r>
      <w:r w:rsidR="00D93FCC">
        <w:rPr>
          <w:rFonts w:ascii="Arial" w:hAnsi="Arial" w:cs="Arial"/>
          <w:color w:val="000000" w:themeColor="text1"/>
        </w:rPr>
        <w:t>tela</w:t>
      </w:r>
      <w:r>
        <w:rPr>
          <w:rFonts w:ascii="Arial" w:hAnsi="Arial" w:cs="Arial"/>
          <w:color w:val="000000" w:themeColor="text1"/>
        </w:rPr>
        <w:t>.</w:t>
      </w:r>
    </w:p>
    <w:p w:rsidR="00A506D2" w:rsidRDefault="00A506D2" w:rsidP="00A506D2">
      <w:pPr>
        <w:pStyle w:val="Corpodetexto"/>
        <w:spacing w:after="0" w:line="360" w:lineRule="auto"/>
        <w:ind w:left="1416"/>
        <w:rPr>
          <w:rFonts w:ascii="Arial" w:hAnsi="Arial" w:cs="Arial"/>
          <w:color w:val="000000" w:themeColor="text1"/>
        </w:rPr>
      </w:pPr>
      <w:r>
        <w:rPr>
          <w:rFonts w:ascii="Arial" w:hAnsi="Arial" w:cs="Arial"/>
          <w:color w:val="000000" w:themeColor="text1"/>
        </w:rPr>
        <w:t>Exemplo:</w:t>
      </w:r>
    </w:p>
    <w:p w:rsidR="00A506D2" w:rsidRDefault="00A506D2" w:rsidP="00A506D2">
      <w:pPr>
        <w:pStyle w:val="Corpodetexto"/>
        <w:numPr>
          <w:ilvl w:val="0"/>
          <w:numId w:val="17"/>
        </w:numPr>
        <w:spacing w:after="0" w:line="360" w:lineRule="auto"/>
        <w:rPr>
          <w:rFonts w:ascii="Arial" w:hAnsi="Arial" w:cs="Arial"/>
          <w:color w:val="000000" w:themeColor="text1"/>
        </w:rPr>
      </w:pPr>
      <w:r>
        <w:rPr>
          <w:rFonts w:ascii="Arial" w:hAnsi="Arial" w:cs="Arial"/>
          <w:color w:val="000000" w:themeColor="text1"/>
        </w:rPr>
        <w:t>Tela de Consulta com filtro realizado</w:t>
      </w:r>
    </w:p>
    <w:p w:rsidR="00A506D2" w:rsidRDefault="00A506D2" w:rsidP="00A506D2">
      <w:pPr>
        <w:pStyle w:val="Corpodetexto"/>
        <w:numPr>
          <w:ilvl w:val="0"/>
          <w:numId w:val="17"/>
        </w:numPr>
        <w:spacing w:after="0" w:line="360" w:lineRule="auto"/>
        <w:rPr>
          <w:rFonts w:ascii="Arial" w:hAnsi="Arial" w:cs="Arial"/>
          <w:color w:val="000000" w:themeColor="text1"/>
        </w:rPr>
      </w:pPr>
      <w:r>
        <w:rPr>
          <w:rFonts w:ascii="Arial" w:hAnsi="Arial" w:cs="Arial"/>
          <w:color w:val="000000" w:themeColor="text1"/>
        </w:rPr>
        <w:t>Tela de Alteração</w:t>
      </w:r>
    </w:p>
    <w:p w:rsidR="00A506D2" w:rsidRDefault="00A506D2" w:rsidP="00A506D2">
      <w:pPr>
        <w:pStyle w:val="Corpodetexto"/>
        <w:numPr>
          <w:ilvl w:val="0"/>
          <w:numId w:val="17"/>
        </w:numPr>
        <w:spacing w:after="0" w:line="360" w:lineRule="auto"/>
        <w:rPr>
          <w:rFonts w:ascii="Arial" w:hAnsi="Arial" w:cs="Arial"/>
          <w:color w:val="000000" w:themeColor="text1"/>
        </w:rPr>
      </w:pPr>
      <w:r>
        <w:rPr>
          <w:rFonts w:ascii="Arial" w:hAnsi="Arial" w:cs="Arial"/>
          <w:color w:val="000000" w:themeColor="text1"/>
        </w:rPr>
        <w:t>Tela de sub-cadastro de alteração.</w:t>
      </w:r>
    </w:p>
    <w:p w:rsidR="00A506D2" w:rsidRPr="002F59F3" w:rsidRDefault="00A506D2" w:rsidP="00A506D2">
      <w:pPr>
        <w:pStyle w:val="Corpodetexto"/>
        <w:spacing w:after="0" w:line="360" w:lineRule="auto"/>
        <w:ind w:left="1416"/>
        <w:rPr>
          <w:rFonts w:ascii="Arial" w:hAnsi="Arial" w:cs="Arial"/>
          <w:color w:val="000000" w:themeColor="text1"/>
        </w:rPr>
      </w:pPr>
      <w:r>
        <w:rPr>
          <w:rFonts w:ascii="Arial" w:hAnsi="Arial" w:cs="Arial"/>
          <w:color w:val="000000" w:themeColor="text1"/>
        </w:rPr>
        <w:t>Caso o usuário volte da tela 3 para a tela 2, as informações serão mantidas</w:t>
      </w:r>
      <w:r w:rsidR="00D93FCC">
        <w:rPr>
          <w:rFonts w:ascii="Arial" w:hAnsi="Arial" w:cs="Arial"/>
          <w:color w:val="000000" w:themeColor="text1"/>
        </w:rPr>
        <w:t xml:space="preserve">. Caso </w:t>
      </w:r>
      <w:r>
        <w:rPr>
          <w:rFonts w:ascii="Arial" w:hAnsi="Arial" w:cs="Arial"/>
          <w:color w:val="000000" w:themeColor="text1"/>
        </w:rPr>
        <w:t>o usuário volte à tela 1, o filtro realizado terá sido perdido.</w:t>
      </w:r>
    </w:p>
    <w:p w:rsidR="00011192" w:rsidRDefault="00011192" w:rsidP="002D58DB">
      <w:pPr>
        <w:pStyle w:val="Corpodetexto"/>
        <w:spacing w:after="0" w:line="360" w:lineRule="auto"/>
        <w:ind w:left="993"/>
        <w:jc w:val="both"/>
        <w:rPr>
          <w:rFonts w:ascii="Arial" w:hAnsi="Arial" w:cs="Arial"/>
        </w:rPr>
      </w:pPr>
    </w:p>
    <w:p w:rsidR="003C6152" w:rsidRPr="003C6152" w:rsidRDefault="003C6152" w:rsidP="003C6152">
      <w:pPr>
        <w:pStyle w:val="Corpodetexto"/>
        <w:spacing w:after="0" w:line="360" w:lineRule="auto"/>
        <w:ind w:firstLine="131"/>
        <w:rPr>
          <w:rFonts w:ascii="Arial" w:hAnsi="Arial" w:cs="Arial"/>
          <w:b/>
          <w:color w:val="000000" w:themeColor="text1"/>
        </w:rPr>
      </w:pPr>
      <w:bookmarkStart w:id="287" w:name="RN_004"/>
      <w:r w:rsidRPr="003C6152">
        <w:rPr>
          <w:rFonts w:ascii="Arial" w:hAnsi="Arial" w:cs="Arial"/>
          <w:b/>
          <w:color w:val="000000" w:themeColor="text1"/>
        </w:rPr>
        <w:t xml:space="preserve">RN_004 </w:t>
      </w:r>
      <w:bookmarkEnd w:id="287"/>
      <w:r w:rsidRPr="003C6152">
        <w:rPr>
          <w:rFonts w:ascii="Arial" w:hAnsi="Arial" w:cs="Arial"/>
          <w:b/>
          <w:color w:val="000000" w:themeColor="text1"/>
        </w:rPr>
        <w:t>- Menu</w:t>
      </w:r>
    </w:p>
    <w:p w:rsidR="003C6152" w:rsidRPr="003C6152" w:rsidRDefault="003C6152" w:rsidP="003C6152">
      <w:pPr>
        <w:pStyle w:val="Corpodetexto"/>
        <w:spacing w:after="0" w:line="360" w:lineRule="auto"/>
        <w:ind w:left="1134"/>
        <w:rPr>
          <w:rFonts w:ascii="Arial" w:hAnsi="Arial" w:cs="Arial"/>
          <w:color w:val="000000" w:themeColor="text1"/>
        </w:rPr>
      </w:pPr>
      <w:r w:rsidRPr="003C6152">
        <w:rPr>
          <w:rFonts w:ascii="Arial" w:hAnsi="Arial" w:cs="Arial"/>
          <w:color w:val="000000" w:themeColor="text1"/>
        </w:rPr>
        <w:t>A estrutura de menu será conforme abaixo:</w:t>
      </w:r>
    </w:p>
    <w:p w:rsidR="003C6152" w:rsidRPr="0024718D" w:rsidRDefault="00AB29C7" w:rsidP="003C6152">
      <w:pPr>
        <w:pStyle w:val="PargrafodaLista"/>
        <w:widowControl/>
        <w:numPr>
          <w:ilvl w:val="0"/>
          <w:numId w:val="31"/>
        </w:numPr>
        <w:spacing w:line="240" w:lineRule="auto"/>
        <w:ind w:left="1778"/>
        <w:contextualSpacing w:val="0"/>
        <w:rPr>
          <w:rFonts w:cs="Tahoma"/>
          <w:sz w:val="18"/>
          <w:szCs w:val="18"/>
        </w:rPr>
      </w:pPr>
      <w:r>
        <w:rPr>
          <w:rFonts w:cs="Tahoma"/>
          <w:sz w:val="18"/>
          <w:szCs w:val="18"/>
        </w:rPr>
        <w:t>Administração</w:t>
      </w:r>
    </w:p>
    <w:p w:rsidR="003C6152" w:rsidRPr="0024718D" w:rsidRDefault="00210B41" w:rsidP="003C6152">
      <w:pPr>
        <w:pStyle w:val="PargrafodaLista"/>
        <w:widowControl/>
        <w:numPr>
          <w:ilvl w:val="1"/>
          <w:numId w:val="32"/>
        </w:numPr>
        <w:spacing w:line="240" w:lineRule="auto"/>
        <w:ind w:left="2498"/>
        <w:contextualSpacing w:val="0"/>
        <w:rPr>
          <w:rFonts w:cs="Tahoma"/>
          <w:sz w:val="18"/>
          <w:szCs w:val="18"/>
        </w:rPr>
      </w:pPr>
      <w:r w:rsidRPr="00210B41">
        <w:rPr>
          <w:sz w:val="18"/>
          <w:szCs w:val="18"/>
          <w:rPrChange w:id="288" w:author="eric.giuliani" w:date="2017-08-26T10:08:00Z">
            <w:rPr>
              <w:color w:val="0000FF" w:themeColor="hyperlink"/>
              <w:u w:val="single"/>
            </w:rPr>
          </w:rPrChange>
        </w:rPr>
        <w:fldChar w:fldCharType="begin"/>
      </w:r>
      <w:ins w:id="289" w:author="eric.giuliani" w:date="2017-08-26T10:06:00Z">
        <w:r w:rsidR="00AB29C7">
          <w:rPr>
            <w:sz w:val="18"/>
            <w:szCs w:val="18"/>
          </w:rPr>
          <w:instrText>HYPERLINK "GF_017%20-%20Administrar%20Suspensão%20de%20Ação%20Judicial.docx"</w:instrText>
        </w:r>
      </w:ins>
      <w:del w:id="290" w:author="eric.giuliani" w:date="2017-05-22T21:04:00Z">
        <w:r w:rsidRPr="00210B41">
          <w:rPr>
            <w:sz w:val="18"/>
            <w:szCs w:val="18"/>
            <w:rPrChange w:id="291" w:author="eric.giuliani" w:date="2017-08-26T10:08:00Z">
              <w:rPr/>
            </w:rPrChange>
          </w:rPr>
          <w:delInstrText>HYPERLINK "GF_017%20-%20Administrar%20Suspensão%20de%20Ação%20Judicial.docx"</w:delInstrText>
        </w:r>
      </w:del>
      <w:r w:rsidRPr="00210B41">
        <w:rPr>
          <w:sz w:val="18"/>
          <w:szCs w:val="18"/>
          <w:rPrChange w:id="292" w:author="eric.giuliani" w:date="2017-08-26T10:08:00Z">
            <w:rPr>
              <w:color w:val="0000FF" w:themeColor="hyperlink"/>
              <w:u w:val="single"/>
            </w:rPr>
          </w:rPrChange>
        </w:rPr>
        <w:fldChar w:fldCharType="separate"/>
      </w:r>
      <w:r w:rsidR="00AB29C7">
        <w:rPr>
          <w:rStyle w:val="Hyperlink"/>
          <w:rFonts w:cs="Tahoma"/>
          <w:sz w:val="18"/>
          <w:szCs w:val="18"/>
        </w:rPr>
        <w:t>Suspensão de Ações Judiciais</w:t>
      </w:r>
      <w:r w:rsidRPr="00210B41">
        <w:rPr>
          <w:sz w:val="18"/>
          <w:szCs w:val="18"/>
          <w:rPrChange w:id="293" w:author="eric.giuliani" w:date="2017-08-26T10:08:00Z">
            <w:rPr>
              <w:color w:val="0000FF" w:themeColor="hyperlink"/>
              <w:u w:val="single"/>
            </w:rPr>
          </w:rPrChange>
        </w:rPr>
        <w:fldChar w:fldCharType="end"/>
      </w:r>
    </w:p>
    <w:p w:rsidR="003C6152" w:rsidRPr="0024718D" w:rsidRDefault="00210B41" w:rsidP="003C6152">
      <w:pPr>
        <w:pStyle w:val="PargrafodaLista"/>
        <w:widowControl/>
        <w:numPr>
          <w:ilvl w:val="1"/>
          <w:numId w:val="32"/>
        </w:numPr>
        <w:spacing w:line="240" w:lineRule="auto"/>
        <w:ind w:left="2498"/>
        <w:contextualSpacing w:val="0"/>
        <w:rPr>
          <w:rFonts w:cs="Tahoma"/>
          <w:sz w:val="18"/>
          <w:szCs w:val="18"/>
        </w:rPr>
      </w:pPr>
      <w:r w:rsidRPr="00210B41">
        <w:rPr>
          <w:sz w:val="18"/>
          <w:szCs w:val="18"/>
          <w:rPrChange w:id="294" w:author="eric.giuliani" w:date="2017-08-26T10:08:00Z">
            <w:rPr>
              <w:color w:val="0000FF" w:themeColor="hyperlink"/>
              <w:u w:val="single"/>
            </w:rPr>
          </w:rPrChange>
        </w:rPr>
        <w:fldChar w:fldCharType="begin"/>
      </w:r>
      <w:ins w:id="295" w:author="eric.giuliani" w:date="2017-08-26T10:06:00Z">
        <w:r w:rsidRPr="00210B41">
          <w:rPr>
            <w:sz w:val="18"/>
            <w:szCs w:val="18"/>
            <w:rPrChange w:id="296" w:author="eric.giuliani" w:date="2017-08-26T10:08:00Z">
              <w:rPr>
                <w:color w:val="0000FF" w:themeColor="hyperlink"/>
                <w:sz w:val="18"/>
                <w:szCs w:val="18"/>
                <w:u w:val="single"/>
              </w:rPr>
            </w:rPrChange>
          </w:rPr>
          <w:instrText>HYPERLINK "GF_016%20-%20Administrar%20Valor%20Cosip.docx"</w:instrText>
        </w:r>
      </w:ins>
      <w:del w:id="297" w:author="eric.giuliani" w:date="2017-05-22T21:04:00Z">
        <w:r w:rsidRPr="00210B41">
          <w:rPr>
            <w:sz w:val="18"/>
            <w:szCs w:val="18"/>
            <w:rPrChange w:id="298" w:author="eric.giuliani" w:date="2017-08-26T10:08:00Z">
              <w:rPr>
                <w:color w:val="0000FF" w:themeColor="hyperlink"/>
                <w:u w:val="single"/>
              </w:rPr>
            </w:rPrChange>
          </w:rPr>
          <w:delInstrText>HYPERLINK "GF_016%20-%20Administrar%20Valor%20Cosip.docx"</w:delInstrText>
        </w:r>
      </w:del>
      <w:r w:rsidRPr="00210B41">
        <w:rPr>
          <w:sz w:val="18"/>
          <w:szCs w:val="18"/>
          <w:rPrChange w:id="299" w:author="eric.giuliani" w:date="2017-08-26T10:08:00Z">
            <w:rPr>
              <w:color w:val="0000FF" w:themeColor="hyperlink"/>
              <w:u w:val="single"/>
            </w:rPr>
          </w:rPrChange>
        </w:rPr>
        <w:fldChar w:fldCharType="separate"/>
      </w:r>
      <w:r w:rsidR="00AB29C7">
        <w:rPr>
          <w:rStyle w:val="Hyperlink"/>
          <w:rFonts w:cs="Tahoma"/>
          <w:sz w:val="18"/>
          <w:szCs w:val="18"/>
        </w:rPr>
        <w:t>Valor COSIP</w:t>
      </w:r>
      <w:r w:rsidRPr="00210B41">
        <w:rPr>
          <w:sz w:val="18"/>
          <w:szCs w:val="18"/>
          <w:rPrChange w:id="300" w:author="eric.giuliani" w:date="2017-08-26T10:08:00Z">
            <w:rPr>
              <w:color w:val="0000FF" w:themeColor="hyperlink"/>
              <w:u w:val="single"/>
            </w:rPr>
          </w:rPrChange>
        </w:rPr>
        <w:fldChar w:fldCharType="end"/>
      </w:r>
    </w:p>
    <w:p w:rsidR="003C6152" w:rsidRPr="0024718D" w:rsidRDefault="00210B41" w:rsidP="003C6152">
      <w:pPr>
        <w:pStyle w:val="PargrafodaLista"/>
        <w:widowControl/>
        <w:numPr>
          <w:ilvl w:val="1"/>
          <w:numId w:val="32"/>
        </w:numPr>
        <w:spacing w:line="240" w:lineRule="auto"/>
        <w:ind w:left="2498"/>
        <w:contextualSpacing w:val="0"/>
        <w:rPr>
          <w:rFonts w:cs="Tahoma"/>
          <w:sz w:val="18"/>
          <w:szCs w:val="18"/>
        </w:rPr>
      </w:pPr>
      <w:ins w:id="301" w:author="victor.santos" w:date="2017-04-26T20:20:00Z">
        <w:r w:rsidRPr="00210B41">
          <w:rPr>
            <w:rFonts w:cs="Tahoma"/>
            <w:sz w:val="18"/>
            <w:szCs w:val="18"/>
            <w:rPrChange w:id="302" w:author="eric.giuliani" w:date="2017-08-26T10:08:00Z">
              <w:rPr>
                <w:rFonts w:cs="Tahoma"/>
                <w:color w:val="0000FF" w:themeColor="hyperlink"/>
                <w:sz w:val="18"/>
                <w:szCs w:val="18"/>
                <w:u w:val="single"/>
              </w:rPr>
            </w:rPrChange>
          </w:rPr>
          <w:fldChar w:fldCharType="begin"/>
        </w:r>
      </w:ins>
      <w:ins w:id="303" w:author="eric.giuliani" w:date="2017-08-26T10:06:00Z">
        <w:r w:rsidRPr="00210B41">
          <w:rPr>
            <w:rFonts w:cs="Tahoma"/>
            <w:sz w:val="18"/>
            <w:szCs w:val="18"/>
            <w:rPrChange w:id="304" w:author="eric.giuliani" w:date="2017-08-26T10:08:00Z">
              <w:rPr>
                <w:rFonts w:cs="Tahoma"/>
                <w:color w:val="0000FF" w:themeColor="hyperlink"/>
                <w:sz w:val="18"/>
                <w:szCs w:val="18"/>
                <w:u w:val="single"/>
              </w:rPr>
            </w:rPrChange>
          </w:rPr>
          <w:instrText>HYPERLINK "GF_022%20-%20Administrar%20Cash%20Power.docx"</w:instrText>
        </w:r>
      </w:ins>
      <w:ins w:id="305" w:author="victor.santos" w:date="2017-04-26T20:20:00Z">
        <w:del w:id="306" w:author="eric.giuliani" w:date="2017-05-22T21:04:00Z">
          <w:r w:rsidRPr="00210B41">
            <w:rPr>
              <w:rFonts w:cs="Tahoma"/>
              <w:sz w:val="18"/>
              <w:szCs w:val="18"/>
              <w:rPrChange w:id="307" w:author="eric.giuliani" w:date="2017-08-26T10:08:00Z">
                <w:rPr>
                  <w:rFonts w:cs="Tahoma"/>
                  <w:color w:val="0000FF" w:themeColor="hyperlink"/>
                  <w:sz w:val="18"/>
                  <w:szCs w:val="18"/>
                  <w:u w:val="single"/>
                </w:rPr>
              </w:rPrChange>
            </w:rPr>
            <w:delInstrText xml:space="preserve"> HYPERLINK "GF_022%20-%20Administrar%20Cash%20Power.docx" </w:delInstrText>
          </w:r>
        </w:del>
        <w:r w:rsidRPr="00210B41">
          <w:rPr>
            <w:rFonts w:cs="Tahoma"/>
            <w:sz w:val="18"/>
            <w:szCs w:val="18"/>
            <w:rPrChange w:id="308" w:author="eric.giuliani" w:date="2017-08-26T10:08:00Z">
              <w:rPr>
                <w:rFonts w:cs="Tahoma"/>
                <w:color w:val="0000FF" w:themeColor="hyperlink"/>
                <w:sz w:val="18"/>
                <w:szCs w:val="18"/>
                <w:u w:val="single"/>
              </w:rPr>
            </w:rPrChange>
          </w:rPr>
          <w:fldChar w:fldCharType="separate"/>
        </w:r>
        <w:r w:rsidR="00AB29C7">
          <w:rPr>
            <w:rStyle w:val="Hyperlink"/>
            <w:rFonts w:cs="Tahoma"/>
            <w:sz w:val="18"/>
            <w:szCs w:val="18"/>
          </w:rPr>
          <w:t>Cash Power</w:t>
        </w:r>
        <w:r w:rsidRPr="00210B41">
          <w:rPr>
            <w:rFonts w:cs="Tahoma"/>
            <w:sz w:val="18"/>
            <w:szCs w:val="18"/>
            <w:rPrChange w:id="309" w:author="eric.giuliani" w:date="2017-08-26T10:08:00Z">
              <w:rPr>
                <w:rFonts w:cs="Tahoma"/>
                <w:color w:val="0000FF" w:themeColor="hyperlink"/>
                <w:sz w:val="18"/>
                <w:szCs w:val="18"/>
                <w:u w:val="single"/>
              </w:rPr>
            </w:rPrChange>
          </w:rPr>
          <w:fldChar w:fldCharType="end"/>
        </w:r>
      </w:ins>
    </w:p>
    <w:p w:rsidR="003C6152" w:rsidRPr="0024718D" w:rsidRDefault="00210B41" w:rsidP="003C6152">
      <w:pPr>
        <w:pStyle w:val="PargrafodaLista"/>
        <w:widowControl/>
        <w:numPr>
          <w:ilvl w:val="1"/>
          <w:numId w:val="32"/>
        </w:numPr>
        <w:spacing w:line="240" w:lineRule="auto"/>
        <w:ind w:left="2498"/>
        <w:contextualSpacing w:val="0"/>
        <w:rPr>
          <w:rFonts w:cs="Tahoma"/>
          <w:sz w:val="18"/>
          <w:szCs w:val="18"/>
        </w:rPr>
      </w:pPr>
      <w:ins w:id="310" w:author="victor.santos" w:date="2017-04-26T11:51:00Z">
        <w:r w:rsidRPr="00210B41">
          <w:rPr>
            <w:rFonts w:cs="Tahoma"/>
            <w:sz w:val="18"/>
            <w:szCs w:val="18"/>
            <w:rPrChange w:id="311" w:author="eric.giuliani" w:date="2017-08-26T10:08:00Z">
              <w:rPr>
                <w:rFonts w:cs="Tahoma"/>
                <w:color w:val="0000FF" w:themeColor="hyperlink"/>
                <w:sz w:val="18"/>
                <w:szCs w:val="18"/>
                <w:u w:val="single"/>
              </w:rPr>
            </w:rPrChange>
          </w:rPr>
          <w:fldChar w:fldCharType="begin"/>
        </w:r>
      </w:ins>
      <w:ins w:id="312" w:author="eric.giuliani" w:date="2017-08-26T10:07:00Z">
        <w:r w:rsidRPr="00210B41">
          <w:rPr>
            <w:rFonts w:cs="Tahoma"/>
            <w:sz w:val="18"/>
            <w:szCs w:val="18"/>
            <w:rPrChange w:id="313" w:author="eric.giuliani" w:date="2017-08-26T10:08:00Z">
              <w:rPr>
                <w:rFonts w:cs="Tahoma"/>
                <w:color w:val="0000FF" w:themeColor="hyperlink"/>
                <w:sz w:val="18"/>
                <w:szCs w:val="18"/>
                <w:u w:val="single"/>
              </w:rPr>
            </w:rPrChange>
          </w:rPr>
          <w:instrText>HYPERLINK "GF_021%20-%20Administrar%20Dados%20Cadastrais.docx"</w:instrText>
        </w:r>
      </w:ins>
      <w:ins w:id="314" w:author="victor.santos" w:date="2017-04-26T11:51:00Z">
        <w:del w:id="315" w:author="eric.giuliani" w:date="2017-05-22T21:04:00Z">
          <w:r w:rsidRPr="00210B41">
            <w:rPr>
              <w:rFonts w:cs="Tahoma"/>
              <w:sz w:val="18"/>
              <w:szCs w:val="18"/>
              <w:rPrChange w:id="316" w:author="eric.giuliani" w:date="2017-08-26T10:08:00Z">
                <w:rPr>
                  <w:rFonts w:cs="Tahoma"/>
                  <w:color w:val="0000FF" w:themeColor="hyperlink"/>
                  <w:sz w:val="18"/>
                  <w:szCs w:val="18"/>
                  <w:u w:val="single"/>
                </w:rPr>
              </w:rPrChange>
            </w:rPr>
            <w:delInstrText xml:space="preserve"> HYPERLINK "GF_021%20-%20Administrar%20Dados%20Cadastrais.docx" </w:delInstrText>
          </w:r>
        </w:del>
        <w:r w:rsidRPr="00210B41">
          <w:rPr>
            <w:rFonts w:cs="Tahoma"/>
            <w:sz w:val="18"/>
            <w:szCs w:val="18"/>
            <w:rPrChange w:id="317" w:author="eric.giuliani" w:date="2017-08-26T10:08:00Z">
              <w:rPr>
                <w:rFonts w:cs="Tahoma"/>
                <w:color w:val="0000FF" w:themeColor="hyperlink"/>
                <w:sz w:val="18"/>
                <w:szCs w:val="18"/>
                <w:u w:val="single"/>
              </w:rPr>
            </w:rPrChange>
          </w:rPr>
          <w:fldChar w:fldCharType="separate"/>
        </w:r>
        <w:r w:rsidR="00AB29C7">
          <w:rPr>
            <w:rStyle w:val="Hyperlink"/>
            <w:rFonts w:cs="Tahoma"/>
            <w:sz w:val="18"/>
            <w:szCs w:val="18"/>
          </w:rPr>
          <w:t xml:space="preserve">Dados </w:t>
        </w:r>
        <w:del w:id="318" w:author="victor.santos" w:date="2017-04-26T11:51:00Z">
          <w:r w:rsidR="00AB29C7">
            <w:rPr>
              <w:rStyle w:val="Hyperlink"/>
              <w:rFonts w:cs="Tahoma"/>
              <w:sz w:val="18"/>
              <w:szCs w:val="18"/>
            </w:rPr>
            <w:delText>de Fiscalização</w:delText>
          </w:r>
        </w:del>
        <w:r w:rsidR="00AB29C7">
          <w:rPr>
            <w:rStyle w:val="Hyperlink"/>
            <w:rFonts w:cs="Tahoma"/>
            <w:sz w:val="18"/>
            <w:szCs w:val="18"/>
          </w:rPr>
          <w:t>Cadastrais</w:t>
        </w:r>
        <w:r w:rsidRPr="00210B41">
          <w:rPr>
            <w:rFonts w:cs="Tahoma"/>
            <w:sz w:val="18"/>
            <w:szCs w:val="18"/>
            <w:rPrChange w:id="319" w:author="eric.giuliani" w:date="2017-08-26T10:08:00Z">
              <w:rPr>
                <w:rFonts w:cs="Tahoma"/>
                <w:color w:val="0000FF" w:themeColor="hyperlink"/>
                <w:sz w:val="18"/>
                <w:szCs w:val="18"/>
                <w:u w:val="single"/>
              </w:rPr>
            </w:rPrChange>
          </w:rPr>
          <w:fldChar w:fldCharType="end"/>
        </w:r>
      </w:ins>
    </w:p>
    <w:p w:rsidR="003C6152" w:rsidRPr="0024718D" w:rsidRDefault="00210B41" w:rsidP="003C6152">
      <w:pPr>
        <w:pStyle w:val="PargrafodaLista"/>
        <w:widowControl/>
        <w:numPr>
          <w:ilvl w:val="1"/>
          <w:numId w:val="32"/>
        </w:numPr>
        <w:spacing w:line="240" w:lineRule="auto"/>
        <w:ind w:left="2498"/>
        <w:contextualSpacing w:val="0"/>
        <w:rPr>
          <w:ins w:id="320" w:author="eric.giuliani" w:date="2017-08-26T10:07:00Z"/>
          <w:rFonts w:cs="Tahoma"/>
          <w:sz w:val="18"/>
          <w:szCs w:val="18"/>
        </w:rPr>
      </w:pPr>
      <w:r w:rsidRPr="00210B41">
        <w:rPr>
          <w:sz w:val="18"/>
          <w:szCs w:val="18"/>
          <w:rPrChange w:id="321" w:author="eric.giuliani" w:date="2017-08-26T10:08:00Z">
            <w:rPr>
              <w:color w:val="0000FF" w:themeColor="hyperlink"/>
              <w:u w:val="single"/>
            </w:rPr>
          </w:rPrChange>
        </w:rPr>
        <w:fldChar w:fldCharType="begin"/>
      </w:r>
      <w:ins w:id="322" w:author="eric.giuliani" w:date="2017-08-26T10:07:00Z">
        <w:r w:rsidRPr="00210B41">
          <w:rPr>
            <w:sz w:val="18"/>
            <w:szCs w:val="18"/>
            <w:rPrChange w:id="323" w:author="eric.giuliani" w:date="2017-08-26T10:08:00Z">
              <w:rPr>
                <w:color w:val="0000FF" w:themeColor="hyperlink"/>
                <w:sz w:val="18"/>
                <w:szCs w:val="18"/>
                <w:u w:val="single"/>
              </w:rPr>
            </w:rPrChange>
          </w:rPr>
          <w:instrText>HYPERLINK "GF_012%20-%20Administrar%20ILUME.docx"</w:instrText>
        </w:r>
      </w:ins>
      <w:del w:id="324" w:author="eric.giuliani" w:date="2017-05-22T21:04:00Z">
        <w:r w:rsidRPr="00210B41">
          <w:rPr>
            <w:sz w:val="18"/>
            <w:szCs w:val="18"/>
            <w:rPrChange w:id="325" w:author="eric.giuliani" w:date="2017-08-26T10:08:00Z">
              <w:rPr>
                <w:color w:val="0000FF" w:themeColor="hyperlink"/>
                <w:u w:val="single"/>
              </w:rPr>
            </w:rPrChange>
          </w:rPr>
          <w:delInstrText>HYPERLINK "GF_012%20-%20Administrar%20ILUME.docx"</w:delInstrText>
        </w:r>
      </w:del>
      <w:r w:rsidRPr="00210B41">
        <w:rPr>
          <w:sz w:val="18"/>
          <w:szCs w:val="18"/>
          <w:rPrChange w:id="326" w:author="eric.giuliani" w:date="2017-08-26T10:08:00Z">
            <w:rPr>
              <w:color w:val="0000FF" w:themeColor="hyperlink"/>
              <w:u w:val="single"/>
            </w:rPr>
          </w:rPrChange>
        </w:rPr>
        <w:fldChar w:fldCharType="separate"/>
      </w:r>
      <w:r w:rsidR="00AB29C7">
        <w:rPr>
          <w:rStyle w:val="Hyperlink"/>
          <w:rFonts w:cs="Tahoma"/>
          <w:sz w:val="18"/>
          <w:szCs w:val="18"/>
        </w:rPr>
        <w:t>ILUME</w:t>
      </w:r>
      <w:r w:rsidRPr="00210B41">
        <w:rPr>
          <w:sz w:val="18"/>
          <w:szCs w:val="18"/>
          <w:rPrChange w:id="327" w:author="eric.giuliani" w:date="2017-08-26T10:08:00Z">
            <w:rPr>
              <w:color w:val="0000FF" w:themeColor="hyperlink"/>
              <w:u w:val="single"/>
            </w:rPr>
          </w:rPrChange>
        </w:rPr>
        <w:fldChar w:fldCharType="end"/>
      </w:r>
    </w:p>
    <w:p w:rsidR="0024718D" w:rsidRPr="0024718D" w:rsidRDefault="00210B41" w:rsidP="003C6152">
      <w:pPr>
        <w:pStyle w:val="PargrafodaLista"/>
        <w:widowControl/>
        <w:numPr>
          <w:ilvl w:val="1"/>
          <w:numId w:val="32"/>
        </w:numPr>
        <w:spacing w:line="240" w:lineRule="auto"/>
        <w:ind w:left="2498"/>
        <w:contextualSpacing w:val="0"/>
        <w:rPr>
          <w:rFonts w:cs="Tahoma"/>
          <w:sz w:val="18"/>
          <w:szCs w:val="18"/>
        </w:rPr>
      </w:pPr>
      <w:ins w:id="328" w:author="eric.giuliani" w:date="2017-08-26T10:07:00Z">
        <w:r w:rsidRPr="00210B41">
          <w:rPr>
            <w:sz w:val="18"/>
            <w:szCs w:val="18"/>
            <w:rPrChange w:id="329" w:author="eric.giuliani" w:date="2017-08-26T10:08:00Z">
              <w:rPr>
                <w:color w:val="0000FF" w:themeColor="hyperlink"/>
                <w:sz w:val="18"/>
                <w:szCs w:val="18"/>
                <w:u w:val="single"/>
              </w:rPr>
            </w:rPrChange>
          </w:rPr>
          <w:fldChar w:fldCharType="begin"/>
        </w:r>
        <w:r w:rsidRPr="00210B41">
          <w:rPr>
            <w:sz w:val="18"/>
            <w:szCs w:val="18"/>
            <w:rPrChange w:id="330" w:author="eric.giuliani" w:date="2017-08-26T10:08:00Z">
              <w:rPr>
                <w:color w:val="0000FF" w:themeColor="hyperlink"/>
                <w:sz w:val="18"/>
                <w:szCs w:val="18"/>
                <w:u w:val="single"/>
              </w:rPr>
            </w:rPrChange>
          </w:rPr>
          <w:instrText xml:space="preserve"> HYPERLINK "GF_014%20-%20Administrar%20SMADS.docx" </w:instrText>
        </w:r>
        <w:r w:rsidRPr="00210B41">
          <w:rPr>
            <w:sz w:val="18"/>
            <w:szCs w:val="18"/>
            <w:rPrChange w:id="331" w:author="eric.giuliani" w:date="2017-08-26T10:08:00Z">
              <w:rPr>
                <w:color w:val="0000FF" w:themeColor="hyperlink"/>
                <w:sz w:val="18"/>
                <w:szCs w:val="18"/>
                <w:u w:val="single"/>
              </w:rPr>
            </w:rPrChange>
          </w:rPr>
          <w:fldChar w:fldCharType="separate"/>
        </w:r>
        <w:r w:rsidR="00AB29C7">
          <w:rPr>
            <w:rStyle w:val="Hyperlink"/>
            <w:sz w:val="18"/>
            <w:szCs w:val="18"/>
          </w:rPr>
          <w:t>Baixa Renda</w:t>
        </w:r>
        <w:r w:rsidRPr="00210B41">
          <w:rPr>
            <w:sz w:val="18"/>
            <w:szCs w:val="18"/>
            <w:rPrChange w:id="332" w:author="eric.giuliani" w:date="2017-08-26T10:08:00Z">
              <w:rPr>
                <w:color w:val="0000FF" w:themeColor="hyperlink"/>
                <w:sz w:val="18"/>
                <w:szCs w:val="18"/>
                <w:u w:val="single"/>
              </w:rPr>
            </w:rPrChange>
          </w:rPr>
          <w:fldChar w:fldCharType="end"/>
        </w:r>
      </w:ins>
    </w:p>
    <w:p w:rsidR="003C6152" w:rsidRPr="0024718D" w:rsidDel="0024718D" w:rsidRDefault="00210B41" w:rsidP="003C6152">
      <w:pPr>
        <w:pStyle w:val="PargrafodaLista"/>
        <w:widowControl/>
        <w:numPr>
          <w:ilvl w:val="1"/>
          <w:numId w:val="32"/>
        </w:numPr>
        <w:spacing w:line="240" w:lineRule="auto"/>
        <w:ind w:left="2498"/>
        <w:contextualSpacing w:val="0"/>
        <w:rPr>
          <w:del w:id="333" w:author="eric.giuliani" w:date="2017-08-26T10:07:00Z"/>
          <w:rFonts w:cs="Tahoma"/>
          <w:sz w:val="18"/>
          <w:szCs w:val="18"/>
        </w:rPr>
      </w:pPr>
      <w:ins w:id="334" w:author="lais.garcia" w:date="2017-07-13T09:30:00Z">
        <w:del w:id="335" w:author="eric.giuliani" w:date="2017-08-26T10:07:00Z">
          <w:r w:rsidRPr="00210B41">
            <w:rPr>
              <w:sz w:val="18"/>
              <w:szCs w:val="18"/>
              <w:rPrChange w:id="336" w:author="eric.giuliani" w:date="2017-08-26T10:08:00Z">
                <w:rPr>
                  <w:color w:val="0000FF" w:themeColor="hyperlink"/>
                  <w:u w:val="single"/>
                </w:rPr>
              </w:rPrChange>
            </w:rPr>
            <w:delText>Baixa Renda</w:delText>
          </w:r>
        </w:del>
      </w:ins>
      <w:del w:id="337" w:author="eric.giuliani" w:date="2017-08-26T10:07:00Z">
        <w:r w:rsidRPr="00210B41" w:rsidDel="0024718D">
          <w:rPr>
            <w:sz w:val="18"/>
            <w:szCs w:val="18"/>
            <w:rPrChange w:id="338" w:author="eric.giuliani" w:date="2017-08-26T10:08:00Z">
              <w:rPr>
                <w:color w:val="0000FF" w:themeColor="hyperlink"/>
                <w:u w:val="single"/>
              </w:rPr>
            </w:rPrChange>
          </w:rPr>
          <w:fldChar w:fldCharType="begin"/>
        </w:r>
        <w:r w:rsidRPr="00210B41">
          <w:rPr>
            <w:sz w:val="18"/>
            <w:szCs w:val="18"/>
            <w:rPrChange w:id="339" w:author="eric.giuliani" w:date="2017-08-26T10:08:00Z">
              <w:rPr>
                <w:color w:val="0000FF" w:themeColor="hyperlink"/>
                <w:u w:val="single"/>
              </w:rPr>
            </w:rPrChange>
          </w:rPr>
          <w:delInstrText>HYPERLINK "GF_014%20-%20Administrar%20SMADS.docx"</w:delInstrText>
        </w:r>
        <w:r w:rsidRPr="00210B41" w:rsidDel="0024718D">
          <w:rPr>
            <w:sz w:val="18"/>
            <w:szCs w:val="18"/>
            <w:rPrChange w:id="340" w:author="eric.giuliani" w:date="2017-08-26T10:08:00Z">
              <w:rPr>
                <w:color w:val="0000FF" w:themeColor="hyperlink"/>
                <w:u w:val="single"/>
              </w:rPr>
            </w:rPrChange>
          </w:rPr>
          <w:fldChar w:fldCharType="separate"/>
        </w:r>
        <w:r w:rsidR="00AB29C7">
          <w:rPr>
            <w:rStyle w:val="Hyperlink"/>
            <w:rFonts w:cs="Tahoma"/>
            <w:sz w:val="18"/>
            <w:szCs w:val="18"/>
          </w:rPr>
          <w:delText>SMADS</w:delText>
        </w:r>
        <w:r w:rsidRPr="00210B41" w:rsidDel="0024718D">
          <w:rPr>
            <w:sz w:val="18"/>
            <w:szCs w:val="18"/>
            <w:rPrChange w:id="341" w:author="eric.giuliani" w:date="2017-08-26T10:08:00Z">
              <w:rPr>
                <w:color w:val="0000FF" w:themeColor="hyperlink"/>
                <w:u w:val="single"/>
              </w:rPr>
            </w:rPrChange>
          </w:rPr>
          <w:fldChar w:fldCharType="end"/>
        </w:r>
      </w:del>
    </w:p>
    <w:p w:rsidR="003C6152" w:rsidRPr="0024718D" w:rsidRDefault="003C6152" w:rsidP="003C6152">
      <w:pPr>
        <w:widowControl/>
        <w:spacing w:line="240" w:lineRule="auto"/>
        <w:ind w:left="709"/>
        <w:rPr>
          <w:rFonts w:cs="Tahoma"/>
          <w:sz w:val="18"/>
          <w:szCs w:val="18"/>
        </w:rPr>
      </w:pPr>
    </w:p>
    <w:p w:rsidR="003C6152" w:rsidRPr="0024718D" w:rsidRDefault="00210B41" w:rsidP="003C6152">
      <w:pPr>
        <w:pStyle w:val="PargrafodaLista"/>
        <w:widowControl/>
        <w:numPr>
          <w:ilvl w:val="0"/>
          <w:numId w:val="31"/>
        </w:numPr>
        <w:spacing w:line="240" w:lineRule="auto"/>
        <w:ind w:left="1778"/>
        <w:contextualSpacing w:val="0"/>
        <w:rPr>
          <w:rFonts w:cs="Tahoma"/>
          <w:sz w:val="18"/>
          <w:szCs w:val="18"/>
        </w:rPr>
      </w:pPr>
      <w:r w:rsidRPr="00210B41">
        <w:rPr>
          <w:rFonts w:cs="Tahoma"/>
          <w:sz w:val="18"/>
          <w:szCs w:val="18"/>
          <w:rPrChange w:id="342" w:author="eric.giuliani" w:date="2017-08-26T10:08:00Z">
            <w:rPr>
              <w:rFonts w:cs="Tahoma"/>
              <w:color w:val="0000FF" w:themeColor="hyperlink"/>
              <w:sz w:val="18"/>
              <w:szCs w:val="18"/>
              <w:u w:val="single"/>
            </w:rPr>
          </w:rPrChange>
        </w:rPr>
        <w:t>Importação</w:t>
      </w:r>
    </w:p>
    <w:p w:rsidR="003C6152" w:rsidRPr="0024718D" w:rsidRDefault="00210B41" w:rsidP="003C6152">
      <w:pPr>
        <w:pStyle w:val="PargrafodaLista"/>
        <w:widowControl/>
        <w:numPr>
          <w:ilvl w:val="1"/>
          <w:numId w:val="32"/>
        </w:numPr>
        <w:spacing w:line="240" w:lineRule="auto"/>
        <w:ind w:left="2498"/>
        <w:contextualSpacing w:val="0"/>
        <w:rPr>
          <w:ins w:id="343" w:author="eric.giuliani" w:date="2017-08-26T10:07:00Z"/>
          <w:rFonts w:cs="Tahoma"/>
          <w:sz w:val="18"/>
          <w:szCs w:val="18"/>
          <w:rPrChange w:id="344" w:author="eric.giuliani" w:date="2017-08-26T10:08:00Z">
            <w:rPr>
              <w:ins w:id="345" w:author="eric.giuliani" w:date="2017-08-26T10:07:00Z"/>
            </w:rPr>
          </w:rPrChange>
        </w:rPr>
      </w:pPr>
      <w:r w:rsidRPr="00210B41">
        <w:rPr>
          <w:sz w:val="18"/>
          <w:szCs w:val="18"/>
          <w:rPrChange w:id="346" w:author="eric.giuliani" w:date="2017-08-26T10:08:00Z">
            <w:rPr>
              <w:color w:val="0000FF" w:themeColor="hyperlink"/>
              <w:u w:val="single"/>
            </w:rPr>
          </w:rPrChange>
        </w:rPr>
        <w:fldChar w:fldCharType="begin"/>
      </w:r>
      <w:ins w:id="347" w:author="eric.giuliani" w:date="2017-08-26T10:08:00Z">
        <w:r w:rsidR="0024718D">
          <w:rPr>
            <w:sz w:val="18"/>
            <w:szCs w:val="18"/>
          </w:rPr>
          <w:instrText>HYPERLINK "GF_011%20-%20Importar%20ILUME.docx"</w:instrText>
        </w:r>
      </w:ins>
      <w:del w:id="348" w:author="eric.giuliani" w:date="2017-05-22T21:04:00Z">
        <w:r w:rsidRPr="00210B41">
          <w:rPr>
            <w:sz w:val="18"/>
            <w:szCs w:val="18"/>
            <w:rPrChange w:id="349" w:author="eric.giuliani" w:date="2017-08-26T10:08:00Z">
              <w:rPr>
                <w:color w:val="0000FF" w:themeColor="hyperlink"/>
                <w:u w:val="single"/>
              </w:rPr>
            </w:rPrChange>
          </w:rPr>
          <w:delInstrText>HYPERLINK "GF_011%20-%20Importar%20ILUME.docx"</w:delInstrText>
        </w:r>
      </w:del>
      <w:r w:rsidRPr="00210B41">
        <w:rPr>
          <w:sz w:val="18"/>
          <w:szCs w:val="18"/>
          <w:rPrChange w:id="350" w:author="eric.giuliani" w:date="2017-08-26T10:08:00Z">
            <w:rPr>
              <w:color w:val="0000FF" w:themeColor="hyperlink"/>
              <w:u w:val="single"/>
            </w:rPr>
          </w:rPrChange>
        </w:rPr>
        <w:fldChar w:fldCharType="separate"/>
      </w:r>
      <w:r w:rsidR="00AB29C7">
        <w:rPr>
          <w:rStyle w:val="Hyperlink"/>
          <w:rFonts w:cs="Tahoma"/>
          <w:sz w:val="18"/>
          <w:szCs w:val="18"/>
        </w:rPr>
        <w:t>ILUME</w:t>
      </w:r>
      <w:r w:rsidRPr="00210B41">
        <w:rPr>
          <w:sz w:val="18"/>
          <w:szCs w:val="18"/>
          <w:rPrChange w:id="351" w:author="eric.giuliani" w:date="2017-08-26T10:08:00Z">
            <w:rPr>
              <w:color w:val="0000FF" w:themeColor="hyperlink"/>
              <w:u w:val="single"/>
            </w:rPr>
          </w:rPrChange>
        </w:rPr>
        <w:fldChar w:fldCharType="end"/>
      </w:r>
    </w:p>
    <w:p w:rsidR="0024718D" w:rsidRPr="0024718D" w:rsidRDefault="00210B41" w:rsidP="003C6152">
      <w:pPr>
        <w:pStyle w:val="PargrafodaLista"/>
        <w:widowControl/>
        <w:numPr>
          <w:ilvl w:val="1"/>
          <w:numId w:val="32"/>
        </w:numPr>
        <w:spacing w:line="240" w:lineRule="auto"/>
        <w:ind w:left="2498"/>
        <w:contextualSpacing w:val="0"/>
        <w:rPr>
          <w:rFonts w:cs="Tahoma"/>
          <w:sz w:val="18"/>
          <w:szCs w:val="18"/>
        </w:rPr>
      </w:pPr>
      <w:ins w:id="352" w:author="eric.giuliani" w:date="2017-08-26T10:08:00Z">
        <w:r>
          <w:rPr>
            <w:sz w:val="18"/>
            <w:szCs w:val="18"/>
          </w:rPr>
          <w:fldChar w:fldCharType="begin"/>
        </w:r>
        <w:r w:rsidR="0024718D">
          <w:rPr>
            <w:sz w:val="18"/>
            <w:szCs w:val="18"/>
          </w:rPr>
          <w:instrText xml:space="preserve"> HYPERLINK "GF_013%20-%20Importar%20SMADS.docx" </w:instrText>
        </w:r>
        <w:r>
          <w:rPr>
            <w:sz w:val="18"/>
            <w:szCs w:val="18"/>
          </w:rPr>
          <w:fldChar w:fldCharType="separate"/>
        </w:r>
        <w:r w:rsidRPr="00210B41">
          <w:rPr>
            <w:rStyle w:val="Hyperlink"/>
            <w:sz w:val="18"/>
            <w:szCs w:val="18"/>
            <w:rPrChange w:id="353" w:author="eric.giuliani" w:date="2017-08-26T10:08:00Z">
              <w:rPr>
                <w:color w:val="0000FF" w:themeColor="hyperlink"/>
                <w:u w:val="single"/>
              </w:rPr>
            </w:rPrChange>
          </w:rPr>
          <w:t>Baixa Renda</w:t>
        </w:r>
        <w:r>
          <w:rPr>
            <w:sz w:val="18"/>
            <w:szCs w:val="18"/>
          </w:rPr>
          <w:fldChar w:fldCharType="end"/>
        </w:r>
      </w:ins>
    </w:p>
    <w:p w:rsidR="003C6152" w:rsidRPr="00321A2D" w:rsidDel="00EA0154" w:rsidRDefault="00EA0154" w:rsidP="003C6152">
      <w:pPr>
        <w:pStyle w:val="PargrafodaLista"/>
        <w:widowControl/>
        <w:numPr>
          <w:ilvl w:val="1"/>
          <w:numId w:val="32"/>
        </w:numPr>
        <w:spacing w:line="240" w:lineRule="auto"/>
        <w:ind w:left="2498"/>
        <w:contextualSpacing w:val="0"/>
        <w:rPr>
          <w:del w:id="354" w:author="lais.garcia" w:date="2017-07-13T09:30:00Z"/>
          <w:rFonts w:cs="Tahoma"/>
          <w:sz w:val="18"/>
          <w:szCs w:val="18"/>
        </w:rPr>
      </w:pPr>
      <w:ins w:id="355" w:author="lais.garcia" w:date="2017-07-13T09:30:00Z">
        <w:r w:rsidRPr="00EA0154">
          <w:t>Baixa Renda</w:t>
        </w:r>
        <w:r w:rsidRPr="00EA0154" w:rsidDel="00EA0154">
          <w:t xml:space="preserve"> </w:t>
        </w:r>
      </w:ins>
      <w:del w:id="356" w:author="lais.garcia" w:date="2017-07-13T09:30:00Z">
        <w:r w:rsidR="00210B41" w:rsidDel="00EA0154">
          <w:fldChar w:fldCharType="begin"/>
        </w:r>
      </w:del>
      <w:ins w:id="357" w:author="eric.giuliani" w:date="2017-05-22T21:04:00Z">
        <w:del w:id="358" w:author="lais.garcia" w:date="2017-07-13T09:30:00Z">
          <w:r w:rsidR="00645D8A" w:rsidDel="00EA0154">
            <w:delInstrText>HYPERLINK "C:\\PROJETOS\\TFS\\SEFIN\\COSIP\\DEV\\Sprint 5\\Documentacao\\04_Requisitos\\Casos de Uso\\GF_013 - Importar SMADS.docx"</w:delInstrText>
          </w:r>
        </w:del>
      </w:ins>
      <w:del w:id="359" w:author="lais.garcia" w:date="2017-07-13T09:30:00Z">
        <w:r w:rsidR="00820E02" w:rsidDel="00EA0154">
          <w:delInstrText>HYPERLINK "GF_013%20-%20Importar%20SMADS.docx"</w:delInstrText>
        </w:r>
        <w:r w:rsidR="00210B41" w:rsidDel="00EA0154">
          <w:fldChar w:fldCharType="separate"/>
        </w:r>
        <w:r w:rsidR="003C6152" w:rsidRPr="00D15519" w:rsidDel="00EA0154">
          <w:rPr>
            <w:rStyle w:val="Hyperlink"/>
            <w:rFonts w:cs="Tahoma"/>
            <w:sz w:val="18"/>
            <w:szCs w:val="18"/>
          </w:rPr>
          <w:delText>SMADS</w:delText>
        </w:r>
        <w:r w:rsidR="00210B41" w:rsidDel="00EA0154">
          <w:fldChar w:fldCharType="end"/>
        </w:r>
      </w:del>
    </w:p>
    <w:p w:rsidR="003C6152" w:rsidRPr="00D5391A" w:rsidRDefault="003C6152" w:rsidP="003C6152">
      <w:pPr>
        <w:widowControl/>
        <w:spacing w:line="240" w:lineRule="auto"/>
        <w:ind w:left="709"/>
        <w:rPr>
          <w:rFonts w:cs="Tahoma"/>
          <w:sz w:val="18"/>
          <w:szCs w:val="18"/>
        </w:rPr>
      </w:pPr>
    </w:p>
    <w:p w:rsidR="003C6152" w:rsidRPr="0024718D" w:rsidRDefault="00210B41" w:rsidP="003C6152">
      <w:pPr>
        <w:pStyle w:val="PargrafodaLista"/>
        <w:widowControl/>
        <w:numPr>
          <w:ilvl w:val="0"/>
          <w:numId w:val="31"/>
        </w:numPr>
        <w:spacing w:line="240" w:lineRule="auto"/>
        <w:ind w:left="1778"/>
        <w:contextualSpacing w:val="0"/>
        <w:rPr>
          <w:rFonts w:cs="Tahoma"/>
          <w:sz w:val="18"/>
          <w:szCs w:val="18"/>
        </w:rPr>
      </w:pPr>
      <w:r w:rsidRPr="00210B41">
        <w:rPr>
          <w:rFonts w:cs="Tahoma"/>
          <w:sz w:val="18"/>
          <w:szCs w:val="18"/>
          <w:rPrChange w:id="360" w:author="eric.giuliani" w:date="2017-08-26T10:06:00Z">
            <w:rPr>
              <w:rFonts w:cs="Tahoma"/>
              <w:color w:val="0000FF" w:themeColor="hyperlink"/>
              <w:sz w:val="18"/>
              <w:szCs w:val="18"/>
              <w:u w:val="single"/>
            </w:rPr>
          </w:rPrChange>
        </w:rPr>
        <w:t>Relatório</w:t>
      </w:r>
    </w:p>
    <w:p w:rsidR="003C6152" w:rsidRPr="0024718D" w:rsidRDefault="00210B41" w:rsidP="003C6152">
      <w:pPr>
        <w:pStyle w:val="PargrafodaLista"/>
        <w:widowControl/>
        <w:numPr>
          <w:ilvl w:val="1"/>
          <w:numId w:val="32"/>
        </w:numPr>
        <w:spacing w:line="240" w:lineRule="auto"/>
        <w:ind w:left="2498"/>
        <w:contextualSpacing w:val="0"/>
        <w:rPr>
          <w:rFonts w:cs="Tahoma"/>
          <w:sz w:val="18"/>
          <w:szCs w:val="18"/>
        </w:rPr>
      </w:pPr>
      <w:r w:rsidRPr="00210B41">
        <w:rPr>
          <w:rFonts w:cs="Tahoma"/>
          <w:sz w:val="18"/>
          <w:szCs w:val="18"/>
          <w:rPrChange w:id="361" w:author="eric.giuliani" w:date="2017-08-26T10:06:00Z">
            <w:rPr>
              <w:rFonts w:cs="Tahoma"/>
              <w:color w:val="0000FF" w:themeColor="hyperlink"/>
              <w:sz w:val="18"/>
              <w:szCs w:val="18"/>
              <w:u w:val="single"/>
            </w:rPr>
          </w:rPrChange>
        </w:rPr>
        <w:t>Faturamento (Visão 360º)</w:t>
      </w:r>
    </w:p>
    <w:p w:rsidR="003C6152" w:rsidRPr="0024718D" w:rsidRDefault="00210B41" w:rsidP="003C6152">
      <w:pPr>
        <w:pStyle w:val="PargrafodaLista"/>
        <w:widowControl/>
        <w:numPr>
          <w:ilvl w:val="1"/>
          <w:numId w:val="32"/>
        </w:numPr>
        <w:spacing w:line="240" w:lineRule="auto"/>
        <w:ind w:left="2498"/>
        <w:contextualSpacing w:val="0"/>
        <w:rPr>
          <w:rFonts w:cs="Tahoma"/>
          <w:sz w:val="18"/>
          <w:szCs w:val="18"/>
        </w:rPr>
      </w:pPr>
      <w:r w:rsidRPr="00210B41">
        <w:rPr>
          <w:sz w:val="18"/>
          <w:szCs w:val="18"/>
          <w:rPrChange w:id="362" w:author="eric.giuliani" w:date="2017-08-26T10:06:00Z">
            <w:rPr>
              <w:color w:val="0000FF" w:themeColor="hyperlink"/>
              <w:u w:val="single"/>
            </w:rPr>
          </w:rPrChange>
        </w:rPr>
        <w:lastRenderedPageBreak/>
        <w:fldChar w:fldCharType="begin"/>
      </w:r>
      <w:ins w:id="363" w:author="eric.giuliani" w:date="2017-08-26T10:08:00Z">
        <w:r w:rsidR="0024718D">
          <w:rPr>
            <w:sz w:val="18"/>
            <w:szCs w:val="18"/>
          </w:rPr>
          <w:instrText>HYPERLINK "GF_018%20-%20Relatório%20de%20Inconsistências.docx"</w:instrText>
        </w:r>
      </w:ins>
      <w:del w:id="364" w:author="eric.giuliani" w:date="2017-05-22T21:04:00Z">
        <w:r w:rsidRPr="00210B41">
          <w:rPr>
            <w:sz w:val="18"/>
            <w:szCs w:val="18"/>
            <w:rPrChange w:id="365" w:author="eric.giuliani" w:date="2017-08-26T10:06:00Z">
              <w:rPr>
                <w:color w:val="0000FF" w:themeColor="hyperlink"/>
                <w:u w:val="single"/>
              </w:rPr>
            </w:rPrChange>
          </w:rPr>
          <w:delInstrText>HYPERLINK "GF_018%20-%20Relatório%20de%20Inconsistências.docx"</w:delInstrText>
        </w:r>
      </w:del>
      <w:r w:rsidRPr="00210B41">
        <w:rPr>
          <w:sz w:val="18"/>
          <w:szCs w:val="18"/>
          <w:rPrChange w:id="366" w:author="eric.giuliani" w:date="2017-08-26T10:06:00Z">
            <w:rPr>
              <w:color w:val="0000FF" w:themeColor="hyperlink"/>
              <w:u w:val="single"/>
            </w:rPr>
          </w:rPrChange>
        </w:rPr>
        <w:fldChar w:fldCharType="separate"/>
      </w:r>
      <w:r w:rsidR="00AB29C7">
        <w:rPr>
          <w:rStyle w:val="Hyperlink"/>
          <w:rFonts w:cs="Tahoma"/>
          <w:sz w:val="18"/>
          <w:szCs w:val="18"/>
        </w:rPr>
        <w:t>Inconsistências</w:t>
      </w:r>
      <w:r w:rsidRPr="00210B41">
        <w:rPr>
          <w:sz w:val="18"/>
          <w:szCs w:val="18"/>
          <w:rPrChange w:id="367" w:author="eric.giuliani" w:date="2017-08-26T10:06:00Z">
            <w:rPr>
              <w:color w:val="0000FF" w:themeColor="hyperlink"/>
              <w:u w:val="single"/>
            </w:rPr>
          </w:rPrChange>
        </w:rPr>
        <w:fldChar w:fldCharType="end"/>
      </w:r>
    </w:p>
    <w:p w:rsidR="003C6152" w:rsidRPr="0024718D" w:rsidRDefault="00210B41">
      <w:pPr>
        <w:pStyle w:val="PargrafodaLista"/>
        <w:widowControl/>
        <w:numPr>
          <w:ilvl w:val="1"/>
          <w:numId w:val="32"/>
        </w:numPr>
        <w:spacing w:line="240" w:lineRule="auto"/>
        <w:ind w:left="2498"/>
        <w:contextualSpacing w:val="0"/>
        <w:rPr>
          <w:rFonts w:cs="Tahoma"/>
          <w:sz w:val="18"/>
          <w:szCs w:val="18"/>
        </w:rPr>
      </w:pPr>
      <w:r w:rsidRPr="00210B41">
        <w:rPr>
          <w:rFonts w:cs="Tahoma"/>
          <w:sz w:val="18"/>
          <w:szCs w:val="18"/>
          <w:rPrChange w:id="368" w:author="eric.giuliani" w:date="2017-08-26T10:06:00Z">
            <w:rPr>
              <w:rFonts w:cs="Tahoma"/>
              <w:color w:val="0000FF" w:themeColor="hyperlink"/>
              <w:sz w:val="18"/>
              <w:szCs w:val="18"/>
              <w:u w:val="single"/>
            </w:rPr>
          </w:rPrChange>
        </w:rPr>
        <w:t>Log</w:t>
      </w:r>
    </w:p>
    <w:p w:rsidR="003C6152" w:rsidRPr="0024718D" w:rsidRDefault="00210B41" w:rsidP="003C6152">
      <w:pPr>
        <w:pStyle w:val="PargrafodaLista"/>
        <w:widowControl/>
        <w:numPr>
          <w:ilvl w:val="1"/>
          <w:numId w:val="32"/>
        </w:numPr>
        <w:spacing w:line="240" w:lineRule="auto"/>
        <w:ind w:left="2498"/>
        <w:contextualSpacing w:val="0"/>
        <w:rPr>
          <w:rFonts w:cs="Tahoma"/>
          <w:sz w:val="18"/>
          <w:szCs w:val="18"/>
        </w:rPr>
      </w:pPr>
      <w:r w:rsidRPr="00210B41">
        <w:rPr>
          <w:rFonts w:cs="Tahoma"/>
          <w:sz w:val="18"/>
          <w:szCs w:val="18"/>
          <w:rPrChange w:id="369" w:author="eric.giuliani" w:date="2017-08-26T10:06:00Z">
            <w:rPr>
              <w:rFonts w:cs="Tahoma"/>
              <w:color w:val="0000FF" w:themeColor="hyperlink"/>
              <w:sz w:val="18"/>
              <w:szCs w:val="18"/>
              <w:u w:val="single"/>
            </w:rPr>
          </w:rPrChange>
        </w:rPr>
        <w:t>Inadimplência</w:t>
      </w:r>
    </w:p>
    <w:p w:rsidR="003C6152" w:rsidRPr="0024718D" w:rsidRDefault="00210B41" w:rsidP="003C6152">
      <w:pPr>
        <w:pStyle w:val="PargrafodaLista"/>
        <w:widowControl/>
        <w:numPr>
          <w:ilvl w:val="1"/>
          <w:numId w:val="32"/>
        </w:numPr>
        <w:spacing w:line="240" w:lineRule="auto"/>
        <w:ind w:left="2498"/>
        <w:contextualSpacing w:val="0"/>
        <w:rPr>
          <w:rFonts w:cs="Tahoma"/>
          <w:sz w:val="18"/>
          <w:szCs w:val="18"/>
        </w:rPr>
      </w:pPr>
      <w:r w:rsidRPr="00210B41">
        <w:rPr>
          <w:rFonts w:cs="Tahoma"/>
          <w:sz w:val="18"/>
          <w:szCs w:val="18"/>
          <w:rPrChange w:id="370" w:author="eric.giuliani" w:date="2017-08-26T10:06:00Z">
            <w:rPr>
              <w:rFonts w:cs="Tahoma"/>
              <w:color w:val="0000FF" w:themeColor="hyperlink"/>
              <w:sz w:val="18"/>
              <w:szCs w:val="18"/>
              <w:u w:val="single"/>
            </w:rPr>
          </w:rPrChange>
        </w:rPr>
        <w:t>Comparação Mensal</w:t>
      </w:r>
    </w:p>
    <w:p w:rsidR="003C6152" w:rsidRPr="0024718D" w:rsidRDefault="00210B41" w:rsidP="003C6152">
      <w:pPr>
        <w:pStyle w:val="PargrafodaLista"/>
        <w:widowControl/>
        <w:numPr>
          <w:ilvl w:val="1"/>
          <w:numId w:val="32"/>
        </w:numPr>
        <w:spacing w:line="240" w:lineRule="auto"/>
        <w:ind w:left="2498"/>
        <w:contextualSpacing w:val="0"/>
        <w:rPr>
          <w:rFonts w:cs="Tahoma"/>
          <w:sz w:val="18"/>
          <w:szCs w:val="18"/>
        </w:rPr>
      </w:pPr>
      <w:r w:rsidRPr="00210B41">
        <w:rPr>
          <w:rFonts w:cs="Tahoma"/>
          <w:sz w:val="18"/>
          <w:szCs w:val="18"/>
          <w:rPrChange w:id="371" w:author="eric.giuliani" w:date="2017-08-26T10:06:00Z">
            <w:rPr>
              <w:rFonts w:cs="Tahoma"/>
              <w:color w:val="0000FF" w:themeColor="hyperlink"/>
              <w:sz w:val="18"/>
              <w:szCs w:val="18"/>
              <w:u w:val="single"/>
            </w:rPr>
          </w:rPrChange>
        </w:rPr>
        <w:t>Verificação do Repasse</w:t>
      </w:r>
    </w:p>
    <w:p w:rsidR="003C6152" w:rsidRPr="0024718D" w:rsidRDefault="00210B41" w:rsidP="003C6152">
      <w:pPr>
        <w:pStyle w:val="PargrafodaLista"/>
        <w:widowControl/>
        <w:numPr>
          <w:ilvl w:val="1"/>
          <w:numId w:val="32"/>
        </w:numPr>
        <w:spacing w:line="240" w:lineRule="auto"/>
        <w:ind w:left="2498"/>
        <w:contextualSpacing w:val="0"/>
        <w:rPr>
          <w:rFonts w:cs="Tahoma"/>
          <w:sz w:val="18"/>
          <w:szCs w:val="18"/>
        </w:rPr>
      </w:pPr>
      <w:r w:rsidRPr="00210B41">
        <w:rPr>
          <w:rFonts w:cs="Tahoma"/>
          <w:sz w:val="18"/>
          <w:szCs w:val="18"/>
          <w:rPrChange w:id="372" w:author="eric.giuliani" w:date="2017-08-26T10:06:00Z">
            <w:rPr>
              <w:rFonts w:cs="Tahoma"/>
              <w:color w:val="0000FF" w:themeColor="hyperlink"/>
              <w:sz w:val="18"/>
              <w:szCs w:val="18"/>
              <w:u w:val="single"/>
            </w:rPr>
          </w:rPrChange>
        </w:rPr>
        <w:t>Cash Power</w:t>
      </w:r>
    </w:p>
    <w:p w:rsidR="003C6152" w:rsidRPr="0024718D" w:rsidRDefault="00210B41" w:rsidP="003C6152">
      <w:pPr>
        <w:pStyle w:val="PargrafodaLista"/>
        <w:widowControl/>
        <w:numPr>
          <w:ilvl w:val="1"/>
          <w:numId w:val="32"/>
        </w:numPr>
        <w:spacing w:line="240" w:lineRule="auto"/>
        <w:ind w:left="2498"/>
        <w:contextualSpacing w:val="0"/>
        <w:rPr>
          <w:rFonts w:cs="Tahoma"/>
          <w:sz w:val="18"/>
          <w:szCs w:val="18"/>
        </w:rPr>
      </w:pPr>
      <w:r w:rsidRPr="00210B41">
        <w:rPr>
          <w:rFonts w:cs="Tahoma"/>
          <w:sz w:val="18"/>
          <w:szCs w:val="18"/>
          <w:rPrChange w:id="373" w:author="eric.giuliani" w:date="2017-08-26T10:06:00Z">
            <w:rPr>
              <w:rFonts w:cs="Tahoma"/>
              <w:color w:val="0000FF" w:themeColor="hyperlink"/>
              <w:sz w:val="18"/>
              <w:szCs w:val="18"/>
              <w:u w:val="single"/>
            </w:rPr>
          </w:rPrChange>
        </w:rPr>
        <w:t>Status de Processamento das Funcionalidades</w:t>
      </w:r>
    </w:p>
    <w:p w:rsidR="003C6152" w:rsidRPr="0024718D" w:rsidRDefault="003C6152" w:rsidP="003C6152">
      <w:pPr>
        <w:widowControl/>
        <w:spacing w:line="240" w:lineRule="auto"/>
        <w:ind w:left="709"/>
        <w:rPr>
          <w:rFonts w:cs="Tahoma"/>
          <w:sz w:val="18"/>
          <w:szCs w:val="18"/>
        </w:rPr>
      </w:pPr>
    </w:p>
    <w:p w:rsidR="003C6152" w:rsidRPr="0024718D" w:rsidRDefault="00210B41" w:rsidP="003C6152">
      <w:pPr>
        <w:pStyle w:val="PargrafodaLista"/>
        <w:widowControl/>
        <w:numPr>
          <w:ilvl w:val="0"/>
          <w:numId w:val="31"/>
        </w:numPr>
        <w:spacing w:line="240" w:lineRule="auto"/>
        <w:ind w:left="1778"/>
        <w:contextualSpacing w:val="0"/>
        <w:rPr>
          <w:rFonts w:cs="Tahoma"/>
          <w:sz w:val="18"/>
          <w:szCs w:val="18"/>
        </w:rPr>
      </w:pPr>
      <w:r w:rsidRPr="00210B41">
        <w:rPr>
          <w:rFonts w:cs="Tahoma"/>
          <w:sz w:val="18"/>
          <w:szCs w:val="18"/>
          <w:rPrChange w:id="374" w:author="eric.giuliani" w:date="2017-08-26T10:06:00Z">
            <w:rPr>
              <w:rFonts w:cs="Tahoma"/>
              <w:color w:val="0000FF" w:themeColor="hyperlink"/>
              <w:sz w:val="18"/>
              <w:szCs w:val="18"/>
              <w:u w:val="single"/>
            </w:rPr>
          </w:rPrChange>
        </w:rPr>
        <w:t>Parametrização</w:t>
      </w:r>
    </w:p>
    <w:p w:rsidR="003C6152" w:rsidRPr="0024718D" w:rsidRDefault="00210B41" w:rsidP="003C6152">
      <w:pPr>
        <w:pStyle w:val="PargrafodaLista"/>
        <w:widowControl/>
        <w:numPr>
          <w:ilvl w:val="1"/>
          <w:numId w:val="32"/>
        </w:numPr>
        <w:spacing w:line="240" w:lineRule="auto"/>
        <w:ind w:left="2498"/>
        <w:contextualSpacing w:val="0"/>
        <w:rPr>
          <w:rFonts w:cs="Tahoma"/>
          <w:sz w:val="18"/>
          <w:szCs w:val="18"/>
        </w:rPr>
      </w:pPr>
      <w:r w:rsidRPr="00210B41">
        <w:rPr>
          <w:sz w:val="18"/>
          <w:szCs w:val="18"/>
          <w:rPrChange w:id="375" w:author="eric.giuliani" w:date="2017-08-26T10:06:00Z">
            <w:rPr>
              <w:color w:val="0000FF" w:themeColor="hyperlink"/>
              <w:u w:val="single"/>
            </w:rPr>
          </w:rPrChange>
        </w:rPr>
        <w:fldChar w:fldCharType="begin"/>
      </w:r>
      <w:ins w:id="376" w:author="eric.giuliani" w:date="2017-08-26T10:08:00Z">
        <w:r w:rsidR="0024718D">
          <w:rPr>
            <w:sz w:val="18"/>
            <w:szCs w:val="18"/>
          </w:rPr>
          <w:instrText>HYPERLINK "GF_003%20-%20Parametrizar%20Importação.docx"</w:instrText>
        </w:r>
      </w:ins>
      <w:del w:id="377" w:author="eric.giuliani" w:date="2017-05-22T21:04:00Z">
        <w:r w:rsidRPr="00210B41">
          <w:rPr>
            <w:sz w:val="18"/>
            <w:szCs w:val="18"/>
            <w:rPrChange w:id="378" w:author="eric.giuliani" w:date="2017-08-26T10:06:00Z">
              <w:rPr>
                <w:color w:val="0000FF" w:themeColor="hyperlink"/>
                <w:u w:val="single"/>
              </w:rPr>
            </w:rPrChange>
          </w:rPr>
          <w:delInstrText>HYPERLINK "GF_003%20-%20Parametrizar%20Importação.docx"</w:delInstrText>
        </w:r>
      </w:del>
      <w:r w:rsidRPr="00210B41">
        <w:rPr>
          <w:sz w:val="18"/>
          <w:szCs w:val="18"/>
          <w:rPrChange w:id="379" w:author="eric.giuliani" w:date="2017-08-26T10:06:00Z">
            <w:rPr>
              <w:color w:val="0000FF" w:themeColor="hyperlink"/>
              <w:u w:val="single"/>
            </w:rPr>
          </w:rPrChange>
        </w:rPr>
        <w:fldChar w:fldCharType="separate"/>
      </w:r>
      <w:r w:rsidR="00AB29C7">
        <w:rPr>
          <w:rStyle w:val="Hyperlink"/>
          <w:rFonts w:cs="Tahoma"/>
          <w:sz w:val="18"/>
          <w:szCs w:val="18"/>
        </w:rPr>
        <w:t>Importação</w:t>
      </w:r>
      <w:r w:rsidRPr="00210B41">
        <w:rPr>
          <w:sz w:val="18"/>
          <w:szCs w:val="18"/>
          <w:rPrChange w:id="380" w:author="eric.giuliani" w:date="2017-08-26T10:06:00Z">
            <w:rPr>
              <w:color w:val="0000FF" w:themeColor="hyperlink"/>
              <w:u w:val="single"/>
            </w:rPr>
          </w:rPrChange>
        </w:rPr>
        <w:fldChar w:fldCharType="end"/>
      </w:r>
    </w:p>
    <w:p w:rsidR="003C6152" w:rsidRPr="0024718D" w:rsidRDefault="00210B41" w:rsidP="003C6152">
      <w:pPr>
        <w:pStyle w:val="PargrafodaLista"/>
        <w:widowControl/>
        <w:numPr>
          <w:ilvl w:val="1"/>
          <w:numId w:val="32"/>
        </w:numPr>
        <w:spacing w:line="240" w:lineRule="auto"/>
        <w:ind w:left="2498"/>
        <w:contextualSpacing w:val="0"/>
        <w:rPr>
          <w:rFonts w:cs="Tahoma"/>
          <w:sz w:val="18"/>
          <w:szCs w:val="18"/>
        </w:rPr>
      </w:pPr>
      <w:r w:rsidRPr="00210B41">
        <w:rPr>
          <w:sz w:val="18"/>
          <w:szCs w:val="18"/>
          <w:rPrChange w:id="381" w:author="eric.giuliani" w:date="2017-08-26T10:06:00Z">
            <w:rPr>
              <w:color w:val="0000FF" w:themeColor="hyperlink"/>
              <w:u w:val="single"/>
            </w:rPr>
          </w:rPrChange>
        </w:rPr>
        <w:fldChar w:fldCharType="begin"/>
      </w:r>
      <w:ins w:id="382" w:author="eric.giuliani" w:date="2017-08-26T10:08:00Z">
        <w:r w:rsidR="0024718D">
          <w:rPr>
            <w:sz w:val="18"/>
            <w:szCs w:val="18"/>
          </w:rPr>
          <w:instrText>HYPERLINK "GF_004%20-%20Parametrizar%20Email.docx"</w:instrText>
        </w:r>
      </w:ins>
      <w:del w:id="383" w:author="eric.giuliani" w:date="2017-05-22T21:04:00Z">
        <w:r w:rsidRPr="00210B41">
          <w:rPr>
            <w:sz w:val="18"/>
            <w:szCs w:val="18"/>
            <w:rPrChange w:id="384" w:author="eric.giuliani" w:date="2017-08-26T10:06:00Z">
              <w:rPr>
                <w:color w:val="0000FF" w:themeColor="hyperlink"/>
                <w:u w:val="single"/>
              </w:rPr>
            </w:rPrChange>
          </w:rPr>
          <w:delInstrText>HYPERLINK "GF_004%20-%20Parametrizar%20Email.docx"</w:delInstrText>
        </w:r>
      </w:del>
      <w:r w:rsidRPr="00210B41">
        <w:rPr>
          <w:sz w:val="18"/>
          <w:szCs w:val="18"/>
          <w:rPrChange w:id="385" w:author="eric.giuliani" w:date="2017-08-26T10:06:00Z">
            <w:rPr>
              <w:color w:val="0000FF" w:themeColor="hyperlink"/>
              <w:u w:val="single"/>
            </w:rPr>
          </w:rPrChange>
        </w:rPr>
        <w:fldChar w:fldCharType="separate"/>
      </w:r>
      <w:r w:rsidR="00AB29C7">
        <w:rPr>
          <w:rStyle w:val="Hyperlink"/>
          <w:rFonts w:cs="Tahoma"/>
          <w:sz w:val="18"/>
          <w:szCs w:val="18"/>
        </w:rPr>
        <w:t>Email</w:t>
      </w:r>
      <w:r w:rsidRPr="00210B41">
        <w:rPr>
          <w:sz w:val="18"/>
          <w:szCs w:val="18"/>
          <w:rPrChange w:id="386" w:author="eric.giuliani" w:date="2017-08-26T10:06:00Z">
            <w:rPr>
              <w:color w:val="0000FF" w:themeColor="hyperlink"/>
              <w:u w:val="single"/>
            </w:rPr>
          </w:rPrChange>
        </w:rPr>
        <w:fldChar w:fldCharType="end"/>
      </w:r>
    </w:p>
    <w:p w:rsidR="003C6152" w:rsidRPr="0024718D" w:rsidRDefault="00210B41" w:rsidP="003C6152">
      <w:pPr>
        <w:pStyle w:val="PargrafodaLista"/>
        <w:widowControl/>
        <w:numPr>
          <w:ilvl w:val="1"/>
          <w:numId w:val="32"/>
        </w:numPr>
        <w:spacing w:line="240" w:lineRule="auto"/>
        <w:ind w:left="2498"/>
        <w:contextualSpacing w:val="0"/>
        <w:rPr>
          <w:rFonts w:cs="Tahoma"/>
          <w:sz w:val="18"/>
          <w:szCs w:val="18"/>
        </w:rPr>
      </w:pPr>
      <w:r w:rsidRPr="00210B41">
        <w:rPr>
          <w:sz w:val="18"/>
          <w:szCs w:val="18"/>
          <w:rPrChange w:id="387" w:author="eric.giuliani" w:date="2017-08-26T10:06:00Z">
            <w:rPr>
              <w:color w:val="0000FF" w:themeColor="hyperlink"/>
              <w:u w:val="single"/>
            </w:rPr>
          </w:rPrChange>
        </w:rPr>
        <w:fldChar w:fldCharType="begin"/>
      </w:r>
      <w:ins w:id="388" w:author="eric.giuliani" w:date="2017-08-26T10:08:00Z">
        <w:r w:rsidR="0024718D">
          <w:rPr>
            <w:sz w:val="18"/>
            <w:szCs w:val="18"/>
          </w:rPr>
          <w:instrText>HYPERLINK "GF_005%20-%20Parametrizar%20Geração%20de%20Arquivos%20de%20Inconsistência.docx"</w:instrText>
        </w:r>
      </w:ins>
      <w:del w:id="389" w:author="eric.giuliani" w:date="2017-05-22T21:04:00Z">
        <w:r w:rsidRPr="00210B41">
          <w:rPr>
            <w:sz w:val="18"/>
            <w:szCs w:val="18"/>
            <w:rPrChange w:id="390" w:author="eric.giuliani" w:date="2017-08-26T10:06:00Z">
              <w:rPr>
                <w:color w:val="0000FF" w:themeColor="hyperlink"/>
                <w:u w:val="single"/>
              </w:rPr>
            </w:rPrChange>
          </w:rPr>
          <w:delInstrText>HYPERLINK "GF_005%20-%20Parametrizar%20Geração%20de%20Arquivos%20de%20Importação.docx"</w:delInstrText>
        </w:r>
      </w:del>
      <w:r w:rsidRPr="00210B41">
        <w:rPr>
          <w:sz w:val="18"/>
          <w:szCs w:val="18"/>
          <w:rPrChange w:id="391" w:author="eric.giuliani" w:date="2017-08-26T10:06:00Z">
            <w:rPr>
              <w:color w:val="0000FF" w:themeColor="hyperlink"/>
              <w:u w:val="single"/>
            </w:rPr>
          </w:rPrChange>
        </w:rPr>
        <w:fldChar w:fldCharType="separate"/>
      </w:r>
      <w:r w:rsidR="00AB29C7">
        <w:rPr>
          <w:rStyle w:val="Hyperlink"/>
          <w:rFonts w:cs="Tahoma"/>
          <w:sz w:val="18"/>
          <w:szCs w:val="18"/>
        </w:rPr>
        <w:t>Geração Arquivo</w:t>
      </w:r>
      <w:r w:rsidRPr="00210B41">
        <w:rPr>
          <w:sz w:val="18"/>
          <w:szCs w:val="18"/>
          <w:rPrChange w:id="392" w:author="eric.giuliani" w:date="2017-08-26T10:06:00Z">
            <w:rPr>
              <w:color w:val="0000FF" w:themeColor="hyperlink"/>
              <w:u w:val="single"/>
            </w:rPr>
          </w:rPrChange>
        </w:rPr>
        <w:fldChar w:fldCharType="end"/>
      </w:r>
    </w:p>
    <w:p w:rsidR="00F17D5C" w:rsidRPr="0024718D" w:rsidRDefault="00210B41" w:rsidP="003C6152">
      <w:pPr>
        <w:pStyle w:val="PargrafodaLista"/>
        <w:widowControl/>
        <w:numPr>
          <w:ilvl w:val="1"/>
          <w:numId w:val="32"/>
        </w:numPr>
        <w:spacing w:line="240" w:lineRule="auto"/>
        <w:ind w:left="2498"/>
        <w:contextualSpacing w:val="0"/>
        <w:rPr>
          <w:rFonts w:cs="Tahoma"/>
          <w:sz w:val="18"/>
          <w:szCs w:val="18"/>
        </w:rPr>
      </w:pPr>
      <w:r w:rsidRPr="00210B41">
        <w:rPr>
          <w:sz w:val="18"/>
          <w:szCs w:val="18"/>
          <w:rPrChange w:id="393" w:author="eric.giuliani" w:date="2017-08-26T10:06:00Z">
            <w:rPr>
              <w:color w:val="0000FF" w:themeColor="hyperlink"/>
              <w:u w:val="single"/>
            </w:rPr>
          </w:rPrChange>
        </w:rPr>
        <w:fldChar w:fldCharType="begin"/>
      </w:r>
      <w:ins w:id="394" w:author="eric.giuliani" w:date="2017-08-26T10:08:00Z">
        <w:r w:rsidR="0024718D">
          <w:rPr>
            <w:sz w:val="18"/>
            <w:szCs w:val="18"/>
          </w:rPr>
          <w:instrText>HYPERLINK "GF_020%20-%20Parametrizar%20Sistema.docx"</w:instrText>
        </w:r>
      </w:ins>
      <w:del w:id="395" w:author="eric.giuliani" w:date="2017-05-22T21:04:00Z">
        <w:r w:rsidRPr="00210B41">
          <w:rPr>
            <w:sz w:val="18"/>
            <w:szCs w:val="18"/>
            <w:rPrChange w:id="396" w:author="eric.giuliani" w:date="2017-08-26T10:06:00Z">
              <w:rPr>
                <w:color w:val="0000FF" w:themeColor="hyperlink"/>
                <w:u w:val="single"/>
              </w:rPr>
            </w:rPrChange>
          </w:rPr>
          <w:delInstrText>HYPERLINK "GF_020%20-%20Parametrizar%20Sistema.docx"</w:delInstrText>
        </w:r>
      </w:del>
      <w:r w:rsidRPr="00210B41">
        <w:rPr>
          <w:sz w:val="18"/>
          <w:szCs w:val="18"/>
          <w:rPrChange w:id="397" w:author="eric.giuliani" w:date="2017-08-26T10:06:00Z">
            <w:rPr>
              <w:color w:val="0000FF" w:themeColor="hyperlink"/>
              <w:u w:val="single"/>
            </w:rPr>
          </w:rPrChange>
        </w:rPr>
        <w:fldChar w:fldCharType="separate"/>
      </w:r>
      <w:r w:rsidRPr="00210B41">
        <w:rPr>
          <w:rStyle w:val="Hyperlink"/>
          <w:sz w:val="18"/>
          <w:szCs w:val="18"/>
          <w:rPrChange w:id="398" w:author="eric.giuliani" w:date="2017-08-26T10:06:00Z">
            <w:rPr>
              <w:rStyle w:val="Hyperlink"/>
            </w:rPr>
          </w:rPrChange>
        </w:rPr>
        <w:t>Sistema</w:t>
      </w:r>
      <w:r w:rsidRPr="00210B41">
        <w:rPr>
          <w:sz w:val="18"/>
          <w:szCs w:val="18"/>
          <w:rPrChange w:id="399" w:author="eric.giuliani" w:date="2017-08-26T10:06:00Z">
            <w:rPr>
              <w:color w:val="0000FF" w:themeColor="hyperlink"/>
              <w:u w:val="single"/>
            </w:rPr>
          </w:rPrChange>
        </w:rPr>
        <w:fldChar w:fldCharType="end"/>
      </w:r>
    </w:p>
    <w:p w:rsidR="003C6152" w:rsidRDefault="003C6152" w:rsidP="002D58DB">
      <w:pPr>
        <w:pStyle w:val="Corpodetexto"/>
        <w:spacing w:after="0" w:line="360" w:lineRule="auto"/>
        <w:ind w:left="993"/>
        <w:jc w:val="both"/>
        <w:rPr>
          <w:rFonts w:ascii="Arial" w:hAnsi="Arial" w:cs="Arial"/>
        </w:rPr>
      </w:pPr>
    </w:p>
    <w:p w:rsidR="00794818" w:rsidRPr="00794818" w:rsidRDefault="00E769C9" w:rsidP="00794818">
      <w:pPr>
        <w:pStyle w:val="Corpodetexto"/>
        <w:spacing w:after="0" w:line="360" w:lineRule="auto"/>
        <w:ind w:firstLine="131"/>
        <w:rPr>
          <w:rFonts w:ascii="Arial" w:hAnsi="Arial" w:cs="Arial"/>
          <w:b/>
          <w:color w:val="000000" w:themeColor="text1"/>
        </w:rPr>
      </w:pPr>
      <w:bookmarkStart w:id="400" w:name="RN_005"/>
      <w:r>
        <w:rPr>
          <w:rFonts w:ascii="Arial" w:hAnsi="Arial" w:cs="Arial"/>
          <w:b/>
          <w:color w:val="000000" w:themeColor="text1"/>
        </w:rPr>
        <w:t xml:space="preserve">RN_005 </w:t>
      </w:r>
      <w:bookmarkEnd w:id="400"/>
      <w:r>
        <w:rPr>
          <w:rFonts w:ascii="Arial" w:hAnsi="Arial" w:cs="Arial"/>
          <w:b/>
          <w:color w:val="000000" w:themeColor="text1"/>
        </w:rPr>
        <w:t xml:space="preserve">- </w:t>
      </w:r>
      <w:r w:rsidRPr="00E769C9">
        <w:rPr>
          <w:rFonts w:ascii="Arial" w:hAnsi="Arial" w:cs="Arial"/>
          <w:b/>
          <w:color w:val="000000" w:themeColor="text1"/>
        </w:rPr>
        <w:t>Status de ativo/inativo</w:t>
      </w:r>
    </w:p>
    <w:p w:rsidR="00E769C9" w:rsidRDefault="00E769C9" w:rsidP="00E769C9">
      <w:pPr>
        <w:pStyle w:val="Corpodetexto"/>
        <w:spacing w:after="0" w:line="360" w:lineRule="auto"/>
        <w:ind w:left="1134"/>
        <w:rPr>
          <w:rFonts w:ascii="Arial" w:hAnsi="Arial" w:cs="Arial"/>
          <w:color w:val="000000" w:themeColor="text1"/>
        </w:rPr>
      </w:pPr>
      <w:r>
        <w:rPr>
          <w:rFonts w:ascii="Arial" w:hAnsi="Arial" w:cs="Arial"/>
          <w:color w:val="000000" w:themeColor="text1"/>
        </w:rPr>
        <w:t>O status reflete a ativação (vigência) ou não de um registro:</w:t>
      </w:r>
    </w:p>
    <w:p w:rsidR="00E769C9" w:rsidRDefault="00E769C9" w:rsidP="00E769C9">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Ativo;</w:t>
      </w:r>
    </w:p>
    <w:p w:rsidR="00E769C9" w:rsidRDefault="00E769C9" w:rsidP="00E769C9">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Inativo.</w:t>
      </w:r>
    </w:p>
    <w:p w:rsidR="003C6152" w:rsidRDefault="003C6152" w:rsidP="002D58DB">
      <w:pPr>
        <w:pStyle w:val="Corpodetexto"/>
        <w:spacing w:after="0" w:line="360" w:lineRule="auto"/>
        <w:ind w:left="993"/>
        <w:jc w:val="both"/>
        <w:rPr>
          <w:rFonts w:ascii="Arial" w:hAnsi="Arial" w:cs="Arial"/>
        </w:rPr>
      </w:pPr>
    </w:p>
    <w:p w:rsidR="00092889" w:rsidRPr="00092889" w:rsidRDefault="00092889" w:rsidP="00092889">
      <w:pPr>
        <w:pStyle w:val="Corpodetexto"/>
        <w:spacing w:after="0" w:line="360" w:lineRule="auto"/>
        <w:ind w:firstLine="131"/>
        <w:rPr>
          <w:rFonts w:ascii="Arial" w:hAnsi="Arial" w:cs="Arial"/>
          <w:b/>
          <w:color w:val="000000" w:themeColor="text1"/>
        </w:rPr>
      </w:pPr>
      <w:bookmarkStart w:id="401" w:name="RN_006"/>
      <w:r>
        <w:rPr>
          <w:rFonts w:ascii="Arial" w:hAnsi="Arial" w:cs="Arial"/>
          <w:b/>
          <w:color w:val="000000" w:themeColor="text1"/>
        </w:rPr>
        <w:t xml:space="preserve">RN_006 </w:t>
      </w:r>
      <w:bookmarkEnd w:id="401"/>
      <w:r>
        <w:rPr>
          <w:rFonts w:ascii="Arial" w:hAnsi="Arial" w:cs="Arial"/>
          <w:b/>
          <w:color w:val="000000" w:themeColor="text1"/>
        </w:rPr>
        <w:t xml:space="preserve">- </w:t>
      </w:r>
      <w:r w:rsidR="004766BF">
        <w:rPr>
          <w:rFonts w:ascii="Arial" w:hAnsi="Arial" w:cs="Arial"/>
          <w:b/>
          <w:color w:val="000000" w:themeColor="text1"/>
        </w:rPr>
        <w:t xml:space="preserve">Exceção: </w:t>
      </w:r>
      <w:r w:rsidRPr="00092889">
        <w:rPr>
          <w:rFonts w:ascii="Arial" w:hAnsi="Arial" w:cs="Arial"/>
          <w:b/>
          <w:color w:val="000000" w:themeColor="text1"/>
        </w:rPr>
        <w:t>Formato de E-mail</w:t>
      </w:r>
    </w:p>
    <w:p w:rsidR="00092889" w:rsidRPr="00092889" w:rsidRDefault="00092889" w:rsidP="00092889">
      <w:pPr>
        <w:pStyle w:val="Corpodetexto"/>
        <w:spacing w:after="0" w:line="360" w:lineRule="auto"/>
        <w:ind w:left="1134"/>
        <w:rPr>
          <w:rFonts w:ascii="Arial" w:hAnsi="Arial" w:cs="Arial"/>
          <w:color w:val="000000" w:themeColor="text1"/>
        </w:rPr>
      </w:pPr>
      <w:r w:rsidRPr="00092889">
        <w:rPr>
          <w:rFonts w:ascii="Arial" w:hAnsi="Arial" w:cs="Arial"/>
          <w:color w:val="000000" w:themeColor="text1"/>
        </w:rPr>
        <w:t>O sistema deve validar o formato do email informado conforme a máscara: "XXXXXX@XXXXXX".</w:t>
      </w:r>
      <w:r>
        <w:rPr>
          <w:rFonts w:ascii="Arial" w:hAnsi="Arial" w:cs="Arial"/>
          <w:color w:val="000000" w:themeColor="text1"/>
        </w:rPr>
        <w:t xml:space="preserve"> </w:t>
      </w:r>
      <w:r w:rsidRPr="00092889">
        <w:rPr>
          <w:rFonts w:ascii="Arial" w:hAnsi="Arial" w:cs="Arial"/>
          <w:color w:val="000000" w:themeColor="text1"/>
        </w:rPr>
        <w:t xml:space="preserve">Quando identificado que o email não atende o formato </w:t>
      </w:r>
      <w:r>
        <w:rPr>
          <w:rFonts w:ascii="Arial" w:hAnsi="Arial" w:cs="Arial"/>
          <w:color w:val="000000" w:themeColor="text1"/>
        </w:rPr>
        <w:t>proposto</w:t>
      </w:r>
      <w:r w:rsidRPr="00092889">
        <w:rPr>
          <w:rFonts w:ascii="Arial" w:hAnsi="Arial" w:cs="Arial"/>
          <w:color w:val="000000" w:themeColor="text1"/>
        </w:rPr>
        <w:t>, o sistema deverá apresentar a mensagem.</w:t>
      </w:r>
      <w:r>
        <w:rPr>
          <w:rFonts w:ascii="Arial" w:hAnsi="Arial" w:cs="Arial"/>
          <w:color w:val="000000" w:themeColor="text1"/>
        </w:rPr>
        <w:t xml:space="preserve"> [</w:t>
      </w:r>
      <w:hyperlink w:anchor="MS_002" w:history="1">
        <w:r w:rsidRPr="00092889">
          <w:rPr>
            <w:rStyle w:val="Hyperlink"/>
            <w:rFonts w:ascii="Arial" w:hAnsi="Arial" w:cs="Arial"/>
          </w:rPr>
          <w:t>MS_002</w:t>
        </w:r>
      </w:hyperlink>
      <w:r>
        <w:rPr>
          <w:rFonts w:ascii="Arial" w:hAnsi="Arial" w:cs="Arial"/>
          <w:color w:val="000000" w:themeColor="text1"/>
        </w:rPr>
        <w:t>]</w:t>
      </w:r>
    </w:p>
    <w:p w:rsidR="00092889" w:rsidRDefault="00092889" w:rsidP="002D58DB">
      <w:pPr>
        <w:pStyle w:val="Corpodetexto"/>
        <w:spacing w:after="0" w:line="360" w:lineRule="auto"/>
        <w:ind w:left="993"/>
        <w:jc w:val="both"/>
        <w:rPr>
          <w:rFonts w:ascii="Arial" w:hAnsi="Arial" w:cs="Arial"/>
        </w:rPr>
      </w:pPr>
    </w:p>
    <w:p w:rsidR="00794818" w:rsidRPr="00794818" w:rsidRDefault="00794818" w:rsidP="00794818">
      <w:pPr>
        <w:pStyle w:val="Corpodetexto"/>
        <w:spacing w:after="0" w:line="360" w:lineRule="auto"/>
        <w:ind w:firstLine="131"/>
        <w:rPr>
          <w:rFonts w:ascii="Arial" w:hAnsi="Arial" w:cs="Arial"/>
          <w:b/>
          <w:color w:val="000000" w:themeColor="text1"/>
        </w:rPr>
      </w:pPr>
      <w:bookmarkStart w:id="402" w:name="RN_007"/>
      <w:r>
        <w:rPr>
          <w:rFonts w:ascii="Arial" w:hAnsi="Arial" w:cs="Arial"/>
          <w:b/>
          <w:color w:val="000000" w:themeColor="text1"/>
        </w:rPr>
        <w:t>RN_007</w:t>
      </w:r>
      <w:bookmarkEnd w:id="402"/>
      <w:r>
        <w:rPr>
          <w:rFonts w:ascii="Arial" w:hAnsi="Arial" w:cs="Arial"/>
          <w:b/>
          <w:color w:val="000000" w:themeColor="text1"/>
        </w:rPr>
        <w:t xml:space="preserve"> - </w:t>
      </w:r>
      <w:r w:rsidR="004766BF">
        <w:rPr>
          <w:rFonts w:ascii="Arial" w:hAnsi="Arial" w:cs="Arial"/>
          <w:b/>
          <w:color w:val="000000" w:themeColor="text1"/>
        </w:rPr>
        <w:t xml:space="preserve">Exceção: </w:t>
      </w:r>
      <w:r w:rsidRPr="00794818">
        <w:rPr>
          <w:rFonts w:ascii="Arial" w:hAnsi="Arial" w:cs="Arial"/>
          <w:b/>
          <w:color w:val="000000" w:themeColor="text1"/>
        </w:rPr>
        <w:t>Ativação/Inativação de registro</w:t>
      </w:r>
    </w:p>
    <w:p w:rsidR="00794818" w:rsidRPr="00794818" w:rsidRDefault="00794818" w:rsidP="00794818">
      <w:pPr>
        <w:pStyle w:val="Corpodetexto"/>
        <w:spacing w:after="0" w:line="360" w:lineRule="auto"/>
        <w:ind w:left="1134"/>
        <w:rPr>
          <w:rFonts w:ascii="Arial" w:hAnsi="Arial" w:cs="Arial"/>
          <w:color w:val="000000" w:themeColor="text1"/>
        </w:rPr>
      </w:pPr>
      <w:r w:rsidRPr="00794818">
        <w:rPr>
          <w:rFonts w:ascii="Arial" w:hAnsi="Arial" w:cs="Arial"/>
          <w:color w:val="000000" w:themeColor="text1"/>
        </w:rPr>
        <w:t>Quando esta operação é realizada, o sistema atribui à flag de controle de status [</w:t>
      </w:r>
      <w:hyperlink w:anchor="RN_005" w:history="1">
        <w:r w:rsidRPr="00794818">
          <w:rPr>
            <w:rStyle w:val="Hyperlink"/>
            <w:rFonts w:ascii="Arial" w:hAnsi="Arial" w:cs="Arial"/>
          </w:rPr>
          <w:t>RN_005</w:t>
        </w:r>
      </w:hyperlink>
      <w:r w:rsidRPr="00794818">
        <w:rPr>
          <w:rFonts w:ascii="Arial" w:hAnsi="Arial" w:cs="Arial"/>
          <w:color w:val="000000" w:themeColor="text1"/>
        </w:rPr>
        <w:t>] o valor conforme abaixo:</w:t>
      </w:r>
    </w:p>
    <w:p w:rsidR="00794818" w:rsidRPr="00794818" w:rsidRDefault="00D57F1C" w:rsidP="00794818">
      <w:pPr>
        <w:pStyle w:val="Corpodetexto"/>
        <w:numPr>
          <w:ilvl w:val="0"/>
          <w:numId w:val="35"/>
        </w:numPr>
        <w:spacing w:after="0" w:line="360" w:lineRule="auto"/>
        <w:rPr>
          <w:rFonts w:ascii="Arial" w:hAnsi="Arial" w:cs="Arial"/>
          <w:color w:val="000000" w:themeColor="text1"/>
        </w:rPr>
      </w:pPr>
      <w:r>
        <w:rPr>
          <w:rFonts w:ascii="Arial" w:hAnsi="Arial" w:cs="Arial"/>
          <w:color w:val="000000" w:themeColor="text1"/>
        </w:rPr>
        <w:t xml:space="preserve">Operação de </w:t>
      </w:r>
      <w:r w:rsidR="00794818" w:rsidRPr="00794818">
        <w:rPr>
          <w:rFonts w:ascii="Arial" w:hAnsi="Arial" w:cs="Arial"/>
          <w:color w:val="000000" w:themeColor="text1"/>
        </w:rPr>
        <w:t>Ativação: Ativo;</w:t>
      </w:r>
    </w:p>
    <w:p w:rsidR="00794818" w:rsidRPr="00794818" w:rsidRDefault="00D57F1C" w:rsidP="00794818">
      <w:pPr>
        <w:pStyle w:val="Corpodetexto"/>
        <w:numPr>
          <w:ilvl w:val="0"/>
          <w:numId w:val="35"/>
        </w:numPr>
        <w:spacing w:after="0" w:line="360" w:lineRule="auto"/>
        <w:rPr>
          <w:rFonts w:ascii="Arial" w:hAnsi="Arial" w:cs="Arial"/>
          <w:color w:val="000000" w:themeColor="text1"/>
        </w:rPr>
      </w:pPr>
      <w:r>
        <w:rPr>
          <w:rFonts w:ascii="Arial" w:hAnsi="Arial" w:cs="Arial"/>
          <w:color w:val="000000" w:themeColor="text1"/>
        </w:rPr>
        <w:t xml:space="preserve">Operação de </w:t>
      </w:r>
      <w:r w:rsidR="00794818" w:rsidRPr="00794818">
        <w:rPr>
          <w:rFonts w:ascii="Arial" w:hAnsi="Arial" w:cs="Arial"/>
          <w:color w:val="000000" w:themeColor="text1"/>
        </w:rPr>
        <w:t>Inativação: Inativo.</w:t>
      </w:r>
    </w:p>
    <w:p w:rsidR="00794818" w:rsidRDefault="00794818" w:rsidP="002D58DB">
      <w:pPr>
        <w:pStyle w:val="Corpodetexto"/>
        <w:spacing w:after="0" w:line="360" w:lineRule="auto"/>
        <w:ind w:left="993"/>
        <w:jc w:val="both"/>
        <w:rPr>
          <w:rFonts w:ascii="Arial" w:hAnsi="Arial" w:cs="Arial"/>
        </w:rPr>
      </w:pPr>
    </w:p>
    <w:p w:rsidR="00B41A46" w:rsidRPr="00B41A46" w:rsidRDefault="00B41A46" w:rsidP="00B41A46">
      <w:pPr>
        <w:pStyle w:val="Corpodetexto"/>
        <w:spacing w:after="0" w:line="360" w:lineRule="auto"/>
        <w:ind w:firstLine="131"/>
        <w:rPr>
          <w:rFonts w:ascii="Arial" w:hAnsi="Arial" w:cs="Arial"/>
          <w:b/>
          <w:color w:val="000000" w:themeColor="text1"/>
        </w:rPr>
      </w:pPr>
      <w:bookmarkStart w:id="403" w:name="RN_008"/>
      <w:r w:rsidRPr="00B41A46">
        <w:rPr>
          <w:rFonts w:ascii="Arial" w:hAnsi="Arial" w:cs="Arial"/>
          <w:b/>
          <w:color w:val="000000" w:themeColor="text1"/>
        </w:rPr>
        <w:t xml:space="preserve">RN_008 </w:t>
      </w:r>
      <w:bookmarkEnd w:id="403"/>
      <w:r w:rsidRPr="00B41A46">
        <w:rPr>
          <w:rFonts w:ascii="Arial" w:hAnsi="Arial" w:cs="Arial"/>
          <w:b/>
          <w:color w:val="000000" w:themeColor="text1"/>
        </w:rPr>
        <w:t xml:space="preserve">- </w:t>
      </w:r>
      <w:r w:rsidR="004766BF">
        <w:rPr>
          <w:rFonts w:ascii="Arial" w:hAnsi="Arial" w:cs="Arial"/>
          <w:b/>
          <w:color w:val="000000" w:themeColor="text1"/>
        </w:rPr>
        <w:t xml:space="preserve">Exceção: </w:t>
      </w:r>
      <w:r w:rsidRPr="00B41A46">
        <w:rPr>
          <w:rFonts w:ascii="Arial" w:hAnsi="Arial" w:cs="Arial"/>
          <w:b/>
          <w:color w:val="000000" w:themeColor="text1"/>
        </w:rPr>
        <w:t>Solicitação de operação sobre registro inativo</w:t>
      </w:r>
    </w:p>
    <w:p w:rsidR="00B41A46" w:rsidRDefault="00B41A46" w:rsidP="00B41A46">
      <w:pPr>
        <w:pStyle w:val="Corpodetexto"/>
        <w:spacing w:after="0" w:line="360" w:lineRule="auto"/>
        <w:ind w:left="1134"/>
        <w:rPr>
          <w:rFonts w:ascii="Arial" w:hAnsi="Arial" w:cs="Arial"/>
          <w:color w:val="000000" w:themeColor="text1"/>
        </w:rPr>
      </w:pPr>
      <w:r w:rsidRPr="00B41A46">
        <w:rPr>
          <w:rFonts w:ascii="Arial" w:hAnsi="Arial" w:cs="Arial"/>
          <w:color w:val="000000" w:themeColor="text1"/>
        </w:rPr>
        <w:t xml:space="preserve">Em determinadas situações pode ocorrer de forma paralela a desativação de um registro em relação à alteração do mesmo. Neste caso o sistema deverá impedir que a alteração seja realizada, emitindo a mensagem </w:t>
      </w:r>
      <w:hyperlink w:anchor="MS_005" w:history="1">
        <w:r w:rsidRPr="00B41A46">
          <w:rPr>
            <w:rStyle w:val="Hyperlink"/>
            <w:rFonts w:ascii="Arial" w:hAnsi="Arial" w:cs="Arial"/>
          </w:rPr>
          <w:t>MS_005</w:t>
        </w:r>
      </w:hyperlink>
      <w:r>
        <w:rPr>
          <w:rFonts w:ascii="Arial" w:hAnsi="Arial" w:cs="Arial"/>
          <w:color w:val="000000" w:themeColor="text1"/>
        </w:rPr>
        <w:t xml:space="preserve">. </w:t>
      </w:r>
    </w:p>
    <w:p w:rsidR="00B41A46" w:rsidRPr="00B41A46" w:rsidRDefault="00B41A46" w:rsidP="00B41A46">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Caso exista funcionalidade de consulta para o caso de uso em questão, o sistema deverá efetuar o redirecionamento para a tela e consulta com as informações atualizadas no resultado da pesquisa, de forma que o usuário possa constatar o ocorrido. </w:t>
      </w:r>
    </w:p>
    <w:p w:rsidR="00B41A46" w:rsidRDefault="00B41A46" w:rsidP="002D58DB">
      <w:pPr>
        <w:pStyle w:val="Corpodetexto"/>
        <w:spacing w:after="0" w:line="360" w:lineRule="auto"/>
        <w:ind w:left="993"/>
        <w:jc w:val="both"/>
        <w:rPr>
          <w:rFonts w:ascii="Arial" w:hAnsi="Arial" w:cs="Arial"/>
        </w:rPr>
      </w:pPr>
    </w:p>
    <w:p w:rsidR="00E262C0" w:rsidRPr="00E262C0" w:rsidRDefault="00E262C0" w:rsidP="00E262C0">
      <w:pPr>
        <w:pStyle w:val="Corpodetexto"/>
        <w:spacing w:after="0" w:line="360" w:lineRule="auto"/>
        <w:ind w:firstLine="131"/>
        <w:rPr>
          <w:rFonts w:ascii="Arial" w:hAnsi="Arial" w:cs="Arial"/>
          <w:b/>
          <w:color w:val="000000" w:themeColor="text1"/>
        </w:rPr>
      </w:pPr>
      <w:bookmarkStart w:id="404" w:name="RN_009"/>
      <w:r>
        <w:rPr>
          <w:rFonts w:ascii="Arial" w:hAnsi="Arial" w:cs="Arial"/>
          <w:b/>
          <w:color w:val="000000" w:themeColor="text1"/>
        </w:rPr>
        <w:t>RN_009</w:t>
      </w:r>
      <w:bookmarkEnd w:id="404"/>
      <w:r>
        <w:rPr>
          <w:rFonts w:ascii="Arial" w:hAnsi="Arial" w:cs="Arial"/>
          <w:b/>
          <w:color w:val="000000" w:themeColor="text1"/>
        </w:rPr>
        <w:t xml:space="preserve"> - </w:t>
      </w:r>
      <w:r w:rsidR="004766BF">
        <w:rPr>
          <w:rFonts w:ascii="Arial" w:hAnsi="Arial" w:cs="Arial"/>
          <w:b/>
          <w:color w:val="000000" w:themeColor="text1"/>
        </w:rPr>
        <w:t xml:space="preserve">Exceção: </w:t>
      </w:r>
      <w:r w:rsidRPr="00E262C0">
        <w:rPr>
          <w:rFonts w:ascii="Arial" w:hAnsi="Arial" w:cs="Arial"/>
          <w:b/>
          <w:color w:val="000000" w:themeColor="text1"/>
        </w:rPr>
        <w:t>Nenhum registro encontrado</w:t>
      </w:r>
    </w:p>
    <w:p w:rsidR="00E262C0" w:rsidRDefault="00E262C0" w:rsidP="00E262C0">
      <w:pPr>
        <w:pStyle w:val="Corpodetexto"/>
        <w:spacing w:after="0" w:line="360" w:lineRule="auto"/>
        <w:ind w:left="1134"/>
        <w:jc w:val="both"/>
        <w:rPr>
          <w:rFonts w:ascii="Arial" w:hAnsi="Arial" w:cs="Arial"/>
        </w:rPr>
      </w:pPr>
      <w:r>
        <w:rPr>
          <w:rFonts w:ascii="Arial" w:hAnsi="Arial" w:cs="Arial"/>
        </w:rPr>
        <w:t xml:space="preserve">Após a pesquisa realizada na base de dados não retornar nenhum registro, o sistema deverá exibir a mensagem </w:t>
      </w:r>
      <w:hyperlink w:anchor="MS_006" w:history="1">
        <w:r w:rsidRPr="00E262C0">
          <w:rPr>
            <w:rStyle w:val="Hyperlink"/>
            <w:rFonts w:ascii="Arial" w:hAnsi="Arial" w:cs="Arial"/>
          </w:rPr>
          <w:t>MS_006</w:t>
        </w:r>
      </w:hyperlink>
      <w:r>
        <w:rPr>
          <w:rFonts w:ascii="Arial" w:hAnsi="Arial" w:cs="Arial"/>
        </w:rPr>
        <w:t>.</w:t>
      </w:r>
    </w:p>
    <w:p w:rsidR="00D22156" w:rsidRDefault="00D22156" w:rsidP="00E262C0">
      <w:pPr>
        <w:pStyle w:val="Corpodetexto"/>
        <w:spacing w:after="0" w:line="360" w:lineRule="auto"/>
        <w:ind w:left="1134"/>
        <w:jc w:val="both"/>
        <w:rPr>
          <w:rFonts w:ascii="Arial" w:hAnsi="Arial" w:cs="Arial"/>
        </w:rPr>
      </w:pPr>
    </w:p>
    <w:p w:rsidR="00D22156" w:rsidRDefault="00D22156" w:rsidP="00D22156">
      <w:pPr>
        <w:pStyle w:val="Corpodetexto"/>
        <w:spacing w:after="0" w:line="360" w:lineRule="auto"/>
        <w:ind w:firstLine="131"/>
        <w:rPr>
          <w:rFonts w:ascii="Arial" w:hAnsi="Arial" w:cs="Arial"/>
          <w:b/>
          <w:color w:val="000000" w:themeColor="text1"/>
        </w:rPr>
      </w:pPr>
      <w:bookmarkStart w:id="405" w:name="RN_010"/>
      <w:r>
        <w:rPr>
          <w:rFonts w:ascii="Arial" w:hAnsi="Arial" w:cs="Arial"/>
          <w:b/>
          <w:color w:val="000000" w:themeColor="text1"/>
        </w:rPr>
        <w:t>RN_010</w:t>
      </w:r>
      <w:bookmarkEnd w:id="405"/>
      <w:r>
        <w:rPr>
          <w:rFonts w:ascii="Arial" w:hAnsi="Arial" w:cs="Arial"/>
          <w:b/>
          <w:color w:val="000000" w:themeColor="text1"/>
        </w:rPr>
        <w:t xml:space="preserve"> - Exceção: Tamanho de arquivo de importação a ser carregado</w:t>
      </w:r>
    </w:p>
    <w:p w:rsidR="00AA21CE" w:rsidRDefault="00D22156" w:rsidP="00D22156">
      <w:pPr>
        <w:pStyle w:val="Corpodetexto"/>
        <w:spacing w:after="0" w:line="360" w:lineRule="auto"/>
        <w:ind w:left="993"/>
        <w:jc w:val="both"/>
        <w:rPr>
          <w:rFonts w:ascii="Arial" w:hAnsi="Arial" w:cs="Arial"/>
          <w:color w:val="000000" w:themeColor="text1"/>
        </w:rPr>
      </w:pPr>
      <w:r>
        <w:rPr>
          <w:rFonts w:ascii="Arial" w:hAnsi="Arial" w:cs="Arial"/>
          <w:color w:val="000000" w:themeColor="text1"/>
        </w:rPr>
        <w:lastRenderedPageBreak/>
        <w:t>O tamanho máximo de arquivo a ser carregado é de 3GB. Caso este valor seja violado, o sistema deve impedir a importação</w:t>
      </w:r>
      <w:r w:rsidR="00AA21CE">
        <w:rPr>
          <w:rFonts w:ascii="Arial" w:hAnsi="Arial" w:cs="Arial"/>
          <w:color w:val="000000" w:themeColor="text1"/>
        </w:rPr>
        <w:t>.</w:t>
      </w:r>
    </w:p>
    <w:p w:rsidR="00D22156" w:rsidRDefault="00AA21CE" w:rsidP="00D22156">
      <w:pPr>
        <w:pStyle w:val="Corpodetexto"/>
        <w:spacing w:after="0" w:line="360" w:lineRule="auto"/>
        <w:ind w:left="993"/>
        <w:jc w:val="both"/>
        <w:rPr>
          <w:rFonts w:ascii="Arial" w:hAnsi="Arial" w:cs="Arial"/>
        </w:rPr>
      </w:pPr>
      <w:r>
        <w:rPr>
          <w:rFonts w:ascii="Arial" w:hAnsi="Arial" w:cs="Arial"/>
          <w:color w:val="000000" w:themeColor="text1"/>
        </w:rPr>
        <w:t>Tratando de importação automática, o sistema dev</w:t>
      </w:r>
      <w:r w:rsidR="00D22156">
        <w:rPr>
          <w:rFonts w:ascii="Arial" w:hAnsi="Arial" w:cs="Arial"/>
          <w:color w:val="000000" w:themeColor="text1"/>
        </w:rPr>
        <w:t xml:space="preserve">e </w:t>
      </w:r>
      <w:r w:rsidR="00D22156">
        <w:rPr>
          <w:rFonts w:ascii="Arial" w:hAnsi="Arial" w:cs="Arial"/>
        </w:rPr>
        <w:t>registrar em log de operação e auditoria que houve tal violação</w:t>
      </w:r>
      <w:r w:rsidR="00D22156">
        <w:rPr>
          <w:rFonts w:ascii="Arial" w:hAnsi="Arial" w:cs="Arial"/>
          <w:color w:val="000000" w:themeColor="text1"/>
        </w:rPr>
        <w:t>. [</w:t>
      </w:r>
      <w:hyperlink r:id="rId10" w:anchor="RN_030" w:history="1">
        <w:r w:rsidR="00D22156">
          <w:rPr>
            <w:rStyle w:val="Hyperlink"/>
            <w:rFonts w:ascii="Arial" w:hAnsi="Arial" w:cs="Arial"/>
          </w:rPr>
          <w:t>RN_030</w:t>
        </w:r>
      </w:hyperlink>
      <w:r w:rsidR="00D22156">
        <w:rPr>
          <w:rFonts w:ascii="Arial" w:hAnsi="Arial" w:cs="Arial"/>
          <w:color w:val="000000" w:themeColor="text1"/>
        </w:rPr>
        <w:t xml:space="preserve"> </w:t>
      </w:r>
      <w:hyperlink r:id="rId11" w:anchor="RN_031" w:history="1">
        <w:r w:rsidR="00D22156">
          <w:rPr>
            <w:rStyle w:val="Hyperlink"/>
            <w:rFonts w:ascii="Arial" w:hAnsi="Arial" w:cs="Arial"/>
          </w:rPr>
          <w:t>RN_031</w:t>
        </w:r>
      </w:hyperlink>
      <w:r w:rsidR="00D22156">
        <w:rPr>
          <w:rFonts w:ascii="Arial" w:hAnsi="Arial" w:cs="Arial"/>
          <w:color w:val="000000" w:themeColor="text1"/>
        </w:rPr>
        <w:t>]</w:t>
      </w:r>
    </w:p>
    <w:p w:rsidR="00D22156" w:rsidRDefault="00D22156" w:rsidP="00E262C0">
      <w:pPr>
        <w:pStyle w:val="Corpodetexto"/>
        <w:spacing w:after="0" w:line="360" w:lineRule="auto"/>
        <w:ind w:left="1134"/>
        <w:jc w:val="both"/>
        <w:rPr>
          <w:rFonts w:ascii="Arial" w:hAnsi="Arial" w:cs="Arial"/>
        </w:rPr>
      </w:pPr>
    </w:p>
    <w:p w:rsidR="00336D36" w:rsidRDefault="00336D36" w:rsidP="00A22583">
      <w:pPr>
        <w:pStyle w:val="Corpodetexto"/>
        <w:spacing w:after="0" w:line="360" w:lineRule="auto"/>
        <w:ind w:firstLine="131"/>
        <w:rPr>
          <w:rFonts w:ascii="Arial" w:hAnsi="Arial" w:cs="Arial"/>
          <w:b/>
          <w:color w:val="000000" w:themeColor="text1"/>
        </w:rPr>
      </w:pPr>
      <w:bookmarkStart w:id="406" w:name="RN_011"/>
      <w:r w:rsidRPr="00A22583">
        <w:rPr>
          <w:rFonts w:ascii="Arial" w:hAnsi="Arial" w:cs="Arial"/>
          <w:b/>
          <w:color w:val="000000" w:themeColor="text1"/>
        </w:rPr>
        <w:t xml:space="preserve">RN_011 </w:t>
      </w:r>
      <w:bookmarkEnd w:id="406"/>
      <w:r w:rsidRPr="00A22583">
        <w:rPr>
          <w:rFonts w:ascii="Arial" w:hAnsi="Arial" w:cs="Arial"/>
          <w:b/>
          <w:color w:val="000000" w:themeColor="text1"/>
        </w:rPr>
        <w:t xml:space="preserve">- </w:t>
      </w:r>
      <w:r w:rsidR="00603477">
        <w:rPr>
          <w:rFonts w:ascii="Arial" w:hAnsi="Arial" w:cs="Arial"/>
          <w:b/>
          <w:color w:val="000000" w:themeColor="text1"/>
        </w:rPr>
        <w:t>Domínio: Classe</w:t>
      </w:r>
    </w:p>
    <w:p w:rsidR="005224DD" w:rsidRDefault="00603477">
      <w:pPr>
        <w:pStyle w:val="Corpodetexto"/>
        <w:numPr>
          <w:ilvl w:val="0"/>
          <w:numId w:val="118"/>
        </w:numPr>
        <w:spacing w:after="0" w:line="360" w:lineRule="auto"/>
        <w:ind w:left="1843"/>
        <w:rPr>
          <w:rFonts w:ascii="Arial" w:hAnsi="Arial" w:cs="Arial"/>
          <w:color w:val="000000" w:themeColor="text1"/>
        </w:rPr>
      </w:pPr>
      <w:r>
        <w:rPr>
          <w:rFonts w:ascii="Arial" w:hAnsi="Arial" w:cs="Arial"/>
          <w:color w:val="000000" w:themeColor="text1"/>
        </w:rPr>
        <w:t>Residencial</w:t>
      </w:r>
    </w:p>
    <w:p w:rsidR="005224DD" w:rsidRDefault="00336D36">
      <w:pPr>
        <w:pStyle w:val="Corpodetexto"/>
        <w:numPr>
          <w:ilvl w:val="0"/>
          <w:numId w:val="118"/>
        </w:numPr>
        <w:spacing w:after="0" w:line="360" w:lineRule="auto"/>
        <w:ind w:left="1843"/>
        <w:rPr>
          <w:rFonts w:ascii="Arial" w:hAnsi="Arial" w:cs="Arial"/>
          <w:color w:val="000000" w:themeColor="text1"/>
        </w:rPr>
      </w:pPr>
      <w:r w:rsidRPr="00A22583">
        <w:rPr>
          <w:rFonts w:ascii="Arial" w:hAnsi="Arial" w:cs="Arial"/>
          <w:color w:val="000000" w:themeColor="text1"/>
        </w:rPr>
        <w:t>Não Residencial</w:t>
      </w:r>
      <w:r w:rsidR="00F25C47" w:rsidRPr="00F25C47">
        <w:rPr>
          <w:rFonts w:ascii="Arial" w:hAnsi="Arial" w:cs="Arial"/>
          <w:color w:val="000000" w:themeColor="text1"/>
        </w:rPr>
        <w:t xml:space="preserve"> </w:t>
      </w:r>
    </w:p>
    <w:p w:rsidR="005224DD" w:rsidRDefault="00F25C47">
      <w:pPr>
        <w:pStyle w:val="Corpodetexto"/>
        <w:numPr>
          <w:ilvl w:val="0"/>
          <w:numId w:val="118"/>
        </w:numPr>
        <w:spacing w:after="0" w:line="360" w:lineRule="auto"/>
        <w:ind w:left="1843"/>
        <w:rPr>
          <w:rFonts w:ascii="Arial" w:hAnsi="Arial" w:cs="Arial"/>
          <w:color w:val="000000" w:themeColor="text1"/>
        </w:rPr>
      </w:pPr>
      <w:r w:rsidRPr="00F25C47">
        <w:rPr>
          <w:rFonts w:ascii="Arial" w:hAnsi="Arial" w:cs="Arial"/>
          <w:color w:val="000000" w:themeColor="text1"/>
        </w:rPr>
        <w:t>Consumo Próprio Eletropaulo</w:t>
      </w:r>
    </w:p>
    <w:p w:rsidR="00336D36" w:rsidRDefault="00336D36" w:rsidP="00A22583">
      <w:pPr>
        <w:pStyle w:val="Corpodetexto"/>
        <w:spacing w:after="0" w:line="360" w:lineRule="auto"/>
        <w:rPr>
          <w:rFonts w:ascii="Arial" w:hAnsi="Arial" w:cs="Arial"/>
        </w:rPr>
      </w:pPr>
    </w:p>
    <w:p w:rsidR="00336D36" w:rsidRPr="00A22583" w:rsidRDefault="00336D36" w:rsidP="00A22583">
      <w:pPr>
        <w:pStyle w:val="Corpodetexto"/>
        <w:spacing w:after="0" w:line="360" w:lineRule="auto"/>
        <w:ind w:firstLine="131"/>
        <w:rPr>
          <w:rFonts w:ascii="Arial" w:hAnsi="Arial" w:cs="Arial"/>
          <w:b/>
          <w:color w:val="000000" w:themeColor="text1"/>
        </w:rPr>
      </w:pPr>
      <w:bookmarkStart w:id="407" w:name="RN_012"/>
      <w:r w:rsidRPr="00A22583">
        <w:rPr>
          <w:rFonts w:ascii="Arial" w:hAnsi="Arial" w:cs="Arial"/>
          <w:b/>
          <w:color w:val="000000" w:themeColor="text1"/>
        </w:rPr>
        <w:t xml:space="preserve">RN_012 </w:t>
      </w:r>
      <w:bookmarkEnd w:id="407"/>
      <w:r w:rsidRPr="00A22583">
        <w:rPr>
          <w:rFonts w:ascii="Arial" w:hAnsi="Arial" w:cs="Arial"/>
          <w:b/>
          <w:color w:val="000000" w:themeColor="text1"/>
        </w:rPr>
        <w:t>- Domínio: Origem de Cadastro</w:t>
      </w:r>
    </w:p>
    <w:p w:rsidR="00336D36" w:rsidDel="00215A1E" w:rsidRDefault="005B275B" w:rsidP="00A22583">
      <w:pPr>
        <w:pStyle w:val="Corpodetexto"/>
        <w:numPr>
          <w:ilvl w:val="0"/>
          <w:numId w:val="58"/>
        </w:numPr>
        <w:spacing w:after="0" w:line="360" w:lineRule="auto"/>
        <w:rPr>
          <w:del w:id="408" w:author="lais.garcia" w:date="2017-07-12T19:50:00Z"/>
          <w:rFonts w:ascii="Arial" w:hAnsi="Arial" w:cs="Arial"/>
          <w:color w:val="000000" w:themeColor="text1"/>
        </w:rPr>
      </w:pPr>
      <w:del w:id="409" w:author="lais.garcia" w:date="2017-07-12T19:50:00Z">
        <w:r w:rsidDel="00215A1E">
          <w:rPr>
            <w:rFonts w:ascii="Arial" w:hAnsi="Arial" w:cs="Arial"/>
            <w:color w:val="000000" w:themeColor="text1"/>
          </w:rPr>
          <w:delText>Inclusão via m</w:delText>
        </w:r>
      </w:del>
      <w:ins w:id="410" w:author="eric.giuliani" w:date="2017-05-12T15:18:00Z">
        <w:del w:id="411" w:author="lais.garcia" w:date="2017-07-12T19:50:00Z">
          <w:r w:rsidR="000B3473" w:rsidDel="00215A1E">
            <w:rPr>
              <w:rFonts w:ascii="Arial" w:hAnsi="Arial" w:cs="Arial"/>
              <w:color w:val="000000" w:themeColor="text1"/>
            </w:rPr>
            <w:delText>M</w:delText>
          </w:r>
        </w:del>
      </w:ins>
      <w:del w:id="412" w:author="lais.garcia" w:date="2017-07-12T19:50:00Z">
        <w:r w:rsidDel="00215A1E">
          <w:rPr>
            <w:rFonts w:ascii="Arial" w:hAnsi="Arial" w:cs="Arial"/>
            <w:color w:val="000000" w:themeColor="text1"/>
          </w:rPr>
          <w:delText>igração</w:delText>
        </w:r>
      </w:del>
    </w:p>
    <w:p w:rsidR="00336D36" w:rsidRDefault="005B275B" w:rsidP="00A22583">
      <w:pPr>
        <w:pStyle w:val="Corpodetexto"/>
        <w:numPr>
          <w:ilvl w:val="0"/>
          <w:numId w:val="58"/>
        </w:numPr>
        <w:spacing w:after="0" w:line="360" w:lineRule="auto"/>
        <w:rPr>
          <w:rFonts w:ascii="Arial" w:hAnsi="Arial" w:cs="Arial"/>
          <w:color w:val="000000" w:themeColor="text1"/>
        </w:rPr>
      </w:pPr>
      <w:del w:id="413" w:author="eric.giuliani" w:date="2017-05-12T15:18:00Z">
        <w:r w:rsidDel="000B3473">
          <w:rPr>
            <w:rFonts w:ascii="Arial" w:hAnsi="Arial" w:cs="Arial"/>
            <w:color w:val="000000" w:themeColor="text1"/>
          </w:rPr>
          <w:delText xml:space="preserve">Inclusão via </w:delText>
        </w:r>
      </w:del>
      <w:ins w:id="414" w:author="eric.giuliani" w:date="2017-05-12T15:18:00Z">
        <w:r w:rsidR="000B3473">
          <w:rPr>
            <w:rFonts w:ascii="Arial" w:hAnsi="Arial" w:cs="Arial"/>
            <w:color w:val="000000" w:themeColor="text1"/>
          </w:rPr>
          <w:t>A</w:t>
        </w:r>
      </w:ins>
      <w:del w:id="415" w:author="eric.giuliani" w:date="2017-05-12T15:18:00Z">
        <w:r w:rsidDel="000B3473">
          <w:rPr>
            <w:rFonts w:ascii="Arial" w:hAnsi="Arial" w:cs="Arial"/>
            <w:color w:val="000000" w:themeColor="text1"/>
          </w:rPr>
          <w:delText>a</w:delText>
        </w:r>
      </w:del>
      <w:r>
        <w:rPr>
          <w:rFonts w:ascii="Arial" w:hAnsi="Arial" w:cs="Arial"/>
          <w:color w:val="000000" w:themeColor="text1"/>
        </w:rPr>
        <w:t>rquivo</w:t>
      </w:r>
    </w:p>
    <w:p w:rsidR="00336D36" w:rsidRPr="00A22583" w:rsidRDefault="005B275B" w:rsidP="00A22583">
      <w:pPr>
        <w:pStyle w:val="Corpodetexto"/>
        <w:numPr>
          <w:ilvl w:val="0"/>
          <w:numId w:val="58"/>
        </w:numPr>
        <w:spacing w:after="0" w:line="360" w:lineRule="auto"/>
        <w:rPr>
          <w:rFonts w:ascii="Arial" w:hAnsi="Arial" w:cs="Arial"/>
          <w:color w:val="000000" w:themeColor="text1"/>
        </w:rPr>
      </w:pPr>
      <w:del w:id="416" w:author="eric.giuliani" w:date="2017-05-12T15:18:00Z">
        <w:r w:rsidDel="000B3473">
          <w:rPr>
            <w:rFonts w:ascii="Arial" w:hAnsi="Arial" w:cs="Arial"/>
            <w:color w:val="000000" w:themeColor="text1"/>
          </w:rPr>
          <w:delText>Inclusão m</w:delText>
        </w:r>
      </w:del>
      <w:ins w:id="417" w:author="eric.giuliani" w:date="2017-05-12T15:18:00Z">
        <w:r w:rsidR="000B3473">
          <w:rPr>
            <w:rFonts w:ascii="Arial" w:hAnsi="Arial" w:cs="Arial"/>
            <w:color w:val="000000" w:themeColor="text1"/>
          </w:rPr>
          <w:t>M</w:t>
        </w:r>
      </w:ins>
      <w:r>
        <w:rPr>
          <w:rFonts w:ascii="Arial" w:hAnsi="Arial" w:cs="Arial"/>
          <w:color w:val="000000" w:themeColor="text1"/>
        </w:rPr>
        <w:t>anual</w:t>
      </w:r>
    </w:p>
    <w:p w:rsidR="00E262C0" w:rsidRDefault="00E262C0" w:rsidP="002D58DB">
      <w:pPr>
        <w:pStyle w:val="Corpodetexto"/>
        <w:spacing w:after="0" w:line="360" w:lineRule="auto"/>
        <w:ind w:left="993"/>
        <w:jc w:val="both"/>
        <w:rPr>
          <w:rFonts w:ascii="Arial" w:hAnsi="Arial" w:cs="Arial"/>
        </w:rPr>
      </w:pPr>
    </w:p>
    <w:p w:rsidR="00336D36" w:rsidRPr="00A22583" w:rsidRDefault="00336D36" w:rsidP="00A22583">
      <w:pPr>
        <w:pStyle w:val="Corpodetexto"/>
        <w:spacing w:after="0" w:line="360" w:lineRule="auto"/>
        <w:ind w:firstLine="131"/>
        <w:rPr>
          <w:rFonts w:ascii="Arial" w:hAnsi="Arial" w:cs="Arial"/>
          <w:b/>
          <w:color w:val="000000" w:themeColor="text1"/>
        </w:rPr>
      </w:pPr>
      <w:bookmarkStart w:id="418" w:name="RN_013"/>
      <w:r w:rsidRPr="00A22583">
        <w:rPr>
          <w:rFonts w:ascii="Arial" w:hAnsi="Arial" w:cs="Arial"/>
          <w:b/>
          <w:color w:val="000000" w:themeColor="text1"/>
        </w:rPr>
        <w:t xml:space="preserve">RN_013 </w:t>
      </w:r>
      <w:bookmarkEnd w:id="418"/>
      <w:r w:rsidRPr="00A22583">
        <w:rPr>
          <w:rFonts w:ascii="Arial" w:hAnsi="Arial" w:cs="Arial"/>
          <w:b/>
          <w:color w:val="000000" w:themeColor="text1"/>
        </w:rPr>
        <w:t>- Domínio: Preposição de Logradouro</w:t>
      </w:r>
    </w:p>
    <w:p w:rsidR="00603477" w:rsidRDefault="00603477" w:rsidP="002D58DB">
      <w:pPr>
        <w:pStyle w:val="Corpodetexto"/>
        <w:spacing w:after="0" w:line="360" w:lineRule="auto"/>
        <w:ind w:left="993"/>
        <w:jc w:val="both"/>
        <w:rPr>
          <w:rFonts w:ascii="Arial" w:hAnsi="Arial" w:cs="Arial"/>
        </w:rPr>
      </w:pPr>
      <w:r>
        <w:rPr>
          <w:rFonts w:ascii="Arial" w:hAnsi="Arial" w:cs="Arial"/>
        </w:rPr>
        <w:t>Os valores possíveis para preposição de logradouro estão descritos</w:t>
      </w:r>
      <w:r w:rsidR="00447040">
        <w:rPr>
          <w:rFonts w:ascii="Arial" w:hAnsi="Arial" w:cs="Arial"/>
        </w:rPr>
        <w:t xml:space="preserve"> na seção </w:t>
      </w:r>
      <w:r w:rsidR="00336D36" w:rsidRPr="00A22583">
        <w:rPr>
          <w:rFonts w:ascii="Arial" w:hAnsi="Arial" w:cs="Arial"/>
          <w:u w:val="single"/>
        </w:rPr>
        <w:t>Leiaute do arquivo de Cadastro</w:t>
      </w:r>
      <w:r w:rsidR="00447040">
        <w:rPr>
          <w:rFonts w:ascii="Arial" w:hAnsi="Arial" w:cs="Arial"/>
        </w:rPr>
        <w:t>, campo "Preposição"</w:t>
      </w:r>
      <w:r>
        <w:rPr>
          <w:rFonts w:ascii="Arial" w:hAnsi="Arial" w:cs="Arial"/>
        </w:rPr>
        <w:t xml:space="preserve"> </w:t>
      </w:r>
      <w:r w:rsidR="00447040">
        <w:rPr>
          <w:rFonts w:ascii="Arial" w:hAnsi="Arial" w:cs="Arial"/>
        </w:rPr>
        <w:t>d</w:t>
      </w:r>
      <w:r>
        <w:rPr>
          <w:rFonts w:ascii="Arial" w:hAnsi="Arial" w:cs="Arial"/>
        </w:rPr>
        <w:t xml:space="preserve">o documento </w:t>
      </w:r>
      <w:hyperlink w:anchor="RE05" w:history="1">
        <w:r w:rsidRPr="00603477">
          <w:rPr>
            <w:rStyle w:val="Hyperlink"/>
            <w:rFonts w:ascii="Arial" w:hAnsi="Arial" w:cs="Arial"/>
          </w:rPr>
          <w:t>RE05</w:t>
        </w:r>
      </w:hyperlink>
      <w:r>
        <w:rPr>
          <w:rFonts w:ascii="Arial" w:hAnsi="Arial" w:cs="Arial"/>
        </w:rPr>
        <w:t>.</w:t>
      </w:r>
    </w:p>
    <w:p w:rsidR="00447040" w:rsidRDefault="00447040" w:rsidP="002D58DB">
      <w:pPr>
        <w:pStyle w:val="Corpodetexto"/>
        <w:spacing w:after="0" w:line="360" w:lineRule="auto"/>
        <w:ind w:left="993"/>
        <w:jc w:val="both"/>
        <w:rPr>
          <w:rFonts w:ascii="Arial" w:hAnsi="Arial" w:cs="Arial"/>
        </w:rPr>
      </w:pPr>
    </w:p>
    <w:p w:rsidR="00336D36" w:rsidRPr="00A22583" w:rsidRDefault="0080205C" w:rsidP="00A22583">
      <w:pPr>
        <w:pStyle w:val="Corpodetexto"/>
        <w:spacing w:after="0" w:line="360" w:lineRule="auto"/>
        <w:ind w:firstLine="131"/>
        <w:rPr>
          <w:rFonts w:ascii="Arial" w:hAnsi="Arial" w:cs="Arial"/>
          <w:b/>
          <w:color w:val="000000" w:themeColor="text1"/>
        </w:rPr>
      </w:pPr>
      <w:bookmarkStart w:id="419" w:name="RN_014"/>
      <w:r>
        <w:rPr>
          <w:rFonts w:ascii="Arial" w:hAnsi="Arial" w:cs="Arial"/>
          <w:b/>
          <w:color w:val="000000" w:themeColor="text1"/>
        </w:rPr>
        <w:t xml:space="preserve">RN_014 </w:t>
      </w:r>
      <w:bookmarkEnd w:id="419"/>
      <w:r>
        <w:rPr>
          <w:rFonts w:ascii="Arial" w:hAnsi="Arial" w:cs="Arial"/>
          <w:b/>
          <w:color w:val="000000" w:themeColor="text1"/>
        </w:rPr>
        <w:t xml:space="preserve">- </w:t>
      </w:r>
      <w:r w:rsidR="00336D36" w:rsidRPr="00A22583">
        <w:rPr>
          <w:rFonts w:ascii="Arial" w:hAnsi="Arial" w:cs="Arial"/>
          <w:b/>
          <w:color w:val="000000" w:themeColor="text1"/>
        </w:rPr>
        <w:t>Domínio: Título de Logradouro</w:t>
      </w:r>
    </w:p>
    <w:p w:rsidR="0080205C" w:rsidRDefault="0080205C" w:rsidP="0080205C">
      <w:pPr>
        <w:pStyle w:val="Corpodetexto"/>
        <w:spacing w:after="0" w:line="360" w:lineRule="auto"/>
        <w:ind w:left="993"/>
        <w:jc w:val="both"/>
        <w:rPr>
          <w:rFonts w:ascii="Arial" w:hAnsi="Arial" w:cs="Arial"/>
        </w:rPr>
      </w:pPr>
      <w:r>
        <w:rPr>
          <w:rFonts w:ascii="Arial" w:hAnsi="Arial" w:cs="Arial"/>
        </w:rPr>
        <w:t xml:space="preserve">Os valores possíveis para preposição de logradouro estão descritos na seção </w:t>
      </w:r>
      <w:r w:rsidR="00336D36" w:rsidRPr="00A22583">
        <w:rPr>
          <w:rFonts w:ascii="Arial" w:hAnsi="Arial" w:cs="Arial"/>
          <w:u w:val="single"/>
        </w:rPr>
        <w:t>IV - DOMÍNIOS DO CAMPO “TITULO_LOGRADOURO”</w:t>
      </w:r>
      <w:r w:rsidR="00336D36" w:rsidRPr="00A22583">
        <w:rPr>
          <w:rFonts w:ascii="Arial" w:hAnsi="Arial" w:cs="Arial"/>
        </w:rPr>
        <w:t xml:space="preserve"> </w:t>
      </w:r>
      <w:r>
        <w:rPr>
          <w:rFonts w:ascii="Arial" w:hAnsi="Arial" w:cs="Arial"/>
        </w:rPr>
        <w:t xml:space="preserve">do documento </w:t>
      </w:r>
      <w:hyperlink w:anchor="RE05" w:history="1">
        <w:r w:rsidRPr="00603477">
          <w:rPr>
            <w:rStyle w:val="Hyperlink"/>
            <w:rFonts w:ascii="Arial" w:hAnsi="Arial" w:cs="Arial"/>
          </w:rPr>
          <w:t>RE05</w:t>
        </w:r>
      </w:hyperlink>
      <w:r>
        <w:rPr>
          <w:rFonts w:ascii="Arial" w:hAnsi="Arial" w:cs="Arial"/>
        </w:rPr>
        <w:t>.</w:t>
      </w:r>
    </w:p>
    <w:p w:rsidR="00447040" w:rsidRDefault="00447040" w:rsidP="002D58DB">
      <w:pPr>
        <w:pStyle w:val="Corpodetexto"/>
        <w:spacing w:after="0" w:line="360" w:lineRule="auto"/>
        <w:ind w:left="993"/>
        <w:jc w:val="both"/>
        <w:rPr>
          <w:rFonts w:ascii="Arial" w:hAnsi="Arial" w:cs="Arial"/>
        </w:rPr>
      </w:pPr>
    </w:p>
    <w:p w:rsidR="00AC2E60" w:rsidRPr="0080205C" w:rsidRDefault="00AC2E60" w:rsidP="00AC2E60">
      <w:pPr>
        <w:pStyle w:val="Corpodetexto"/>
        <w:spacing w:after="0" w:line="360" w:lineRule="auto"/>
        <w:ind w:firstLine="131"/>
        <w:rPr>
          <w:rFonts w:ascii="Arial" w:hAnsi="Arial" w:cs="Arial"/>
          <w:b/>
          <w:color w:val="000000" w:themeColor="text1"/>
        </w:rPr>
      </w:pPr>
      <w:bookmarkStart w:id="420" w:name="RN_015"/>
      <w:r>
        <w:rPr>
          <w:rFonts w:ascii="Arial" w:hAnsi="Arial" w:cs="Arial"/>
          <w:b/>
          <w:color w:val="000000" w:themeColor="text1"/>
        </w:rPr>
        <w:t>RN_015</w:t>
      </w:r>
      <w:bookmarkEnd w:id="420"/>
      <w:r>
        <w:rPr>
          <w:rFonts w:ascii="Arial" w:hAnsi="Arial" w:cs="Arial"/>
          <w:b/>
          <w:color w:val="000000" w:themeColor="text1"/>
        </w:rPr>
        <w:t xml:space="preserve"> - </w:t>
      </w:r>
      <w:r w:rsidRPr="0080205C">
        <w:rPr>
          <w:rFonts w:ascii="Arial" w:hAnsi="Arial" w:cs="Arial"/>
          <w:b/>
          <w:color w:val="000000" w:themeColor="text1"/>
        </w:rPr>
        <w:t xml:space="preserve">Domínio: </w:t>
      </w:r>
      <w:r>
        <w:rPr>
          <w:rFonts w:ascii="Arial" w:hAnsi="Arial" w:cs="Arial"/>
          <w:b/>
          <w:color w:val="000000" w:themeColor="text1"/>
        </w:rPr>
        <w:t>Tipo</w:t>
      </w:r>
      <w:r w:rsidRPr="0080205C">
        <w:rPr>
          <w:rFonts w:ascii="Arial" w:hAnsi="Arial" w:cs="Arial"/>
          <w:b/>
          <w:color w:val="000000" w:themeColor="text1"/>
        </w:rPr>
        <w:t xml:space="preserve"> de Logradouro</w:t>
      </w:r>
    </w:p>
    <w:p w:rsidR="00AC2E60" w:rsidRDefault="00AC2E60" w:rsidP="00AC2E60">
      <w:pPr>
        <w:pStyle w:val="Corpodetexto"/>
        <w:spacing w:after="0" w:line="360" w:lineRule="auto"/>
        <w:ind w:left="993"/>
        <w:jc w:val="both"/>
        <w:rPr>
          <w:rFonts w:ascii="Arial" w:hAnsi="Arial" w:cs="Arial"/>
        </w:rPr>
      </w:pPr>
      <w:r>
        <w:rPr>
          <w:rFonts w:ascii="Arial" w:hAnsi="Arial" w:cs="Arial"/>
        </w:rPr>
        <w:t xml:space="preserve">Os valores possíveis para preposição de logradouro estão descritos na seção </w:t>
      </w:r>
      <w:r w:rsidRPr="00AC2E60">
        <w:rPr>
          <w:rFonts w:ascii="Arial" w:hAnsi="Arial" w:cs="Arial"/>
          <w:u w:val="single"/>
        </w:rPr>
        <w:t>III - DOMÍNIOS DO CAMPO “TIPO_LOGRADOURO”</w:t>
      </w:r>
      <w:r w:rsidRPr="0080205C">
        <w:rPr>
          <w:rFonts w:ascii="Arial" w:hAnsi="Arial" w:cs="Arial"/>
        </w:rPr>
        <w:t xml:space="preserve"> </w:t>
      </w:r>
      <w:r>
        <w:rPr>
          <w:rFonts w:ascii="Arial" w:hAnsi="Arial" w:cs="Arial"/>
        </w:rPr>
        <w:t xml:space="preserve">do documento </w:t>
      </w:r>
      <w:hyperlink w:anchor="RE05" w:history="1">
        <w:r w:rsidRPr="00603477">
          <w:rPr>
            <w:rStyle w:val="Hyperlink"/>
            <w:rFonts w:ascii="Arial" w:hAnsi="Arial" w:cs="Arial"/>
          </w:rPr>
          <w:t>RE05</w:t>
        </w:r>
      </w:hyperlink>
      <w:r>
        <w:rPr>
          <w:rFonts w:ascii="Arial" w:hAnsi="Arial" w:cs="Arial"/>
        </w:rPr>
        <w:t>.</w:t>
      </w:r>
    </w:p>
    <w:p w:rsidR="00447040" w:rsidRDefault="00447040" w:rsidP="002D58DB">
      <w:pPr>
        <w:pStyle w:val="Corpodetexto"/>
        <w:spacing w:after="0" w:line="360" w:lineRule="auto"/>
        <w:ind w:left="993"/>
        <w:jc w:val="both"/>
        <w:rPr>
          <w:rFonts w:ascii="Arial" w:hAnsi="Arial" w:cs="Arial"/>
        </w:rPr>
      </w:pPr>
    </w:p>
    <w:p w:rsidR="00336D36" w:rsidRPr="00A22583" w:rsidRDefault="00336D36" w:rsidP="00A22583">
      <w:pPr>
        <w:pStyle w:val="Corpodetexto"/>
        <w:spacing w:after="0" w:line="360" w:lineRule="auto"/>
        <w:ind w:firstLine="131"/>
        <w:rPr>
          <w:rFonts w:ascii="Arial" w:hAnsi="Arial" w:cs="Arial"/>
          <w:b/>
          <w:color w:val="000000" w:themeColor="text1"/>
        </w:rPr>
      </w:pPr>
      <w:bookmarkStart w:id="421" w:name="RN_016"/>
      <w:r w:rsidRPr="00A22583">
        <w:rPr>
          <w:rFonts w:ascii="Arial" w:hAnsi="Arial" w:cs="Arial"/>
          <w:b/>
          <w:color w:val="000000" w:themeColor="text1"/>
        </w:rPr>
        <w:t>RN_016</w:t>
      </w:r>
      <w:bookmarkEnd w:id="421"/>
      <w:r w:rsidRPr="00A22583">
        <w:rPr>
          <w:rFonts w:ascii="Arial" w:hAnsi="Arial" w:cs="Arial"/>
          <w:b/>
          <w:color w:val="000000" w:themeColor="text1"/>
        </w:rPr>
        <w:t xml:space="preserve"> - Domínio: UF</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AC</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AL</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AP</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AM</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BA</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CE</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DF</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ES</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GO</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MA</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lastRenderedPageBreak/>
        <w:t>MT</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MS</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MG</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PA</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PB</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PR</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PE</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PI</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RJ</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RN</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RS</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RO</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RR</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SC</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SP</w:t>
      </w:r>
    </w:p>
    <w:p w:rsidR="00336D36" w:rsidRPr="00A22583"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SE</w:t>
      </w:r>
    </w:p>
    <w:p w:rsidR="00336D36" w:rsidRDefault="00336D36" w:rsidP="00A22583">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TO</w:t>
      </w:r>
    </w:p>
    <w:p w:rsidR="00336D36" w:rsidRDefault="00336D36" w:rsidP="00A22583">
      <w:pPr>
        <w:pStyle w:val="Corpodetexto"/>
        <w:spacing w:after="0" w:line="360" w:lineRule="auto"/>
        <w:rPr>
          <w:rFonts w:ascii="Arial" w:hAnsi="Arial" w:cs="Arial"/>
          <w:color w:val="000000" w:themeColor="text1"/>
        </w:rPr>
      </w:pPr>
    </w:p>
    <w:p w:rsidR="00336D36" w:rsidRPr="00A22583" w:rsidRDefault="00336D36" w:rsidP="00A22583">
      <w:pPr>
        <w:pStyle w:val="Corpodetexto"/>
        <w:spacing w:after="0" w:line="360" w:lineRule="auto"/>
        <w:ind w:firstLine="131"/>
        <w:rPr>
          <w:rFonts w:ascii="Arial" w:hAnsi="Arial" w:cs="Arial"/>
          <w:b/>
          <w:color w:val="000000" w:themeColor="text1"/>
        </w:rPr>
      </w:pPr>
      <w:bookmarkStart w:id="422" w:name="RN_017"/>
      <w:r w:rsidRPr="00A22583">
        <w:rPr>
          <w:rFonts w:ascii="Arial" w:hAnsi="Arial" w:cs="Arial"/>
          <w:b/>
          <w:color w:val="000000" w:themeColor="text1"/>
        </w:rPr>
        <w:t xml:space="preserve">RN_017 </w:t>
      </w:r>
      <w:bookmarkEnd w:id="422"/>
      <w:r w:rsidRPr="00A22583">
        <w:rPr>
          <w:rFonts w:ascii="Arial" w:hAnsi="Arial" w:cs="Arial"/>
          <w:b/>
          <w:color w:val="000000" w:themeColor="text1"/>
        </w:rPr>
        <w:t>- Exceção: Data Inválida</w:t>
      </w:r>
    </w:p>
    <w:p w:rsidR="00F9495E" w:rsidRDefault="00F9495E">
      <w:pPr>
        <w:pStyle w:val="Corpodetexto"/>
        <w:spacing w:after="0" w:line="360" w:lineRule="auto"/>
        <w:ind w:left="993"/>
        <w:jc w:val="both"/>
        <w:rPr>
          <w:rFonts w:ascii="Arial" w:hAnsi="Arial" w:cs="Arial"/>
          <w:color w:val="000000" w:themeColor="text1"/>
        </w:rPr>
      </w:pPr>
      <w:r>
        <w:rPr>
          <w:rFonts w:ascii="Arial" w:hAnsi="Arial" w:cs="Arial"/>
          <w:color w:val="000000" w:themeColor="text1"/>
        </w:rPr>
        <w:t>As validações de data se aplicam à máscara padrão conhecida: DD/MM/AAAA, conforme abaixo:</w:t>
      </w:r>
    </w:p>
    <w:p w:rsidR="00336D36" w:rsidRDefault="00F9495E" w:rsidP="00A22583">
      <w:pPr>
        <w:pStyle w:val="Corpodetexto"/>
        <w:numPr>
          <w:ilvl w:val="0"/>
          <w:numId w:val="38"/>
        </w:numPr>
        <w:spacing w:after="0" w:line="360" w:lineRule="auto"/>
        <w:rPr>
          <w:rFonts w:ascii="Arial" w:hAnsi="Arial" w:cs="Arial"/>
          <w:color w:val="000000" w:themeColor="text1"/>
        </w:rPr>
      </w:pPr>
      <w:r w:rsidRPr="000E184B">
        <w:rPr>
          <w:rFonts w:ascii="Arial" w:hAnsi="Arial" w:cs="Arial"/>
          <w:color w:val="000000" w:themeColor="text1"/>
        </w:rPr>
        <w:t xml:space="preserve">AAAA: Numérico maior </w:t>
      </w:r>
      <w:ins w:id="423" w:author="eric.giuliani" w:date="2017-08-26T14:18:00Z">
        <w:r w:rsidR="007255B5">
          <w:rPr>
            <w:rFonts w:ascii="Arial" w:hAnsi="Arial" w:cs="Arial"/>
            <w:color w:val="000000" w:themeColor="text1"/>
          </w:rPr>
          <w:t xml:space="preserve">ou igual a </w:t>
        </w:r>
      </w:ins>
      <w:del w:id="424" w:author="eric.giuliani" w:date="2017-08-26T14:18:00Z">
        <w:r w:rsidRPr="000E184B" w:rsidDel="007255B5">
          <w:rPr>
            <w:rFonts w:ascii="Arial" w:hAnsi="Arial" w:cs="Arial"/>
            <w:color w:val="000000" w:themeColor="text1"/>
          </w:rPr>
          <w:delText>que zero</w:delText>
        </w:r>
      </w:del>
      <w:ins w:id="425" w:author="eric.giuliani" w:date="2017-08-26T14:18:00Z">
        <w:r w:rsidR="007255B5">
          <w:rPr>
            <w:rFonts w:ascii="Arial" w:hAnsi="Arial" w:cs="Arial"/>
            <w:color w:val="000000" w:themeColor="text1"/>
          </w:rPr>
          <w:t>1900</w:t>
        </w:r>
      </w:ins>
      <w:r w:rsidRPr="000E184B">
        <w:rPr>
          <w:rFonts w:ascii="Arial" w:hAnsi="Arial" w:cs="Arial"/>
          <w:color w:val="000000" w:themeColor="text1"/>
        </w:rPr>
        <w:t>;</w:t>
      </w:r>
    </w:p>
    <w:p w:rsidR="00336D36" w:rsidRDefault="00F9495E" w:rsidP="00A22583">
      <w:pPr>
        <w:pStyle w:val="Corpodetexto"/>
        <w:numPr>
          <w:ilvl w:val="0"/>
          <w:numId w:val="38"/>
        </w:numPr>
        <w:spacing w:after="0" w:line="360" w:lineRule="auto"/>
        <w:rPr>
          <w:rFonts w:ascii="Arial" w:hAnsi="Arial" w:cs="Arial"/>
          <w:color w:val="000000" w:themeColor="text1"/>
        </w:rPr>
      </w:pPr>
      <w:r w:rsidRPr="000E184B">
        <w:rPr>
          <w:rFonts w:ascii="Arial" w:hAnsi="Arial" w:cs="Arial"/>
          <w:color w:val="000000" w:themeColor="text1"/>
        </w:rPr>
        <w:t>MM: 1 a 12;</w:t>
      </w:r>
    </w:p>
    <w:p w:rsidR="00336D36" w:rsidRDefault="00F9495E" w:rsidP="00A22583">
      <w:pPr>
        <w:pStyle w:val="Corpodetexto"/>
        <w:numPr>
          <w:ilvl w:val="0"/>
          <w:numId w:val="38"/>
        </w:numPr>
        <w:spacing w:after="0" w:line="360" w:lineRule="auto"/>
        <w:rPr>
          <w:rFonts w:ascii="Arial" w:hAnsi="Arial" w:cs="Arial"/>
          <w:color w:val="000000" w:themeColor="text1"/>
        </w:rPr>
      </w:pPr>
      <w:r w:rsidRPr="000E184B">
        <w:rPr>
          <w:rFonts w:ascii="Arial" w:hAnsi="Arial" w:cs="Arial"/>
          <w:color w:val="000000" w:themeColor="text1"/>
        </w:rPr>
        <w:t>DD: 1 a 31;</w:t>
      </w:r>
    </w:p>
    <w:p w:rsidR="00336D36" w:rsidRDefault="00F9495E" w:rsidP="00A22583">
      <w:pPr>
        <w:pStyle w:val="Corpodetexto"/>
        <w:numPr>
          <w:ilvl w:val="1"/>
          <w:numId w:val="38"/>
        </w:numPr>
        <w:spacing w:after="0" w:line="360" w:lineRule="auto"/>
        <w:rPr>
          <w:rFonts w:ascii="Arial" w:hAnsi="Arial" w:cs="Arial"/>
          <w:color w:val="000000" w:themeColor="text1"/>
        </w:rPr>
      </w:pPr>
      <w:r w:rsidRPr="000E184B">
        <w:rPr>
          <w:rFonts w:ascii="Arial" w:hAnsi="Arial" w:cs="Arial"/>
          <w:color w:val="000000" w:themeColor="text1"/>
        </w:rPr>
        <w:t>Verificação de ano bissexto e mês de Fevereiro.</w:t>
      </w:r>
    </w:p>
    <w:p w:rsidR="00000000" w:rsidRDefault="00C4422F">
      <w:pPr>
        <w:pStyle w:val="Corpodetexto"/>
        <w:spacing w:after="0" w:line="360" w:lineRule="auto"/>
        <w:ind w:left="993"/>
        <w:jc w:val="both"/>
        <w:rPr>
          <w:rFonts w:ascii="Arial" w:hAnsi="Arial" w:cs="Arial"/>
          <w:color w:val="000000" w:themeColor="text1"/>
        </w:rPr>
        <w:pPrChange w:id="426" w:author="eric.giuliani" w:date="2017-08-26T14:18:00Z">
          <w:pPr>
            <w:pStyle w:val="Corpodetexto"/>
            <w:spacing w:after="0" w:line="360" w:lineRule="auto"/>
            <w:ind w:left="1494"/>
          </w:pPr>
        </w:pPrChange>
      </w:pPr>
      <w:r>
        <w:rPr>
          <w:rFonts w:ascii="Arial" w:hAnsi="Arial" w:cs="Arial"/>
          <w:color w:val="000000" w:themeColor="text1"/>
        </w:rPr>
        <w:t>Para campos com máscara MM/AAAA, o sistema deverá considerar o valor "01" para DD.</w:t>
      </w:r>
    </w:p>
    <w:p w:rsidR="00F9495E" w:rsidRDefault="00F9495E">
      <w:pPr>
        <w:pStyle w:val="Corpodetexto"/>
        <w:spacing w:after="0" w:line="360" w:lineRule="auto"/>
        <w:ind w:left="993"/>
        <w:jc w:val="both"/>
        <w:rPr>
          <w:rFonts w:ascii="Arial" w:hAnsi="Arial" w:cs="Arial"/>
          <w:color w:val="000000" w:themeColor="text1"/>
        </w:rPr>
      </w:pPr>
      <w:r>
        <w:rPr>
          <w:rFonts w:ascii="Arial" w:hAnsi="Arial" w:cs="Arial"/>
          <w:color w:val="000000" w:themeColor="text1"/>
        </w:rPr>
        <w:t xml:space="preserve">Caso alguma das regras acima seja violada o sistema exibe a mensagem </w:t>
      </w:r>
      <w:hyperlink w:anchor="MS_022" w:history="1">
        <w:r w:rsidRPr="00CF69FE">
          <w:rPr>
            <w:rStyle w:val="Hyperlink"/>
            <w:rFonts w:ascii="Arial" w:hAnsi="Arial" w:cs="Arial"/>
          </w:rPr>
          <w:t>MS_</w:t>
        </w:r>
        <w:r w:rsidR="00CF69FE" w:rsidRPr="00CF69FE">
          <w:rPr>
            <w:rStyle w:val="Hyperlink"/>
            <w:rFonts w:ascii="Arial" w:hAnsi="Arial" w:cs="Arial"/>
          </w:rPr>
          <w:t>022</w:t>
        </w:r>
      </w:hyperlink>
      <w:r w:rsidR="00CF69FE">
        <w:rPr>
          <w:rFonts w:ascii="Arial" w:hAnsi="Arial" w:cs="Arial"/>
          <w:color w:val="000000" w:themeColor="text1"/>
        </w:rPr>
        <w:t>.</w:t>
      </w:r>
    </w:p>
    <w:p w:rsidR="00336D36" w:rsidRDefault="00336D36" w:rsidP="00A22583">
      <w:pPr>
        <w:pStyle w:val="Corpodetexto"/>
        <w:spacing w:after="0" w:line="360" w:lineRule="auto"/>
        <w:rPr>
          <w:rFonts w:ascii="Arial" w:hAnsi="Arial" w:cs="Arial"/>
          <w:color w:val="000000" w:themeColor="text1"/>
        </w:rPr>
      </w:pPr>
    </w:p>
    <w:p w:rsidR="00336D36" w:rsidRPr="00A22583" w:rsidRDefault="00336D36" w:rsidP="00A22583">
      <w:pPr>
        <w:pStyle w:val="Corpodetexto"/>
        <w:spacing w:after="0" w:line="360" w:lineRule="auto"/>
        <w:ind w:firstLine="131"/>
        <w:rPr>
          <w:rFonts w:ascii="Arial" w:hAnsi="Arial" w:cs="Arial"/>
          <w:b/>
          <w:color w:val="000000" w:themeColor="text1"/>
        </w:rPr>
      </w:pPr>
      <w:bookmarkStart w:id="427" w:name="RN_018"/>
      <w:r w:rsidRPr="00A22583">
        <w:rPr>
          <w:rFonts w:ascii="Arial" w:hAnsi="Arial" w:cs="Arial"/>
          <w:b/>
          <w:color w:val="000000" w:themeColor="text1"/>
        </w:rPr>
        <w:t xml:space="preserve">RN_018 </w:t>
      </w:r>
      <w:bookmarkEnd w:id="427"/>
      <w:r w:rsidRPr="00A22583">
        <w:rPr>
          <w:rFonts w:ascii="Arial" w:hAnsi="Arial" w:cs="Arial"/>
          <w:b/>
          <w:color w:val="000000" w:themeColor="text1"/>
        </w:rPr>
        <w:t>- Exceção: Período de data inválido</w:t>
      </w:r>
    </w:p>
    <w:p w:rsidR="00336D36" w:rsidRPr="00A22583" w:rsidRDefault="00CF69FE" w:rsidP="00A22583">
      <w:pPr>
        <w:pStyle w:val="Corpodetexto"/>
        <w:spacing w:after="0" w:line="360" w:lineRule="auto"/>
        <w:ind w:left="993"/>
        <w:rPr>
          <w:rFonts w:ascii="Arial" w:hAnsi="Arial" w:cs="Arial"/>
          <w:color w:val="000000" w:themeColor="text1"/>
        </w:rPr>
      </w:pPr>
      <w:r>
        <w:rPr>
          <w:rFonts w:ascii="Arial" w:hAnsi="Arial" w:cs="Arial"/>
          <w:color w:val="000000" w:themeColor="text1"/>
        </w:rPr>
        <w:t xml:space="preserve">O período entre dadas de início e fim deve ser validado de forma que a data final deve ser maior ou igual à data inicial. Caso a data final seja menor que a data inicial, o sistema exibe a mensagem </w:t>
      </w:r>
      <w:hyperlink w:anchor="MS_019" w:history="1">
        <w:r w:rsidRPr="00CF69FE">
          <w:rPr>
            <w:rStyle w:val="Hyperlink"/>
            <w:rFonts w:ascii="Arial" w:hAnsi="Arial" w:cs="Arial"/>
          </w:rPr>
          <w:t>MS_019</w:t>
        </w:r>
      </w:hyperlink>
      <w:r>
        <w:rPr>
          <w:rFonts w:ascii="Arial" w:hAnsi="Arial" w:cs="Arial"/>
          <w:color w:val="000000" w:themeColor="text1"/>
        </w:rPr>
        <w:t>.</w:t>
      </w:r>
    </w:p>
    <w:p w:rsidR="00603477" w:rsidRDefault="00603477" w:rsidP="002D58DB">
      <w:pPr>
        <w:pStyle w:val="Corpodetexto"/>
        <w:spacing w:after="0" w:line="360" w:lineRule="auto"/>
        <w:ind w:left="993"/>
        <w:jc w:val="both"/>
        <w:rPr>
          <w:rFonts w:ascii="Arial" w:hAnsi="Arial" w:cs="Arial"/>
        </w:rPr>
      </w:pPr>
    </w:p>
    <w:p w:rsidR="00D356FA" w:rsidRPr="0093475E" w:rsidRDefault="00D356FA" w:rsidP="00D356FA">
      <w:pPr>
        <w:pStyle w:val="Corpodetexto"/>
        <w:spacing w:after="0" w:line="360" w:lineRule="auto"/>
        <w:ind w:firstLine="131"/>
        <w:rPr>
          <w:rFonts w:ascii="Arial" w:hAnsi="Arial" w:cs="Arial"/>
          <w:b/>
          <w:color w:val="000000" w:themeColor="text1"/>
        </w:rPr>
      </w:pPr>
      <w:bookmarkStart w:id="428" w:name="RN_019"/>
      <w:r w:rsidRPr="0093475E">
        <w:rPr>
          <w:rFonts w:ascii="Arial" w:hAnsi="Arial" w:cs="Arial"/>
          <w:b/>
          <w:color w:val="000000" w:themeColor="text1"/>
        </w:rPr>
        <w:t>RN_01</w:t>
      </w:r>
      <w:r>
        <w:rPr>
          <w:rFonts w:ascii="Arial" w:hAnsi="Arial" w:cs="Arial"/>
          <w:b/>
          <w:color w:val="000000" w:themeColor="text1"/>
        </w:rPr>
        <w:t>9</w:t>
      </w:r>
      <w:r w:rsidRPr="0093475E">
        <w:rPr>
          <w:rFonts w:ascii="Arial" w:hAnsi="Arial" w:cs="Arial"/>
          <w:b/>
          <w:color w:val="000000" w:themeColor="text1"/>
        </w:rPr>
        <w:t xml:space="preserve"> </w:t>
      </w:r>
      <w:bookmarkEnd w:id="428"/>
      <w:r w:rsidRPr="0093475E">
        <w:rPr>
          <w:rFonts w:ascii="Arial" w:hAnsi="Arial" w:cs="Arial"/>
          <w:b/>
          <w:color w:val="000000" w:themeColor="text1"/>
        </w:rPr>
        <w:t xml:space="preserve">- Domínio: </w:t>
      </w:r>
      <w:r>
        <w:rPr>
          <w:rFonts w:ascii="Arial" w:hAnsi="Arial" w:cs="Arial"/>
          <w:b/>
          <w:color w:val="000000" w:themeColor="text1"/>
        </w:rPr>
        <w:t>Isenção (Cadastro / Faturamento)</w:t>
      </w:r>
    </w:p>
    <w:p w:rsidR="00D356FA" w:rsidRDefault="00D356FA" w:rsidP="00D356FA">
      <w:pPr>
        <w:pStyle w:val="Corpodetexto"/>
        <w:spacing w:after="0" w:line="360" w:lineRule="auto"/>
        <w:ind w:left="993"/>
        <w:jc w:val="both"/>
        <w:rPr>
          <w:rFonts w:ascii="Arial" w:hAnsi="Arial" w:cs="Arial"/>
        </w:rPr>
      </w:pPr>
      <w:r>
        <w:rPr>
          <w:rFonts w:ascii="Arial" w:hAnsi="Arial" w:cs="Arial"/>
        </w:rPr>
        <w:t xml:space="preserve">Os valores possíveis para preposição de logradouro estão descritos na seção </w:t>
      </w:r>
      <w:r w:rsidRPr="0093475E">
        <w:rPr>
          <w:rFonts w:ascii="Arial" w:hAnsi="Arial" w:cs="Arial"/>
          <w:u w:val="single"/>
        </w:rPr>
        <w:t>Leiaute do arquivo de Cadastro</w:t>
      </w:r>
      <w:r>
        <w:rPr>
          <w:rFonts w:ascii="Arial" w:hAnsi="Arial" w:cs="Arial"/>
        </w:rPr>
        <w:t xml:space="preserve">, campo "Isenção" do documento </w:t>
      </w:r>
      <w:hyperlink w:anchor="RE05" w:history="1">
        <w:r w:rsidRPr="00603477">
          <w:rPr>
            <w:rStyle w:val="Hyperlink"/>
            <w:rFonts w:ascii="Arial" w:hAnsi="Arial" w:cs="Arial"/>
          </w:rPr>
          <w:t>RE05</w:t>
        </w:r>
      </w:hyperlink>
      <w:r>
        <w:rPr>
          <w:rFonts w:ascii="Arial" w:hAnsi="Arial" w:cs="Arial"/>
        </w:rPr>
        <w:t>.</w:t>
      </w:r>
    </w:p>
    <w:p w:rsidR="00D356FA" w:rsidRDefault="00D356FA" w:rsidP="00D356FA">
      <w:pPr>
        <w:pStyle w:val="Corpodetexto"/>
        <w:spacing w:after="0" w:line="360" w:lineRule="auto"/>
        <w:ind w:left="993"/>
        <w:jc w:val="both"/>
        <w:rPr>
          <w:rFonts w:ascii="Arial" w:hAnsi="Arial" w:cs="Arial"/>
        </w:rPr>
      </w:pPr>
    </w:p>
    <w:p w:rsidR="00D356FA" w:rsidRPr="0093475E" w:rsidRDefault="00D356FA" w:rsidP="00D356FA">
      <w:pPr>
        <w:pStyle w:val="Corpodetexto"/>
        <w:spacing w:after="0" w:line="360" w:lineRule="auto"/>
        <w:ind w:firstLine="131"/>
        <w:rPr>
          <w:rFonts w:ascii="Arial" w:hAnsi="Arial" w:cs="Arial"/>
          <w:b/>
          <w:color w:val="000000" w:themeColor="text1"/>
        </w:rPr>
      </w:pPr>
      <w:bookmarkStart w:id="429" w:name="RN_020"/>
      <w:r>
        <w:rPr>
          <w:rFonts w:ascii="Arial" w:hAnsi="Arial" w:cs="Arial"/>
          <w:b/>
          <w:color w:val="000000" w:themeColor="text1"/>
        </w:rPr>
        <w:t>RN_020</w:t>
      </w:r>
      <w:r w:rsidRPr="0093475E">
        <w:rPr>
          <w:rFonts w:ascii="Arial" w:hAnsi="Arial" w:cs="Arial"/>
          <w:b/>
          <w:color w:val="000000" w:themeColor="text1"/>
        </w:rPr>
        <w:t xml:space="preserve"> </w:t>
      </w:r>
      <w:bookmarkEnd w:id="429"/>
      <w:r w:rsidRPr="0093475E">
        <w:rPr>
          <w:rFonts w:ascii="Arial" w:hAnsi="Arial" w:cs="Arial"/>
          <w:b/>
          <w:color w:val="000000" w:themeColor="text1"/>
        </w:rPr>
        <w:t xml:space="preserve">- Domínio: </w:t>
      </w:r>
      <w:r>
        <w:rPr>
          <w:rFonts w:ascii="Arial" w:hAnsi="Arial" w:cs="Arial"/>
          <w:b/>
          <w:color w:val="000000" w:themeColor="text1"/>
        </w:rPr>
        <w:t>Isenção (</w:t>
      </w:r>
      <w:ins w:id="430" w:author="lais.garcia" w:date="2017-07-13T09:24:00Z">
        <w:r w:rsidR="00EA0154" w:rsidRPr="00EA0154">
          <w:rPr>
            <w:rFonts w:ascii="Arial" w:hAnsi="Arial" w:cs="Arial"/>
            <w:b/>
            <w:color w:val="000000" w:themeColor="text1"/>
          </w:rPr>
          <w:t>BAIXA RENDA</w:t>
        </w:r>
      </w:ins>
      <w:ins w:id="431" w:author="lais.garcia" w:date="2017-07-13T13:51:00Z">
        <w:r w:rsidR="008608A4">
          <w:rPr>
            <w:rFonts w:ascii="Arial" w:hAnsi="Arial" w:cs="Arial"/>
            <w:b/>
            <w:color w:val="000000" w:themeColor="text1"/>
          </w:rPr>
          <w:t xml:space="preserve"> [</w:t>
        </w:r>
      </w:ins>
      <w:r>
        <w:rPr>
          <w:rFonts w:ascii="Arial" w:hAnsi="Arial" w:cs="Arial"/>
          <w:b/>
          <w:color w:val="000000" w:themeColor="text1"/>
        </w:rPr>
        <w:t>SMADS</w:t>
      </w:r>
      <w:ins w:id="432" w:author="lais.garcia" w:date="2017-07-13T13:51:00Z">
        <w:r w:rsidR="008608A4">
          <w:rPr>
            <w:rFonts w:ascii="Arial" w:hAnsi="Arial" w:cs="Arial"/>
            <w:b/>
            <w:color w:val="000000" w:themeColor="text1"/>
          </w:rPr>
          <w:t>]</w:t>
        </w:r>
      </w:ins>
      <w:r>
        <w:rPr>
          <w:rFonts w:ascii="Arial" w:hAnsi="Arial" w:cs="Arial"/>
          <w:b/>
          <w:color w:val="000000" w:themeColor="text1"/>
        </w:rPr>
        <w:t>)</w:t>
      </w:r>
    </w:p>
    <w:p w:rsidR="00D356FA" w:rsidRDefault="00D356FA" w:rsidP="00D356FA">
      <w:pPr>
        <w:pStyle w:val="Corpodetexto"/>
        <w:spacing w:after="0" w:line="360" w:lineRule="auto"/>
        <w:ind w:left="993"/>
        <w:jc w:val="both"/>
        <w:rPr>
          <w:rFonts w:ascii="Arial" w:hAnsi="Arial" w:cs="Arial"/>
        </w:rPr>
      </w:pPr>
      <w:r>
        <w:rPr>
          <w:rFonts w:ascii="Arial" w:hAnsi="Arial" w:cs="Arial"/>
        </w:rPr>
        <w:lastRenderedPageBreak/>
        <w:t xml:space="preserve">Os valores possíveis para preposição de logradouro estão descritos na seção </w:t>
      </w:r>
      <w:r w:rsidRPr="0093475E">
        <w:rPr>
          <w:rFonts w:ascii="Arial" w:hAnsi="Arial" w:cs="Arial"/>
          <w:u w:val="single"/>
        </w:rPr>
        <w:t xml:space="preserve">Leiaute do arquivo </w:t>
      </w:r>
      <w:r>
        <w:rPr>
          <w:rFonts w:ascii="Arial" w:hAnsi="Arial" w:cs="Arial"/>
          <w:u w:val="single"/>
        </w:rPr>
        <w:t>Baixa Renda</w:t>
      </w:r>
      <w:r>
        <w:rPr>
          <w:rFonts w:ascii="Arial" w:hAnsi="Arial" w:cs="Arial"/>
        </w:rPr>
        <w:t xml:space="preserve">, campo "Isenção" do documento </w:t>
      </w:r>
      <w:hyperlink w:anchor="RE05" w:history="1">
        <w:r w:rsidRPr="00603477">
          <w:rPr>
            <w:rStyle w:val="Hyperlink"/>
            <w:rFonts w:ascii="Arial" w:hAnsi="Arial" w:cs="Arial"/>
          </w:rPr>
          <w:t>RE05</w:t>
        </w:r>
      </w:hyperlink>
      <w:r>
        <w:rPr>
          <w:rFonts w:ascii="Arial" w:hAnsi="Arial" w:cs="Arial"/>
        </w:rPr>
        <w:t>.</w:t>
      </w:r>
    </w:p>
    <w:p w:rsidR="00FC2471" w:rsidRDefault="00FC2471" w:rsidP="00D356FA">
      <w:pPr>
        <w:pStyle w:val="Corpodetexto"/>
        <w:spacing w:after="0" w:line="360" w:lineRule="auto"/>
        <w:ind w:left="993"/>
        <w:jc w:val="both"/>
        <w:rPr>
          <w:rFonts w:ascii="Arial" w:hAnsi="Arial" w:cs="Arial"/>
        </w:rPr>
      </w:pPr>
    </w:p>
    <w:p w:rsidR="00D356FA" w:rsidRPr="0093475E" w:rsidRDefault="004F09CF" w:rsidP="00D356FA">
      <w:pPr>
        <w:pStyle w:val="Corpodetexto"/>
        <w:spacing w:after="0" w:line="360" w:lineRule="auto"/>
        <w:ind w:firstLine="131"/>
        <w:rPr>
          <w:rFonts w:ascii="Arial" w:hAnsi="Arial" w:cs="Arial"/>
          <w:b/>
          <w:color w:val="000000" w:themeColor="text1"/>
        </w:rPr>
      </w:pPr>
      <w:bookmarkStart w:id="433" w:name="RN_021"/>
      <w:r>
        <w:rPr>
          <w:rFonts w:ascii="Arial" w:hAnsi="Arial" w:cs="Arial"/>
          <w:b/>
          <w:color w:val="000000" w:themeColor="text1"/>
        </w:rPr>
        <w:t>RN_02</w:t>
      </w:r>
      <w:r w:rsidR="00D356FA">
        <w:rPr>
          <w:rFonts w:ascii="Arial" w:hAnsi="Arial" w:cs="Arial"/>
          <w:b/>
          <w:color w:val="000000" w:themeColor="text1"/>
        </w:rPr>
        <w:t>1</w:t>
      </w:r>
      <w:r w:rsidR="00D356FA" w:rsidRPr="0093475E">
        <w:rPr>
          <w:rFonts w:ascii="Arial" w:hAnsi="Arial" w:cs="Arial"/>
          <w:b/>
          <w:color w:val="000000" w:themeColor="text1"/>
        </w:rPr>
        <w:t xml:space="preserve"> </w:t>
      </w:r>
      <w:bookmarkEnd w:id="433"/>
      <w:r w:rsidR="00D356FA" w:rsidRPr="0093475E">
        <w:rPr>
          <w:rFonts w:ascii="Arial" w:hAnsi="Arial" w:cs="Arial"/>
          <w:b/>
          <w:color w:val="000000" w:themeColor="text1"/>
        </w:rPr>
        <w:t xml:space="preserve">- </w:t>
      </w:r>
      <w:r w:rsidR="00F41751">
        <w:rPr>
          <w:rFonts w:ascii="Arial" w:hAnsi="Arial" w:cs="Arial"/>
          <w:b/>
          <w:color w:val="000000" w:themeColor="text1"/>
        </w:rPr>
        <w:t>Tipo de Pessoa</w:t>
      </w:r>
    </w:p>
    <w:p w:rsidR="00336D36" w:rsidRDefault="00BF501A" w:rsidP="00A22583">
      <w:pPr>
        <w:pStyle w:val="Corpodetexto"/>
        <w:numPr>
          <w:ilvl w:val="0"/>
          <w:numId w:val="63"/>
        </w:numPr>
        <w:spacing w:after="0" w:line="360" w:lineRule="auto"/>
        <w:jc w:val="both"/>
        <w:rPr>
          <w:rFonts w:ascii="Arial" w:hAnsi="Arial" w:cs="Arial"/>
        </w:rPr>
      </w:pPr>
      <w:r>
        <w:rPr>
          <w:rFonts w:ascii="Arial" w:hAnsi="Arial" w:cs="Arial"/>
        </w:rPr>
        <w:t>Selecione: desabilita o campo CPF / CNPJ / RANI</w:t>
      </w:r>
    </w:p>
    <w:p w:rsidR="00336D36" w:rsidRDefault="00F41751" w:rsidP="00A22583">
      <w:pPr>
        <w:pStyle w:val="Corpodetexto"/>
        <w:numPr>
          <w:ilvl w:val="0"/>
          <w:numId w:val="63"/>
        </w:numPr>
        <w:spacing w:after="0" w:line="360" w:lineRule="auto"/>
        <w:jc w:val="both"/>
        <w:rPr>
          <w:rFonts w:ascii="Arial" w:hAnsi="Arial" w:cs="Arial"/>
        </w:rPr>
      </w:pPr>
      <w:r>
        <w:rPr>
          <w:rFonts w:ascii="Arial" w:hAnsi="Arial" w:cs="Arial"/>
        </w:rPr>
        <w:t>Física</w:t>
      </w:r>
      <w:r w:rsidR="00D0196F">
        <w:rPr>
          <w:rFonts w:ascii="Arial" w:hAnsi="Arial" w:cs="Arial"/>
        </w:rPr>
        <w:t>: aplica a máscara de CPF, quando houver.</w:t>
      </w:r>
    </w:p>
    <w:p w:rsidR="00336D36" w:rsidRDefault="00F41751" w:rsidP="00A22583">
      <w:pPr>
        <w:pStyle w:val="Corpodetexto"/>
        <w:numPr>
          <w:ilvl w:val="0"/>
          <w:numId w:val="63"/>
        </w:numPr>
        <w:spacing w:after="0" w:line="360" w:lineRule="auto"/>
        <w:jc w:val="both"/>
        <w:rPr>
          <w:rFonts w:ascii="Arial" w:hAnsi="Arial" w:cs="Arial"/>
        </w:rPr>
      </w:pPr>
      <w:r>
        <w:rPr>
          <w:rFonts w:ascii="Arial" w:hAnsi="Arial" w:cs="Arial"/>
        </w:rPr>
        <w:t>Jurídica</w:t>
      </w:r>
      <w:r w:rsidR="00D0196F">
        <w:rPr>
          <w:rFonts w:ascii="Arial" w:hAnsi="Arial" w:cs="Arial"/>
        </w:rPr>
        <w:t>: aplica a máscara de CNPJ, quando houver.</w:t>
      </w:r>
    </w:p>
    <w:p w:rsidR="00336D36" w:rsidRDefault="00F41751" w:rsidP="00A22583">
      <w:pPr>
        <w:pStyle w:val="Corpodetexto"/>
        <w:numPr>
          <w:ilvl w:val="0"/>
          <w:numId w:val="63"/>
        </w:numPr>
        <w:spacing w:after="0" w:line="360" w:lineRule="auto"/>
        <w:jc w:val="both"/>
        <w:rPr>
          <w:rFonts w:ascii="Arial" w:hAnsi="Arial" w:cs="Arial"/>
        </w:rPr>
      </w:pPr>
      <w:r>
        <w:rPr>
          <w:rFonts w:ascii="Arial" w:hAnsi="Arial" w:cs="Arial"/>
        </w:rPr>
        <w:t>Indígena</w:t>
      </w:r>
      <w:r w:rsidR="00FC4ED3">
        <w:rPr>
          <w:rFonts w:ascii="Arial" w:hAnsi="Arial" w:cs="Arial"/>
        </w:rPr>
        <w:t xml:space="preserve"> com RANI</w:t>
      </w:r>
      <w:r w:rsidR="00D0196F">
        <w:rPr>
          <w:rFonts w:ascii="Arial" w:hAnsi="Arial" w:cs="Arial"/>
        </w:rPr>
        <w:t>: aplica o limite máximo permitido para RANI, quando houver.</w:t>
      </w:r>
    </w:p>
    <w:p w:rsidR="00202086" w:rsidRDefault="00202086" w:rsidP="00D356FA">
      <w:pPr>
        <w:pStyle w:val="Corpodetexto"/>
        <w:spacing w:after="0" w:line="360" w:lineRule="auto"/>
        <w:ind w:left="993"/>
        <w:jc w:val="both"/>
        <w:rPr>
          <w:rFonts w:ascii="Arial" w:hAnsi="Arial" w:cs="Arial"/>
        </w:rPr>
      </w:pPr>
    </w:p>
    <w:p w:rsidR="00336D36" w:rsidRPr="00A22583" w:rsidRDefault="00336D36" w:rsidP="00A22583">
      <w:pPr>
        <w:pStyle w:val="Corpodetexto"/>
        <w:spacing w:after="0" w:line="360" w:lineRule="auto"/>
        <w:ind w:firstLine="131"/>
        <w:rPr>
          <w:rFonts w:ascii="Arial" w:hAnsi="Arial" w:cs="Arial"/>
          <w:b/>
          <w:color w:val="000000" w:themeColor="text1"/>
        </w:rPr>
      </w:pPr>
      <w:bookmarkStart w:id="434" w:name="RN_022"/>
      <w:r w:rsidRPr="00A22583">
        <w:rPr>
          <w:rFonts w:ascii="Arial" w:hAnsi="Arial" w:cs="Arial"/>
          <w:b/>
          <w:color w:val="000000" w:themeColor="text1"/>
        </w:rPr>
        <w:t xml:space="preserve">RN_022 </w:t>
      </w:r>
      <w:bookmarkEnd w:id="434"/>
      <w:r w:rsidRPr="00A22583">
        <w:rPr>
          <w:rFonts w:ascii="Arial" w:hAnsi="Arial" w:cs="Arial"/>
          <w:b/>
          <w:color w:val="000000" w:themeColor="text1"/>
        </w:rPr>
        <w:t>- Exceção: Validação de CPF</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Formatação: NNN.NNN.NNN-NN</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Os dois últimos dígitos do CPF são números de verificação: seguem um algoritmo de módulo 11, baseado no valor dos outros dígitos, para possibilitar a verificação automática e prevenir erros de digitação.</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O dígito anterior (isto é, o terceiro dígito da direita para a esquerda) revela a unidade federativa em que a pessoa registrou-se pela primeira vez, dado que é proibido (em condições normais) trocar de número.</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Assim, basta observar o dígito final antes do traço para descobrir sua origem.</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Exemplo: CPF XXX.XXX.XX"6"-YY</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O número destacado (6) indica que a origem deste CPF é Minas Gerais, cujo código é "6". Segue a lista com todos os estados brasileiros:</w:t>
      </w:r>
    </w:p>
    <w:p w:rsidR="00336D36" w:rsidRDefault="00202086" w:rsidP="00A22583">
      <w:pPr>
        <w:pStyle w:val="Corpodetexto"/>
        <w:spacing w:line="360" w:lineRule="auto"/>
        <w:ind w:left="1701" w:hanging="283"/>
        <w:rPr>
          <w:rFonts w:ascii="Arial" w:hAnsi="Arial" w:cs="Arial"/>
          <w:color w:val="000000" w:themeColor="text1"/>
        </w:rPr>
      </w:pPr>
      <w:r w:rsidRPr="00CD2B47">
        <w:rPr>
          <w:rFonts w:ascii="Arial" w:hAnsi="Arial" w:cs="Arial"/>
          <w:color w:val="000000" w:themeColor="text1"/>
        </w:rPr>
        <w:t>•</w:t>
      </w:r>
      <w:r w:rsidRPr="00CD2B47">
        <w:rPr>
          <w:rFonts w:ascii="Arial" w:hAnsi="Arial" w:cs="Arial"/>
          <w:color w:val="000000" w:themeColor="text1"/>
        </w:rPr>
        <w:tab/>
        <w:t xml:space="preserve">0 Rio Grande do Sul </w:t>
      </w:r>
    </w:p>
    <w:p w:rsidR="00336D36" w:rsidRDefault="00202086" w:rsidP="00A22583">
      <w:pPr>
        <w:pStyle w:val="Corpodetexto"/>
        <w:spacing w:line="360" w:lineRule="auto"/>
        <w:ind w:left="1701" w:hanging="283"/>
        <w:rPr>
          <w:rFonts w:ascii="Arial" w:hAnsi="Arial" w:cs="Arial"/>
          <w:color w:val="000000" w:themeColor="text1"/>
        </w:rPr>
      </w:pPr>
      <w:r w:rsidRPr="00CD2B47">
        <w:rPr>
          <w:rFonts w:ascii="Arial" w:hAnsi="Arial" w:cs="Arial"/>
          <w:color w:val="000000" w:themeColor="text1"/>
        </w:rPr>
        <w:t>•</w:t>
      </w:r>
      <w:r w:rsidRPr="00CD2B47">
        <w:rPr>
          <w:rFonts w:ascii="Arial" w:hAnsi="Arial" w:cs="Arial"/>
          <w:color w:val="000000" w:themeColor="text1"/>
        </w:rPr>
        <w:tab/>
        <w:t xml:space="preserve">1 Distrito Federal, Goiás, Mato Grosso, Mato Grosso do Sul e Tocantins </w:t>
      </w:r>
    </w:p>
    <w:p w:rsidR="00336D36" w:rsidRDefault="00202086" w:rsidP="00A22583">
      <w:pPr>
        <w:pStyle w:val="Corpodetexto"/>
        <w:spacing w:line="360" w:lineRule="auto"/>
        <w:ind w:left="1701" w:hanging="283"/>
        <w:rPr>
          <w:rFonts w:ascii="Arial" w:hAnsi="Arial" w:cs="Arial"/>
          <w:color w:val="000000" w:themeColor="text1"/>
        </w:rPr>
      </w:pPr>
      <w:r w:rsidRPr="00CD2B47">
        <w:rPr>
          <w:rFonts w:ascii="Arial" w:hAnsi="Arial" w:cs="Arial"/>
          <w:color w:val="000000" w:themeColor="text1"/>
        </w:rPr>
        <w:t>•</w:t>
      </w:r>
      <w:r w:rsidRPr="00CD2B47">
        <w:rPr>
          <w:rFonts w:ascii="Arial" w:hAnsi="Arial" w:cs="Arial"/>
          <w:color w:val="000000" w:themeColor="text1"/>
        </w:rPr>
        <w:tab/>
        <w:t xml:space="preserve">2 Amazonas, Pará, Roraima, Amapá, Acre e Rondônia </w:t>
      </w:r>
    </w:p>
    <w:p w:rsidR="00336D36" w:rsidRDefault="00202086" w:rsidP="00A22583">
      <w:pPr>
        <w:pStyle w:val="Corpodetexto"/>
        <w:spacing w:line="360" w:lineRule="auto"/>
        <w:ind w:left="1701" w:hanging="283"/>
        <w:rPr>
          <w:rFonts w:ascii="Arial" w:hAnsi="Arial" w:cs="Arial"/>
          <w:color w:val="000000" w:themeColor="text1"/>
        </w:rPr>
      </w:pPr>
      <w:r w:rsidRPr="00CD2B47">
        <w:rPr>
          <w:rFonts w:ascii="Arial" w:hAnsi="Arial" w:cs="Arial"/>
          <w:color w:val="000000" w:themeColor="text1"/>
        </w:rPr>
        <w:t>•</w:t>
      </w:r>
      <w:r w:rsidRPr="00CD2B47">
        <w:rPr>
          <w:rFonts w:ascii="Arial" w:hAnsi="Arial" w:cs="Arial"/>
          <w:color w:val="000000" w:themeColor="text1"/>
        </w:rPr>
        <w:tab/>
        <w:t xml:space="preserve">3 Ceará, Maranhão e Piauí </w:t>
      </w:r>
    </w:p>
    <w:p w:rsidR="00336D36" w:rsidRDefault="00202086" w:rsidP="00A22583">
      <w:pPr>
        <w:pStyle w:val="Corpodetexto"/>
        <w:spacing w:line="360" w:lineRule="auto"/>
        <w:ind w:left="1701" w:hanging="283"/>
        <w:rPr>
          <w:rFonts w:ascii="Arial" w:hAnsi="Arial" w:cs="Arial"/>
          <w:color w:val="000000" w:themeColor="text1"/>
        </w:rPr>
      </w:pPr>
      <w:r w:rsidRPr="00CD2B47">
        <w:rPr>
          <w:rFonts w:ascii="Arial" w:hAnsi="Arial" w:cs="Arial"/>
          <w:color w:val="000000" w:themeColor="text1"/>
        </w:rPr>
        <w:t>•</w:t>
      </w:r>
      <w:r w:rsidRPr="00CD2B47">
        <w:rPr>
          <w:rFonts w:ascii="Arial" w:hAnsi="Arial" w:cs="Arial"/>
          <w:color w:val="000000" w:themeColor="text1"/>
        </w:rPr>
        <w:tab/>
        <w:t xml:space="preserve">4 Paraíba, Pernambuco, Alagoas e Rio Grande do Norte </w:t>
      </w:r>
    </w:p>
    <w:p w:rsidR="00336D36" w:rsidRDefault="00202086" w:rsidP="00A22583">
      <w:pPr>
        <w:pStyle w:val="Corpodetexto"/>
        <w:spacing w:line="360" w:lineRule="auto"/>
        <w:ind w:left="1701" w:hanging="283"/>
        <w:rPr>
          <w:rFonts w:ascii="Arial" w:hAnsi="Arial" w:cs="Arial"/>
          <w:color w:val="000000" w:themeColor="text1"/>
        </w:rPr>
      </w:pPr>
      <w:r w:rsidRPr="00CD2B47">
        <w:rPr>
          <w:rFonts w:ascii="Arial" w:hAnsi="Arial" w:cs="Arial"/>
          <w:color w:val="000000" w:themeColor="text1"/>
        </w:rPr>
        <w:t>•</w:t>
      </w:r>
      <w:r w:rsidRPr="00CD2B47">
        <w:rPr>
          <w:rFonts w:ascii="Arial" w:hAnsi="Arial" w:cs="Arial"/>
          <w:color w:val="000000" w:themeColor="text1"/>
        </w:rPr>
        <w:tab/>
        <w:t xml:space="preserve">5 Bahia e Sergipe </w:t>
      </w:r>
    </w:p>
    <w:p w:rsidR="00336D36" w:rsidRDefault="00202086" w:rsidP="00A22583">
      <w:pPr>
        <w:pStyle w:val="Corpodetexto"/>
        <w:spacing w:line="360" w:lineRule="auto"/>
        <w:ind w:left="1701" w:hanging="283"/>
        <w:rPr>
          <w:rFonts w:ascii="Arial" w:hAnsi="Arial" w:cs="Arial"/>
          <w:color w:val="000000" w:themeColor="text1"/>
        </w:rPr>
      </w:pPr>
      <w:r w:rsidRPr="00CD2B47">
        <w:rPr>
          <w:rFonts w:ascii="Arial" w:hAnsi="Arial" w:cs="Arial"/>
          <w:color w:val="000000" w:themeColor="text1"/>
        </w:rPr>
        <w:t>•</w:t>
      </w:r>
      <w:r w:rsidRPr="00CD2B47">
        <w:rPr>
          <w:rFonts w:ascii="Arial" w:hAnsi="Arial" w:cs="Arial"/>
          <w:color w:val="000000" w:themeColor="text1"/>
        </w:rPr>
        <w:tab/>
        <w:t xml:space="preserve">6 Minas Gerais </w:t>
      </w:r>
    </w:p>
    <w:p w:rsidR="00336D36" w:rsidRDefault="00202086" w:rsidP="00A22583">
      <w:pPr>
        <w:pStyle w:val="Corpodetexto"/>
        <w:spacing w:line="360" w:lineRule="auto"/>
        <w:ind w:left="1701" w:hanging="283"/>
        <w:rPr>
          <w:rFonts w:ascii="Arial" w:hAnsi="Arial" w:cs="Arial"/>
          <w:color w:val="000000" w:themeColor="text1"/>
        </w:rPr>
      </w:pPr>
      <w:r w:rsidRPr="00CD2B47">
        <w:rPr>
          <w:rFonts w:ascii="Arial" w:hAnsi="Arial" w:cs="Arial"/>
          <w:color w:val="000000" w:themeColor="text1"/>
        </w:rPr>
        <w:t>•</w:t>
      </w:r>
      <w:r w:rsidRPr="00CD2B47">
        <w:rPr>
          <w:rFonts w:ascii="Arial" w:hAnsi="Arial" w:cs="Arial"/>
          <w:color w:val="000000" w:themeColor="text1"/>
        </w:rPr>
        <w:tab/>
        <w:t xml:space="preserve">7 Rio de Janeiro e Espírito Santo </w:t>
      </w:r>
    </w:p>
    <w:p w:rsidR="00336D36" w:rsidRDefault="00202086" w:rsidP="00A22583">
      <w:pPr>
        <w:pStyle w:val="Corpodetexto"/>
        <w:spacing w:line="360" w:lineRule="auto"/>
        <w:ind w:left="1701" w:hanging="283"/>
        <w:rPr>
          <w:rFonts w:ascii="Arial" w:hAnsi="Arial" w:cs="Arial"/>
          <w:color w:val="000000" w:themeColor="text1"/>
        </w:rPr>
      </w:pPr>
      <w:r w:rsidRPr="00CD2B47">
        <w:rPr>
          <w:rFonts w:ascii="Arial" w:hAnsi="Arial" w:cs="Arial"/>
          <w:color w:val="000000" w:themeColor="text1"/>
        </w:rPr>
        <w:t>•</w:t>
      </w:r>
      <w:r w:rsidRPr="00CD2B47">
        <w:rPr>
          <w:rFonts w:ascii="Arial" w:hAnsi="Arial" w:cs="Arial"/>
          <w:color w:val="000000" w:themeColor="text1"/>
        </w:rPr>
        <w:tab/>
        <w:t xml:space="preserve">8 São Paulo </w:t>
      </w:r>
    </w:p>
    <w:p w:rsidR="00336D36" w:rsidRDefault="00202086" w:rsidP="00A22583">
      <w:pPr>
        <w:pStyle w:val="Corpodetexto"/>
        <w:spacing w:line="360" w:lineRule="auto"/>
        <w:ind w:left="1701" w:hanging="283"/>
        <w:rPr>
          <w:rFonts w:ascii="Arial" w:hAnsi="Arial" w:cs="Arial"/>
          <w:color w:val="000000" w:themeColor="text1"/>
        </w:rPr>
      </w:pPr>
      <w:r w:rsidRPr="00CD2B47">
        <w:rPr>
          <w:rFonts w:ascii="Arial" w:hAnsi="Arial" w:cs="Arial"/>
          <w:color w:val="000000" w:themeColor="text1"/>
        </w:rPr>
        <w:t>•</w:t>
      </w:r>
      <w:r w:rsidRPr="00CD2B47">
        <w:rPr>
          <w:rFonts w:ascii="Arial" w:hAnsi="Arial" w:cs="Arial"/>
          <w:color w:val="000000" w:themeColor="text1"/>
        </w:rPr>
        <w:tab/>
        <w:t>9 Paraná e Santa Catarina</w:t>
      </w:r>
    </w:p>
    <w:p w:rsidR="00336D36" w:rsidRDefault="00336D36" w:rsidP="00A22583">
      <w:pPr>
        <w:pStyle w:val="Corpodetexto"/>
        <w:spacing w:line="360" w:lineRule="auto"/>
        <w:ind w:left="1416"/>
        <w:rPr>
          <w:rFonts w:ascii="Arial" w:hAnsi="Arial" w:cs="Arial"/>
          <w:color w:val="000000" w:themeColor="text1"/>
        </w:rPr>
      </w:pPr>
    </w:p>
    <w:p w:rsidR="00336D36" w:rsidRPr="00B429FC" w:rsidRDefault="005472E8" w:rsidP="00A22583">
      <w:pPr>
        <w:pStyle w:val="Corpodetexto"/>
        <w:spacing w:line="360" w:lineRule="auto"/>
        <w:ind w:left="1416"/>
        <w:rPr>
          <w:rFonts w:ascii="Arial" w:hAnsi="Arial" w:cs="Arial"/>
          <w:color w:val="000000" w:themeColor="text1"/>
          <w:lang w:val="en-US"/>
        </w:rPr>
      </w:pPr>
      <w:r w:rsidRPr="005472E8">
        <w:rPr>
          <w:rFonts w:ascii="Arial" w:hAnsi="Arial" w:cs="Arial"/>
          <w:color w:val="000000" w:themeColor="text1"/>
          <w:lang w:val="en-US"/>
        </w:rPr>
        <w:lastRenderedPageBreak/>
        <w:t xml:space="preserve">function ValidarCPF(cpf: int[11]) -&gt; bool </w:t>
      </w:r>
    </w:p>
    <w:p w:rsidR="00336D36" w:rsidRPr="00B429FC" w:rsidRDefault="005472E8" w:rsidP="00A22583">
      <w:pPr>
        <w:pStyle w:val="Corpodetexto"/>
        <w:spacing w:line="360" w:lineRule="auto"/>
        <w:ind w:left="1416"/>
        <w:rPr>
          <w:rFonts w:ascii="Arial" w:hAnsi="Arial" w:cs="Arial"/>
          <w:color w:val="000000" w:themeColor="text1"/>
          <w:lang w:val="en-US"/>
        </w:rPr>
      </w:pPr>
      <w:r w:rsidRPr="005472E8">
        <w:rPr>
          <w:rFonts w:ascii="Arial" w:hAnsi="Arial" w:cs="Arial"/>
          <w:color w:val="000000" w:themeColor="text1"/>
          <w:lang w:val="en-US"/>
        </w:rPr>
        <w:t xml:space="preserve">var v: int[2] </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 xml:space="preserve">//Exemplo CPF para testes: 12345678909 </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 xml:space="preserve">//Nota: Calcula o primeiro dígito de verificação. </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 xml:space="preserve">v[0] := 10×cpf[0] + 9×cpf[1] + 8×cpf[2] </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 xml:space="preserve">v[0] += 7×cpf[3] + 6×cpf[4] + 5×cpf[5] </w:t>
      </w:r>
    </w:p>
    <w:p w:rsidR="00336D36" w:rsidRPr="00B429FC" w:rsidRDefault="005472E8" w:rsidP="00A22583">
      <w:pPr>
        <w:pStyle w:val="Corpodetexto"/>
        <w:spacing w:line="360" w:lineRule="auto"/>
        <w:ind w:left="1416"/>
        <w:rPr>
          <w:rFonts w:ascii="Arial" w:hAnsi="Arial" w:cs="Arial"/>
          <w:color w:val="000000" w:themeColor="text1"/>
          <w:lang w:val="en-US"/>
        </w:rPr>
      </w:pPr>
      <w:r w:rsidRPr="005472E8">
        <w:rPr>
          <w:rFonts w:ascii="Arial" w:hAnsi="Arial" w:cs="Arial"/>
          <w:color w:val="000000" w:themeColor="text1"/>
          <w:lang w:val="en-US"/>
        </w:rPr>
        <w:t xml:space="preserve">v[0] += 4×cpf[6] + 3×cpf[7] + 2×cpf[8] </w:t>
      </w:r>
    </w:p>
    <w:p w:rsidR="00336D36" w:rsidRPr="00B429FC" w:rsidRDefault="005472E8" w:rsidP="00A22583">
      <w:pPr>
        <w:pStyle w:val="Corpodetexto"/>
        <w:spacing w:line="360" w:lineRule="auto"/>
        <w:ind w:left="1416"/>
        <w:rPr>
          <w:rFonts w:ascii="Arial" w:hAnsi="Arial" w:cs="Arial"/>
          <w:color w:val="000000" w:themeColor="text1"/>
          <w:lang w:val="en-US"/>
        </w:rPr>
      </w:pPr>
      <w:r w:rsidRPr="005472E8">
        <w:rPr>
          <w:rFonts w:ascii="Arial" w:hAnsi="Arial" w:cs="Arial"/>
          <w:color w:val="000000" w:themeColor="text1"/>
          <w:lang w:val="en-US"/>
        </w:rPr>
        <w:t xml:space="preserve">v[0] := 11 - v[0] mod 11 </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 xml:space="preserve">v[0] := 0 if v[0] &gt;= 10 </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 xml:space="preserve">//Nota: Calcula o segundo dígito de verificação. </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 xml:space="preserve">v[1] := 11×cpf[0] + 10×cpf[1] + 9×cpf[2] </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 xml:space="preserve">v[1] += 8×cpf[3] + 7×cpf[4] + 6×cpf[5] </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 xml:space="preserve">v[1] += 5×cpf[6] + 4×cpf[7] + 3×cpf[8] </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 xml:space="preserve">v[1] += 2×v[0] </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 xml:space="preserve">v[1] := 11 - v[1] mod 11 </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 xml:space="preserve">v[1] := 0 if v[1] &gt;= 10 </w:t>
      </w:r>
    </w:p>
    <w:p w:rsidR="00336D36" w:rsidRDefault="00202086" w:rsidP="00A22583">
      <w:pPr>
        <w:pStyle w:val="Corpodetexto"/>
        <w:spacing w:line="360" w:lineRule="auto"/>
        <w:ind w:left="1416"/>
        <w:rPr>
          <w:rFonts w:ascii="Arial" w:hAnsi="Arial" w:cs="Arial"/>
          <w:color w:val="000000" w:themeColor="text1"/>
        </w:rPr>
      </w:pPr>
      <w:r w:rsidRPr="00CD2B47">
        <w:rPr>
          <w:rFonts w:ascii="Arial" w:hAnsi="Arial" w:cs="Arial"/>
          <w:color w:val="000000" w:themeColor="text1"/>
        </w:rPr>
        <w:t xml:space="preserve">//Nota: Verdadeiro se os dígitos de verificação são os esperados. </w:t>
      </w:r>
    </w:p>
    <w:p w:rsidR="00336D36" w:rsidRPr="00B429FC" w:rsidRDefault="005472E8" w:rsidP="00A22583">
      <w:pPr>
        <w:pStyle w:val="Corpodetexto"/>
        <w:spacing w:after="0" w:line="360" w:lineRule="auto"/>
        <w:ind w:left="1416"/>
        <w:rPr>
          <w:rFonts w:ascii="Arial" w:hAnsi="Arial" w:cs="Arial"/>
          <w:color w:val="000000" w:themeColor="text1"/>
          <w:lang w:val="en-US"/>
        </w:rPr>
      </w:pPr>
      <w:r w:rsidRPr="005472E8">
        <w:rPr>
          <w:rFonts w:ascii="Arial" w:hAnsi="Arial" w:cs="Arial"/>
          <w:color w:val="000000" w:themeColor="text1"/>
          <w:lang w:val="en-US"/>
        </w:rPr>
        <w:t>return v[0] = cpf[9] and v[1] = cpf[10]</w:t>
      </w:r>
    </w:p>
    <w:p w:rsidR="00202086" w:rsidRPr="00B429FC" w:rsidRDefault="00202086" w:rsidP="00202086">
      <w:pPr>
        <w:pStyle w:val="Corpodetexto"/>
        <w:spacing w:after="0" w:line="360" w:lineRule="auto"/>
        <w:ind w:left="2574"/>
        <w:rPr>
          <w:rFonts w:ascii="Arial" w:hAnsi="Arial" w:cs="Arial"/>
          <w:color w:val="000000" w:themeColor="text1"/>
          <w:lang w:val="en-US"/>
        </w:rPr>
      </w:pPr>
    </w:p>
    <w:p w:rsidR="00202086" w:rsidRDefault="00202086" w:rsidP="00202086">
      <w:pPr>
        <w:pStyle w:val="Corpodetexto"/>
        <w:spacing w:after="0" w:line="360" w:lineRule="auto"/>
        <w:ind w:left="993"/>
        <w:jc w:val="both"/>
        <w:rPr>
          <w:rFonts w:ascii="Arial" w:hAnsi="Arial" w:cs="Arial"/>
          <w:color w:val="000000" w:themeColor="text1"/>
        </w:rPr>
      </w:pPr>
      <w:r>
        <w:rPr>
          <w:rFonts w:ascii="Arial" w:hAnsi="Arial" w:cs="Arial"/>
          <w:color w:val="000000" w:themeColor="text1"/>
        </w:rPr>
        <w:t>Caso a validação acima seja violada, o sistema exibe a mensagem de erro. [</w:t>
      </w:r>
      <w:hyperlink w:anchor="MS_034" w:history="1">
        <w:r>
          <w:rPr>
            <w:rStyle w:val="Hyperlink"/>
            <w:rFonts w:ascii="Arial" w:hAnsi="Arial" w:cs="Arial"/>
          </w:rPr>
          <w:t>MS_0</w:t>
        </w:r>
        <w:r w:rsidRPr="00CD2B47">
          <w:rPr>
            <w:rStyle w:val="Hyperlink"/>
            <w:rFonts w:ascii="Arial" w:hAnsi="Arial" w:cs="Arial"/>
          </w:rPr>
          <w:t>34</w:t>
        </w:r>
      </w:hyperlink>
      <w:r>
        <w:rPr>
          <w:rFonts w:ascii="Arial" w:hAnsi="Arial" w:cs="Arial"/>
          <w:color w:val="000000" w:themeColor="text1"/>
        </w:rPr>
        <w:t>]</w:t>
      </w:r>
    </w:p>
    <w:p w:rsidR="00202086" w:rsidRDefault="00202086" w:rsidP="00202086">
      <w:pPr>
        <w:pStyle w:val="Corpodetexto"/>
        <w:spacing w:after="0" w:line="360" w:lineRule="auto"/>
        <w:ind w:left="993"/>
        <w:jc w:val="both"/>
        <w:rPr>
          <w:rFonts w:ascii="Arial" w:hAnsi="Arial" w:cs="Arial"/>
        </w:rPr>
      </w:pPr>
    </w:p>
    <w:p w:rsidR="00336D36" w:rsidRPr="00A22583" w:rsidRDefault="00336D36" w:rsidP="00A22583">
      <w:pPr>
        <w:pStyle w:val="Corpodetexto"/>
        <w:spacing w:after="0" w:line="360" w:lineRule="auto"/>
        <w:ind w:firstLine="131"/>
        <w:rPr>
          <w:rFonts w:ascii="Arial" w:hAnsi="Arial" w:cs="Arial"/>
          <w:b/>
          <w:color w:val="000000" w:themeColor="text1"/>
        </w:rPr>
      </w:pPr>
      <w:bookmarkStart w:id="435" w:name="RN_023"/>
      <w:r w:rsidRPr="00A22583">
        <w:rPr>
          <w:rFonts w:ascii="Arial" w:hAnsi="Arial" w:cs="Arial"/>
          <w:b/>
          <w:color w:val="000000" w:themeColor="text1"/>
        </w:rPr>
        <w:t xml:space="preserve">RN_023 </w:t>
      </w:r>
      <w:bookmarkEnd w:id="435"/>
      <w:r w:rsidRPr="00A22583">
        <w:rPr>
          <w:rFonts w:ascii="Arial" w:hAnsi="Arial" w:cs="Arial"/>
          <w:b/>
          <w:color w:val="000000" w:themeColor="text1"/>
        </w:rPr>
        <w:t>- Exceção: Validação de CNPJ</w:t>
      </w:r>
    </w:p>
    <w:p w:rsidR="00336D36" w:rsidRDefault="00202086" w:rsidP="00A22583">
      <w:pPr>
        <w:pStyle w:val="Corpodetexto"/>
        <w:spacing w:line="360" w:lineRule="auto"/>
        <w:ind w:left="1416"/>
        <w:rPr>
          <w:rFonts w:ascii="Arial" w:hAnsi="Arial" w:cs="Arial"/>
          <w:color w:val="000000" w:themeColor="text1"/>
        </w:rPr>
      </w:pPr>
      <w:r w:rsidRPr="00E60C4D">
        <w:rPr>
          <w:rFonts w:ascii="Arial" w:hAnsi="Arial" w:cs="Arial"/>
          <w:color w:val="000000" w:themeColor="text1"/>
        </w:rPr>
        <w:t>Formatação:NN.NNN.NNN/NNNN-NN</w:t>
      </w:r>
    </w:p>
    <w:p w:rsidR="00336D36" w:rsidRPr="00B429FC" w:rsidRDefault="005472E8" w:rsidP="00A22583">
      <w:pPr>
        <w:pStyle w:val="Corpodetexto"/>
        <w:spacing w:line="360" w:lineRule="auto"/>
        <w:ind w:left="1418"/>
        <w:rPr>
          <w:rFonts w:ascii="Arial" w:hAnsi="Arial" w:cs="Arial"/>
          <w:color w:val="000000" w:themeColor="text1"/>
          <w:lang w:val="en-US"/>
        </w:rPr>
      </w:pPr>
      <w:r w:rsidRPr="005472E8">
        <w:rPr>
          <w:rFonts w:ascii="Arial" w:hAnsi="Arial" w:cs="Arial"/>
          <w:color w:val="000000" w:themeColor="text1"/>
          <w:lang w:val="en-US"/>
        </w:rPr>
        <w:t xml:space="preserve">function ValidarCNPJ(cnpj: int[14]) -&gt; bool var v: int[2] </w:t>
      </w:r>
    </w:p>
    <w:p w:rsidR="00336D36" w:rsidRDefault="00202086" w:rsidP="00A22583">
      <w:pPr>
        <w:pStyle w:val="Corpodetexto"/>
        <w:spacing w:line="360" w:lineRule="auto"/>
        <w:ind w:left="1418"/>
        <w:rPr>
          <w:rFonts w:ascii="Arial" w:hAnsi="Arial" w:cs="Arial"/>
          <w:color w:val="000000" w:themeColor="text1"/>
        </w:rPr>
      </w:pPr>
      <w:r w:rsidRPr="00E60C4D">
        <w:rPr>
          <w:rFonts w:ascii="Arial" w:hAnsi="Arial" w:cs="Arial"/>
          <w:color w:val="000000" w:themeColor="text1"/>
        </w:rPr>
        <w:t xml:space="preserve">//Nota: Calcula o primeiro dígito de verificação. </w:t>
      </w:r>
    </w:p>
    <w:p w:rsidR="00336D36" w:rsidRDefault="00202086" w:rsidP="00A22583">
      <w:pPr>
        <w:pStyle w:val="Corpodetexto"/>
        <w:spacing w:line="360" w:lineRule="auto"/>
        <w:ind w:left="1418"/>
        <w:rPr>
          <w:rFonts w:ascii="Arial" w:hAnsi="Arial" w:cs="Arial"/>
          <w:color w:val="000000" w:themeColor="text1"/>
        </w:rPr>
      </w:pPr>
      <w:r w:rsidRPr="00E60C4D">
        <w:rPr>
          <w:rFonts w:ascii="Arial" w:hAnsi="Arial" w:cs="Arial"/>
          <w:color w:val="000000" w:themeColor="text1"/>
        </w:rPr>
        <w:t xml:space="preserve">v[1] := 5×cnpj[1] + 4×cnpj[2] + 3×cnpj[3] + 2×cnpj[4] </w:t>
      </w:r>
    </w:p>
    <w:p w:rsidR="00336D36" w:rsidRDefault="00202086" w:rsidP="00A22583">
      <w:pPr>
        <w:pStyle w:val="Corpodetexto"/>
        <w:spacing w:line="360" w:lineRule="auto"/>
        <w:ind w:left="1418"/>
        <w:rPr>
          <w:rFonts w:ascii="Arial" w:hAnsi="Arial" w:cs="Arial"/>
          <w:color w:val="000000" w:themeColor="text1"/>
        </w:rPr>
      </w:pPr>
      <w:r w:rsidRPr="00E60C4D">
        <w:rPr>
          <w:rFonts w:ascii="Arial" w:hAnsi="Arial" w:cs="Arial"/>
          <w:color w:val="000000" w:themeColor="text1"/>
        </w:rPr>
        <w:t xml:space="preserve">v[1] += 9×cnpj[5] + 8×cnpj[6] + 7×cnpj[7] + 6×cnpj[8] </w:t>
      </w:r>
    </w:p>
    <w:p w:rsidR="00336D36" w:rsidRDefault="00202086" w:rsidP="00A22583">
      <w:pPr>
        <w:pStyle w:val="Corpodetexto"/>
        <w:spacing w:line="360" w:lineRule="auto"/>
        <w:ind w:left="1418"/>
        <w:rPr>
          <w:rFonts w:ascii="Arial" w:hAnsi="Arial" w:cs="Arial"/>
          <w:color w:val="000000" w:themeColor="text1"/>
        </w:rPr>
      </w:pPr>
      <w:r w:rsidRPr="00E60C4D">
        <w:rPr>
          <w:rFonts w:ascii="Arial" w:hAnsi="Arial" w:cs="Arial"/>
          <w:color w:val="000000" w:themeColor="text1"/>
        </w:rPr>
        <w:t xml:space="preserve">v[1] += 5×cnpj[9] + 4×cnpj[10] + 3×cnpj[11] + 2×cnpj[12] </w:t>
      </w:r>
    </w:p>
    <w:p w:rsidR="00336D36" w:rsidRDefault="00202086" w:rsidP="00A22583">
      <w:pPr>
        <w:pStyle w:val="Corpodetexto"/>
        <w:spacing w:line="360" w:lineRule="auto"/>
        <w:ind w:left="1418"/>
        <w:rPr>
          <w:rFonts w:ascii="Arial" w:hAnsi="Arial" w:cs="Arial"/>
          <w:color w:val="000000" w:themeColor="text1"/>
        </w:rPr>
      </w:pPr>
      <w:r w:rsidRPr="00E60C4D">
        <w:rPr>
          <w:rFonts w:ascii="Arial" w:hAnsi="Arial" w:cs="Arial"/>
          <w:color w:val="000000" w:themeColor="text1"/>
        </w:rPr>
        <w:t xml:space="preserve">v[1] := 11 - v[1] mod 11 </w:t>
      </w:r>
    </w:p>
    <w:p w:rsidR="00336D36" w:rsidRDefault="00202086" w:rsidP="00A22583">
      <w:pPr>
        <w:pStyle w:val="Corpodetexto"/>
        <w:spacing w:line="360" w:lineRule="auto"/>
        <w:ind w:left="1418"/>
        <w:rPr>
          <w:rFonts w:ascii="Arial" w:hAnsi="Arial" w:cs="Arial"/>
          <w:color w:val="000000" w:themeColor="text1"/>
        </w:rPr>
      </w:pPr>
      <w:r w:rsidRPr="00E60C4D">
        <w:rPr>
          <w:rFonts w:ascii="Arial" w:hAnsi="Arial" w:cs="Arial"/>
          <w:color w:val="000000" w:themeColor="text1"/>
        </w:rPr>
        <w:t xml:space="preserve">v[1] := 0 if v[1] = 10 </w:t>
      </w:r>
    </w:p>
    <w:p w:rsidR="00336D36" w:rsidRDefault="00202086" w:rsidP="00A22583">
      <w:pPr>
        <w:pStyle w:val="Corpodetexto"/>
        <w:spacing w:line="360" w:lineRule="auto"/>
        <w:ind w:left="1418"/>
        <w:rPr>
          <w:rFonts w:ascii="Arial" w:hAnsi="Arial" w:cs="Arial"/>
          <w:color w:val="000000" w:themeColor="text1"/>
        </w:rPr>
      </w:pPr>
      <w:r w:rsidRPr="00E60C4D">
        <w:rPr>
          <w:rFonts w:ascii="Arial" w:hAnsi="Arial" w:cs="Arial"/>
          <w:color w:val="000000" w:themeColor="text1"/>
        </w:rPr>
        <w:lastRenderedPageBreak/>
        <w:t xml:space="preserve">//Nota: Calcula o segundo dígito de verificação. </w:t>
      </w:r>
    </w:p>
    <w:p w:rsidR="00336D36" w:rsidRDefault="00202086" w:rsidP="00A22583">
      <w:pPr>
        <w:pStyle w:val="Corpodetexto"/>
        <w:spacing w:line="360" w:lineRule="auto"/>
        <w:ind w:left="1418"/>
        <w:rPr>
          <w:rFonts w:ascii="Arial" w:hAnsi="Arial" w:cs="Arial"/>
          <w:color w:val="000000" w:themeColor="text1"/>
        </w:rPr>
      </w:pPr>
      <w:r w:rsidRPr="00E60C4D">
        <w:rPr>
          <w:rFonts w:ascii="Arial" w:hAnsi="Arial" w:cs="Arial"/>
          <w:color w:val="000000" w:themeColor="text1"/>
        </w:rPr>
        <w:t xml:space="preserve">v[2] := 6×cnpj[1] + 5×cnpj[2] + 4×cnpj[3] + 3×cnpj[4] </w:t>
      </w:r>
    </w:p>
    <w:p w:rsidR="00336D36" w:rsidRDefault="00202086" w:rsidP="00A22583">
      <w:pPr>
        <w:pStyle w:val="Corpodetexto"/>
        <w:spacing w:line="360" w:lineRule="auto"/>
        <w:ind w:left="1418"/>
        <w:rPr>
          <w:rFonts w:ascii="Arial" w:hAnsi="Arial" w:cs="Arial"/>
          <w:color w:val="000000" w:themeColor="text1"/>
        </w:rPr>
      </w:pPr>
      <w:r w:rsidRPr="00E60C4D">
        <w:rPr>
          <w:rFonts w:ascii="Arial" w:hAnsi="Arial" w:cs="Arial"/>
          <w:color w:val="000000" w:themeColor="text1"/>
        </w:rPr>
        <w:t xml:space="preserve">v[2] += 2×cnpj[5] + 9×cnpj[6] + 8×cnpj[7] + 7×cnpj[8] </w:t>
      </w:r>
    </w:p>
    <w:p w:rsidR="00336D36" w:rsidRDefault="00202086" w:rsidP="00A22583">
      <w:pPr>
        <w:pStyle w:val="Corpodetexto"/>
        <w:spacing w:line="360" w:lineRule="auto"/>
        <w:ind w:left="1418"/>
        <w:rPr>
          <w:rFonts w:ascii="Arial" w:hAnsi="Arial" w:cs="Arial"/>
          <w:color w:val="000000" w:themeColor="text1"/>
        </w:rPr>
      </w:pPr>
      <w:r w:rsidRPr="00E60C4D">
        <w:rPr>
          <w:rFonts w:ascii="Arial" w:hAnsi="Arial" w:cs="Arial"/>
          <w:color w:val="000000" w:themeColor="text1"/>
        </w:rPr>
        <w:t xml:space="preserve">v[2] += 6×cnpj[9] + 5×cnpj[10] + 4×cnpj[11] + 3×cnpj[12] </w:t>
      </w:r>
    </w:p>
    <w:p w:rsidR="00336D36" w:rsidRPr="00B429FC" w:rsidRDefault="005472E8" w:rsidP="00A22583">
      <w:pPr>
        <w:pStyle w:val="Corpodetexto"/>
        <w:spacing w:line="360" w:lineRule="auto"/>
        <w:ind w:left="1418"/>
        <w:rPr>
          <w:rFonts w:ascii="Arial" w:hAnsi="Arial" w:cs="Arial"/>
          <w:color w:val="000000" w:themeColor="text1"/>
          <w:lang w:val="en-US"/>
        </w:rPr>
      </w:pPr>
      <w:r w:rsidRPr="005472E8">
        <w:rPr>
          <w:rFonts w:ascii="Arial" w:hAnsi="Arial" w:cs="Arial"/>
          <w:color w:val="000000" w:themeColor="text1"/>
          <w:lang w:val="en-US"/>
        </w:rPr>
        <w:t xml:space="preserve">v[2] += 2×cnpj[13] </w:t>
      </w:r>
    </w:p>
    <w:p w:rsidR="00336D36" w:rsidRPr="00B429FC" w:rsidRDefault="005472E8" w:rsidP="00A22583">
      <w:pPr>
        <w:pStyle w:val="Corpodetexto"/>
        <w:spacing w:line="360" w:lineRule="auto"/>
        <w:ind w:left="1418"/>
        <w:rPr>
          <w:rFonts w:ascii="Arial" w:hAnsi="Arial" w:cs="Arial"/>
          <w:color w:val="000000" w:themeColor="text1"/>
          <w:lang w:val="en-US"/>
        </w:rPr>
      </w:pPr>
      <w:r w:rsidRPr="005472E8">
        <w:rPr>
          <w:rFonts w:ascii="Arial" w:hAnsi="Arial" w:cs="Arial"/>
          <w:color w:val="000000" w:themeColor="text1"/>
          <w:lang w:val="en-US"/>
        </w:rPr>
        <w:t xml:space="preserve">v[2] := 11 - v[2] mod 11 </w:t>
      </w:r>
    </w:p>
    <w:p w:rsidR="00336D36" w:rsidRDefault="00202086" w:rsidP="00A22583">
      <w:pPr>
        <w:pStyle w:val="Corpodetexto"/>
        <w:spacing w:line="360" w:lineRule="auto"/>
        <w:ind w:left="1418"/>
        <w:rPr>
          <w:rFonts w:ascii="Arial" w:hAnsi="Arial" w:cs="Arial"/>
          <w:color w:val="000000" w:themeColor="text1"/>
        </w:rPr>
      </w:pPr>
      <w:r w:rsidRPr="00E60C4D">
        <w:rPr>
          <w:rFonts w:ascii="Arial" w:hAnsi="Arial" w:cs="Arial"/>
          <w:color w:val="000000" w:themeColor="text1"/>
        </w:rPr>
        <w:t xml:space="preserve">v[2] := 0 if v[2] = 10 </w:t>
      </w:r>
    </w:p>
    <w:p w:rsidR="00336D36" w:rsidRDefault="00202086" w:rsidP="00A22583">
      <w:pPr>
        <w:pStyle w:val="Corpodetexto"/>
        <w:spacing w:after="0" w:line="360" w:lineRule="auto"/>
        <w:ind w:left="1418"/>
        <w:rPr>
          <w:rFonts w:ascii="Arial" w:hAnsi="Arial" w:cs="Arial"/>
          <w:color w:val="000000" w:themeColor="text1"/>
        </w:rPr>
      </w:pPr>
      <w:r w:rsidRPr="00E60C4D">
        <w:rPr>
          <w:rFonts w:ascii="Arial" w:hAnsi="Arial" w:cs="Arial"/>
          <w:color w:val="000000" w:themeColor="text1"/>
        </w:rPr>
        <w:t>//Nota: Verdadeiro se os dígitos de verificação são os esperados. return v[1] = cnpj[13] and v[2] = cnpj[14]</w:t>
      </w:r>
    </w:p>
    <w:p w:rsidR="00336D36" w:rsidRDefault="00336D36" w:rsidP="00A22583">
      <w:pPr>
        <w:pStyle w:val="Corpodetexto"/>
        <w:spacing w:after="0" w:line="360" w:lineRule="auto"/>
        <w:ind w:left="1418"/>
        <w:rPr>
          <w:rFonts w:ascii="Arial" w:hAnsi="Arial" w:cs="Arial"/>
          <w:color w:val="000000" w:themeColor="text1"/>
        </w:rPr>
      </w:pPr>
    </w:p>
    <w:p w:rsidR="00336D36" w:rsidRDefault="00202086" w:rsidP="00A22583">
      <w:pPr>
        <w:pStyle w:val="Corpodetexto"/>
        <w:spacing w:after="0" w:line="360" w:lineRule="auto"/>
        <w:ind w:left="1418"/>
        <w:rPr>
          <w:rFonts w:ascii="Arial" w:hAnsi="Arial" w:cs="Arial"/>
          <w:color w:val="000000" w:themeColor="text1"/>
        </w:rPr>
      </w:pPr>
      <w:r>
        <w:rPr>
          <w:rFonts w:ascii="Arial" w:hAnsi="Arial" w:cs="Arial"/>
          <w:color w:val="000000" w:themeColor="text1"/>
        </w:rPr>
        <w:t>Caso a validação acima seja violada, o sistema exibe a mensagem de erro. [</w:t>
      </w:r>
      <w:hyperlink w:anchor="MS_028" w:history="1">
        <w:r w:rsidRPr="00E60C4D">
          <w:rPr>
            <w:rStyle w:val="Hyperlink"/>
            <w:rFonts w:ascii="Arial" w:hAnsi="Arial" w:cs="Arial"/>
          </w:rPr>
          <w:t>MS_028</w:t>
        </w:r>
      </w:hyperlink>
      <w:r>
        <w:rPr>
          <w:rFonts w:ascii="Arial" w:hAnsi="Arial" w:cs="Arial"/>
          <w:color w:val="000000" w:themeColor="text1"/>
        </w:rPr>
        <w:t>]</w:t>
      </w:r>
    </w:p>
    <w:p w:rsidR="00C43979" w:rsidRDefault="00C43979" w:rsidP="00A22583">
      <w:pPr>
        <w:pStyle w:val="Corpodetexto"/>
        <w:spacing w:after="0" w:line="360" w:lineRule="auto"/>
        <w:ind w:left="1418"/>
        <w:rPr>
          <w:rFonts w:ascii="Arial" w:hAnsi="Arial" w:cs="Arial"/>
          <w:color w:val="000000" w:themeColor="text1"/>
        </w:rPr>
      </w:pPr>
    </w:p>
    <w:p w:rsidR="00C43979" w:rsidRPr="00A22583" w:rsidRDefault="00C43979" w:rsidP="00C43979">
      <w:pPr>
        <w:pStyle w:val="Corpodetexto"/>
        <w:spacing w:after="0" w:line="360" w:lineRule="auto"/>
        <w:ind w:firstLine="131"/>
        <w:rPr>
          <w:rFonts w:ascii="Arial" w:hAnsi="Arial" w:cs="Arial"/>
          <w:b/>
          <w:color w:val="000000" w:themeColor="text1"/>
        </w:rPr>
      </w:pPr>
      <w:bookmarkStart w:id="436" w:name="RN_024"/>
      <w:r>
        <w:rPr>
          <w:rFonts w:ascii="Arial" w:hAnsi="Arial" w:cs="Arial"/>
          <w:b/>
          <w:color w:val="000000" w:themeColor="text1"/>
        </w:rPr>
        <w:t>RN_024</w:t>
      </w:r>
      <w:r w:rsidRPr="00A22583">
        <w:rPr>
          <w:rFonts w:ascii="Arial" w:hAnsi="Arial" w:cs="Arial"/>
          <w:b/>
          <w:color w:val="000000" w:themeColor="text1"/>
        </w:rPr>
        <w:t xml:space="preserve"> </w:t>
      </w:r>
      <w:bookmarkEnd w:id="436"/>
      <w:r w:rsidRPr="00A22583">
        <w:rPr>
          <w:rFonts w:ascii="Arial" w:hAnsi="Arial" w:cs="Arial"/>
          <w:b/>
          <w:color w:val="000000" w:themeColor="text1"/>
        </w:rPr>
        <w:t xml:space="preserve">- Domínio: </w:t>
      </w:r>
      <w:r>
        <w:rPr>
          <w:rFonts w:ascii="Arial" w:hAnsi="Arial" w:cs="Arial"/>
          <w:b/>
          <w:color w:val="000000" w:themeColor="text1"/>
        </w:rPr>
        <w:t>Arquivos com inconsistência de negócio</w:t>
      </w:r>
    </w:p>
    <w:p w:rsidR="00C43979" w:rsidRDefault="00C43979" w:rsidP="00C43979">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Dados Cadastrais</w:t>
      </w:r>
    </w:p>
    <w:p w:rsidR="00C43979" w:rsidRDefault="00C43979" w:rsidP="00C43979">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Faturamento</w:t>
      </w:r>
    </w:p>
    <w:p w:rsidR="00C43979" w:rsidRDefault="00C43979" w:rsidP="00C43979">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Arrecadação</w:t>
      </w:r>
    </w:p>
    <w:p w:rsidR="00D92715" w:rsidRDefault="00C43979">
      <w:pPr>
        <w:pStyle w:val="Corpodetexto"/>
        <w:numPr>
          <w:ilvl w:val="0"/>
          <w:numId w:val="58"/>
        </w:numPr>
        <w:spacing w:after="0" w:line="360" w:lineRule="auto"/>
        <w:rPr>
          <w:rFonts w:ascii="Arial" w:hAnsi="Arial" w:cs="Arial"/>
          <w:color w:val="000000" w:themeColor="text1"/>
        </w:rPr>
      </w:pPr>
      <w:r w:rsidRPr="00C43979">
        <w:rPr>
          <w:rFonts w:ascii="Arial" w:hAnsi="Arial" w:cs="Arial"/>
          <w:color w:val="000000" w:themeColor="text1"/>
        </w:rPr>
        <w:t>Valores Extraordinários</w:t>
      </w:r>
    </w:p>
    <w:p w:rsidR="00D92715" w:rsidRDefault="004D3BC5">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Cash Power</w:t>
      </w:r>
    </w:p>
    <w:p w:rsidR="00D92715" w:rsidRDefault="004D3BC5">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Ilume</w:t>
      </w:r>
    </w:p>
    <w:p w:rsidR="00D92715" w:rsidRDefault="004D3BC5">
      <w:pPr>
        <w:pStyle w:val="Corpodetexto"/>
        <w:numPr>
          <w:ilvl w:val="0"/>
          <w:numId w:val="58"/>
        </w:numPr>
        <w:spacing w:after="0" w:line="360" w:lineRule="auto"/>
        <w:rPr>
          <w:rFonts w:ascii="Arial" w:hAnsi="Arial" w:cs="Arial"/>
          <w:color w:val="000000" w:themeColor="text1"/>
        </w:rPr>
      </w:pPr>
      <w:del w:id="437" w:author="lais.garcia" w:date="2017-07-14T14:21:00Z">
        <w:r w:rsidDel="00BA7790">
          <w:rPr>
            <w:rFonts w:ascii="Arial" w:hAnsi="Arial" w:cs="Arial"/>
            <w:color w:val="000000" w:themeColor="text1"/>
          </w:rPr>
          <w:delText>Smads</w:delText>
        </w:r>
      </w:del>
      <w:ins w:id="438" w:author="lais.garcia" w:date="2017-07-14T14:21:00Z">
        <w:r w:rsidR="00BA7790">
          <w:rPr>
            <w:rFonts w:ascii="Arial" w:hAnsi="Arial" w:cs="Arial"/>
            <w:color w:val="000000" w:themeColor="text1"/>
          </w:rPr>
          <w:t>Baixa Renda</w:t>
        </w:r>
      </w:ins>
    </w:p>
    <w:p w:rsidR="00D356FA" w:rsidRDefault="00D356FA" w:rsidP="002D58DB">
      <w:pPr>
        <w:pStyle w:val="Corpodetexto"/>
        <w:spacing w:after="0" w:line="360" w:lineRule="auto"/>
        <w:ind w:left="993"/>
        <w:jc w:val="both"/>
        <w:rPr>
          <w:rFonts w:ascii="Arial" w:hAnsi="Arial" w:cs="Arial"/>
        </w:rPr>
      </w:pPr>
    </w:p>
    <w:p w:rsidR="00C43979" w:rsidRPr="00A22583" w:rsidRDefault="00C43979" w:rsidP="00C43979">
      <w:pPr>
        <w:pStyle w:val="Corpodetexto"/>
        <w:spacing w:after="0" w:line="360" w:lineRule="auto"/>
        <w:ind w:firstLine="131"/>
        <w:rPr>
          <w:rFonts w:ascii="Arial" w:hAnsi="Arial" w:cs="Arial"/>
          <w:b/>
          <w:color w:val="000000" w:themeColor="text1"/>
        </w:rPr>
      </w:pPr>
      <w:bookmarkStart w:id="439" w:name="RN_025"/>
      <w:r>
        <w:rPr>
          <w:rFonts w:ascii="Arial" w:hAnsi="Arial" w:cs="Arial"/>
          <w:b/>
          <w:color w:val="000000" w:themeColor="text1"/>
        </w:rPr>
        <w:t>RN_025</w:t>
      </w:r>
      <w:bookmarkEnd w:id="439"/>
      <w:r w:rsidRPr="00A22583">
        <w:rPr>
          <w:rFonts w:ascii="Arial" w:hAnsi="Arial" w:cs="Arial"/>
          <w:b/>
          <w:color w:val="000000" w:themeColor="text1"/>
        </w:rPr>
        <w:t xml:space="preserve"> - Domínio: </w:t>
      </w:r>
      <w:r>
        <w:rPr>
          <w:rFonts w:ascii="Arial" w:hAnsi="Arial" w:cs="Arial"/>
          <w:b/>
          <w:color w:val="000000" w:themeColor="text1"/>
        </w:rPr>
        <w:t>Inconsistências de negócio</w:t>
      </w:r>
    </w:p>
    <w:p w:rsidR="004D3BC5" w:rsidRPr="004D3BC5" w:rsidRDefault="004D3BC5" w:rsidP="004D3BC5">
      <w:pPr>
        <w:pStyle w:val="Corpodetexto"/>
        <w:numPr>
          <w:ilvl w:val="0"/>
          <w:numId w:val="58"/>
        </w:numPr>
        <w:spacing w:line="360" w:lineRule="auto"/>
        <w:rPr>
          <w:rFonts w:ascii="Arial" w:hAnsi="Arial" w:cs="Arial"/>
          <w:color w:val="000000" w:themeColor="text1"/>
        </w:rPr>
      </w:pPr>
      <w:r w:rsidRPr="004D3BC5">
        <w:rPr>
          <w:rFonts w:ascii="Arial" w:hAnsi="Arial" w:cs="Arial"/>
          <w:color w:val="000000" w:themeColor="text1"/>
        </w:rPr>
        <w:t>Solicitação de alteração de classe para CNPJ válido</w:t>
      </w:r>
    </w:p>
    <w:p w:rsidR="004D3BC5" w:rsidRPr="004D3BC5" w:rsidRDefault="004D3BC5" w:rsidP="004D3BC5">
      <w:pPr>
        <w:pStyle w:val="Corpodetexto"/>
        <w:numPr>
          <w:ilvl w:val="0"/>
          <w:numId w:val="58"/>
        </w:numPr>
        <w:spacing w:line="360" w:lineRule="auto"/>
        <w:rPr>
          <w:rFonts w:ascii="Arial" w:hAnsi="Arial" w:cs="Arial"/>
          <w:color w:val="000000" w:themeColor="text1"/>
        </w:rPr>
      </w:pPr>
      <w:r w:rsidRPr="004D3BC5">
        <w:rPr>
          <w:rFonts w:ascii="Arial" w:hAnsi="Arial" w:cs="Arial"/>
          <w:color w:val="000000" w:themeColor="text1"/>
        </w:rPr>
        <w:t>Validação de CNPJ</w:t>
      </w:r>
    </w:p>
    <w:p w:rsidR="004D3BC5" w:rsidRPr="004D3BC5" w:rsidRDefault="004D3BC5" w:rsidP="004D3BC5">
      <w:pPr>
        <w:pStyle w:val="Corpodetexto"/>
        <w:numPr>
          <w:ilvl w:val="0"/>
          <w:numId w:val="58"/>
        </w:numPr>
        <w:spacing w:line="360" w:lineRule="auto"/>
        <w:rPr>
          <w:rFonts w:ascii="Arial" w:hAnsi="Arial" w:cs="Arial"/>
          <w:color w:val="000000" w:themeColor="text1"/>
        </w:rPr>
      </w:pPr>
      <w:r w:rsidRPr="004D3BC5">
        <w:rPr>
          <w:rFonts w:ascii="Arial" w:hAnsi="Arial" w:cs="Arial"/>
          <w:color w:val="000000" w:themeColor="text1"/>
        </w:rPr>
        <w:t>Validação de CPF</w:t>
      </w:r>
    </w:p>
    <w:p w:rsidR="004D3BC5" w:rsidRPr="004D3BC5" w:rsidRDefault="004D3BC5" w:rsidP="004D3BC5">
      <w:pPr>
        <w:pStyle w:val="Corpodetexto"/>
        <w:numPr>
          <w:ilvl w:val="0"/>
          <w:numId w:val="58"/>
        </w:numPr>
        <w:spacing w:line="360" w:lineRule="auto"/>
        <w:rPr>
          <w:rFonts w:ascii="Arial" w:hAnsi="Arial" w:cs="Arial"/>
          <w:color w:val="000000" w:themeColor="text1"/>
        </w:rPr>
      </w:pPr>
      <w:r w:rsidRPr="004D3BC5">
        <w:rPr>
          <w:rFonts w:ascii="Arial" w:hAnsi="Arial" w:cs="Arial"/>
          <w:color w:val="000000" w:themeColor="text1"/>
        </w:rPr>
        <w:t>Isenção imprópria</w:t>
      </w:r>
    </w:p>
    <w:p w:rsidR="004D3BC5" w:rsidRPr="004D3BC5" w:rsidRDefault="004D3BC5" w:rsidP="004D3BC5">
      <w:pPr>
        <w:pStyle w:val="Corpodetexto"/>
        <w:numPr>
          <w:ilvl w:val="0"/>
          <w:numId w:val="58"/>
        </w:numPr>
        <w:spacing w:line="360" w:lineRule="auto"/>
        <w:rPr>
          <w:rFonts w:ascii="Arial" w:hAnsi="Arial" w:cs="Arial"/>
          <w:color w:val="000000" w:themeColor="text1"/>
        </w:rPr>
      </w:pPr>
      <w:r w:rsidRPr="004D3BC5">
        <w:rPr>
          <w:rFonts w:ascii="Arial" w:hAnsi="Arial" w:cs="Arial"/>
          <w:color w:val="000000" w:themeColor="text1"/>
        </w:rPr>
        <w:t>Instalação inexistente</w:t>
      </w:r>
    </w:p>
    <w:p w:rsidR="004D3BC5" w:rsidRPr="004D3BC5" w:rsidRDefault="004D3BC5" w:rsidP="004D3BC5">
      <w:pPr>
        <w:pStyle w:val="Corpodetexto"/>
        <w:numPr>
          <w:ilvl w:val="0"/>
          <w:numId w:val="58"/>
        </w:numPr>
        <w:spacing w:line="360" w:lineRule="auto"/>
        <w:rPr>
          <w:rFonts w:ascii="Arial" w:hAnsi="Arial" w:cs="Arial"/>
          <w:color w:val="000000" w:themeColor="text1"/>
        </w:rPr>
      </w:pPr>
      <w:r w:rsidRPr="004D3BC5">
        <w:rPr>
          <w:rFonts w:ascii="Arial" w:hAnsi="Arial" w:cs="Arial"/>
          <w:color w:val="000000" w:themeColor="text1"/>
        </w:rPr>
        <w:t>Isento com faturamento</w:t>
      </w:r>
    </w:p>
    <w:p w:rsidR="004D3BC5" w:rsidRPr="004D3BC5" w:rsidRDefault="004D3BC5" w:rsidP="004D3BC5">
      <w:pPr>
        <w:pStyle w:val="Corpodetexto"/>
        <w:numPr>
          <w:ilvl w:val="0"/>
          <w:numId w:val="58"/>
        </w:numPr>
        <w:spacing w:line="360" w:lineRule="auto"/>
        <w:rPr>
          <w:rFonts w:ascii="Arial" w:hAnsi="Arial" w:cs="Arial"/>
          <w:color w:val="000000" w:themeColor="text1"/>
        </w:rPr>
      </w:pPr>
      <w:r w:rsidRPr="004D3BC5">
        <w:rPr>
          <w:rFonts w:ascii="Arial" w:hAnsi="Arial" w:cs="Arial"/>
          <w:color w:val="000000" w:themeColor="text1"/>
        </w:rPr>
        <w:t>Não isento com faturamento zerado</w:t>
      </w:r>
    </w:p>
    <w:p w:rsidR="004D3BC5" w:rsidRPr="004D3BC5" w:rsidRDefault="004D3BC5" w:rsidP="004D3BC5">
      <w:pPr>
        <w:pStyle w:val="Corpodetexto"/>
        <w:numPr>
          <w:ilvl w:val="0"/>
          <w:numId w:val="58"/>
        </w:numPr>
        <w:spacing w:line="360" w:lineRule="auto"/>
        <w:rPr>
          <w:rFonts w:ascii="Arial" w:hAnsi="Arial" w:cs="Arial"/>
          <w:color w:val="000000" w:themeColor="text1"/>
        </w:rPr>
      </w:pPr>
      <w:r w:rsidRPr="004D3BC5">
        <w:rPr>
          <w:rFonts w:ascii="Arial" w:hAnsi="Arial" w:cs="Arial"/>
          <w:color w:val="000000" w:themeColor="text1"/>
        </w:rPr>
        <w:t>Faturamento permitido apenas para relógio ligado</w:t>
      </w:r>
    </w:p>
    <w:p w:rsidR="004D3BC5" w:rsidRPr="004D3BC5" w:rsidRDefault="004D3BC5" w:rsidP="004D3BC5">
      <w:pPr>
        <w:pStyle w:val="Corpodetexto"/>
        <w:numPr>
          <w:ilvl w:val="0"/>
          <w:numId w:val="58"/>
        </w:numPr>
        <w:spacing w:line="360" w:lineRule="auto"/>
        <w:rPr>
          <w:rFonts w:ascii="Arial" w:hAnsi="Arial" w:cs="Arial"/>
          <w:color w:val="000000" w:themeColor="text1"/>
        </w:rPr>
      </w:pPr>
      <w:r w:rsidRPr="004D3BC5">
        <w:rPr>
          <w:rFonts w:ascii="Arial" w:hAnsi="Arial" w:cs="Arial"/>
          <w:color w:val="000000" w:themeColor="text1"/>
        </w:rPr>
        <w:t>Faturamento permitido apenas para contrato vigente</w:t>
      </w:r>
    </w:p>
    <w:p w:rsidR="004D3BC5" w:rsidRPr="004D3BC5" w:rsidRDefault="004D3BC5" w:rsidP="004D3BC5">
      <w:pPr>
        <w:pStyle w:val="Corpodetexto"/>
        <w:numPr>
          <w:ilvl w:val="0"/>
          <w:numId w:val="58"/>
        </w:numPr>
        <w:spacing w:line="360" w:lineRule="auto"/>
        <w:rPr>
          <w:rFonts w:ascii="Arial" w:hAnsi="Arial" w:cs="Arial"/>
          <w:color w:val="000000" w:themeColor="text1"/>
        </w:rPr>
      </w:pPr>
      <w:r w:rsidRPr="004D3BC5">
        <w:rPr>
          <w:rFonts w:ascii="Arial" w:hAnsi="Arial" w:cs="Arial"/>
          <w:color w:val="000000" w:themeColor="text1"/>
        </w:rPr>
        <w:t>Faturamento inexistente</w:t>
      </w:r>
    </w:p>
    <w:p w:rsidR="004D3BC5" w:rsidRPr="004D3BC5" w:rsidRDefault="004D3BC5" w:rsidP="004D3BC5">
      <w:pPr>
        <w:pStyle w:val="Corpodetexto"/>
        <w:numPr>
          <w:ilvl w:val="0"/>
          <w:numId w:val="58"/>
        </w:numPr>
        <w:spacing w:line="360" w:lineRule="auto"/>
        <w:rPr>
          <w:rFonts w:ascii="Arial" w:hAnsi="Arial" w:cs="Arial"/>
          <w:color w:val="000000" w:themeColor="text1"/>
        </w:rPr>
      </w:pPr>
      <w:r w:rsidRPr="004D3BC5">
        <w:rPr>
          <w:rFonts w:ascii="Arial" w:hAnsi="Arial" w:cs="Arial"/>
          <w:color w:val="000000" w:themeColor="text1"/>
        </w:rPr>
        <w:lastRenderedPageBreak/>
        <w:t>Faturamento inexistente para registro faturado</w:t>
      </w:r>
    </w:p>
    <w:p w:rsidR="004D3BC5" w:rsidRPr="004D3BC5" w:rsidRDefault="004D3BC5" w:rsidP="004D3BC5">
      <w:pPr>
        <w:pStyle w:val="Corpodetexto"/>
        <w:numPr>
          <w:ilvl w:val="0"/>
          <w:numId w:val="58"/>
        </w:numPr>
        <w:spacing w:line="360" w:lineRule="auto"/>
        <w:rPr>
          <w:rFonts w:ascii="Arial" w:hAnsi="Arial" w:cs="Arial"/>
          <w:color w:val="000000" w:themeColor="text1"/>
        </w:rPr>
      </w:pPr>
      <w:r w:rsidRPr="004D3BC5">
        <w:rPr>
          <w:rFonts w:ascii="Arial" w:hAnsi="Arial" w:cs="Arial"/>
          <w:color w:val="000000" w:themeColor="text1"/>
        </w:rPr>
        <w:t>Arrecadação inexistente para registro arrecadado</w:t>
      </w:r>
    </w:p>
    <w:p w:rsidR="004D3BC5" w:rsidRPr="004D3BC5" w:rsidRDefault="004D3BC5" w:rsidP="004D3BC5">
      <w:pPr>
        <w:pStyle w:val="Corpodetexto"/>
        <w:numPr>
          <w:ilvl w:val="0"/>
          <w:numId w:val="58"/>
        </w:numPr>
        <w:spacing w:line="360" w:lineRule="auto"/>
        <w:rPr>
          <w:rFonts w:ascii="Arial" w:hAnsi="Arial" w:cs="Arial"/>
          <w:color w:val="000000" w:themeColor="text1"/>
        </w:rPr>
      </w:pPr>
      <w:r w:rsidRPr="004D3BC5">
        <w:rPr>
          <w:rFonts w:ascii="Arial" w:hAnsi="Arial" w:cs="Arial"/>
          <w:color w:val="000000" w:themeColor="text1"/>
        </w:rPr>
        <w:t>Código da fatura incorreto para o registro informado</w:t>
      </w:r>
    </w:p>
    <w:p w:rsidR="004D3BC5" w:rsidRPr="004D3BC5" w:rsidRDefault="004D3BC5" w:rsidP="004D3BC5">
      <w:pPr>
        <w:pStyle w:val="Corpodetexto"/>
        <w:numPr>
          <w:ilvl w:val="0"/>
          <w:numId w:val="58"/>
        </w:numPr>
        <w:spacing w:line="360" w:lineRule="auto"/>
        <w:rPr>
          <w:rFonts w:ascii="Arial" w:hAnsi="Arial" w:cs="Arial"/>
          <w:color w:val="000000" w:themeColor="text1"/>
        </w:rPr>
      </w:pPr>
      <w:r w:rsidRPr="004D3BC5">
        <w:rPr>
          <w:rFonts w:ascii="Arial" w:hAnsi="Arial" w:cs="Arial"/>
          <w:color w:val="000000" w:themeColor="text1"/>
        </w:rPr>
        <w:t>Valor Cosip já informado para o Faturamento</w:t>
      </w:r>
    </w:p>
    <w:p w:rsidR="005224DD" w:rsidRDefault="005472E8">
      <w:pPr>
        <w:pStyle w:val="Corpodetexto"/>
        <w:numPr>
          <w:ilvl w:val="0"/>
          <w:numId w:val="58"/>
        </w:numPr>
        <w:spacing w:line="360" w:lineRule="auto"/>
        <w:rPr>
          <w:ins w:id="440" w:author="eric.giuliani" w:date="2017-07-04T20:17:00Z"/>
          <w:rFonts w:ascii="Arial" w:hAnsi="Arial" w:cs="Arial"/>
          <w:color w:val="000000" w:themeColor="text1"/>
        </w:rPr>
      </w:pPr>
      <w:r w:rsidRPr="005472E8">
        <w:rPr>
          <w:rFonts w:ascii="Arial" w:hAnsi="Arial" w:cs="Arial"/>
          <w:color w:val="000000" w:themeColor="text1"/>
        </w:rPr>
        <w:t>Valor Cosip já informado para a Arrecadação</w:t>
      </w:r>
    </w:p>
    <w:p w:rsidR="005224DD" w:rsidRDefault="00F25C47">
      <w:pPr>
        <w:pStyle w:val="Corpodetexto"/>
        <w:numPr>
          <w:ilvl w:val="0"/>
          <w:numId w:val="58"/>
        </w:numPr>
        <w:spacing w:line="360" w:lineRule="auto"/>
        <w:rPr>
          <w:ins w:id="441" w:author="eric.giuliani" w:date="2017-07-04T20:17:00Z"/>
          <w:rFonts w:ascii="Arial" w:hAnsi="Arial" w:cs="Arial"/>
          <w:color w:val="000000" w:themeColor="text1"/>
        </w:rPr>
      </w:pPr>
      <w:ins w:id="442" w:author="eric.giuliani" w:date="2017-07-04T20:17:00Z">
        <w:r w:rsidRPr="00F25C47">
          <w:rPr>
            <w:rFonts w:ascii="Arial" w:hAnsi="Arial" w:cs="Arial"/>
            <w:color w:val="000000" w:themeColor="text1"/>
          </w:rPr>
          <w:t xml:space="preserve">Suspensão não encontrada </w:t>
        </w:r>
      </w:ins>
    </w:p>
    <w:p w:rsidR="005224DD" w:rsidRDefault="00F25C47">
      <w:pPr>
        <w:pStyle w:val="Corpodetexto"/>
        <w:numPr>
          <w:ilvl w:val="0"/>
          <w:numId w:val="58"/>
        </w:numPr>
        <w:spacing w:line="360" w:lineRule="auto"/>
        <w:rPr>
          <w:ins w:id="443" w:author="eric.giuliani" w:date="2017-07-04T20:17:00Z"/>
          <w:rFonts w:ascii="Arial" w:hAnsi="Arial" w:cs="Arial"/>
          <w:color w:val="000000" w:themeColor="text1"/>
        </w:rPr>
      </w:pPr>
      <w:ins w:id="444" w:author="eric.giuliani" w:date="2017-07-04T20:17:00Z">
        <w:r w:rsidRPr="00F25C47">
          <w:rPr>
            <w:rFonts w:ascii="Arial" w:hAnsi="Arial" w:cs="Arial"/>
            <w:color w:val="000000" w:themeColor="text1"/>
          </w:rPr>
          <w:t>Suspensão encontrada</w:t>
        </w:r>
      </w:ins>
    </w:p>
    <w:p w:rsidR="005224DD" w:rsidRDefault="00F25C47">
      <w:pPr>
        <w:pStyle w:val="Corpodetexto"/>
        <w:numPr>
          <w:ilvl w:val="0"/>
          <w:numId w:val="58"/>
        </w:numPr>
        <w:spacing w:line="360" w:lineRule="auto"/>
        <w:rPr>
          <w:rFonts w:ascii="Arial" w:hAnsi="Arial" w:cs="Arial"/>
          <w:color w:val="000000" w:themeColor="text1"/>
        </w:rPr>
      </w:pPr>
      <w:ins w:id="445" w:author="eric.giuliani" w:date="2017-07-04T20:17:00Z">
        <w:r w:rsidRPr="00F25C47">
          <w:rPr>
            <w:rFonts w:ascii="Arial" w:hAnsi="Arial" w:cs="Arial"/>
            <w:color w:val="000000" w:themeColor="text1"/>
          </w:rPr>
          <w:t>Data de Início de Vigência incorreta</w:t>
        </w:r>
      </w:ins>
    </w:p>
    <w:p w:rsidR="00C43979" w:rsidRDefault="00C43979" w:rsidP="002D58DB">
      <w:pPr>
        <w:pStyle w:val="Corpodetexto"/>
        <w:spacing w:after="0" w:line="360" w:lineRule="auto"/>
        <w:ind w:left="993"/>
        <w:jc w:val="both"/>
        <w:rPr>
          <w:ins w:id="446" w:author="victor.santos" w:date="2017-04-26T07:40:00Z"/>
          <w:rFonts w:ascii="Arial" w:hAnsi="Arial" w:cs="Arial"/>
        </w:rPr>
      </w:pPr>
    </w:p>
    <w:p w:rsidR="008430C9" w:rsidRPr="00A22583" w:rsidRDefault="008430C9" w:rsidP="008430C9">
      <w:pPr>
        <w:pStyle w:val="Corpodetexto"/>
        <w:spacing w:after="0" w:line="360" w:lineRule="auto"/>
        <w:ind w:firstLine="131"/>
        <w:rPr>
          <w:ins w:id="447" w:author="victor.santos" w:date="2017-04-26T07:40:00Z"/>
          <w:rFonts w:ascii="Arial" w:hAnsi="Arial" w:cs="Arial"/>
          <w:b/>
          <w:color w:val="000000" w:themeColor="text1"/>
        </w:rPr>
      </w:pPr>
      <w:bookmarkStart w:id="448" w:name="RN_026"/>
      <w:ins w:id="449" w:author="victor.santos" w:date="2017-04-26T07:40:00Z">
        <w:r>
          <w:rPr>
            <w:rFonts w:ascii="Arial" w:hAnsi="Arial" w:cs="Arial"/>
            <w:b/>
            <w:color w:val="000000" w:themeColor="text1"/>
          </w:rPr>
          <w:t>RN_026</w:t>
        </w:r>
        <w:bookmarkEnd w:id="448"/>
        <w:r>
          <w:rPr>
            <w:rFonts w:ascii="Arial" w:hAnsi="Arial" w:cs="Arial"/>
            <w:b/>
            <w:color w:val="000000" w:themeColor="text1"/>
          </w:rPr>
          <w:t xml:space="preserve"> - </w:t>
        </w:r>
        <w:r w:rsidRPr="00A22583">
          <w:rPr>
            <w:rFonts w:ascii="Arial" w:hAnsi="Arial" w:cs="Arial"/>
            <w:b/>
            <w:color w:val="000000" w:themeColor="text1"/>
          </w:rPr>
          <w:t xml:space="preserve">Domínio: </w:t>
        </w:r>
      </w:ins>
      <w:ins w:id="450" w:author="victor.santos" w:date="2017-04-26T07:41:00Z">
        <w:r>
          <w:rPr>
            <w:rFonts w:ascii="Arial" w:hAnsi="Arial" w:cs="Arial"/>
            <w:b/>
            <w:color w:val="000000" w:themeColor="text1"/>
          </w:rPr>
          <w:t>Indicador uso misto</w:t>
        </w:r>
      </w:ins>
    </w:p>
    <w:p w:rsidR="008430C9" w:rsidRDefault="008430C9" w:rsidP="008430C9">
      <w:pPr>
        <w:pStyle w:val="Corpodetexto"/>
        <w:numPr>
          <w:ilvl w:val="0"/>
          <w:numId w:val="58"/>
        </w:numPr>
        <w:spacing w:after="0" w:line="360" w:lineRule="auto"/>
        <w:rPr>
          <w:ins w:id="451" w:author="victor.santos" w:date="2017-04-26T07:41:00Z"/>
          <w:rFonts w:ascii="Arial" w:hAnsi="Arial" w:cs="Arial"/>
          <w:color w:val="000000" w:themeColor="text1"/>
        </w:rPr>
      </w:pPr>
      <w:ins w:id="452" w:author="victor.santos" w:date="2017-04-26T07:41:00Z">
        <w:r>
          <w:rPr>
            <w:rFonts w:ascii="Arial" w:hAnsi="Arial" w:cs="Arial"/>
            <w:color w:val="000000" w:themeColor="text1"/>
          </w:rPr>
          <w:t>Existe uso residencial e não residencial</w:t>
        </w:r>
      </w:ins>
    </w:p>
    <w:p w:rsidR="008430C9" w:rsidRDefault="008430C9" w:rsidP="008430C9">
      <w:pPr>
        <w:pStyle w:val="Corpodetexto"/>
        <w:numPr>
          <w:ilvl w:val="0"/>
          <w:numId w:val="58"/>
        </w:numPr>
        <w:spacing w:after="0" w:line="360" w:lineRule="auto"/>
        <w:rPr>
          <w:ins w:id="453" w:author="victor.santos" w:date="2017-04-26T07:40:00Z"/>
          <w:rFonts w:ascii="Arial" w:hAnsi="Arial" w:cs="Arial"/>
          <w:color w:val="000000" w:themeColor="text1"/>
        </w:rPr>
      </w:pPr>
      <w:ins w:id="454" w:author="victor.santos" w:date="2017-04-26T07:41:00Z">
        <w:r>
          <w:rPr>
            <w:rFonts w:ascii="Arial" w:hAnsi="Arial" w:cs="Arial"/>
            <w:color w:val="000000" w:themeColor="text1"/>
          </w:rPr>
          <w:t>Não existe mais de um uso</w:t>
        </w:r>
      </w:ins>
    </w:p>
    <w:p w:rsidR="008430C9" w:rsidRDefault="008430C9" w:rsidP="002D58DB">
      <w:pPr>
        <w:pStyle w:val="Corpodetexto"/>
        <w:spacing w:after="0" w:line="360" w:lineRule="auto"/>
        <w:ind w:left="993"/>
        <w:jc w:val="both"/>
        <w:rPr>
          <w:ins w:id="455" w:author="victor.santos" w:date="2017-04-26T07:53:00Z"/>
          <w:rFonts w:ascii="Arial" w:hAnsi="Arial" w:cs="Arial"/>
        </w:rPr>
      </w:pPr>
    </w:p>
    <w:p w:rsidR="00405034" w:rsidRPr="00A22583" w:rsidRDefault="00405034" w:rsidP="00405034">
      <w:pPr>
        <w:pStyle w:val="Corpodetexto"/>
        <w:spacing w:after="0" w:line="360" w:lineRule="auto"/>
        <w:ind w:firstLine="131"/>
        <w:rPr>
          <w:ins w:id="456" w:author="victor.santos" w:date="2017-04-26T07:53:00Z"/>
          <w:rFonts w:ascii="Arial" w:hAnsi="Arial" w:cs="Arial"/>
          <w:b/>
          <w:color w:val="000000" w:themeColor="text1"/>
        </w:rPr>
      </w:pPr>
      <w:bookmarkStart w:id="457" w:name="RN_027"/>
      <w:ins w:id="458" w:author="victor.santos" w:date="2017-04-26T07:53:00Z">
        <w:r>
          <w:rPr>
            <w:rFonts w:ascii="Arial" w:hAnsi="Arial" w:cs="Arial"/>
            <w:b/>
            <w:color w:val="000000" w:themeColor="text1"/>
          </w:rPr>
          <w:t>RN_027</w:t>
        </w:r>
        <w:bookmarkEnd w:id="457"/>
        <w:r>
          <w:rPr>
            <w:rFonts w:ascii="Arial" w:hAnsi="Arial" w:cs="Arial"/>
            <w:b/>
            <w:color w:val="000000" w:themeColor="text1"/>
          </w:rPr>
          <w:t xml:space="preserve"> - </w:t>
        </w:r>
        <w:r w:rsidRPr="00A22583">
          <w:rPr>
            <w:rFonts w:ascii="Arial" w:hAnsi="Arial" w:cs="Arial"/>
            <w:b/>
            <w:color w:val="000000" w:themeColor="text1"/>
          </w:rPr>
          <w:t xml:space="preserve">Domínio: </w:t>
        </w:r>
        <w:r>
          <w:rPr>
            <w:rFonts w:ascii="Arial" w:hAnsi="Arial" w:cs="Arial"/>
            <w:b/>
            <w:color w:val="000000" w:themeColor="text1"/>
          </w:rPr>
          <w:t>Situação</w:t>
        </w:r>
      </w:ins>
    </w:p>
    <w:p w:rsidR="005224DD" w:rsidRDefault="00405034">
      <w:pPr>
        <w:pStyle w:val="Corpodetexto"/>
        <w:numPr>
          <w:ilvl w:val="0"/>
          <w:numId w:val="116"/>
        </w:numPr>
        <w:spacing w:after="0" w:line="360" w:lineRule="auto"/>
        <w:ind w:left="1843"/>
        <w:rPr>
          <w:ins w:id="459" w:author="victor.santos" w:date="2017-04-26T07:54:00Z"/>
          <w:rFonts w:ascii="Arial" w:hAnsi="Arial" w:cs="Arial"/>
          <w:color w:val="000000" w:themeColor="text1"/>
        </w:rPr>
      </w:pPr>
      <w:ins w:id="460" w:author="victor.santos" w:date="2017-04-26T07:53:00Z">
        <w:r>
          <w:rPr>
            <w:rFonts w:ascii="Arial" w:hAnsi="Arial" w:cs="Arial"/>
            <w:color w:val="000000" w:themeColor="text1"/>
          </w:rPr>
          <w:t>N</w:t>
        </w:r>
      </w:ins>
      <w:ins w:id="461" w:author="victor.santos" w:date="2017-04-26T07:54:00Z">
        <w:r>
          <w:rPr>
            <w:rFonts w:ascii="Arial" w:hAnsi="Arial" w:cs="Arial"/>
            <w:color w:val="000000" w:themeColor="text1"/>
          </w:rPr>
          <w:t>ão definida</w:t>
        </w:r>
      </w:ins>
    </w:p>
    <w:p w:rsidR="005224DD" w:rsidRDefault="00405034">
      <w:pPr>
        <w:pStyle w:val="Corpodetexto"/>
        <w:numPr>
          <w:ilvl w:val="0"/>
          <w:numId w:val="116"/>
        </w:numPr>
        <w:spacing w:after="0" w:line="360" w:lineRule="auto"/>
        <w:ind w:left="1843"/>
        <w:rPr>
          <w:ins w:id="462" w:author="victor.santos" w:date="2017-04-26T07:54:00Z"/>
          <w:rFonts w:ascii="Arial" w:hAnsi="Arial" w:cs="Arial"/>
          <w:color w:val="000000" w:themeColor="text1"/>
        </w:rPr>
      </w:pPr>
      <w:ins w:id="463" w:author="victor.santos" w:date="2017-04-26T07:54:00Z">
        <w:r>
          <w:rPr>
            <w:rFonts w:ascii="Arial" w:hAnsi="Arial" w:cs="Arial"/>
            <w:color w:val="000000" w:themeColor="text1"/>
          </w:rPr>
          <w:t>Ligada com medidor</w:t>
        </w:r>
      </w:ins>
    </w:p>
    <w:p w:rsidR="005224DD" w:rsidRDefault="00405034">
      <w:pPr>
        <w:pStyle w:val="Corpodetexto"/>
        <w:numPr>
          <w:ilvl w:val="0"/>
          <w:numId w:val="116"/>
        </w:numPr>
        <w:spacing w:after="0" w:line="360" w:lineRule="auto"/>
        <w:ind w:left="1843"/>
        <w:rPr>
          <w:ins w:id="464" w:author="victor.santos" w:date="2017-04-26T07:54:00Z"/>
          <w:rFonts w:ascii="Arial" w:hAnsi="Arial" w:cs="Arial"/>
          <w:color w:val="000000" w:themeColor="text1"/>
        </w:rPr>
      </w:pPr>
      <w:ins w:id="465" w:author="victor.santos" w:date="2017-04-26T07:54:00Z">
        <w:r>
          <w:rPr>
            <w:rFonts w:ascii="Arial" w:hAnsi="Arial" w:cs="Arial"/>
            <w:color w:val="000000" w:themeColor="text1"/>
          </w:rPr>
          <w:t>Ligada direto</w:t>
        </w:r>
      </w:ins>
    </w:p>
    <w:p w:rsidR="005224DD" w:rsidRDefault="00405034">
      <w:pPr>
        <w:pStyle w:val="Corpodetexto"/>
        <w:numPr>
          <w:ilvl w:val="0"/>
          <w:numId w:val="116"/>
        </w:numPr>
        <w:spacing w:after="0" w:line="360" w:lineRule="auto"/>
        <w:ind w:left="1843"/>
        <w:rPr>
          <w:ins w:id="466" w:author="victor.santos" w:date="2017-04-26T07:54:00Z"/>
          <w:rFonts w:ascii="Arial" w:hAnsi="Arial" w:cs="Arial"/>
          <w:color w:val="000000" w:themeColor="text1"/>
        </w:rPr>
      </w:pPr>
      <w:ins w:id="467" w:author="victor.santos" w:date="2017-04-26T07:54:00Z">
        <w:r>
          <w:rPr>
            <w:rFonts w:ascii="Arial" w:hAnsi="Arial" w:cs="Arial"/>
            <w:color w:val="000000" w:themeColor="text1"/>
          </w:rPr>
          <w:t>Desligada com medidor</w:t>
        </w:r>
      </w:ins>
    </w:p>
    <w:p w:rsidR="005224DD" w:rsidRDefault="00405034">
      <w:pPr>
        <w:pStyle w:val="Corpodetexto"/>
        <w:numPr>
          <w:ilvl w:val="0"/>
          <w:numId w:val="116"/>
        </w:numPr>
        <w:spacing w:after="0" w:line="360" w:lineRule="auto"/>
        <w:ind w:left="1843"/>
        <w:rPr>
          <w:ins w:id="468" w:author="victor.santos" w:date="2017-04-26T07:55:00Z"/>
          <w:rFonts w:ascii="Arial" w:hAnsi="Arial" w:cs="Arial"/>
          <w:color w:val="000000" w:themeColor="text1"/>
        </w:rPr>
      </w:pPr>
      <w:ins w:id="469" w:author="victor.santos" w:date="2017-04-26T07:55:00Z">
        <w:r>
          <w:rPr>
            <w:rFonts w:ascii="Arial" w:hAnsi="Arial" w:cs="Arial"/>
            <w:color w:val="000000" w:themeColor="text1"/>
          </w:rPr>
          <w:t>Desligada sem medidor</w:t>
        </w:r>
      </w:ins>
    </w:p>
    <w:p w:rsidR="005224DD" w:rsidRDefault="00405034">
      <w:pPr>
        <w:pStyle w:val="Corpodetexto"/>
        <w:numPr>
          <w:ilvl w:val="0"/>
          <w:numId w:val="116"/>
        </w:numPr>
        <w:spacing w:after="0" w:line="360" w:lineRule="auto"/>
        <w:ind w:left="1843"/>
        <w:rPr>
          <w:ins w:id="470" w:author="victor.santos" w:date="2017-04-26T07:54:00Z"/>
          <w:rFonts w:ascii="Arial" w:hAnsi="Arial" w:cs="Arial"/>
          <w:color w:val="000000" w:themeColor="text1"/>
        </w:rPr>
      </w:pPr>
      <w:ins w:id="471" w:author="victor.santos" w:date="2017-04-26T07:55:00Z">
        <w:r>
          <w:rPr>
            <w:rFonts w:ascii="Arial" w:hAnsi="Arial" w:cs="Arial"/>
            <w:color w:val="000000" w:themeColor="text1"/>
          </w:rPr>
          <w:t>Excluída</w:t>
        </w:r>
      </w:ins>
    </w:p>
    <w:p w:rsidR="005224DD" w:rsidRDefault="005224DD">
      <w:pPr>
        <w:pStyle w:val="Corpodetexto"/>
        <w:spacing w:after="0" w:line="360" w:lineRule="auto"/>
        <w:ind w:left="1854"/>
        <w:rPr>
          <w:ins w:id="472" w:author="victor.santos" w:date="2017-04-26T07:53:00Z"/>
          <w:rFonts w:ascii="Arial" w:hAnsi="Arial" w:cs="Arial"/>
          <w:color w:val="000000" w:themeColor="text1"/>
        </w:rPr>
      </w:pPr>
    </w:p>
    <w:p w:rsidR="00070E9B" w:rsidRPr="00A22583" w:rsidRDefault="00070E9B" w:rsidP="00070E9B">
      <w:pPr>
        <w:pStyle w:val="Corpodetexto"/>
        <w:spacing w:after="0" w:line="360" w:lineRule="auto"/>
        <w:ind w:firstLine="131"/>
        <w:rPr>
          <w:ins w:id="473" w:author="victor.santos" w:date="2017-04-26T07:55:00Z"/>
          <w:rFonts w:ascii="Arial" w:hAnsi="Arial" w:cs="Arial"/>
          <w:b/>
          <w:color w:val="000000" w:themeColor="text1"/>
        </w:rPr>
      </w:pPr>
      <w:bookmarkStart w:id="474" w:name="RN_028"/>
      <w:ins w:id="475" w:author="victor.santos" w:date="2017-04-26T07:55:00Z">
        <w:r>
          <w:rPr>
            <w:rFonts w:ascii="Arial" w:hAnsi="Arial" w:cs="Arial"/>
            <w:b/>
            <w:color w:val="000000" w:themeColor="text1"/>
          </w:rPr>
          <w:t>RN_028</w:t>
        </w:r>
        <w:bookmarkEnd w:id="474"/>
        <w:r>
          <w:rPr>
            <w:rFonts w:ascii="Arial" w:hAnsi="Arial" w:cs="Arial"/>
            <w:b/>
            <w:color w:val="000000" w:themeColor="text1"/>
          </w:rPr>
          <w:t xml:space="preserve"> - </w:t>
        </w:r>
        <w:r w:rsidRPr="00A22583">
          <w:rPr>
            <w:rFonts w:ascii="Arial" w:hAnsi="Arial" w:cs="Arial"/>
            <w:b/>
            <w:color w:val="000000" w:themeColor="text1"/>
          </w:rPr>
          <w:t xml:space="preserve">Domínio: </w:t>
        </w:r>
        <w:r>
          <w:rPr>
            <w:rFonts w:ascii="Arial" w:hAnsi="Arial" w:cs="Arial"/>
            <w:b/>
            <w:color w:val="000000" w:themeColor="text1"/>
          </w:rPr>
          <w:t>Contrato</w:t>
        </w:r>
      </w:ins>
    </w:p>
    <w:p w:rsidR="005224DD" w:rsidRDefault="00070E9B">
      <w:pPr>
        <w:pStyle w:val="Corpodetexto"/>
        <w:numPr>
          <w:ilvl w:val="0"/>
          <w:numId w:val="125"/>
        </w:numPr>
        <w:spacing w:after="0" w:line="360" w:lineRule="auto"/>
        <w:ind w:left="1843"/>
        <w:rPr>
          <w:ins w:id="476" w:author="victor.santos" w:date="2017-04-26T07:55:00Z"/>
          <w:rFonts w:ascii="Arial" w:hAnsi="Arial" w:cs="Arial"/>
          <w:color w:val="000000" w:themeColor="text1"/>
        </w:rPr>
      </w:pPr>
      <w:ins w:id="477" w:author="victor.santos" w:date="2017-04-26T07:55:00Z">
        <w:r>
          <w:rPr>
            <w:rFonts w:ascii="Arial" w:hAnsi="Arial" w:cs="Arial"/>
            <w:color w:val="000000" w:themeColor="text1"/>
          </w:rPr>
          <w:t>Vigente</w:t>
        </w:r>
      </w:ins>
    </w:p>
    <w:p w:rsidR="005224DD" w:rsidRDefault="00070E9B">
      <w:pPr>
        <w:pStyle w:val="Corpodetexto"/>
        <w:numPr>
          <w:ilvl w:val="0"/>
          <w:numId w:val="125"/>
        </w:numPr>
        <w:spacing w:after="0" w:line="360" w:lineRule="auto"/>
        <w:ind w:left="1843"/>
        <w:rPr>
          <w:ins w:id="478" w:author="victor.santos" w:date="2017-04-26T07:55:00Z"/>
          <w:rFonts w:ascii="Arial" w:hAnsi="Arial" w:cs="Arial"/>
          <w:color w:val="000000" w:themeColor="text1"/>
        </w:rPr>
      </w:pPr>
      <w:ins w:id="479" w:author="victor.santos" w:date="2017-04-26T07:55:00Z">
        <w:r>
          <w:rPr>
            <w:rFonts w:ascii="Arial" w:hAnsi="Arial" w:cs="Arial"/>
            <w:color w:val="000000" w:themeColor="text1"/>
          </w:rPr>
          <w:t>Não vigente</w:t>
        </w:r>
      </w:ins>
    </w:p>
    <w:p w:rsidR="00405034" w:rsidRDefault="00405034" w:rsidP="002D58DB">
      <w:pPr>
        <w:pStyle w:val="Corpodetexto"/>
        <w:spacing w:after="0" w:line="360" w:lineRule="auto"/>
        <w:ind w:left="993"/>
        <w:jc w:val="both"/>
        <w:rPr>
          <w:ins w:id="480" w:author="victor.santos" w:date="2017-04-26T07:56:00Z"/>
          <w:rFonts w:ascii="Arial" w:hAnsi="Arial" w:cs="Arial"/>
        </w:rPr>
      </w:pPr>
    </w:p>
    <w:p w:rsidR="00070E9B" w:rsidRPr="00A22583" w:rsidRDefault="00070E9B" w:rsidP="00070E9B">
      <w:pPr>
        <w:pStyle w:val="Corpodetexto"/>
        <w:spacing w:after="0" w:line="360" w:lineRule="auto"/>
        <w:ind w:firstLine="131"/>
        <w:rPr>
          <w:ins w:id="481" w:author="victor.santos" w:date="2017-04-26T07:56:00Z"/>
          <w:rFonts w:ascii="Arial" w:hAnsi="Arial" w:cs="Arial"/>
          <w:b/>
          <w:color w:val="000000" w:themeColor="text1"/>
        </w:rPr>
      </w:pPr>
      <w:bookmarkStart w:id="482" w:name="RN_029"/>
      <w:ins w:id="483" w:author="victor.santos" w:date="2017-04-26T07:56:00Z">
        <w:r>
          <w:rPr>
            <w:rFonts w:ascii="Arial" w:hAnsi="Arial" w:cs="Arial"/>
            <w:b/>
            <w:color w:val="000000" w:themeColor="text1"/>
          </w:rPr>
          <w:t>RN_02</w:t>
        </w:r>
      </w:ins>
      <w:ins w:id="484" w:author="victor.santos" w:date="2017-04-26T07:57:00Z">
        <w:r>
          <w:rPr>
            <w:rFonts w:ascii="Arial" w:hAnsi="Arial" w:cs="Arial"/>
            <w:b/>
            <w:color w:val="000000" w:themeColor="text1"/>
          </w:rPr>
          <w:t>9</w:t>
        </w:r>
      </w:ins>
      <w:bookmarkEnd w:id="482"/>
      <w:ins w:id="485" w:author="victor.santos" w:date="2017-04-26T07:56:00Z">
        <w:r>
          <w:rPr>
            <w:rFonts w:ascii="Arial" w:hAnsi="Arial" w:cs="Arial"/>
            <w:b/>
            <w:color w:val="000000" w:themeColor="text1"/>
          </w:rPr>
          <w:t xml:space="preserve"> - </w:t>
        </w:r>
        <w:r w:rsidRPr="00A22583">
          <w:rPr>
            <w:rFonts w:ascii="Arial" w:hAnsi="Arial" w:cs="Arial"/>
            <w:b/>
            <w:color w:val="000000" w:themeColor="text1"/>
          </w:rPr>
          <w:t xml:space="preserve">Domínio: </w:t>
        </w:r>
        <w:r>
          <w:rPr>
            <w:rFonts w:ascii="Arial" w:hAnsi="Arial" w:cs="Arial"/>
            <w:b/>
            <w:color w:val="000000" w:themeColor="text1"/>
          </w:rPr>
          <w:t>Isenção</w:t>
        </w:r>
      </w:ins>
    </w:p>
    <w:p w:rsidR="005224DD" w:rsidRDefault="00070E9B">
      <w:pPr>
        <w:pStyle w:val="Corpodetexto"/>
        <w:numPr>
          <w:ilvl w:val="0"/>
          <w:numId w:val="120"/>
        </w:numPr>
        <w:spacing w:after="0" w:line="360" w:lineRule="auto"/>
        <w:ind w:left="1843"/>
        <w:rPr>
          <w:ins w:id="486" w:author="victor.santos" w:date="2017-04-26T07:56:00Z"/>
          <w:rFonts w:ascii="Arial" w:hAnsi="Arial" w:cs="Arial"/>
          <w:color w:val="000000" w:themeColor="text1"/>
        </w:rPr>
      </w:pPr>
      <w:ins w:id="487" w:author="victor.santos" w:date="2017-04-26T07:56:00Z">
        <w:r>
          <w:rPr>
            <w:rFonts w:ascii="Arial" w:hAnsi="Arial" w:cs="Arial"/>
            <w:color w:val="000000" w:themeColor="text1"/>
          </w:rPr>
          <w:t>Não isento</w:t>
        </w:r>
      </w:ins>
    </w:p>
    <w:p w:rsidR="005224DD" w:rsidRDefault="00070E9B">
      <w:pPr>
        <w:pStyle w:val="Corpodetexto"/>
        <w:numPr>
          <w:ilvl w:val="0"/>
          <w:numId w:val="120"/>
        </w:numPr>
        <w:spacing w:after="0" w:line="360" w:lineRule="auto"/>
        <w:ind w:left="1843"/>
        <w:rPr>
          <w:ins w:id="488" w:author="victor.santos" w:date="2017-04-26T07:56:00Z"/>
          <w:rFonts w:ascii="Arial" w:hAnsi="Arial" w:cs="Arial"/>
          <w:color w:val="000000" w:themeColor="text1"/>
        </w:rPr>
      </w:pPr>
      <w:ins w:id="489" w:author="victor.santos" w:date="2017-04-26T07:56:00Z">
        <w:r>
          <w:rPr>
            <w:rFonts w:ascii="Arial" w:hAnsi="Arial" w:cs="Arial"/>
            <w:color w:val="000000" w:themeColor="text1"/>
          </w:rPr>
          <w:t>Logradouro sem iluminação</w:t>
        </w:r>
      </w:ins>
    </w:p>
    <w:p w:rsidR="005224DD" w:rsidRDefault="00070E9B">
      <w:pPr>
        <w:pStyle w:val="Corpodetexto"/>
        <w:numPr>
          <w:ilvl w:val="0"/>
          <w:numId w:val="120"/>
        </w:numPr>
        <w:spacing w:after="0" w:line="360" w:lineRule="auto"/>
        <w:ind w:left="1843"/>
        <w:rPr>
          <w:ins w:id="490" w:author="victor.santos" w:date="2017-04-26T07:56:00Z"/>
          <w:rFonts w:ascii="Arial" w:hAnsi="Arial" w:cs="Arial"/>
          <w:color w:val="000000" w:themeColor="text1"/>
        </w:rPr>
      </w:pPr>
      <w:ins w:id="491" w:author="victor.santos" w:date="2017-04-26T07:56:00Z">
        <w:r>
          <w:rPr>
            <w:rFonts w:ascii="Arial" w:hAnsi="Arial" w:cs="Arial"/>
            <w:color w:val="000000" w:themeColor="text1"/>
          </w:rPr>
          <w:t>Baixa renda (que não se enquadra nos itens 3 a 6)</w:t>
        </w:r>
      </w:ins>
    </w:p>
    <w:p w:rsidR="005224DD" w:rsidRDefault="00070E9B">
      <w:pPr>
        <w:pStyle w:val="Corpodetexto"/>
        <w:numPr>
          <w:ilvl w:val="0"/>
          <w:numId w:val="120"/>
        </w:numPr>
        <w:spacing w:after="0" w:line="360" w:lineRule="auto"/>
        <w:ind w:left="1843"/>
        <w:rPr>
          <w:ins w:id="492" w:author="victor.santos" w:date="2017-04-26T07:56:00Z"/>
          <w:rFonts w:ascii="Arial" w:hAnsi="Arial" w:cs="Arial"/>
          <w:color w:val="000000" w:themeColor="text1"/>
        </w:rPr>
      </w:pPr>
      <w:ins w:id="493" w:author="victor.santos" w:date="2017-04-26T07:56:00Z">
        <w:r>
          <w:rPr>
            <w:rFonts w:ascii="Arial" w:hAnsi="Arial" w:cs="Arial"/>
            <w:color w:val="000000" w:themeColor="text1"/>
          </w:rPr>
          <w:t>Baixa renda indígena</w:t>
        </w:r>
      </w:ins>
    </w:p>
    <w:p w:rsidR="005224DD" w:rsidRDefault="00070E9B">
      <w:pPr>
        <w:pStyle w:val="Corpodetexto"/>
        <w:numPr>
          <w:ilvl w:val="0"/>
          <w:numId w:val="120"/>
        </w:numPr>
        <w:spacing w:after="0" w:line="360" w:lineRule="auto"/>
        <w:ind w:left="1843"/>
        <w:rPr>
          <w:ins w:id="494" w:author="victor.santos" w:date="2017-04-26T07:56:00Z"/>
          <w:rFonts w:ascii="Arial" w:hAnsi="Arial" w:cs="Arial"/>
          <w:color w:val="000000" w:themeColor="text1"/>
        </w:rPr>
      </w:pPr>
      <w:ins w:id="495" w:author="victor.santos" w:date="2017-04-26T07:56:00Z">
        <w:r>
          <w:rPr>
            <w:rFonts w:ascii="Arial" w:hAnsi="Arial" w:cs="Arial"/>
            <w:color w:val="000000" w:themeColor="text1"/>
          </w:rPr>
          <w:t>Baixa renda quilombola</w:t>
        </w:r>
      </w:ins>
    </w:p>
    <w:p w:rsidR="005224DD" w:rsidRDefault="00070E9B">
      <w:pPr>
        <w:pStyle w:val="Corpodetexto"/>
        <w:numPr>
          <w:ilvl w:val="0"/>
          <w:numId w:val="120"/>
        </w:numPr>
        <w:spacing w:after="0" w:line="360" w:lineRule="auto"/>
        <w:ind w:left="1843"/>
        <w:rPr>
          <w:ins w:id="496" w:author="victor.santos" w:date="2017-04-26T07:57:00Z"/>
          <w:rFonts w:ascii="Arial" w:hAnsi="Arial" w:cs="Arial"/>
          <w:color w:val="000000" w:themeColor="text1"/>
        </w:rPr>
      </w:pPr>
      <w:ins w:id="497" w:author="victor.santos" w:date="2017-04-26T07:56:00Z">
        <w:r>
          <w:rPr>
            <w:rFonts w:ascii="Arial" w:hAnsi="Arial" w:cs="Arial"/>
            <w:color w:val="000000" w:themeColor="text1"/>
          </w:rPr>
          <w:t xml:space="preserve">Baixa </w:t>
        </w:r>
      </w:ins>
      <w:ins w:id="498" w:author="victor.santos" w:date="2017-04-26T07:57:00Z">
        <w:r>
          <w:rPr>
            <w:rFonts w:ascii="Arial" w:hAnsi="Arial" w:cs="Arial"/>
            <w:color w:val="000000" w:themeColor="text1"/>
          </w:rPr>
          <w:t xml:space="preserve">renda </w:t>
        </w:r>
      </w:ins>
      <w:ins w:id="499" w:author="victor.santos" w:date="2017-04-26T07:56:00Z">
        <w:r>
          <w:rPr>
            <w:rFonts w:ascii="Arial" w:hAnsi="Arial" w:cs="Arial"/>
            <w:color w:val="000000" w:themeColor="text1"/>
          </w:rPr>
          <w:t>benefício de prestaç</w:t>
        </w:r>
      </w:ins>
      <w:ins w:id="500" w:author="victor.santos" w:date="2017-04-26T07:57:00Z">
        <w:r>
          <w:rPr>
            <w:rFonts w:ascii="Arial" w:hAnsi="Arial" w:cs="Arial"/>
            <w:color w:val="000000" w:themeColor="text1"/>
          </w:rPr>
          <w:t>ão continuada da assistência social - BPC</w:t>
        </w:r>
      </w:ins>
    </w:p>
    <w:p w:rsidR="005224DD" w:rsidRDefault="00070E9B">
      <w:pPr>
        <w:pStyle w:val="Corpodetexto"/>
        <w:numPr>
          <w:ilvl w:val="0"/>
          <w:numId w:val="120"/>
        </w:numPr>
        <w:spacing w:after="0" w:line="360" w:lineRule="auto"/>
        <w:ind w:left="1843"/>
        <w:rPr>
          <w:ins w:id="501" w:author="victor.santos" w:date="2017-04-26T07:56:00Z"/>
          <w:rFonts w:ascii="Arial" w:hAnsi="Arial" w:cs="Arial"/>
          <w:color w:val="000000" w:themeColor="text1"/>
        </w:rPr>
      </w:pPr>
      <w:ins w:id="502" w:author="victor.santos" w:date="2017-04-26T07:57:00Z">
        <w:r>
          <w:rPr>
            <w:rFonts w:ascii="Arial" w:hAnsi="Arial" w:cs="Arial"/>
            <w:color w:val="000000" w:themeColor="text1"/>
          </w:rPr>
          <w:t>Baixa renda multifamiliar</w:t>
        </w:r>
      </w:ins>
    </w:p>
    <w:p w:rsidR="00070E9B" w:rsidRDefault="00070E9B" w:rsidP="002D58DB">
      <w:pPr>
        <w:pStyle w:val="Corpodetexto"/>
        <w:spacing w:after="0" w:line="360" w:lineRule="auto"/>
        <w:ind w:left="993"/>
        <w:jc w:val="both"/>
        <w:rPr>
          <w:ins w:id="503" w:author="victor.santos" w:date="2017-04-26T07:40:00Z"/>
          <w:rFonts w:ascii="Arial" w:hAnsi="Arial" w:cs="Arial"/>
        </w:rPr>
      </w:pPr>
    </w:p>
    <w:p w:rsidR="00070E9B" w:rsidRPr="00A22583" w:rsidRDefault="00070E9B" w:rsidP="00070E9B">
      <w:pPr>
        <w:pStyle w:val="Corpodetexto"/>
        <w:spacing w:after="0" w:line="360" w:lineRule="auto"/>
        <w:ind w:firstLine="131"/>
        <w:rPr>
          <w:ins w:id="504" w:author="victor.santos" w:date="2017-04-26T07:57:00Z"/>
          <w:rFonts w:ascii="Arial" w:hAnsi="Arial" w:cs="Arial"/>
          <w:b/>
          <w:color w:val="000000" w:themeColor="text1"/>
        </w:rPr>
      </w:pPr>
      <w:bookmarkStart w:id="505" w:name="RN_200"/>
      <w:ins w:id="506" w:author="victor.santos" w:date="2017-04-26T07:57:00Z">
        <w:r>
          <w:rPr>
            <w:rFonts w:ascii="Arial" w:hAnsi="Arial" w:cs="Arial"/>
            <w:b/>
            <w:color w:val="000000" w:themeColor="text1"/>
          </w:rPr>
          <w:t xml:space="preserve">RN_200 - </w:t>
        </w:r>
        <w:r w:rsidRPr="00A22583">
          <w:rPr>
            <w:rFonts w:ascii="Arial" w:hAnsi="Arial" w:cs="Arial"/>
            <w:b/>
            <w:color w:val="000000" w:themeColor="text1"/>
          </w:rPr>
          <w:t xml:space="preserve">Domínio: </w:t>
        </w:r>
      </w:ins>
      <w:ins w:id="507" w:author="victor.santos" w:date="2017-04-26T07:58:00Z">
        <w:r>
          <w:rPr>
            <w:rFonts w:ascii="Arial" w:hAnsi="Arial" w:cs="Arial"/>
            <w:b/>
            <w:color w:val="000000" w:themeColor="text1"/>
          </w:rPr>
          <w:t>Bloqueio</w:t>
        </w:r>
      </w:ins>
    </w:p>
    <w:bookmarkEnd w:id="505"/>
    <w:p w:rsidR="005224DD" w:rsidRDefault="00070E9B">
      <w:pPr>
        <w:pStyle w:val="Corpodetexto"/>
        <w:numPr>
          <w:ilvl w:val="0"/>
          <w:numId w:val="122"/>
        </w:numPr>
        <w:spacing w:after="0" w:line="360" w:lineRule="auto"/>
        <w:jc w:val="both"/>
        <w:rPr>
          <w:ins w:id="508" w:author="victor.santos" w:date="2017-04-26T07:59:00Z"/>
          <w:rFonts w:ascii="Arial" w:hAnsi="Arial" w:cs="Arial"/>
        </w:rPr>
      </w:pPr>
      <w:ins w:id="509" w:author="victor.santos" w:date="2017-04-26T07:59:00Z">
        <w:r>
          <w:rPr>
            <w:rFonts w:ascii="Arial" w:hAnsi="Arial" w:cs="Arial"/>
          </w:rPr>
          <w:lastRenderedPageBreak/>
          <w:t>S - Suspenso</w:t>
        </w:r>
      </w:ins>
    </w:p>
    <w:p w:rsidR="005224DD" w:rsidRDefault="00070E9B">
      <w:pPr>
        <w:pStyle w:val="Corpodetexto"/>
        <w:numPr>
          <w:ilvl w:val="0"/>
          <w:numId w:val="122"/>
        </w:numPr>
        <w:spacing w:after="0" w:line="360" w:lineRule="auto"/>
        <w:jc w:val="both"/>
        <w:rPr>
          <w:ins w:id="510" w:author="victor.santos" w:date="2017-04-26T08:47:00Z"/>
          <w:rFonts w:ascii="Arial" w:hAnsi="Arial" w:cs="Arial"/>
        </w:rPr>
      </w:pPr>
      <w:ins w:id="511" w:author="victor.santos" w:date="2017-04-26T07:59:00Z">
        <w:r>
          <w:rPr>
            <w:rFonts w:ascii="Arial" w:hAnsi="Arial" w:cs="Arial"/>
          </w:rPr>
          <w:t>N - Não suspenso</w:t>
        </w:r>
      </w:ins>
    </w:p>
    <w:p w:rsidR="005224DD" w:rsidRDefault="005224DD">
      <w:pPr>
        <w:pStyle w:val="Corpodetexto"/>
        <w:spacing w:after="0" w:line="360" w:lineRule="auto"/>
        <w:jc w:val="both"/>
        <w:rPr>
          <w:ins w:id="512" w:author="victor.santos" w:date="2017-04-26T08:47:00Z"/>
          <w:rFonts w:ascii="Arial" w:hAnsi="Arial" w:cs="Arial"/>
        </w:rPr>
      </w:pPr>
    </w:p>
    <w:p w:rsidR="00DE36F2" w:rsidRPr="00A22583" w:rsidRDefault="00DE36F2" w:rsidP="00DE36F2">
      <w:pPr>
        <w:pStyle w:val="Corpodetexto"/>
        <w:spacing w:after="0" w:line="360" w:lineRule="auto"/>
        <w:ind w:firstLine="131"/>
        <w:rPr>
          <w:ins w:id="513" w:author="victor.santos" w:date="2017-04-26T08:47:00Z"/>
          <w:rFonts w:ascii="Arial" w:hAnsi="Arial" w:cs="Arial"/>
          <w:b/>
          <w:color w:val="000000" w:themeColor="text1"/>
        </w:rPr>
      </w:pPr>
      <w:ins w:id="514" w:author="victor.santos" w:date="2017-04-26T08:47:00Z">
        <w:r>
          <w:rPr>
            <w:rFonts w:ascii="Arial" w:hAnsi="Arial" w:cs="Arial"/>
            <w:b/>
            <w:color w:val="000000" w:themeColor="text1"/>
          </w:rPr>
          <w:t xml:space="preserve">RN_249 - </w:t>
        </w:r>
      </w:ins>
    </w:p>
    <w:p w:rsidR="005224DD" w:rsidRDefault="005224DD">
      <w:pPr>
        <w:pStyle w:val="Corpodetexto"/>
        <w:spacing w:after="0" w:line="360" w:lineRule="auto"/>
        <w:jc w:val="both"/>
        <w:rPr>
          <w:ins w:id="515" w:author="victor.santos" w:date="2017-04-26T07:57:00Z"/>
          <w:rFonts w:ascii="Arial" w:hAnsi="Arial" w:cs="Arial"/>
        </w:rPr>
      </w:pPr>
    </w:p>
    <w:p w:rsidR="00070E9B" w:rsidRDefault="00070E9B" w:rsidP="002D58DB">
      <w:pPr>
        <w:pStyle w:val="Corpodetexto"/>
        <w:spacing w:after="0" w:line="360" w:lineRule="auto"/>
        <w:ind w:left="993"/>
        <w:jc w:val="both"/>
        <w:rPr>
          <w:rFonts w:ascii="Arial" w:hAnsi="Arial" w:cs="Arial"/>
        </w:rPr>
      </w:pPr>
    </w:p>
    <w:p w:rsidR="00366B2E" w:rsidRDefault="00366B2E" w:rsidP="00504D9C">
      <w:pPr>
        <w:pStyle w:val="Ttulo2"/>
        <w:spacing w:before="0" w:line="360" w:lineRule="auto"/>
        <w:ind w:left="851" w:hanging="425"/>
        <w:jc w:val="both"/>
      </w:pPr>
      <w:bookmarkStart w:id="516" w:name="_Toc484416937"/>
      <w:r>
        <w:t>Logs</w:t>
      </w:r>
      <w:r w:rsidRPr="00207F79">
        <w:t>:</w:t>
      </w:r>
      <w:bookmarkEnd w:id="516"/>
    </w:p>
    <w:p w:rsidR="00EF2F9C" w:rsidRPr="00ED28C3" w:rsidRDefault="000756C4" w:rsidP="00EF2F9C">
      <w:pPr>
        <w:pStyle w:val="Corpodetexto"/>
        <w:spacing w:after="0" w:line="360" w:lineRule="auto"/>
        <w:ind w:firstLine="131"/>
        <w:rPr>
          <w:rFonts w:ascii="Arial" w:hAnsi="Arial" w:cs="Arial"/>
          <w:b/>
          <w:color w:val="000000" w:themeColor="text1"/>
        </w:rPr>
      </w:pPr>
      <w:bookmarkStart w:id="517" w:name="RN_030"/>
      <w:r>
        <w:rPr>
          <w:rFonts w:ascii="Arial" w:hAnsi="Arial" w:cs="Arial"/>
          <w:b/>
          <w:color w:val="000000" w:themeColor="text1"/>
        </w:rPr>
        <w:t>RN_0</w:t>
      </w:r>
      <w:r w:rsidR="002E774D" w:rsidRPr="00ED28C3">
        <w:rPr>
          <w:rFonts w:ascii="Arial" w:hAnsi="Arial" w:cs="Arial"/>
          <w:b/>
          <w:color w:val="000000" w:themeColor="text1"/>
        </w:rPr>
        <w:t>30</w:t>
      </w:r>
      <w:r w:rsidR="00EF2F9C" w:rsidRPr="00ED28C3">
        <w:rPr>
          <w:rFonts w:ascii="Arial" w:hAnsi="Arial" w:cs="Arial"/>
          <w:b/>
          <w:color w:val="000000" w:themeColor="text1"/>
        </w:rPr>
        <w:t xml:space="preserve"> </w:t>
      </w:r>
      <w:bookmarkEnd w:id="517"/>
      <w:r w:rsidR="00ED28C3" w:rsidRPr="00ED28C3">
        <w:rPr>
          <w:rFonts w:ascii="Arial" w:hAnsi="Arial" w:cs="Arial"/>
          <w:b/>
          <w:color w:val="000000" w:themeColor="text1"/>
        </w:rPr>
        <w:t xml:space="preserve">- </w:t>
      </w:r>
      <w:r w:rsidR="004B217F">
        <w:rPr>
          <w:rFonts w:ascii="Arial" w:hAnsi="Arial" w:cs="Arial"/>
          <w:b/>
          <w:color w:val="000000" w:themeColor="text1"/>
        </w:rPr>
        <w:t>Registro de Log de Operação</w:t>
      </w:r>
    </w:p>
    <w:p w:rsidR="0028126B" w:rsidRDefault="0028126B" w:rsidP="0028126B">
      <w:pPr>
        <w:pStyle w:val="Corpodetexto"/>
        <w:ind w:left="1134"/>
        <w:jc w:val="both"/>
        <w:rPr>
          <w:rFonts w:ascii="Arial" w:hAnsi="Arial" w:cs="Arial"/>
        </w:rPr>
      </w:pPr>
      <w:r>
        <w:rPr>
          <w:rFonts w:ascii="Arial" w:hAnsi="Arial" w:cs="Arial"/>
        </w:rPr>
        <w:t xml:space="preserve">As informações a serem logadas devem seguir o padrão descrito no </w:t>
      </w:r>
      <w:r w:rsidR="00905751">
        <w:rPr>
          <w:rFonts w:ascii="Arial" w:hAnsi="Arial" w:cs="Arial"/>
        </w:rPr>
        <w:t>documento</w:t>
      </w:r>
      <w:r>
        <w:rPr>
          <w:rFonts w:ascii="Arial" w:hAnsi="Arial" w:cs="Arial"/>
        </w:rPr>
        <w:t xml:space="preserve"> </w:t>
      </w:r>
      <w:hyperlink w:anchor="RE01" w:history="1">
        <w:r w:rsidRPr="0028126B">
          <w:rPr>
            <w:rStyle w:val="Hyperlink"/>
            <w:rFonts w:ascii="Arial" w:hAnsi="Arial" w:cs="Arial"/>
          </w:rPr>
          <w:t>RE01</w:t>
        </w:r>
      </w:hyperlink>
      <w:r w:rsidR="004B217F">
        <w:t xml:space="preserve"> </w:t>
      </w:r>
      <w:r w:rsidR="004B217F" w:rsidRPr="00692146">
        <w:rPr>
          <w:rFonts w:ascii="Arial" w:hAnsi="Arial" w:cs="Arial"/>
        </w:rPr>
        <w:t>quanto às definições de operação.</w:t>
      </w:r>
    </w:p>
    <w:p w:rsidR="004B217F" w:rsidRPr="00886CA9" w:rsidRDefault="004B217F" w:rsidP="004B217F">
      <w:pPr>
        <w:pStyle w:val="Corpodetexto"/>
        <w:ind w:left="1134"/>
        <w:jc w:val="both"/>
        <w:rPr>
          <w:rFonts w:ascii="Arial" w:hAnsi="Arial" w:cs="Arial"/>
        </w:rPr>
      </w:pPr>
      <w:r>
        <w:rPr>
          <w:rFonts w:ascii="Arial" w:hAnsi="Arial" w:cs="Arial"/>
        </w:rPr>
        <w:t xml:space="preserve">Para o controle de mensagens de erros, o sistema deve seguir o padrão descrito no documento </w:t>
      </w:r>
      <w:hyperlink w:anchor="RE02" w:history="1">
        <w:r w:rsidRPr="00ED28C3">
          <w:rPr>
            <w:rStyle w:val="Hyperlink"/>
            <w:rFonts w:ascii="Arial" w:hAnsi="Arial" w:cs="Arial"/>
          </w:rPr>
          <w:t>RE02</w:t>
        </w:r>
      </w:hyperlink>
      <w:r>
        <w:t>.</w:t>
      </w:r>
      <w:r w:rsidR="00692146">
        <w:t xml:space="preserve"> </w:t>
      </w:r>
      <w:r w:rsidRPr="00886CA9">
        <w:rPr>
          <w:rFonts w:ascii="Arial" w:hAnsi="Arial" w:cs="Arial"/>
        </w:rPr>
        <w:t>Neste sistema sempre será exibido o stacktrace do erro e seus detalhes técnicos</w:t>
      </w:r>
      <w:r>
        <w:rPr>
          <w:rFonts w:ascii="Arial" w:hAnsi="Arial" w:cs="Arial"/>
        </w:rPr>
        <w:t xml:space="preserve">. </w:t>
      </w:r>
    </w:p>
    <w:p w:rsidR="0028126B" w:rsidRDefault="0028126B" w:rsidP="00692146">
      <w:pPr>
        <w:pStyle w:val="Corpodetexto"/>
        <w:ind w:left="1134"/>
        <w:jc w:val="both"/>
        <w:rPr>
          <w:rFonts w:ascii="Arial" w:hAnsi="Arial" w:cs="Arial"/>
          <w:color w:val="000000" w:themeColor="text1"/>
        </w:rPr>
      </w:pPr>
      <w:r>
        <w:rPr>
          <w:rFonts w:ascii="Arial" w:hAnsi="Arial" w:cs="Arial"/>
        </w:rPr>
        <w:t xml:space="preserve"> </w:t>
      </w:r>
    </w:p>
    <w:p w:rsidR="00692146" w:rsidRPr="00ED28C3" w:rsidRDefault="00ED28C3" w:rsidP="00692146">
      <w:pPr>
        <w:pStyle w:val="Corpodetexto"/>
        <w:spacing w:after="0" w:line="360" w:lineRule="auto"/>
        <w:ind w:firstLine="131"/>
        <w:rPr>
          <w:rFonts w:ascii="Arial" w:hAnsi="Arial" w:cs="Arial"/>
          <w:b/>
          <w:color w:val="000000" w:themeColor="text1"/>
        </w:rPr>
      </w:pPr>
      <w:bookmarkStart w:id="518" w:name="RN_031"/>
      <w:r w:rsidRPr="00ED28C3">
        <w:rPr>
          <w:rFonts w:ascii="Arial" w:hAnsi="Arial" w:cs="Arial"/>
          <w:b/>
          <w:color w:val="000000" w:themeColor="text1"/>
        </w:rPr>
        <w:t>RN_</w:t>
      </w:r>
      <w:r w:rsidR="000756C4">
        <w:rPr>
          <w:rFonts w:ascii="Arial" w:hAnsi="Arial" w:cs="Arial"/>
          <w:b/>
          <w:color w:val="000000" w:themeColor="text1"/>
        </w:rPr>
        <w:t>0</w:t>
      </w:r>
      <w:r w:rsidRPr="00ED28C3">
        <w:rPr>
          <w:rFonts w:ascii="Arial" w:hAnsi="Arial" w:cs="Arial"/>
          <w:b/>
          <w:color w:val="000000" w:themeColor="text1"/>
        </w:rPr>
        <w:t xml:space="preserve">31 </w:t>
      </w:r>
      <w:bookmarkEnd w:id="518"/>
      <w:r w:rsidRPr="00ED28C3">
        <w:rPr>
          <w:rFonts w:ascii="Arial" w:hAnsi="Arial" w:cs="Arial"/>
          <w:b/>
          <w:color w:val="000000" w:themeColor="text1"/>
        </w:rPr>
        <w:t xml:space="preserve">- </w:t>
      </w:r>
      <w:r w:rsidR="00692146">
        <w:rPr>
          <w:rFonts w:ascii="Arial" w:hAnsi="Arial" w:cs="Arial"/>
          <w:b/>
          <w:color w:val="000000" w:themeColor="text1"/>
        </w:rPr>
        <w:t>Registro de Log de Auditoria</w:t>
      </w:r>
    </w:p>
    <w:p w:rsidR="00692146" w:rsidRDefault="00692146" w:rsidP="00692146">
      <w:pPr>
        <w:pStyle w:val="Corpodetexto"/>
        <w:ind w:left="1134"/>
        <w:jc w:val="both"/>
        <w:rPr>
          <w:rFonts w:ascii="Arial" w:hAnsi="Arial" w:cs="Arial"/>
        </w:rPr>
      </w:pPr>
      <w:r>
        <w:rPr>
          <w:rFonts w:ascii="Arial" w:hAnsi="Arial" w:cs="Arial"/>
        </w:rPr>
        <w:t xml:space="preserve">As informações a serem logadas devem seguir o padrão descrito no documento </w:t>
      </w:r>
      <w:hyperlink w:anchor="RE01" w:history="1">
        <w:r w:rsidRPr="0028126B">
          <w:rPr>
            <w:rStyle w:val="Hyperlink"/>
            <w:rFonts w:ascii="Arial" w:hAnsi="Arial" w:cs="Arial"/>
          </w:rPr>
          <w:t>RE01</w:t>
        </w:r>
      </w:hyperlink>
      <w:r>
        <w:t xml:space="preserve"> </w:t>
      </w:r>
      <w:r w:rsidRPr="00692146">
        <w:rPr>
          <w:rFonts w:ascii="Arial" w:hAnsi="Arial" w:cs="Arial"/>
        </w:rPr>
        <w:t xml:space="preserve">quanto às definições de </w:t>
      </w:r>
      <w:r>
        <w:rPr>
          <w:rFonts w:ascii="Arial" w:hAnsi="Arial" w:cs="Arial"/>
        </w:rPr>
        <w:t>auditoria</w:t>
      </w:r>
      <w:r w:rsidRPr="00692146">
        <w:rPr>
          <w:rFonts w:ascii="Arial" w:hAnsi="Arial" w:cs="Arial"/>
        </w:rPr>
        <w:t>.</w:t>
      </w:r>
    </w:p>
    <w:p w:rsidR="00692146" w:rsidRPr="00886CA9" w:rsidRDefault="00692146" w:rsidP="00692146">
      <w:pPr>
        <w:pStyle w:val="Corpodetexto"/>
        <w:ind w:left="1134"/>
        <w:jc w:val="both"/>
        <w:rPr>
          <w:rFonts w:ascii="Arial" w:hAnsi="Arial" w:cs="Arial"/>
        </w:rPr>
      </w:pPr>
      <w:r>
        <w:rPr>
          <w:rFonts w:ascii="Arial" w:hAnsi="Arial" w:cs="Arial"/>
        </w:rPr>
        <w:t xml:space="preserve">Para o controle de mensagens de erros, o sistema deve seguir o padrão descrito no documento </w:t>
      </w:r>
      <w:hyperlink w:anchor="RE02" w:history="1">
        <w:r w:rsidRPr="00ED28C3">
          <w:rPr>
            <w:rStyle w:val="Hyperlink"/>
            <w:rFonts w:ascii="Arial" w:hAnsi="Arial" w:cs="Arial"/>
          </w:rPr>
          <w:t>RE02</w:t>
        </w:r>
      </w:hyperlink>
      <w:r>
        <w:t xml:space="preserve">. </w:t>
      </w:r>
      <w:r w:rsidRPr="00886CA9">
        <w:rPr>
          <w:rFonts w:ascii="Arial" w:hAnsi="Arial" w:cs="Arial"/>
        </w:rPr>
        <w:t>Neste sistema sempre será exibido o stacktrace do erro e seus detalhes técnicos</w:t>
      </w:r>
      <w:r>
        <w:rPr>
          <w:rFonts w:ascii="Arial" w:hAnsi="Arial" w:cs="Arial"/>
        </w:rPr>
        <w:t xml:space="preserve">. </w:t>
      </w:r>
    </w:p>
    <w:p w:rsidR="00D22156" w:rsidRDefault="00D22156" w:rsidP="00D22156">
      <w:pPr>
        <w:pStyle w:val="Corpodetexto"/>
        <w:ind w:left="1134"/>
        <w:jc w:val="both"/>
        <w:rPr>
          <w:rFonts w:ascii="Arial" w:hAnsi="Arial" w:cs="Arial"/>
        </w:rPr>
      </w:pPr>
    </w:p>
    <w:p w:rsidR="00D22156" w:rsidRDefault="00D22156" w:rsidP="00D22156">
      <w:pPr>
        <w:pStyle w:val="Corpodetexto"/>
        <w:spacing w:after="0" w:line="360" w:lineRule="auto"/>
        <w:ind w:firstLine="131"/>
        <w:rPr>
          <w:rFonts w:ascii="Arial" w:hAnsi="Arial" w:cs="Arial"/>
          <w:b/>
          <w:color w:val="000000" w:themeColor="text1"/>
        </w:rPr>
      </w:pPr>
      <w:bookmarkStart w:id="519" w:name="RN_032"/>
      <w:r>
        <w:rPr>
          <w:rFonts w:ascii="Arial" w:hAnsi="Arial" w:cs="Arial"/>
          <w:b/>
          <w:color w:val="000000" w:themeColor="text1"/>
        </w:rPr>
        <w:t>RN_032</w:t>
      </w:r>
      <w:bookmarkEnd w:id="519"/>
      <w:r>
        <w:rPr>
          <w:rFonts w:ascii="Arial" w:hAnsi="Arial" w:cs="Arial"/>
          <w:b/>
          <w:color w:val="000000" w:themeColor="text1"/>
        </w:rPr>
        <w:t xml:space="preserve"> - Registro de Log de Operação: Processamento de importação</w:t>
      </w:r>
    </w:p>
    <w:p w:rsidR="00D22156" w:rsidRDefault="00D22156" w:rsidP="00D22156">
      <w:pPr>
        <w:pStyle w:val="Corpodetexto"/>
        <w:ind w:left="1134"/>
        <w:jc w:val="both"/>
        <w:rPr>
          <w:rFonts w:ascii="Arial" w:hAnsi="Arial" w:cs="Arial"/>
        </w:rPr>
      </w:pPr>
      <w:r>
        <w:rPr>
          <w:rFonts w:ascii="Arial" w:hAnsi="Arial" w:cs="Arial"/>
        </w:rPr>
        <w:t>O registro de log de operação para o processamento de importação deve ocorrer em etapas: [</w:t>
      </w:r>
      <w:hyperlink w:anchor="RN_030" w:history="1">
        <w:r>
          <w:rPr>
            <w:rStyle w:val="Hyperlink"/>
            <w:rFonts w:ascii="Arial" w:hAnsi="Arial" w:cs="Arial"/>
          </w:rPr>
          <w:t>RN_030</w:t>
        </w:r>
      </w:hyperlink>
      <w:r>
        <w:rPr>
          <w:rFonts w:ascii="Arial" w:hAnsi="Arial" w:cs="Arial"/>
        </w:rPr>
        <w:t>]</w:t>
      </w:r>
    </w:p>
    <w:p w:rsidR="00D22156" w:rsidRDefault="00D22156" w:rsidP="00D22156">
      <w:pPr>
        <w:pStyle w:val="Corpodetexto"/>
        <w:numPr>
          <w:ilvl w:val="0"/>
          <w:numId w:val="42"/>
        </w:numPr>
        <w:jc w:val="both"/>
        <w:rPr>
          <w:rFonts w:ascii="Arial" w:hAnsi="Arial" w:cs="Arial"/>
        </w:rPr>
      </w:pPr>
      <w:r>
        <w:rPr>
          <w:rFonts w:ascii="Arial" w:hAnsi="Arial" w:cs="Arial"/>
        </w:rPr>
        <w:t>Log de atualização de arquivo; [</w:t>
      </w:r>
      <w:hyperlink w:anchor="MS_012" w:history="1">
        <w:r>
          <w:rPr>
            <w:rStyle w:val="Hyperlink"/>
            <w:rFonts w:ascii="Arial" w:hAnsi="Arial" w:cs="Arial"/>
          </w:rPr>
          <w:t>MS_012</w:t>
        </w:r>
      </w:hyperlink>
      <w:r>
        <w:rPr>
          <w:rFonts w:ascii="Arial" w:hAnsi="Arial" w:cs="Arial"/>
        </w:rPr>
        <w:t>]</w:t>
      </w:r>
    </w:p>
    <w:p w:rsidR="00D22156" w:rsidRDefault="00D22156" w:rsidP="00D22156">
      <w:pPr>
        <w:pStyle w:val="Corpodetexto"/>
        <w:numPr>
          <w:ilvl w:val="0"/>
          <w:numId w:val="42"/>
        </w:numPr>
        <w:jc w:val="both"/>
        <w:rPr>
          <w:rFonts w:ascii="Arial" w:hAnsi="Arial" w:cs="Arial"/>
        </w:rPr>
      </w:pPr>
      <w:r>
        <w:rPr>
          <w:rFonts w:ascii="Arial" w:hAnsi="Arial" w:cs="Arial"/>
        </w:rPr>
        <w:t>Log de início de processamento; [</w:t>
      </w:r>
      <w:hyperlink w:anchor="MS_013" w:history="1">
        <w:r>
          <w:rPr>
            <w:rStyle w:val="Hyperlink"/>
            <w:rFonts w:ascii="Arial" w:hAnsi="Arial" w:cs="Arial"/>
          </w:rPr>
          <w:t>MS_013</w:t>
        </w:r>
      </w:hyperlink>
      <w:r>
        <w:rPr>
          <w:rFonts w:ascii="Arial" w:hAnsi="Arial" w:cs="Arial"/>
        </w:rPr>
        <w:t>]</w:t>
      </w:r>
    </w:p>
    <w:p w:rsidR="00D22156" w:rsidRDefault="00D22156" w:rsidP="00D22156">
      <w:pPr>
        <w:pStyle w:val="Corpodetexto"/>
        <w:numPr>
          <w:ilvl w:val="0"/>
          <w:numId w:val="42"/>
        </w:numPr>
        <w:jc w:val="both"/>
        <w:rPr>
          <w:rFonts w:ascii="Arial" w:hAnsi="Arial" w:cs="Arial"/>
        </w:rPr>
      </w:pPr>
      <w:r>
        <w:rPr>
          <w:rFonts w:ascii="Arial" w:hAnsi="Arial" w:cs="Arial"/>
        </w:rPr>
        <w:t>Log de término de processamento. [</w:t>
      </w:r>
      <w:hyperlink w:anchor="MS_014" w:history="1">
        <w:r>
          <w:rPr>
            <w:rStyle w:val="Hyperlink"/>
            <w:rFonts w:ascii="Arial" w:hAnsi="Arial" w:cs="Arial"/>
          </w:rPr>
          <w:t>MS_014</w:t>
        </w:r>
      </w:hyperlink>
      <w:r>
        <w:rPr>
          <w:rFonts w:ascii="Arial" w:hAnsi="Arial" w:cs="Arial"/>
        </w:rPr>
        <w:t>]</w:t>
      </w:r>
    </w:p>
    <w:p w:rsidR="00D22156" w:rsidRDefault="00D22156" w:rsidP="00D22156">
      <w:pPr>
        <w:pStyle w:val="Corpodetexto"/>
        <w:spacing w:after="0" w:line="360" w:lineRule="auto"/>
        <w:ind w:firstLine="131"/>
        <w:rPr>
          <w:rFonts w:ascii="Arial" w:hAnsi="Arial" w:cs="Arial"/>
        </w:rPr>
      </w:pPr>
    </w:p>
    <w:p w:rsidR="00D22156" w:rsidRDefault="00D22156" w:rsidP="00D22156">
      <w:pPr>
        <w:pStyle w:val="Corpodetexto"/>
        <w:spacing w:after="0" w:line="360" w:lineRule="auto"/>
        <w:ind w:firstLine="131"/>
        <w:rPr>
          <w:rFonts w:ascii="Arial" w:hAnsi="Arial" w:cs="Arial"/>
          <w:b/>
          <w:color w:val="000000" w:themeColor="text1"/>
        </w:rPr>
      </w:pPr>
      <w:bookmarkStart w:id="520" w:name="RN_033"/>
      <w:r>
        <w:rPr>
          <w:rFonts w:ascii="Arial" w:hAnsi="Arial" w:cs="Arial"/>
          <w:b/>
          <w:color w:val="000000" w:themeColor="text1"/>
        </w:rPr>
        <w:t>RN_033</w:t>
      </w:r>
      <w:bookmarkEnd w:id="520"/>
      <w:r>
        <w:rPr>
          <w:rFonts w:ascii="Arial" w:hAnsi="Arial" w:cs="Arial"/>
          <w:b/>
          <w:color w:val="000000" w:themeColor="text1"/>
        </w:rPr>
        <w:t xml:space="preserve"> - Registro de Log de Operação: Geração de arquivo de inconsistências</w:t>
      </w:r>
    </w:p>
    <w:p w:rsidR="00D22156" w:rsidRDefault="00D22156" w:rsidP="00D22156">
      <w:pPr>
        <w:pStyle w:val="Corpodetexto"/>
        <w:spacing w:after="0" w:line="360" w:lineRule="auto"/>
        <w:ind w:firstLine="414"/>
        <w:rPr>
          <w:rFonts w:ascii="Arial" w:hAnsi="Arial" w:cs="Arial"/>
        </w:rPr>
      </w:pPr>
      <w:r>
        <w:rPr>
          <w:rFonts w:ascii="Arial" w:hAnsi="Arial" w:cs="Arial"/>
        </w:rPr>
        <w:t>O registro de log de operação para a geração de arquivo de inconsistências deve ocorrer em etapas: [</w:t>
      </w:r>
      <w:hyperlink w:anchor="RN_030" w:history="1">
        <w:r>
          <w:rPr>
            <w:rStyle w:val="Hyperlink"/>
            <w:rFonts w:ascii="Arial" w:hAnsi="Arial" w:cs="Arial"/>
          </w:rPr>
          <w:t>RN_030</w:t>
        </w:r>
      </w:hyperlink>
      <w:r>
        <w:rPr>
          <w:rFonts w:ascii="Arial" w:hAnsi="Arial" w:cs="Arial"/>
        </w:rPr>
        <w:t>]</w:t>
      </w:r>
    </w:p>
    <w:p w:rsidR="00D22156" w:rsidRDefault="00D22156" w:rsidP="00D22156">
      <w:pPr>
        <w:pStyle w:val="Corpodetexto"/>
        <w:numPr>
          <w:ilvl w:val="0"/>
          <w:numId w:val="43"/>
        </w:numPr>
        <w:spacing w:after="0" w:line="360" w:lineRule="auto"/>
        <w:rPr>
          <w:rFonts w:ascii="Arial" w:hAnsi="Arial" w:cs="Arial"/>
        </w:rPr>
      </w:pPr>
      <w:r>
        <w:rPr>
          <w:rFonts w:ascii="Arial" w:hAnsi="Arial" w:cs="Arial"/>
        </w:rPr>
        <w:t>Log de início de geração de arquivo de inconsistências; [</w:t>
      </w:r>
      <w:hyperlink w:anchor="MS_015" w:history="1">
        <w:r>
          <w:rPr>
            <w:rStyle w:val="Hyperlink"/>
            <w:rFonts w:ascii="Arial" w:hAnsi="Arial" w:cs="Arial"/>
          </w:rPr>
          <w:t>MS_015</w:t>
        </w:r>
      </w:hyperlink>
      <w:r>
        <w:rPr>
          <w:rFonts w:ascii="Arial" w:hAnsi="Arial" w:cs="Arial"/>
        </w:rPr>
        <w:t>]</w:t>
      </w:r>
    </w:p>
    <w:p w:rsidR="00D22156" w:rsidRDefault="00D22156" w:rsidP="00D22156">
      <w:pPr>
        <w:pStyle w:val="Corpodetexto"/>
        <w:numPr>
          <w:ilvl w:val="0"/>
          <w:numId w:val="43"/>
        </w:numPr>
        <w:spacing w:after="0" w:line="360" w:lineRule="auto"/>
        <w:rPr>
          <w:rFonts w:ascii="Arial" w:hAnsi="Arial" w:cs="Arial"/>
        </w:rPr>
      </w:pPr>
      <w:r>
        <w:rPr>
          <w:rFonts w:ascii="Arial" w:hAnsi="Arial" w:cs="Arial"/>
        </w:rPr>
        <w:t>Log de término de geração de arquivo de inconsistências. [</w:t>
      </w:r>
      <w:hyperlink w:anchor="MS_016" w:history="1">
        <w:r>
          <w:rPr>
            <w:rStyle w:val="Hyperlink"/>
            <w:rFonts w:ascii="Arial" w:hAnsi="Arial" w:cs="Arial"/>
          </w:rPr>
          <w:t>MS_016</w:t>
        </w:r>
      </w:hyperlink>
      <w:r>
        <w:rPr>
          <w:rFonts w:ascii="Arial" w:hAnsi="Arial" w:cs="Arial"/>
        </w:rPr>
        <w:t>]</w:t>
      </w:r>
    </w:p>
    <w:p w:rsidR="00D22156" w:rsidRDefault="00D22156" w:rsidP="00692146">
      <w:pPr>
        <w:pStyle w:val="Corpodetexto"/>
        <w:spacing w:after="0" w:line="360" w:lineRule="auto"/>
        <w:ind w:firstLine="131"/>
        <w:rPr>
          <w:rFonts w:ascii="Arial" w:hAnsi="Arial" w:cs="Arial"/>
        </w:rPr>
      </w:pPr>
    </w:p>
    <w:p w:rsidR="00D22156" w:rsidRDefault="00D22156" w:rsidP="00692146">
      <w:pPr>
        <w:pStyle w:val="Corpodetexto"/>
        <w:spacing w:after="0" w:line="360" w:lineRule="auto"/>
        <w:ind w:firstLine="131"/>
        <w:rPr>
          <w:rFonts w:ascii="Arial" w:hAnsi="Arial" w:cs="Arial"/>
        </w:rPr>
      </w:pPr>
    </w:p>
    <w:p w:rsidR="00704315" w:rsidRDefault="008A6ADF" w:rsidP="00504D9C">
      <w:pPr>
        <w:pStyle w:val="Ttulo2"/>
        <w:spacing w:before="0" w:line="360" w:lineRule="auto"/>
        <w:ind w:left="851" w:hanging="425"/>
        <w:jc w:val="both"/>
      </w:pPr>
      <w:bookmarkStart w:id="521" w:name="_Toc484416938"/>
      <w:r>
        <w:t>Autenticação</w:t>
      </w:r>
      <w:r w:rsidR="00704315" w:rsidRPr="00207F79">
        <w:t>:</w:t>
      </w:r>
      <w:bookmarkEnd w:id="521"/>
    </w:p>
    <w:p w:rsidR="00EF2F9C" w:rsidRPr="00BC4B64" w:rsidRDefault="002E774D" w:rsidP="00EF2F9C">
      <w:pPr>
        <w:pStyle w:val="Corpodetexto"/>
        <w:spacing w:after="0" w:line="360" w:lineRule="auto"/>
        <w:ind w:firstLine="131"/>
        <w:rPr>
          <w:rFonts w:ascii="Arial" w:hAnsi="Arial" w:cs="Arial"/>
          <w:b/>
          <w:color w:val="000000" w:themeColor="text1"/>
        </w:rPr>
      </w:pPr>
      <w:bookmarkStart w:id="522" w:name="RN_040"/>
      <w:r w:rsidRPr="00BC4B64">
        <w:rPr>
          <w:rFonts w:ascii="Arial" w:hAnsi="Arial" w:cs="Arial"/>
          <w:b/>
          <w:color w:val="000000" w:themeColor="text1"/>
        </w:rPr>
        <w:t>RN_</w:t>
      </w:r>
      <w:r w:rsidR="000756C4">
        <w:rPr>
          <w:rFonts w:ascii="Arial" w:hAnsi="Arial" w:cs="Arial"/>
          <w:b/>
          <w:color w:val="000000" w:themeColor="text1"/>
        </w:rPr>
        <w:t>0</w:t>
      </w:r>
      <w:r w:rsidRPr="00BC4B64">
        <w:rPr>
          <w:rFonts w:ascii="Arial" w:hAnsi="Arial" w:cs="Arial"/>
          <w:b/>
          <w:color w:val="000000" w:themeColor="text1"/>
        </w:rPr>
        <w:t>40</w:t>
      </w:r>
      <w:r w:rsidR="00EF2F9C" w:rsidRPr="00BC4B64">
        <w:rPr>
          <w:rFonts w:ascii="Arial" w:hAnsi="Arial" w:cs="Arial"/>
          <w:b/>
          <w:color w:val="000000" w:themeColor="text1"/>
        </w:rPr>
        <w:t xml:space="preserve"> </w:t>
      </w:r>
      <w:bookmarkEnd w:id="522"/>
      <w:r w:rsidR="00BC4B64">
        <w:rPr>
          <w:rFonts w:ascii="Arial" w:hAnsi="Arial" w:cs="Arial"/>
          <w:b/>
          <w:color w:val="000000" w:themeColor="text1"/>
        </w:rPr>
        <w:t xml:space="preserve">- </w:t>
      </w:r>
      <w:r w:rsidR="00BC4B64" w:rsidRPr="00BC4B64">
        <w:rPr>
          <w:rFonts w:ascii="Arial" w:hAnsi="Arial" w:cs="Arial"/>
          <w:b/>
          <w:color w:val="000000" w:themeColor="text1"/>
        </w:rPr>
        <w:t>Validação de Login</w:t>
      </w:r>
      <w:r w:rsidR="00BC4B64">
        <w:rPr>
          <w:rFonts w:ascii="Arial" w:hAnsi="Arial" w:cs="Arial"/>
          <w:b/>
          <w:color w:val="000000" w:themeColor="text1"/>
        </w:rPr>
        <w:t xml:space="preserve">: </w:t>
      </w:r>
      <w:r w:rsidR="00BC4B64" w:rsidRPr="00BC4B64">
        <w:rPr>
          <w:rFonts w:ascii="Arial" w:hAnsi="Arial" w:cs="Arial"/>
          <w:b/>
          <w:color w:val="000000" w:themeColor="text1"/>
        </w:rPr>
        <w:t>Parâmetros de Entrada</w:t>
      </w:r>
    </w:p>
    <w:p w:rsidR="00BC4B64" w:rsidRPr="00BC4B64" w:rsidRDefault="00BC4B64" w:rsidP="00BC4B64">
      <w:pPr>
        <w:pStyle w:val="Corpodetexto"/>
        <w:spacing w:after="0" w:line="360" w:lineRule="auto"/>
        <w:ind w:left="1134"/>
        <w:rPr>
          <w:rFonts w:ascii="Arial" w:hAnsi="Arial" w:cs="Arial"/>
          <w:color w:val="000000" w:themeColor="text1"/>
        </w:rPr>
      </w:pPr>
      <w:r w:rsidRPr="00BC4B64">
        <w:rPr>
          <w:rFonts w:ascii="Arial" w:hAnsi="Arial" w:cs="Arial"/>
          <w:color w:val="000000" w:themeColor="text1"/>
        </w:rPr>
        <w:t>O sistema executa o método "VerificaLogin", conforme detalhado no documento</w:t>
      </w:r>
      <w:r>
        <w:rPr>
          <w:rFonts w:ascii="Arial" w:hAnsi="Arial" w:cs="Arial"/>
          <w:color w:val="000000" w:themeColor="text1"/>
        </w:rPr>
        <w:t xml:space="preserve"> </w:t>
      </w:r>
      <w:hyperlink w:anchor="RE04" w:history="1">
        <w:r w:rsidRPr="00BC4B64">
          <w:rPr>
            <w:rStyle w:val="Hyperlink"/>
            <w:rFonts w:ascii="Arial" w:hAnsi="Arial" w:cs="Arial"/>
          </w:rPr>
          <w:t>RE04</w:t>
        </w:r>
      </w:hyperlink>
      <w:r w:rsidRPr="00BC4B64">
        <w:rPr>
          <w:rFonts w:ascii="Arial" w:hAnsi="Arial" w:cs="Arial"/>
          <w:color w:val="000000" w:themeColor="text1"/>
        </w:rPr>
        <w:t>, com os seguintes parâmetros de entrada:</w:t>
      </w:r>
    </w:p>
    <w:p w:rsidR="00BC4B64" w:rsidRPr="00BC4B64" w:rsidRDefault="00BC4B64" w:rsidP="00BC4B64">
      <w:pPr>
        <w:pStyle w:val="Corpodetexto"/>
        <w:numPr>
          <w:ilvl w:val="0"/>
          <w:numId w:val="20"/>
        </w:numPr>
        <w:spacing w:after="0" w:line="360" w:lineRule="auto"/>
        <w:rPr>
          <w:rFonts w:ascii="Arial" w:hAnsi="Arial" w:cs="Arial"/>
          <w:color w:val="000000" w:themeColor="text1"/>
        </w:rPr>
      </w:pPr>
      <w:r w:rsidRPr="00BC4B64">
        <w:rPr>
          <w:rFonts w:ascii="Arial" w:hAnsi="Arial" w:cs="Arial"/>
          <w:color w:val="000000" w:themeColor="text1"/>
        </w:rPr>
        <w:t>Chave de Acesso</w:t>
      </w:r>
      <w:r>
        <w:rPr>
          <w:rFonts w:ascii="Arial" w:hAnsi="Arial" w:cs="Arial"/>
          <w:color w:val="000000" w:themeColor="text1"/>
        </w:rPr>
        <w:t>:</w:t>
      </w:r>
      <w:r w:rsidRPr="00BC4B64">
        <w:rPr>
          <w:rFonts w:ascii="Arial" w:hAnsi="Arial" w:cs="Arial"/>
          <w:color w:val="000000" w:themeColor="text1"/>
        </w:rPr>
        <w:t xml:space="preserve"> É um dado fixo, pois esta chave é gerada quando o Sistema é cadastrado no CAC. Esta informação deve ser definida no webconfig.</w:t>
      </w:r>
    </w:p>
    <w:p w:rsidR="00BC4B64" w:rsidRPr="00BC4B64" w:rsidRDefault="00BC4B64" w:rsidP="00BC4B64">
      <w:pPr>
        <w:pStyle w:val="Corpodetexto"/>
        <w:numPr>
          <w:ilvl w:val="0"/>
          <w:numId w:val="20"/>
        </w:numPr>
        <w:spacing w:after="0" w:line="360" w:lineRule="auto"/>
        <w:rPr>
          <w:rFonts w:ascii="Arial" w:hAnsi="Arial" w:cs="Arial"/>
          <w:color w:val="000000" w:themeColor="text1"/>
        </w:rPr>
      </w:pPr>
      <w:r w:rsidRPr="00BC4B64">
        <w:rPr>
          <w:rFonts w:ascii="Arial" w:hAnsi="Arial" w:cs="Arial"/>
          <w:color w:val="000000" w:themeColor="text1"/>
        </w:rPr>
        <w:t>Código do Sistema</w:t>
      </w:r>
      <w:r>
        <w:rPr>
          <w:rFonts w:ascii="Arial" w:hAnsi="Arial" w:cs="Arial"/>
          <w:color w:val="000000" w:themeColor="text1"/>
        </w:rPr>
        <w:t>:</w:t>
      </w:r>
      <w:r w:rsidRPr="00BC4B64">
        <w:rPr>
          <w:rFonts w:ascii="Arial" w:hAnsi="Arial" w:cs="Arial"/>
          <w:color w:val="000000" w:themeColor="text1"/>
        </w:rPr>
        <w:t xml:space="preserve"> </w:t>
      </w:r>
      <w:r w:rsidRPr="004766BF">
        <w:rPr>
          <w:rFonts w:ascii="Arial" w:hAnsi="Arial" w:cs="Arial"/>
          <w:color w:val="000000" w:themeColor="text1"/>
        </w:rPr>
        <w:t>SF9450</w:t>
      </w:r>
      <w:r w:rsidRPr="00BC4B64">
        <w:rPr>
          <w:rFonts w:ascii="Arial" w:hAnsi="Arial" w:cs="Arial"/>
          <w:color w:val="000000" w:themeColor="text1"/>
        </w:rPr>
        <w:t>. Esta informação deve ser definida no webconfig.</w:t>
      </w:r>
    </w:p>
    <w:p w:rsidR="00BC4B64" w:rsidRPr="00BC4B64" w:rsidRDefault="00BC4B64" w:rsidP="00BC4B64">
      <w:pPr>
        <w:pStyle w:val="Corpodetexto"/>
        <w:numPr>
          <w:ilvl w:val="0"/>
          <w:numId w:val="20"/>
        </w:numPr>
        <w:spacing w:after="0" w:line="360" w:lineRule="auto"/>
        <w:rPr>
          <w:rFonts w:ascii="Arial" w:hAnsi="Arial" w:cs="Arial"/>
          <w:color w:val="000000" w:themeColor="text1"/>
        </w:rPr>
      </w:pPr>
      <w:r w:rsidRPr="00BC4B64">
        <w:rPr>
          <w:rFonts w:ascii="Arial" w:hAnsi="Arial" w:cs="Arial"/>
          <w:color w:val="000000" w:themeColor="text1"/>
        </w:rPr>
        <w:lastRenderedPageBreak/>
        <w:t>Sigla da Hierarquia</w:t>
      </w:r>
      <w:r>
        <w:rPr>
          <w:rFonts w:ascii="Arial" w:hAnsi="Arial" w:cs="Arial"/>
          <w:color w:val="000000" w:themeColor="text1"/>
        </w:rPr>
        <w:t>:</w:t>
      </w:r>
      <w:r w:rsidRPr="00BC4B64">
        <w:rPr>
          <w:rFonts w:ascii="Arial" w:hAnsi="Arial" w:cs="Arial"/>
          <w:color w:val="000000" w:themeColor="text1"/>
        </w:rPr>
        <w:t xml:space="preserve"> É um dado fixo, pois esta chave é gerada quando o Sistema é cadastrado no CAC. Esta informação deve ser definida no webconfig.</w:t>
      </w:r>
    </w:p>
    <w:p w:rsidR="00BC4B64" w:rsidRPr="00BC4B64" w:rsidRDefault="00BC4B64" w:rsidP="00BC4B64">
      <w:pPr>
        <w:pStyle w:val="Corpodetexto"/>
        <w:numPr>
          <w:ilvl w:val="0"/>
          <w:numId w:val="20"/>
        </w:numPr>
        <w:spacing w:after="0" w:line="360" w:lineRule="auto"/>
        <w:rPr>
          <w:rFonts w:ascii="Arial" w:hAnsi="Arial" w:cs="Arial"/>
          <w:color w:val="000000" w:themeColor="text1"/>
        </w:rPr>
      </w:pPr>
      <w:r w:rsidRPr="00BC4B64">
        <w:rPr>
          <w:rFonts w:ascii="Arial" w:hAnsi="Arial" w:cs="Arial"/>
          <w:color w:val="000000" w:themeColor="text1"/>
        </w:rPr>
        <w:t>Código do Usuário</w:t>
      </w:r>
      <w:r>
        <w:rPr>
          <w:rFonts w:ascii="Arial" w:hAnsi="Arial" w:cs="Arial"/>
          <w:color w:val="000000" w:themeColor="text1"/>
        </w:rPr>
        <w:t>;</w:t>
      </w:r>
    </w:p>
    <w:p w:rsidR="00BC4B64" w:rsidRPr="00BC4B64" w:rsidRDefault="00BC4B64" w:rsidP="00BC4B64">
      <w:pPr>
        <w:pStyle w:val="Corpodetexto"/>
        <w:numPr>
          <w:ilvl w:val="0"/>
          <w:numId w:val="20"/>
        </w:numPr>
        <w:spacing w:after="0" w:line="360" w:lineRule="auto"/>
        <w:rPr>
          <w:rFonts w:ascii="Arial" w:hAnsi="Arial" w:cs="Arial"/>
          <w:color w:val="000000" w:themeColor="text1"/>
        </w:rPr>
      </w:pPr>
      <w:r w:rsidRPr="00BC4B64">
        <w:rPr>
          <w:rFonts w:ascii="Arial" w:hAnsi="Arial" w:cs="Arial"/>
          <w:color w:val="000000" w:themeColor="text1"/>
        </w:rPr>
        <w:t>Senha do usuário</w:t>
      </w:r>
      <w:r>
        <w:rPr>
          <w:rFonts w:ascii="Arial" w:hAnsi="Arial" w:cs="Arial"/>
          <w:color w:val="000000" w:themeColor="text1"/>
        </w:rPr>
        <w:t>;</w:t>
      </w:r>
    </w:p>
    <w:p w:rsidR="00BC4B64" w:rsidRDefault="00BC4B64" w:rsidP="00BC4B64">
      <w:pPr>
        <w:pStyle w:val="Corpodetexto"/>
        <w:numPr>
          <w:ilvl w:val="0"/>
          <w:numId w:val="20"/>
        </w:numPr>
        <w:spacing w:after="0" w:line="360" w:lineRule="auto"/>
        <w:rPr>
          <w:rFonts w:ascii="Arial" w:hAnsi="Arial" w:cs="Arial"/>
          <w:color w:val="000000" w:themeColor="text1"/>
        </w:rPr>
      </w:pPr>
      <w:r w:rsidRPr="00BC4B64">
        <w:rPr>
          <w:rFonts w:ascii="Arial" w:hAnsi="Arial" w:cs="Arial"/>
          <w:color w:val="000000" w:themeColor="text1"/>
        </w:rPr>
        <w:t>Quantidade de tentativas de login</w:t>
      </w:r>
      <w:r>
        <w:rPr>
          <w:rFonts w:ascii="Arial" w:hAnsi="Arial" w:cs="Arial"/>
          <w:color w:val="000000" w:themeColor="text1"/>
        </w:rPr>
        <w:t>.</w:t>
      </w:r>
    </w:p>
    <w:p w:rsidR="00BC4B64" w:rsidRDefault="00BC4B64" w:rsidP="00BC4B64">
      <w:pPr>
        <w:pStyle w:val="Corpodetexto"/>
        <w:spacing w:after="0" w:line="360" w:lineRule="auto"/>
        <w:rPr>
          <w:rFonts w:ascii="Arial" w:hAnsi="Arial" w:cs="Arial"/>
          <w:color w:val="000000" w:themeColor="text1"/>
        </w:rPr>
      </w:pPr>
    </w:p>
    <w:p w:rsidR="00BC4B64" w:rsidRPr="00BC4B64" w:rsidRDefault="00BC4B64" w:rsidP="00BC4B64">
      <w:pPr>
        <w:pStyle w:val="Corpodetexto"/>
        <w:spacing w:after="0" w:line="360" w:lineRule="auto"/>
        <w:rPr>
          <w:rFonts w:ascii="Arial" w:hAnsi="Arial" w:cs="Arial"/>
          <w:b/>
          <w:color w:val="000000" w:themeColor="text1"/>
        </w:rPr>
      </w:pPr>
      <w:bookmarkStart w:id="523" w:name="RN_041"/>
      <w:r w:rsidRPr="00BC4B64">
        <w:rPr>
          <w:rFonts w:ascii="Arial" w:hAnsi="Arial" w:cs="Arial"/>
          <w:b/>
          <w:color w:val="000000" w:themeColor="text1"/>
        </w:rPr>
        <w:t>RN_041</w:t>
      </w:r>
      <w:bookmarkEnd w:id="523"/>
      <w:r w:rsidRPr="00BC4B64">
        <w:rPr>
          <w:rFonts w:ascii="Arial" w:hAnsi="Arial" w:cs="Arial"/>
          <w:b/>
          <w:color w:val="000000" w:themeColor="text1"/>
        </w:rPr>
        <w:t xml:space="preserve"> - Seleção de Restrições: Parâmetros de Entrada</w:t>
      </w:r>
    </w:p>
    <w:p w:rsidR="00BC4B64" w:rsidRDefault="00BC4B64" w:rsidP="00BC4B64">
      <w:pPr>
        <w:pStyle w:val="Corpodetexto"/>
        <w:spacing w:after="0" w:line="360" w:lineRule="auto"/>
        <w:ind w:left="1134"/>
        <w:rPr>
          <w:rFonts w:ascii="Arial" w:hAnsi="Arial" w:cs="Arial"/>
          <w:color w:val="000000" w:themeColor="text1"/>
        </w:rPr>
      </w:pPr>
      <w:r w:rsidRPr="00BC4B64">
        <w:rPr>
          <w:rFonts w:ascii="Arial" w:hAnsi="Arial" w:cs="Arial"/>
          <w:color w:val="000000" w:themeColor="text1"/>
        </w:rPr>
        <w:t>O sistema executa o método "</w:t>
      </w:r>
      <w:r>
        <w:rPr>
          <w:rFonts w:ascii="Arial" w:hAnsi="Arial" w:cs="Arial"/>
          <w:color w:val="000000" w:themeColor="text1"/>
        </w:rPr>
        <w:t>SelecRestricoes</w:t>
      </w:r>
      <w:r w:rsidRPr="00BC4B64">
        <w:rPr>
          <w:rFonts w:ascii="Arial" w:hAnsi="Arial" w:cs="Arial"/>
          <w:color w:val="000000" w:themeColor="text1"/>
        </w:rPr>
        <w:t xml:space="preserve">", conforme detalhado no documento </w:t>
      </w:r>
      <w:hyperlink w:anchor="RE04" w:history="1">
        <w:r w:rsidRPr="00BC4B64">
          <w:rPr>
            <w:rStyle w:val="Hyperlink"/>
            <w:rFonts w:ascii="Arial" w:hAnsi="Arial" w:cs="Arial"/>
          </w:rPr>
          <w:t>RE04</w:t>
        </w:r>
      </w:hyperlink>
      <w:r w:rsidRPr="00BC4B64">
        <w:rPr>
          <w:rFonts w:ascii="Arial" w:hAnsi="Arial" w:cs="Arial"/>
          <w:color w:val="000000" w:themeColor="text1"/>
        </w:rPr>
        <w:t>, com os seguintes parâmetros de entrada:</w:t>
      </w:r>
    </w:p>
    <w:p w:rsidR="00BC4B64" w:rsidRPr="00BC4B64" w:rsidRDefault="00BC4B64" w:rsidP="00BC4B64">
      <w:pPr>
        <w:pStyle w:val="Corpodetexto"/>
        <w:numPr>
          <w:ilvl w:val="0"/>
          <w:numId w:val="21"/>
        </w:numPr>
        <w:spacing w:line="360" w:lineRule="auto"/>
        <w:rPr>
          <w:rFonts w:ascii="Arial" w:hAnsi="Arial" w:cs="Arial"/>
          <w:color w:val="000000" w:themeColor="text1"/>
        </w:rPr>
      </w:pPr>
      <w:r w:rsidRPr="00BC4B64">
        <w:rPr>
          <w:rFonts w:ascii="Arial" w:hAnsi="Arial" w:cs="Arial"/>
          <w:color w:val="000000" w:themeColor="text1"/>
        </w:rPr>
        <w:t>Chave de Acesso (Esta informação deve ser definida no webconfig)</w:t>
      </w:r>
    </w:p>
    <w:p w:rsidR="00BC4B64" w:rsidRPr="00BC4B64" w:rsidRDefault="00BC4B64" w:rsidP="00BC4B64">
      <w:pPr>
        <w:pStyle w:val="Corpodetexto"/>
        <w:numPr>
          <w:ilvl w:val="0"/>
          <w:numId w:val="21"/>
        </w:numPr>
        <w:spacing w:line="360" w:lineRule="auto"/>
        <w:rPr>
          <w:rFonts w:ascii="Arial" w:hAnsi="Arial" w:cs="Arial"/>
          <w:color w:val="000000" w:themeColor="text1"/>
        </w:rPr>
      </w:pPr>
      <w:r w:rsidRPr="00BC4B64">
        <w:rPr>
          <w:rFonts w:ascii="Arial" w:hAnsi="Arial" w:cs="Arial"/>
          <w:color w:val="000000" w:themeColor="text1"/>
        </w:rPr>
        <w:t xml:space="preserve">Código do Usuário na Hierarquia </w:t>
      </w:r>
    </w:p>
    <w:p w:rsidR="00BC4B64" w:rsidRPr="00BC4B64" w:rsidRDefault="00BC4B64" w:rsidP="00BC4B64">
      <w:pPr>
        <w:pStyle w:val="Corpodetexto"/>
        <w:numPr>
          <w:ilvl w:val="0"/>
          <w:numId w:val="21"/>
        </w:numPr>
        <w:spacing w:line="360" w:lineRule="auto"/>
        <w:rPr>
          <w:rFonts w:ascii="Arial" w:hAnsi="Arial" w:cs="Arial"/>
          <w:color w:val="000000" w:themeColor="text1"/>
        </w:rPr>
      </w:pPr>
      <w:r w:rsidRPr="00BC4B64">
        <w:rPr>
          <w:rFonts w:ascii="Arial" w:hAnsi="Arial" w:cs="Arial"/>
          <w:color w:val="000000" w:themeColor="text1"/>
        </w:rPr>
        <w:t>Código do Sistema (Esta informação deve ser definida no webconfig)</w:t>
      </w:r>
    </w:p>
    <w:p w:rsidR="00BC4B64" w:rsidRPr="00BC4B64" w:rsidRDefault="00BC4B64" w:rsidP="00BC4B64">
      <w:pPr>
        <w:pStyle w:val="Corpodetexto"/>
        <w:numPr>
          <w:ilvl w:val="0"/>
          <w:numId w:val="21"/>
        </w:numPr>
        <w:spacing w:after="0" w:line="360" w:lineRule="auto"/>
        <w:rPr>
          <w:rFonts w:ascii="Arial" w:hAnsi="Arial" w:cs="Arial"/>
          <w:color w:val="000000" w:themeColor="text1"/>
        </w:rPr>
      </w:pPr>
      <w:r w:rsidRPr="00BC4B64">
        <w:rPr>
          <w:rFonts w:ascii="Arial" w:hAnsi="Arial" w:cs="Arial"/>
          <w:color w:val="000000" w:themeColor="text1"/>
        </w:rPr>
        <w:t>Seleção de Recursos</w:t>
      </w:r>
    </w:p>
    <w:p w:rsidR="00BC4B64" w:rsidRDefault="00BC4B64" w:rsidP="00BC4B64">
      <w:pPr>
        <w:pStyle w:val="Corpodetexto"/>
        <w:spacing w:after="0" w:line="360" w:lineRule="auto"/>
        <w:rPr>
          <w:rFonts w:ascii="Arial" w:hAnsi="Arial" w:cs="Arial"/>
          <w:color w:val="000000" w:themeColor="text1"/>
        </w:rPr>
      </w:pPr>
    </w:p>
    <w:p w:rsidR="00BC4B64" w:rsidRPr="00BC4B64" w:rsidRDefault="00BC4B64" w:rsidP="00BC4B64">
      <w:pPr>
        <w:pStyle w:val="Corpodetexto"/>
        <w:spacing w:after="0" w:line="360" w:lineRule="auto"/>
        <w:rPr>
          <w:rFonts w:ascii="Arial" w:hAnsi="Arial" w:cs="Arial"/>
          <w:b/>
          <w:color w:val="000000" w:themeColor="text1"/>
        </w:rPr>
      </w:pPr>
      <w:bookmarkStart w:id="524" w:name="RN_042"/>
      <w:r w:rsidRPr="00BC4B64">
        <w:rPr>
          <w:rFonts w:ascii="Arial" w:hAnsi="Arial" w:cs="Arial"/>
          <w:b/>
          <w:color w:val="000000" w:themeColor="text1"/>
        </w:rPr>
        <w:t xml:space="preserve">RN_042 </w:t>
      </w:r>
      <w:bookmarkEnd w:id="524"/>
      <w:r w:rsidRPr="00BC4B64">
        <w:rPr>
          <w:rFonts w:ascii="Arial" w:hAnsi="Arial" w:cs="Arial"/>
          <w:b/>
          <w:color w:val="000000" w:themeColor="text1"/>
        </w:rPr>
        <w:t>- Validação de Login e Seleção de Restrições: Parâmetros de Saída</w:t>
      </w:r>
    </w:p>
    <w:p w:rsidR="00BC4B64" w:rsidRDefault="00BC4B64" w:rsidP="00583722">
      <w:pPr>
        <w:pStyle w:val="Corpodetexto"/>
        <w:spacing w:after="0" w:line="360" w:lineRule="auto"/>
        <w:ind w:left="1134"/>
        <w:rPr>
          <w:rFonts w:ascii="Arial" w:hAnsi="Arial" w:cs="Arial"/>
          <w:color w:val="000000" w:themeColor="text1"/>
        </w:rPr>
      </w:pPr>
      <w:r>
        <w:rPr>
          <w:rFonts w:ascii="Arial" w:hAnsi="Arial" w:cs="Arial"/>
          <w:color w:val="000000" w:themeColor="text1"/>
        </w:rPr>
        <w:t>O sistema verifica os parâmetros de saída</w:t>
      </w:r>
      <w:r w:rsidR="00583722">
        <w:rPr>
          <w:rFonts w:ascii="Arial" w:hAnsi="Arial" w:cs="Arial"/>
          <w:color w:val="000000" w:themeColor="text1"/>
        </w:rPr>
        <w:t>, c</w:t>
      </w:r>
      <w:r w:rsidRPr="00BC4B64">
        <w:rPr>
          <w:rFonts w:ascii="Arial" w:hAnsi="Arial" w:cs="Arial"/>
          <w:color w:val="000000" w:themeColor="text1"/>
        </w:rPr>
        <w:t xml:space="preserve">onforme detalhado no documento </w:t>
      </w:r>
      <w:hyperlink w:anchor="RE04" w:history="1">
        <w:r w:rsidRPr="00BC4B64">
          <w:rPr>
            <w:rStyle w:val="Hyperlink"/>
            <w:rFonts w:ascii="Arial" w:hAnsi="Arial" w:cs="Arial"/>
          </w:rPr>
          <w:t>RE04</w:t>
        </w:r>
      </w:hyperlink>
      <w:r w:rsidR="000756C4">
        <w:rPr>
          <w:rFonts w:ascii="Arial" w:hAnsi="Arial" w:cs="Arial"/>
          <w:color w:val="000000" w:themeColor="text1"/>
        </w:rPr>
        <w:t>.</w:t>
      </w:r>
      <w:r>
        <w:rPr>
          <w:rFonts w:ascii="Arial" w:hAnsi="Arial" w:cs="Arial"/>
          <w:color w:val="000000" w:themeColor="text1"/>
        </w:rPr>
        <w:t xml:space="preserve"> </w:t>
      </w:r>
      <w:r w:rsidR="000756C4">
        <w:rPr>
          <w:rFonts w:ascii="Arial" w:hAnsi="Arial" w:cs="Arial"/>
          <w:color w:val="000000" w:themeColor="text1"/>
        </w:rPr>
        <w:t>C</w:t>
      </w:r>
      <w:r>
        <w:rPr>
          <w:rFonts w:ascii="Arial" w:hAnsi="Arial" w:cs="Arial"/>
          <w:color w:val="000000" w:themeColor="text1"/>
        </w:rPr>
        <w:t xml:space="preserve">aso o atributo "CodErro" </w:t>
      </w:r>
      <w:r w:rsidR="000756C4">
        <w:rPr>
          <w:rFonts w:ascii="Arial" w:hAnsi="Arial" w:cs="Arial"/>
          <w:color w:val="000000" w:themeColor="text1"/>
        </w:rPr>
        <w:t xml:space="preserve">seja </w:t>
      </w:r>
      <w:r>
        <w:rPr>
          <w:rFonts w:ascii="Arial" w:hAnsi="Arial" w:cs="Arial"/>
          <w:color w:val="000000" w:themeColor="text1"/>
        </w:rPr>
        <w:t>diferente de 0 (zero), o sistema deve exibir a mensagem</w:t>
      </w:r>
      <w:r w:rsidR="00583722">
        <w:rPr>
          <w:rFonts w:ascii="Arial" w:hAnsi="Arial" w:cs="Arial"/>
          <w:color w:val="000000" w:themeColor="text1"/>
        </w:rPr>
        <w:t xml:space="preserve"> de erro</w:t>
      </w:r>
      <w:r>
        <w:rPr>
          <w:rFonts w:ascii="Arial" w:hAnsi="Arial" w:cs="Arial"/>
          <w:color w:val="000000" w:themeColor="text1"/>
        </w:rPr>
        <w:t xml:space="preserve"> em tela no seguinte formato: "Erro &lt;código do erro&gt; = &lt;mensagem do erro&gt;".</w:t>
      </w:r>
    </w:p>
    <w:p w:rsidR="00BC4B64" w:rsidRDefault="00BC4B64" w:rsidP="00BC4B64">
      <w:pPr>
        <w:pStyle w:val="Corpodetexto"/>
        <w:spacing w:after="0" w:line="360" w:lineRule="auto"/>
        <w:rPr>
          <w:rFonts w:ascii="Arial" w:hAnsi="Arial" w:cs="Arial"/>
          <w:color w:val="000000" w:themeColor="text1"/>
        </w:rPr>
      </w:pPr>
    </w:p>
    <w:p w:rsidR="00BC4B64" w:rsidRPr="00BC4B64" w:rsidRDefault="00BC4B64" w:rsidP="00BC4B64">
      <w:pPr>
        <w:pStyle w:val="Corpodetexto"/>
        <w:spacing w:after="0" w:line="360" w:lineRule="auto"/>
        <w:rPr>
          <w:rFonts w:ascii="Arial" w:hAnsi="Arial" w:cs="Arial"/>
          <w:b/>
          <w:color w:val="000000" w:themeColor="text1"/>
        </w:rPr>
      </w:pPr>
      <w:bookmarkStart w:id="525" w:name="RN_043"/>
      <w:r w:rsidRPr="00BC4B64">
        <w:rPr>
          <w:rFonts w:ascii="Arial" w:hAnsi="Arial" w:cs="Arial"/>
          <w:b/>
          <w:color w:val="000000" w:themeColor="text1"/>
        </w:rPr>
        <w:t>RN_043</w:t>
      </w:r>
      <w:bookmarkEnd w:id="525"/>
      <w:r w:rsidRPr="00BC4B64">
        <w:rPr>
          <w:rFonts w:ascii="Arial" w:hAnsi="Arial" w:cs="Arial"/>
          <w:b/>
          <w:color w:val="000000" w:themeColor="text1"/>
        </w:rPr>
        <w:t xml:space="preserve"> - Esqueci minha senha: Link de redirecionamento</w:t>
      </w:r>
    </w:p>
    <w:p w:rsidR="00BC4B64" w:rsidRPr="00BC4B64" w:rsidRDefault="00BC4B64" w:rsidP="00BC4B64">
      <w:pPr>
        <w:pStyle w:val="Corpodetexto"/>
        <w:spacing w:after="0" w:line="360" w:lineRule="auto"/>
        <w:ind w:left="1134"/>
        <w:rPr>
          <w:rFonts w:ascii="Arial" w:hAnsi="Arial" w:cs="Arial"/>
          <w:color w:val="000000" w:themeColor="text1"/>
        </w:rPr>
      </w:pPr>
      <w:r w:rsidRPr="00BC4B64">
        <w:rPr>
          <w:rFonts w:ascii="Arial" w:hAnsi="Arial" w:cs="Arial"/>
          <w:color w:val="000000" w:themeColor="text1"/>
        </w:rPr>
        <w:t>Quando o usuário acionar a opção "Esqueci minha senha", o sistema deve redirecioná-lo para o link externo para reset de senha.</w:t>
      </w:r>
    </w:p>
    <w:p w:rsidR="00704315" w:rsidRDefault="00BC4B64" w:rsidP="00BC4B64">
      <w:pPr>
        <w:pStyle w:val="Corpodetexto"/>
        <w:spacing w:after="0" w:line="360" w:lineRule="auto"/>
        <w:ind w:left="1134"/>
        <w:rPr>
          <w:rFonts w:ascii="Arial" w:hAnsi="Arial" w:cs="Arial"/>
          <w:color w:val="000000" w:themeColor="text1"/>
        </w:rPr>
      </w:pPr>
      <w:r w:rsidRPr="00BC4B64">
        <w:rPr>
          <w:rFonts w:ascii="Arial" w:hAnsi="Arial" w:cs="Arial"/>
          <w:color w:val="000000" w:themeColor="text1"/>
        </w:rPr>
        <w:t>O link deve estar parametrizado no arquivo interno de configuração do sistema (webconfig).</w:t>
      </w:r>
    </w:p>
    <w:p w:rsidR="00BC4B64" w:rsidRDefault="00BC4B64" w:rsidP="00BC4B64">
      <w:pPr>
        <w:pStyle w:val="Corpodetexto"/>
        <w:spacing w:after="0" w:line="360" w:lineRule="auto"/>
        <w:ind w:left="1134"/>
        <w:rPr>
          <w:rFonts w:ascii="Arial" w:hAnsi="Arial" w:cs="Arial"/>
          <w:color w:val="000000" w:themeColor="text1"/>
        </w:rPr>
      </w:pPr>
    </w:p>
    <w:p w:rsidR="00BC4B64" w:rsidRPr="00BC4B64" w:rsidRDefault="00BC4B64" w:rsidP="00BC4B64">
      <w:pPr>
        <w:pStyle w:val="Corpodetexto"/>
        <w:spacing w:after="0" w:line="360" w:lineRule="auto"/>
        <w:rPr>
          <w:rFonts w:ascii="Arial" w:hAnsi="Arial" w:cs="Arial"/>
          <w:b/>
          <w:color w:val="000000" w:themeColor="text1"/>
        </w:rPr>
      </w:pPr>
      <w:bookmarkStart w:id="526" w:name="RN_044"/>
      <w:r w:rsidRPr="00BC4B64">
        <w:rPr>
          <w:rFonts w:ascii="Arial" w:hAnsi="Arial" w:cs="Arial"/>
          <w:b/>
          <w:color w:val="000000" w:themeColor="text1"/>
        </w:rPr>
        <w:t>RN_</w:t>
      </w:r>
      <w:r w:rsidR="000756C4">
        <w:rPr>
          <w:rFonts w:ascii="Arial" w:hAnsi="Arial" w:cs="Arial"/>
          <w:b/>
          <w:color w:val="000000" w:themeColor="text1"/>
        </w:rPr>
        <w:t>0</w:t>
      </w:r>
      <w:r w:rsidRPr="00BC4B64">
        <w:rPr>
          <w:rFonts w:ascii="Arial" w:hAnsi="Arial" w:cs="Arial"/>
          <w:b/>
          <w:color w:val="000000" w:themeColor="text1"/>
        </w:rPr>
        <w:t xml:space="preserve">44 </w:t>
      </w:r>
      <w:bookmarkEnd w:id="526"/>
      <w:r w:rsidRPr="00BC4B64">
        <w:rPr>
          <w:rFonts w:ascii="Arial" w:hAnsi="Arial" w:cs="Arial"/>
          <w:b/>
          <w:color w:val="000000" w:themeColor="text1"/>
        </w:rPr>
        <w:t xml:space="preserve">- </w:t>
      </w:r>
      <w:r>
        <w:rPr>
          <w:rFonts w:ascii="Arial" w:hAnsi="Arial" w:cs="Arial"/>
          <w:b/>
          <w:color w:val="000000" w:themeColor="text1"/>
        </w:rPr>
        <w:t>Alterar Senha: Parâmetros de Entrada</w:t>
      </w:r>
    </w:p>
    <w:p w:rsidR="00BC4B64" w:rsidRDefault="00BC4B64" w:rsidP="00BC4B64">
      <w:pPr>
        <w:pStyle w:val="Corpodetexto"/>
        <w:spacing w:after="0" w:line="360" w:lineRule="auto"/>
        <w:ind w:left="1134"/>
        <w:rPr>
          <w:rFonts w:ascii="Arial" w:hAnsi="Arial" w:cs="Arial"/>
          <w:color w:val="000000" w:themeColor="text1"/>
        </w:rPr>
      </w:pPr>
      <w:r w:rsidRPr="00BC4B64">
        <w:rPr>
          <w:rFonts w:ascii="Arial" w:eastAsiaTheme="minorHAnsi" w:hAnsi="Arial" w:cs="Arial"/>
        </w:rPr>
        <w:t xml:space="preserve">O sistema executa o método "AlteraSenha", </w:t>
      </w:r>
      <w:r w:rsidRPr="00BC4B64">
        <w:rPr>
          <w:rFonts w:ascii="Arial" w:hAnsi="Arial" w:cs="Arial"/>
          <w:color w:val="000000" w:themeColor="text1"/>
        </w:rPr>
        <w:t xml:space="preserve">conforme detalhado no documento </w:t>
      </w:r>
      <w:hyperlink w:anchor="RE04" w:history="1">
        <w:r w:rsidRPr="00BC4B64">
          <w:rPr>
            <w:rStyle w:val="Hyperlink"/>
            <w:rFonts w:ascii="Arial" w:hAnsi="Arial" w:cs="Arial"/>
          </w:rPr>
          <w:t>RE04</w:t>
        </w:r>
      </w:hyperlink>
      <w:r w:rsidRPr="00BC4B64">
        <w:rPr>
          <w:rFonts w:ascii="Arial" w:hAnsi="Arial" w:cs="Arial"/>
          <w:color w:val="000000" w:themeColor="text1"/>
        </w:rPr>
        <w:t>, com os seguintes parâmetros de entrada:</w:t>
      </w:r>
    </w:p>
    <w:p w:rsidR="00BC4B64" w:rsidRPr="00BC4B64" w:rsidRDefault="00BC4B64" w:rsidP="00BC4B64">
      <w:pPr>
        <w:widowControl/>
        <w:autoSpaceDE w:val="0"/>
        <w:autoSpaceDN w:val="0"/>
        <w:adjustRightInd w:val="0"/>
        <w:spacing w:line="240" w:lineRule="auto"/>
        <w:ind w:left="1134"/>
        <w:rPr>
          <w:rFonts w:ascii="Arial" w:eastAsiaTheme="minorHAnsi" w:hAnsi="Arial" w:cs="Arial"/>
        </w:rPr>
      </w:pPr>
    </w:p>
    <w:p w:rsidR="00BC4B64" w:rsidRPr="00BC4B64" w:rsidRDefault="00BC4B64" w:rsidP="00BC4B64">
      <w:pPr>
        <w:pStyle w:val="Corpodetexto"/>
        <w:numPr>
          <w:ilvl w:val="0"/>
          <w:numId w:val="21"/>
        </w:numPr>
        <w:spacing w:after="0" w:line="360" w:lineRule="auto"/>
        <w:rPr>
          <w:rFonts w:ascii="Arial" w:hAnsi="Arial" w:cs="Arial"/>
          <w:color w:val="000000" w:themeColor="text1"/>
        </w:rPr>
      </w:pPr>
      <w:r w:rsidRPr="00BC4B64">
        <w:rPr>
          <w:rFonts w:ascii="Arial" w:hAnsi="Arial" w:cs="Arial"/>
          <w:color w:val="000000" w:themeColor="text1"/>
        </w:rPr>
        <w:t>Chave de Acesso</w:t>
      </w:r>
      <w:r>
        <w:rPr>
          <w:rFonts w:ascii="Arial" w:hAnsi="Arial" w:cs="Arial"/>
          <w:color w:val="000000" w:themeColor="text1"/>
        </w:rPr>
        <w:t>;</w:t>
      </w:r>
      <w:r w:rsidRPr="00BC4B64">
        <w:rPr>
          <w:rFonts w:ascii="Arial" w:hAnsi="Arial" w:cs="Arial"/>
          <w:color w:val="000000" w:themeColor="text1"/>
        </w:rPr>
        <w:t xml:space="preserve">  (Esta informação deve ser definida no webconfig)</w:t>
      </w:r>
    </w:p>
    <w:p w:rsidR="00BC4B64" w:rsidRPr="00BC4B64" w:rsidRDefault="00BC4B64" w:rsidP="00BC4B64">
      <w:pPr>
        <w:pStyle w:val="Corpodetexto"/>
        <w:numPr>
          <w:ilvl w:val="0"/>
          <w:numId w:val="21"/>
        </w:numPr>
        <w:spacing w:after="0" w:line="360" w:lineRule="auto"/>
        <w:rPr>
          <w:rFonts w:ascii="Arial" w:hAnsi="Arial" w:cs="Arial"/>
          <w:color w:val="000000" w:themeColor="text1"/>
        </w:rPr>
      </w:pPr>
      <w:r w:rsidRPr="00BC4B64">
        <w:rPr>
          <w:rFonts w:ascii="Arial" w:hAnsi="Arial" w:cs="Arial"/>
          <w:color w:val="000000" w:themeColor="text1"/>
        </w:rPr>
        <w:t>Sigla da Hierarquia</w:t>
      </w:r>
      <w:r>
        <w:rPr>
          <w:rFonts w:ascii="Arial" w:hAnsi="Arial" w:cs="Arial"/>
          <w:color w:val="000000" w:themeColor="text1"/>
        </w:rPr>
        <w:t>;</w:t>
      </w:r>
      <w:r w:rsidRPr="00BC4B64">
        <w:rPr>
          <w:rFonts w:ascii="Arial" w:hAnsi="Arial" w:cs="Arial"/>
          <w:color w:val="000000" w:themeColor="text1"/>
        </w:rPr>
        <w:t xml:space="preserve">   (Esta informação deve ser definida no webconfig)</w:t>
      </w:r>
    </w:p>
    <w:p w:rsidR="00BC4B64" w:rsidRPr="00BC4B64" w:rsidRDefault="00BC4B64" w:rsidP="00BC4B64">
      <w:pPr>
        <w:pStyle w:val="Corpodetexto"/>
        <w:numPr>
          <w:ilvl w:val="0"/>
          <w:numId w:val="21"/>
        </w:numPr>
        <w:spacing w:after="0" w:line="360" w:lineRule="auto"/>
        <w:rPr>
          <w:rFonts w:ascii="Arial" w:hAnsi="Arial" w:cs="Arial"/>
          <w:color w:val="000000" w:themeColor="text1"/>
        </w:rPr>
      </w:pPr>
      <w:r w:rsidRPr="00BC4B64">
        <w:rPr>
          <w:rFonts w:ascii="Arial" w:hAnsi="Arial" w:cs="Arial"/>
          <w:color w:val="000000" w:themeColor="text1"/>
        </w:rPr>
        <w:t>Código do Usuário</w:t>
      </w:r>
      <w:r>
        <w:rPr>
          <w:rFonts w:ascii="Arial" w:hAnsi="Arial" w:cs="Arial"/>
          <w:color w:val="000000" w:themeColor="text1"/>
        </w:rPr>
        <w:t>;</w:t>
      </w:r>
    </w:p>
    <w:p w:rsidR="00BC4B64" w:rsidRPr="00BC4B64" w:rsidRDefault="00BC4B64" w:rsidP="00BC4B64">
      <w:pPr>
        <w:pStyle w:val="Corpodetexto"/>
        <w:numPr>
          <w:ilvl w:val="0"/>
          <w:numId w:val="21"/>
        </w:numPr>
        <w:spacing w:after="0" w:line="360" w:lineRule="auto"/>
        <w:rPr>
          <w:rFonts w:ascii="Arial" w:hAnsi="Arial" w:cs="Arial"/>
          <w:color w:val="000000" w:themeColor="text1"/>
        </w:rPr>
      </w:pPr>
      <w:r w:rsidRPr="00BC4B64">
        <w:rPr>
          <w:rFonts w:ascii="Arial" w:hAnsi="Arial" w:cs="Arial"/>
          <w:color w:val="000000" w:themeColor="text1"/>
        </w:rPr>
        <w:t>Senha do usuário anterior</w:t>
      </w:r>
      <w:r>
        <w:rPr>
          <w:rFonts w:ascii="Arial" w:hAnsi="Arial" w:cs="Arial"/>
          <w:color w:val="000000" w:themeColor="text1"/>
        </w:rPr>
        <w:t>;</w:t>
      </w:r>
    </w:p>
    <w:p w:rsidR="00BC4B64" w:rsidRPr="00BC4B64" w:rsidRDefault="00BC4B64" w:rsidP="00BC4B64">
      <w:pPr>
        <w:pStyle w:val="Corpodetexto"/>
        <w:numPr>
          <w:ilvl w:val="0"/>
          <w:numId w:val="21"/>
        </w:numPr>
        <w:spacing w:after="0" w:line="360" w:lineRule="auto"/>
        <w:rPr>
          <w:rFonts w:ascii="Arial" w:hAnsi="Arial" w:cs="Arial"/>
          <w:color w:val="000000" w:themeColor="text1"/>
        </w:rPr>
      </w:pPr>
      <w:r w:rsidRPr="00BC4B64">
        <w:rPr>
          <w:rFonts w:ascii="Arial" w:hAnsi="Arial" w:cs="Arial"/>
          <w:color w:val="000000" w:themeColor="text1"/>
        </w:rPr>
        <w:t>Senha nova 1</w:t>
      </w:r>
      <w:r>
        <w:rPr>
          <w:rFonts w:ascii="Arial" w:hAnsi="Arial" w:cs="Arial"/>
          <w:color w:val="000000" w:themeColor="text1"/>
        </w:rPr>
        <w:t>;</w:t>
      </w:r>
    </w:p>
    <w:p w:rsidR="00BC4B64" w:rsidRPr="00BC4B64" w:rsidRDefault="00BC4B64" w:rsidP="00BC4B64">
      <w:pPr>
        <w:pStyle w:val="Corpodetexto"/>
        <w:numPr>
          <w:ilvl w:val="0"/>
          <w:numId w:val="21"/>
        </w:numPr>
        <w:spacing w:after="0" w:line="360" w:lineRule="auto"/>
        <w:rPr>
          <w:rFonts w:ascii="Arial" w:hAnsi="Arial" w:cs="Arial"/>
          <w:color w:val="000000" w:themeColor="text1"/>
        </w:rPr>
      </w:pPr>
      <w:r w:rsidRPr="00BC4B64">
        <w:rPr>
          <w:rFonts w:ascii="Arial" w:hAnsi="Arial" w:cs="Arial"/>
          <w:color w:val="000000" w:themeColor="text1"/>
        </w:rPr>
        <w:t>Senha nova 2</w:t>
      </w:r>
      <w:r>
        <w:rPr>
          <w:rFonts w:ascii="Arial" w:hAnsi="Arial" w:cs="Arial"/>
          <w:color w:val="000000" w:themeColor="text1"/>
        </w:rPr>
        <w:t>.</w:t>
      </w:r>
    </w:p>
    <w:p w:rsidR="00BC4B64" w:rsidRPr="00BC4B64" w:rsidRDefault="00BC4B64" w:rsidP="00BC4B64">
      <w:pPr>
        <w:pStyle w:val="Corpodetexto"/>
        <w:spacing w:after="0" w:line="360" w:lineRule="auto"/>
        <w:ind w:left="1134"/>
        <w:rPr>
          <w:rFonts w:ascii="Arial" w:hAnsi="Arial" w:cs="Arial"/>
          <w:color w:val="000000" w:themeColor="text1"/>
        </w:rPr>
      </w:pPr>
    </w:p>
    <w:p w:rsidR="00CD145A" w:rsidRPr="00207F79" w:rsidRDefault="00CD145A" w:rsidP="00504D9C">
      <w:pPr>
        <w:pStyle w:val="Ttulo2"/>
        <w:spacing w:before="0" w:line="360" w:lineRule="auto"/>
        <w:ind w:left="851" w:hanging="425"/>
        <w:jc w:val="both"/>
      </w:pPr>
      <w:bookmarkStart w:id="527" w:name="_Toc484416939"/>
      <w:r>
        <w:t>Geral</w:t>
      </w:r>
      <w:r w:rsidRPr="00207F79">
        <w:t>:</w:t>
      </w:r>
      <w:bookmarkEnd w:id="527"/>
    </w:p>
    <w:p w:rsidR="00EF2F9C" w:rsidRPr="007C0907" w:rsidRDefault="00EF2F9C" w:rsidP="00EF2F9C">
      <w:pPr>
        <w:pStyle w:val="Corpodetexto"/>
        <w:spacing w:after="0" w:line="360" w:lineRule="auto"/>
        <w:ind w:firstLine="131"/>
        <w:rPr>
          <w:rFonts w:ascii="Arial" w:hAnsi="Arial" w:cs="Arial"/>
          <w:b/>
          <w:color w:val="000000" w:themeColor="text1"/>
        </w:rPr>
      </w:pPr>
      <w:bookmarkStart w:id="528" w:name="RN_050"/>
      <w:r w:rsidRPr="007C0907">
        <w:rPr>
          <w:rFonts w:ascii="Arial" w:hAnsi="Arial" w:cs="Arial"/>
          <w:b/>
          <w:color w:val="000000" w:themeColor="text1"/>
        </w:rPr>
        <w:t>RN_</w:t>
      </w:r>
      <w:r w:rsidR="000756C4">
        <w:rPr>
          <w:rFonts w:ascii="Arial" w:hAnsi="Arial" w:cs="Arial"/>
          <w:b/>
          <w:color w:val="000000" w:themeColor="text1"/>
        </w:rPr>
        <w:t>0</w:t>
      </w:r>
      <w:r w:rsidR="002E774D" w:rsidRPr="007C0907">
        <w:rPr>
          <w:rFonts w:ascii="Arial" w:hAnsi="Arial" w:cs="Arial"/>
          <w:b/>
          <w:color w:val="000000" w:themeColor="text1"/>
        </w:rPr>
        <w:t>50</w:t>
      </w:r>
      <w:r w:rsidRPr="007C0907">
        <w:rPr>
          <w:rFonts w:ascii="Arial" w:hAnsi="Arial" w:cs="Arial"/>
          <w:b/>
          <w:color w:val="000000" w:themeColor="text1"/>
        </w:rPr>
        <w:t xml:space="preserve"> </w:t>
      </w:r>
      <w:bookmarkEnd w:id="528"/>
      <w:r w:rsidR="007A3607">
        <w:rPr>
          <w:rFonts w:ascii="Arial" w:hAnsi="Arial" w:cs="Arial"/>
          <w:b/>
          <w:color w:val="000000" w:themeColor="text1"/>
        </w:rPr>
        <w:t>-</w:t>
      </w:r>
      <w:r w:rsidRPr="007C0907">
        <w:rPr>
          <w:rFonts w:ascii="Arial" w:hAnsi="Arial" w:cs="Arial"/>
          <w:b/>
          <w:color w:val="000000" w:themeColor="text1"/>
        </w:rPr>
        <w:t xml:space="preserve"> </w:t>
      </w:r>
      <w:r w:rsidR="007C0907" w:rsidRPr="007C0907">
        <w:rPr>
          <w:rFonts w:ascii="Arial" w:hAnsi="Arial" w:cs="Arial"/>
          <w:b/>
          <w:color w:val="000000" w:themeColor="text1"/>
        </w:rPr>
        <w:t>Efetuar Login - Campos em Tela</w:t>
      </w:r>
    </w:p>
    <w:p w:rsidR="00011192" w:rsidRDefault="007C0907" w:rsidP="003F1433">
      <w:pPr>
        <w:pStyle w:val="Corpodetexto"/>
        <w:spacing w:after="0" w:line="360" w:lineRule="auto"/>
        <w:ind w:left="1134"/>
        <w:rPr>
          <w:rFonts w:ascii="Arial" w:hAnsi="Arial" w:cs="Arial"/>
          <w:color w:val="000000" w:themeColor="text1"/>
        </w:rPr>
      </w:pPr>
      <w:r>
        <w:rPr>
          <w:rFonts w:ascii="Arial" w:hAnsi="Arial" w:cs="Arial"/>
          <w:color w:val="000000" w:themeColor="text1"/>
        </w:rPr>
        <w:lastRenderedPageBreak/>
        <w:t>Os campos a serem exibidos em tela são:</w:t>
      </w:r>
    </w:p>
    <w:p w:rsidR="007C0907" w:rsidRDefault="007C0907" w:rsidP="007C0907">
      <w:pPr>
        <w:pStyle w:val="Corpodetexto"/>
        <w:numPr>
          <w:ilvl w:val="0"/>
          <w:numId w:val="18"/>
        </w:numPr>
        <w:spacing w:after="0" w:line="360" w:lineRule="auto"/>
        <w:rPr>
          <w:rFonts w:ascii="Arial" w:hAnsi="Arial" w:cs="Arial"/>
          <w:color w:val="000000" w:themeColor="text1"/>
        </w:rPr>
      </w:pPr>
      <w:r>
        <w:rPr>
          <w:rFonts w:ascii="Arial" w:hAnsi="Arial" w:cs="Arial"/>
          <w:color w:val="000000" w:themeColor="text1"/>
        </w:rPr>
        <w:t>Sobre o sistema: descrição do sistema, somente leitura;</w:t>
      </w:r>
    </w:p>
    <w:p w:rsidR="007C0907" w:rsidRDefault="007C0907" w:rsidP="007C0907">
      <w:pPr>
        <w:pStyle w:val="Corpodetexto"/>
        <w:numPr>
          <w:ilvl w:val="0"/>
          <w:numId w:val="18"/>
        </w:numPr>
        <w:spacing w:after="0" w:line="360" w:lineRule="auto"/>
        <w:rPr>
          <w:rFonts w:ascii="Arial" w:hAnsi="Arial" w:cs="Arial"/>
          <w:color w:val="000000" w:themeColor="text1"/>
        </w:rPr>
      </w:pPr>
      <w:r>
        <w:rPr>
          <w:rFonts w:ascii="Arial" w:hAnsi="Arial" w:cs="Arial"/>
          <w:color w:val="000000" w:themeColor="text1"/>
        </w:rPr>
        <w:t>Login Usuário;</w:t>
      </w:r>
    </w:p>
    <w:p w:rsidR="007C0907" w:rsidRDefault="007C0907" w:rsidP="007C0907">
      <w:pPr>
        <w:pStyle w:val="Corpodetexto"/>
        <w:numPr>
          <w:ilvl w:val="0"/>
          <w:numId w:val="18"/>
        </w:numPr>
        <w:spacing w:after="0" w:line="360" w:lineRule="auto"/>
        <w:rPr>
          <w:rFonts w:ascii="Arial" w:hAnsi="Arial" w:cs="Arial"/>
          <w:color w:val="000000" w:themeColor="text1"/>
        </w:rPr>
      </w:pPr>
      <w:r>
        <w:rPr>
          <w:rFonts w:ascii="Arial" w:hAnsi="Arial" w:cs="Arial"/>
          <w:color w:val="000000" w:themeColor="text1"/>
        </w:rPr>
        <w:t>Senha;</w:t>
      </w:r>
    </w:p>
    <w:p w:rsidR="007C0907" w:rsidRDefault="007C0907" w:rsidP="003F1433">
      <w:pPr>
        <w:pStyle w:val="Corpodetexto"/>
        <w:spacing w:after="0" w:line="360" w:lineRule="auto"/>
        <w:ind w:left="1134"/>
        <w:rPr>
          <w:rFonts w:ascii="Arial" w:hAnsi="Arial" w:cs="Arial"/>
          <w:color w:val="000000" w:themeColor="text1"/>
        </w:rPr>
      </w:pPr>
    </w:p>
    <w:p w:rsidR="007A3607" w:rsidRPr="007A3607" w:rsidRDefault="007A3607" w:rsidP="007A3607">
      <w:pPr>
        <w:pStyle w:val="Corpodetexto"/>
        <w:spacing w:after="0" w:line="360" w:lineRule="auto"/>
        <w:ind w:firstLine="131"/>
        <w:rPr>
          <w:rFonts w:ascii="Arial" w:hAnsi="Arial" w:cs="Arial"/>
          <w:b/>
          <w:color w:val="000000" w:themeColor="text1"/>
        </w:rPr>
      </w:pPr>
      <w:bookmarkStart w:id="529" w:name="RN_051"/>
      <w:r>
        <w:rPr>
          <w:rFonts w:ascii="Arial" w:hAnsi="Arial" w:cs="Arial"/>
          <w:b/>
          <w:color w:val="000000" w:themeColor="text1"/>
        </w:rPr>
        <w:t xml:space="preserve">RN_051 </w:t>
      </w:r>
      <w:bookmarkEnd w:id="529"/>
      <w:r>
        <w:rPr>
          <w:rFonts w:ascii="Arial" w:hAnsi="Arial" w:cs="Arial"/>
          <w:b/>
          <w:color w:val="000000" w:themeColor="text1"/>
        </w:rPr>
        <w:t>- Pesquisar parametrização de i</w:t>
      </w:r>
      <w:r w:rsidRPr="007A3607">
        <w:rPr>
          <w:rFonts w:ascii="Arial" w:hAnsi="Arial" w:cs="Arial"/>
          <w:b/>
          <w:color w:val="000000" w:themeColor="text1"/>
        </w:rPr>
        <w:t>mportação - Campos em Tela</w:t>
      </w:r>
    </w:p>
    <w:p w:rsidR="007A3607" w:rsidRDefault="007A3607" w:rsidP="007A3607">
      <w:pPr>
        <w:pStyle w:val="Corpodetexto"/>
        <w:spacing w:after="0" w:line="360" w:lineRule="auto"/>
        <w:ind w:left="1134"/>
        <w:rPr>
          <w:rFonts w:ascii="Arial" w:hAnsi="Arial" w:cs="Arial"/>
          <w:color w:val="000000" w:themeColor="text1"/>
        </w:rPr>
      </w:pPr>
      <w:r>
        <w:rPr>
          <w:rFonts w:ascii="Arial" w:hAnsi="Arial" w:cs="Arial"/>
          <w:color w:val="000000" w:themeColor="text1"/>
        </w:rPr>
        <w:t>Os campos a serem exibidos em tela são:</w:t>
      </w:r>
    </w:p>
    <w:p w:rsidR="007A3607" w:rsidRDefault="004275C8" w:rsidP="007A3607">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Arquivo</w:t>
      </w:r>
      <w:r w:rsidR="007A3607">
        <w:rPr>
          <w:rFonts w:ascii="Arial" w:hAnsi="Arial" w:cs="Arial"/>
          <w:color w:val="000000" w:themeColor="text1"/>
        </w:rPr>
        <w:t>;</w:t>
      </w:r>
    </w:p>
    <w:p w:rsidR="007A3607" w:rsidRDefault="007A3607" w:rsidP="007A3607">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Status;</w:t>
      </w:r>
    </w:p>
    <w:p w:rsidR="007A3607" w:rsidRDefault="007A3607" w:rsidP="007A3607">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Local;</w:t>
      </w:r>
    </w:p>
    <w:p w:rsidR="007A3607" w:rsidRDefault="007A3607" w:rsidP="007A3607">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Nomenclatura.</w:t>
      </w:r>
    </w:p>
    <w:p w:rsidR="00011192" w:rsidRDefault="00011192" w:rsidP="00011192">
      <w:pPr>
        <w:pStyle w:val="Ttulo2"/>
        <w:numPr>
          <w:ilvl w:val="0"/>
          <w:numId w:val="0"/>
        </w:numPr>
        <w:spacing w:before="0" w:line="360" w:lineRule="auto"/>
        <w:jc w:val="both"/>
      </w:pPr>
    </w:p>
    <w:p w:rsidR="00E769C9" w:rsidRPr="007A3607" w:rsidRDefault="00E769C9" w:rsidP="00E769C9">
      <w:pPr>
        <w:pStyle w:val="Corpodetexto"/>
        <w:spacing w:after="0" w:line="360" w:lineRule="auto"/>
        <w:ind w:firstLine="131"/>
        <w:rPr>
          <w:rFonts w:ascii="Arial" w:hAnsi="Arial" w:cs="Arial"/>
          <w:b/>
          <w:color w:val="000000" w:themeColor="text1"/>
        </w:rPr>
      </w:pPr>
      <w:bookmarkStart w:id="530" w:name="RN_052"/>
      <w:r>
        <w:rPr>
          <w:rFonts w:ascii="Arial" w:hAnsi="Arial" w:cs="Arial"/>
          <w:b/>
          <w:color w:val="000000" w:themeColor="text1"/>
        </w:rPr>
        <w:t xml:space="preserve">RN_052 </w:t>
      </w:r>
      <w:bookmarkEnd w:id="530"/>
      <w:r>
        <w:rPr>
          <w:rFonts w:ascii="Arial" w:hAnsi="Arial" w:cs="Arial"/>
          <w:b/>
          <w:color w:val="000000" w:themeColor="text1"/>
        </w:rPr>
        <w:t>- Detalhar parametrização de i</w:t>
      </w:r>
      <w:r w:rsidRPr="007A3607">
        <w:rPr>
          <w:rFonts w:ascii="Arial" w:hAnsi="Arial" w:cs="Arial"/>
          <w:b/>
          <w:color w:val="000000" w:themeColor="text1"/>
        </w:rPr>
        <w:t>mportação - Campos em Tela</w:t>
      </w:r>
    </w:p>
    <w:p w:rsidR="00E769C9" w:rsidRDefault="00E769C9" w:rsidP="00E769C9">
      <w:pPr>
        <w:pStyle w:val="Corpodetexto"/>
        <w:spacing w:after="0" w:line="360" w:lineRule="auto"/>
        <w:ind w:left="1134"/>
        <w:rPr>
          <w:rFonts w:ascii="Arial" w:hAnsi="Arial" w:cs="Arial"/>
          <w:color w:val="000000" w:themeColor="text1"/>
        </w:rPr>
      </w:pPr>
      <w:r>
        <w:rPr>
          <w:rFonts w:ascii="Arial" w:hAnsi="Arial" w:cs="Arial"/>
          <w:color w:val="000000" w:themeColor="text1"/>
        </w:rPr>
        <w:t>Os campos a serem exibidos em tela são:</w:t>
      </w:r>
    </w:p>
    <w:p w:rsidR="00E769C9" w:rsidRDefault="004275C8" w:rsidP="00E769C9">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Arquivo</w:t>
      </w:r>
      <w:r w:rsidR="00E769C9">
        <w:rPr>
          <w:rFonts w:ascii="Arial" w:hAnsi="Arial" w:cs="Arial"/>
          <w:color w:val="000000" w:themeColor="text1"/>
        </w:rPr>
        <w:t>;</w:t>
      </w:r>
    </w:p>
    <w:p w:rsidR="00E769C9" w:rsidRDefault="00E769C9" w:rsidP="00E769C9">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Status;</w:t>
      </w:r>
    </w:p>
    <w:p w:rsidR="00E769C9" w:rsidRDefault="00E769C9" w:rsidP="00E769C9">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Local;</w:t>
      </w:r>
    </w:p>
    <w:p w:rsidR="00E769C9" w:rsidRDefault="00E769C9" w:rsidP="00E769C9">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Nomenclatura;</w:t>
      </w:r>
    </w:p>
    <w:p w:rsidR="00E769C9" w:rsidRDefault="00335892" w:rsidP="00E769C9">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Extensões Permitidas.</w:t>
      </w:r>
    </w:p>
    <w:p w:rsidR="00E769C9" w:rsidRDefault="00E769C9" w:rsidP="00E769C9">
      <w:pPr>
        <w:pStyle w:val="Corpodetexto"/>
        <w:spacing w:after="0" w:line="360" w:lineRule="auto"/>
        <w:rPr>
          <w:rFonts w:ascii="Arial" w:hAnsi="Arial" w:cs="Arial"/>
          <w:color w:val="000000" w:themeColor="text1"/>
        </w:rPr>
      </w:pPr>
    </w:p>
    <w:p w:rsidR="007A3607" w:rsidRPr="004D2BD0" w:rsidRDefault="00010119" w:rsidP="004D2BD0">
      <w:pPr>
        <w:pStyle w:val="Corpodetexto"/>
        <w:spacing w:after="0" w:line="360" w:lineRule="auto"/>
        <w:ind w:firstLine="131"/>
        <w:rPr>
          <w:rFonts w:ascii="Arial" w:hAnsi="Arial" w:cs="Arial"/>
          <w:b/>
          <w:color w:val="000000" w:themeColor="text1"/>
        </w:rPr>
      </w:pPr>
      <w:bookmarkStart w:id="531" w:name="RN_053"/>
      <w:r>
        <w:rPr>
          <w:rFonts w:ascii="Arial" w:hAnsi="Arial" w:cs="Arial"/>
          <w:b/>
          <w:color w:val="000000" w:themeColor="text1"/>
        </w:rPr>
        <w:t>RN_053</w:t>
      </w:r>
      <w:bookmarkEnd w:id="531"/>
      <w:r>
        <w:rPr>
          <w:rFonts w:ascii="Arial" w:hAnsi="Arial" w:cs="Arial"/>
          <w:b/>
          <w:color w:val="000000" w:themeColor="text1"/>
        </w:rPr>
        <w:t xml:space="preserve"> - </w:t>
      </w:r>
      <w:r w:rsidR="00157D06" w:rsidRPr="004D2BD0">
        <w:rPr>
          <w:rFonts w:ascii="Arial" w:hAnsi="Arial" w:cs="Arial"/>
          <w:b/>
          <w:color w:val="000000" w:themeColor="text1"/>
        </w:rPr>
        <w:t>Tipo</w:t>
      </w:r>
      <w:del w:id="532" w:author="eric.giuliani" w:date="2017-06-29T10:45:00Z">
        <w:r w:rsidR="00157D06" w:rsidRPr="004D2BD0" w:rsidDel="00B47823">
          <w:rPr>
            <w:rFonts w:ascii="Arial" w:hAnsi="Arial" w:cs="Arial"/>
            <w:b/>
            <w:color w:val="000000" w:themeColor="text1"/>
          </w:rPr>
          <w:delText>s</w:delText>
        </w:r>
      </w:del>
      <w:r w:rsidR="00157D06" w:rsidRPr="004D2BD0">
        <w:rPr>
          <w:rFonts w:ascii="Arial" w:hAnsi="Arial" w:cs="Arial"/>
          <w:b/>
          <w:color w:val="000000" w:themeColor="text1"/>
        </w:rPr>
        <w:t xml:space="preserve"> de importação</w:t>
      </w:r>
    </w:p>
    <w:p w:rsidR="00000000" w:rsidRDefault="00B47823">
      <w:pPr>
        <w:pStyle w:val="Corpodetexto"/>
        <w:numPr>
          <w:ilvl w:val="0"/>
          <w:numId w:val="30"/>
        </w:numPr>
        <w:spacing w:after="0" w:line="360" w:lineRule="auto"/>
        <w:rPr>
          <w:del w:id="533" w:author="eric.giuliani" w:date="2017-06-29T10:45:00Z"/>
          <w:rFonts w:ascii="Arial" w:hAnsi="Arial" w:cs="Arial"/>
          <w:color w:val="000000" w:themeColor="text1"/>
        </w:rPr>
        <w:pPrChange w:id="534" w:author="eric.giuliani" w:date="2017-06-29T10:45:00Z">
          <w:pPr>
            <w:pStyle w:val="Corpodetexto"/>
            <w:spacing w:after="0" w:line="360" w:lineRule="auto"/>
            <w:ind w:left="1134"/>
          </w:pPr>
        </w:pPrChange>
      </w:pPr>
      <w:ins w:id="535" w:author="eric.giuliani" w:date="2017-06-29T10:46:00Z">
        <w:r>
          <w:rPr>
            <w:rFonts w:ascii="Arial" w:hAnsi="Arial" w:cs="Arial"/>
            <w:color w:val="000000" w:themeColor="text1"/>
          </w:rPr>
          <w:t xml:space="preserve">Todas as importações deverão ocorrer de forma automática pelo sistema. </w:t>
        </w:r>
      </w:ins>
      <w:del w:id="536" w:author="eric.giuliani" w:date="2017-06-29T10:45:00Z">
        <w:r w:rsidR="00157D06" w:rsidRPr="00157D06" w:rsidDel="00B47823">
          <w:rPr>
            <w:rFonts w:ascii="Arial" w:hAnsi="Arial" w:cs="Arial"/>
            <w:color w:val="000000" w:themeColor="text1"/>
          </w:rPr>
          <w:delText>Existem dois tipos de importação conforme abaixo:</w:delText>
        </w:r>
      </w:del>
    </w:p>
    <w:p w:rsidR="00000000" w:rsidRDefault="00157D06">
      <w:pPr>
        <w:pStyle w:val="Corpodetexto"/>
        <w:numPr>
          <w:ilvl w:val="0"/>
          <w:numId w:val="30"/>
        </w:numPr>
        <w:spacing w:after="0" w:line="360" w:lineRule="auto"/>
        <w:rPr>
          <w:del w:id="537" w:author="eric.giuliani" w:date="2017-06-29T10:45:00Z"/>
          <w:rFonts w:ascii="Arial" w:hAnsi="Arial" w:cs="Arial"/>
          <w:color w:val="000000" w:themeColor="text1"/>
        </w:rPr>
        <w:pPrChange w:id="538" w:author="eric.giuliani" w:date="2017-06-29T10:45:00Z">
          <w:pPr>
            <w:pStyle w:val="Corpodetexto"/>
            <w:numPr>
              <w:numId w:val="34"/>
            </w:numPr>
            <w:spacing w:after="0" w:line="360" w:lineRule="auto"/>
            <w:ind w:left="1854" w:hanging="360"/>
          </w:pPr>
        </w:pPrChange>
      </w:pPr>
      <w:del w:id="539" w:author="eric.giuliani" w:date="2017-06-29T10:45:00Z">
        <w:r w:rsidRPr="00157D06" w:rsidDel="00B47823">
          <w:rPr>
            <w:rFonts w:ascii="Arial" w:hAnsi="Arial" w:cs="Arial"/>
            <w:color w:val="000000" w:themeColor="text1"/>
          </w:rPr>
          <w:delText>Manual</w:delText>
        </w:r>
        <w:r w:rsidDel="00B47823">
          <w:rPr>
            <w:rFonts w:ascii="Arial" w:hAnsi="Arial" w:cs="Arial"/>
            <w:color w:val="000000" w:themeColor="text1"/>
          </w:rPr>
          <w:delText>: acionada manualmente pelo usuário via interface visual;</w:delText>
        </w:r>
      </w:del>
    </w:p>
    <w:p w:rsidR="00000000" w:rsidRDefault="00157D06">
      <w:pPr>
        <w:pStyle w:val="Corpodetexto"/>
        <w:numPr>
          <w:ilvl w:val="0"/>
          <w:numId w:val="30"/>
        </w:numPr>
        <w:spacing w:after="0" w:line="360" w:lineRule="auto"/>
        <w:rPr>
          <w:del w:id="540" w:author="eric.giuliani" w:date="2017-06-29T10:45:00Z"/>
          <w:rFonts w:ascii="Arial" w:hAnsi="Arial" w:cs="Arial"/>
          <w:color w:val="000000" w:themeColor="text1"/>
        </w:rPr>
        <w:pPrChange w:id="541" w:author="eric.giuliani" w:date="2017-06-29T10:45:00Z">
          <w:pPr>
            <w:pStyle w:val="Corpodetexto"/>
            <w:numPr>
              <w:ilvl w:val="1"/>
              <w:numId w:val="34"/>
            </w:numPr>
            <w:spacing w:after="0" w:line="360" w:lineRule="auto"/>
            <w:ind w:left="2574" w:hanging="360"/>
          </w:pPr>
        </w:pPrChange>
      </w:pPr>
      <w:del w:id="542" w:author="eric.giuliani" w:date="2017-06-29T10:45:00Z">
        <w:r w:rsidRPr="00157D06" w:rsidDel="00B47823">
          <w:rPr>
            <w:rFonts w:ascii="Arial" w:hAnsi="Arial" w:cs="Arial"/>
            <w:color w:val="000000" w:themeColor="text1"/>
          </w:rPr>
          <w:delText>SMADS;</w:delText>
        </w:r>
      </w:del>
    </w:p>
    <w:p w:rsidR="00000000" w:rsidRDefault="00157D06">
      <w:pPr>
        <w:pStyle w:val="Corpodetexto"/>
        <w:numPr>
          <w:ilvl w:val="0"/>
          <w:numId w:val="30"/>
        </w:numPr>
        <w:spacing w:after="0" w:line="360" w:lineRule="auto"/>
        <w:rPr>
          <w:del w:id="543" w:author="eric.giuliani" w:date="2017-06-29T10:45:00Z"/>
          <w:rFonts w:ascii="Arial" w:hAnsi="Arial" w:cs="Arial"/>
          <w:color w:val="000000" w:themeColor="text1"/>
        </w:rPr>
        <w:pPrChange w:id="544" w:author="eric.giuliani" w:date="2017-06-29T10:45:00Z">
          <w:pPr>
            <w:pStyle w:val="Corpodetexto"/>
            <w:numPr>
              <w:ilvl w:val="1"/>
              <w:numId w:val="34"/>
            </w:numPr>
            <w:spacing w:after="0" w:line="360" w:lineRule="auto"/>
            <w:ind w:left="2574" w:hanging="360"/>
          </w:pPr>
        </w:pPrChange>
      </w:pPr>
      <w:del w:id="545" w:author="eric.giuliani" w:date="2017-06-29T10:45:00Z">
        <w:r w:rsidRPr="00157D06" w:rsidDel="00B47823">
          <w:rPr>
            <w:rFonts w:ascii="Arial" w:hAnsi="Arial" w:cs="Arial"/>
            <w:color w:val="000000" w:themeColor="text1"/>
          </w:rPr>
          <w:delText>ILUME;</w:delText>
        </w:r>
      </w:del>
    </w:p>
    <w:p w:rsidR="005224DD" w:rsidRDefault="00157D06">
      <w:pPr>
        <w:pStyle w:val="Corpodetexto"/>
        <w:spacing w:after="0" w:line="360" w:lineRule="auto"/>
        <w:ind w:left="1134"/>
        <w:rPr>
          <w:rFonts w:ascii="Arial" w:hAnsi="Arial" w:cs="Arial"/>
          <w:color w:val="000000" w:themeColor="text1"/>
        </w:rPr>
      </w:pPr>
      <w:del w:id="546" w:author="eric.giuliani" w:date="2017-06-29T10:46:00Z">
        <w:r w:rsidRPr="00157D06" w:rsidDel="00B47823">
          <w:rPr>
            <w:rFonts w:ascii="Arial" w:hAnsi="Arial" w:cs="Arial"/>
            <w:color w:val="000000" w:themeColor="text1"/>
          </w:rPr>
          <w:delText>Automática</w:delText>
        </w:r>
        <w:r w:rsidDel="00B47823">
          <w:rPr>
            <w:rFonts w:ascii="Arial" w:hAnsi="Arial" w:cs="Arial"/>
            <w:color w:val="000000" w:themeColor="text1"/>
          </w:rPr>
          <w:delText>: executada pelo sistema de forma automática;</w:delText>
        </w:r>
      </w:del>
    </w:p>
    <w:p w:rsidR="005224DD" w:rsidRDefault="00157D06">
      <w:pPr>
        <w:pStyle w:val="Corpodetexto"/>
        <w:numPr>
          <w:ilvl w:val="0"/>
          <w:numId w:val="30"/>
        </w:numPr>
        <w:spacing w:after="0" w:line="360" w:lineRule="auto"/>
        <w:rPr>
          <w:rFonts w:ascii="Arial" w:hAnsi="Arial" w:cs="Arial"/>
          <w:color w:val="000000" w:themeColor="text1"/>
        </w:rPr>
      </w:pPr>
      <w:r w:rsidRPr="00157D06">
        <w:rPr>
          <w:rFonts w:ascii="Arial" w:hAnsi="Arial" w:cs="Arial"/>
          <w:color w:val="000000" w:themeColor="text1"/>
        </w:rPr>
        <w:t>Dados Cadastrais;</w:t>
      </w:r>
    </w:p>
    <w:p w:rsidR="005224DD" w:rsidRDefault="00157D06">
      <w:pPr>
        <w:pStyle w:val="Corpodetexto"/>
        <w:numPr>
          <w:ilvl w:val="0"/>
          <w:numId w:val="30"/>
        </w:numPr>
        <w:spacing w:after="0" w:line="360" w:lineRule="auto"/>
        <w:rPr>
          <w:rFonts w:ascii="Arial" w:hAnsi="Arial" w:cs="Arial"/>
          <w:color w:val="000000" w:themeColor="text1"/>
        </w:rPr>
      </w:pPr>
      <w:r w:rsidRPr="00157D06">
        <w:rPr>
          <w:rFonts w:ascii="Arial" w:hAnsi="Arial" w:cs="Arial"/>
          <w:color w:val="000000" w:themeColor="text1"/>
        </w:rPr>
        <w:t>Faturamento;</w:t>
      </w:r>
    </w:p>
    <w:p w:rsidR="005224DD" w:rsidRDefault="00157D06">
      <w:pPr>
        <w:pStyle w:val="Corpodetexto"/>
        <w:numPr>
          <w:ilvl w:val="0"/>
          <w:numId w:val="30"/>
        </w:numPr>
        <w:spacing w:after="0" w:line="360" w:lineRule="auto"/>
        <w:rPr>
          <w:rFonts w:ascii="Arial" w:hAnsi="Arial" w:cs="Arial"/>
          <w:color w:val="000000" w:themeColor="text1"/>
        </w:rPr>
      </w:pPr>
      <w:r w:rsidRPr="00157D06">
        <w:rPr>
          <w:rFonts w:ascii="Arial" w:hAnsi="Arial" w:cs="Arial"/>
          <w:color w:val="000000" w:themeColor="text1"/>
        </w:rPr>
        <w:t>Arrecadação;</w:t>
      </w:r>
    </w:p>
    <w:p w:rsidR="005224DD" w:rsidRDefault="00157D06">
      <w:pPr>
        <w:pStyle w:val="Corpodetexto"/>
        <w:numPr>
          <w:ilvl w:val="0"/>
          <w:numId w:val="30"/>
        </w:numPr>
        <w:spacing w:after="0" w:line="360" w:lineRule="auto"/>
        <w:rPr>
          <w:rFonts w:ascii="Arial" w:hAnsi="Arial" w:cs="Arial"/>
          <w:color w:val="000000" w:themeColor="text1"/>
        </w:rPr>
      </w:pPr>
      <w:r w:rsidRPr="00157D06">
        <w:rPr>
          <w:rFonts w:ascii="Arial" w:hAnsi="Arial" w:cs="Arial"/>
          <w:color w:val="000000" w:themeColor="text1"/>
        </w:rPr>
        <w:t>Valores Extrao</w:t>
      </w:r>
      <w:r w:rsidR="005F4968">
        <w:rPr>
          <w:rFonts w:ascii="Arial" w:hAnsi="Arial" w:cs="Arial"/>
          <w:color w:val="000000" w:themeColor="text1"/>
        </w:rPr>
        <w:t>r</w:t>
      </w:r>
      <w:r w:rsidRPr="00157D06">
        <w:rPr>
          <w:rFonts w:ascii="Arial" w:hAnsi="Arial" w:cs="Arial"/>
          <w:color w:val="000000" w:themeColor="text1"/>
        </w:rPr>
        <w:t>dinários;</w:t>
      </w:r>
    </w:p>
    <w:p w:rsidR="005224DD" w:rsidRDefault="00157D06">
      <w:pPr>
        <w:pStyle w:val="Corpodetexto"/>
        <w:numPr>
          <w:ilvl w:val="0"/>
          <w:numId w:val="30"/>
        </w:numPr>
        <w:spacing w:after="0" w:line="360" w:lineRule="auto"/>
        <w:rPr>
          <w:ins w:id="547" w:author="eric.giuliani" w:date="2017-06-29T10:45:00Z"/>
          <w:rFonts w:ascii="Arial" w:hAnsi="Arial" w:cs="Arial"/>
          <w:color w:val="000000" w:themeColor="text1"/>
        </w:rPr>
      </w:pPr>
      <w:r w:rsidRPr="00157D06">
        <w:rPr>
          <w:rFonts w:ascii="Arial" w:hAnsi="Arial" w:cs="Arial"/>
          <w:color w:val="000000" w:themeColor="text1"/>
        </w:rPr>
        <w:t>Cash Power.</w:t>
      </w:r>
    </w:p>
    <w:p w:rsidR="005224DD" w:rsidRDefault="00EE2BA5">
      <w:pPr>
        <w:pStyle w:val="Corpodetexto"/>
        <w:numPr>
          <w:ilvl w:val="0"/>
          <w:numId w:val="30"/>
        </w:numPr>
        <w:spacing w:after="0" w:line="360" w:lineRule="auto"/>
        <w:rPr>
          <w:ins w:id="548" w:author="eric.giuliani" w:date="2017-06-29T10:45:00Z"/>
          <w:rFonts w:ascii="Arial" w:hAnsi="Arial" w:cs="Arial"/>
          <w:color w:val="000000" w:themeColor="text1"/>
        </w:rPr>
      </w:pPr>
      <w:ins w:id="549" w:author="lais.garcia" w:date="2017-07-13T14:03:00Z">
        <w:r>
          <w:rPr>
            <w:rFonts w:ascii="Arial" w:hAnsi="Arial" w:cs="Arial"/>
            <w:color w:val="000000" w:themeColor="text1"/>
          </w:rPr>
          <w:t>Baixa Renda</w:t>
        </w:r>
      </w:ins>
      <w:ins w:id="550" w:author="eric.giuliani" w:date="2017-06-29T10:45:00Z">
        <w:del w:id="551" w:author="lais.garcia" w:date="2017-07-14T19:12:00Z">
          <w:r w:rsidR="00B47823" w:rsidDel="00364CB5">
            <w:rPr>
              <w:rFonts w:ascii="Arial" w:hAnsi="Arial" w:cs="Arial"/>
              <w:color w:val="000000" w:themeColor="text1"/>
            </w:rPr>
            <w:delText>SMADS</w:delText>
          </w:r>
        </w:del>
        <w:r w:rsidR="00B47823">
          <w:rPr>
            <w:rFonts w:ascii="Arial" w:hAnsi="Arial" w:cs="Arial"/>
            <w:color w:val="000000" w:themeColor="text1"/>
          </w:rPr>
          <w:t>;</w:t>
        </w:r>
      </w:ins>
    </w:p>
    <w:p w:rsidR="005224DD" w:rsidRDefault="00B47823">
      <w:pPr>
        <w:pStyle w:val="Corpodetexto"/>
        <w:numPr>
          <w:ilvl w:val="0"/>
          <w:numId w:val="30"/>
        </w:numPr>
        <w:spacing w:after="0" w:line="360" w:lineRule="auto"/>
        <w:rPr>
          <w:rFonts w:ascii="Arial" w:hAnsi="Arial" w:cs="Arial"/>
          <w:color w:val="000000" w:themeColor="text1"/>
        </w:rPr>
      </w:pPr>
      <w:ins w:id="552" w:author="eric.giuliani" w:date="2017-06-29T10:45:00Z">
        <w:r>
          <w:rPr>
            <w:rFonts w:ascii="Arial" w:hAnsi="Arial" w:cs="Arial"/>
            <w:color w:val="000000" w:themeColor="text1"/>
          </w:rPr>
          <w:t>ILUME.</w:t>
        </w:r>
      </w:ins>
    </w:p>
    <w:p w:rsidR="00F21649" w:rsidRDefault="00F21649">
      <w:pPr>
        <w:widowControl/>
        <w:spacing w:after="200" w:line="276" w:lineRule="auto"/>
        <w:rPr>
          <w:rFonts w:cs="Arial"/>
        </w:rPr>
      </w:pPr>
    </w:p>
    <w:p w:rsidR="00F21649" w:rsidRPr="005F4968" w:rsidRDefault="005F4968" w:rsidP="005F4968">
      <w:pPr>
        <w:pStyle w:val="Corpodetexto"/>
        <w:spacing w:after="0" w:line="360" w:lineRule="auto"/>
        <w:ind w:firstLine="131"/>
        <w:rPr>
          <w:rFonts w:ascii="Arial" w:hAnsi="Arial" w:cs="Arial"/>
          <w:b/>
          <w:color w:val="000000" w:themeColor="text1"/>
        </w:rPr>
      </w:pPr>
      <w:bookmarkStart w:id="553" w:name="RN_054"/>
      <w:r>
        <w:rPr>
          <w:rFonts w:ascii="Arial" w:hAnsi="Arial" w:cs="Arial"/>
          <w:b/>
          <w:color w:val="000000" w:themeColor="text1"/>
        </w:rPr>
        <w:t xml:space="preserve">RN_054 </w:t>
      </w:r>
      <w:bookmarkEnd w:id="553"/>
      <w:r>
        <w:rPr>
          <w:rFonts w:ascii="Arial" w:hAnsi="Arial" w:cs="Arial"/>
          <w:b/>
          <w:color w:val="000000" w:themeColor="text1"/>
        </w:rPr>
        <w:t xml:space="preserve">- </w:t>
      </w:r>
      <w:r w:rsidR="00F21649" w:rsidRPr="005F4968">
        <w:rPr>
          <w:rFonts w:ascii="Arial" w:hAnsi="Arial" w:cs="Arial"/>
          <w:b/>
          <w:color w:val="000000" w:themeColor="text1"/>
        </w:rPr>
        <w:t>Parametrização de importação - Valores</w:t>
      </w:r>
    </w:p>
    <w:p w:rsidR="009E2EDC" w:rsidRDefault="009E2EDC" w:rsidP="009E2EDC">
      <w:pPr>
        <w:pStyle w:val="Corpodetexto"/>
        <w:spacing w:after="0" w:line="360" w:lineRule="auto"/>
        <w:ind w:left="1134"/>
        <w:rPr>
          <w:rFonts w:ascii="Arial" w:hAnsi="Arial" w:cs="Arial"/>
          <w:color w:val="000000" w:themeColor="text1"/>
        </w:rPr>
      </w:pPr>
      <w:r>
        <w:rPr>
          <w:rFonts w:ascii="Arial" w:hAnsi="Arial" w:cs="Arial"/>
          <w:color w:val="000000" w:themeColor="text1"/>
        </w:rPr>
        <w:lastRenderedPageBreak/>
        <w:t>É obrigatório o uso da variável %data% no nome do arquivo. Esta variável representa a composição de Ano, Mês, Dia, Hora, Minuto e Segundo (14 caracteres numéricos), portanto o restante da nomenclatura do arquivo deve ter, no máximo, 236 caracteres.</w:t>
      </w:r>
    </w:p>
    <w:p w:rsidR="00045139" w:rsidRDefault="00045139" w:rsidP="005F4968">
      <w:pPr>
        <w:pStyle w:val="Corpodetexto"/>
        <w:spacing w:after="0" w:line="360" w:lineRule="auto"/>
        <w:ind w:left="1134"/>
        <w:rPr>
          <w:rFonts w:ascii="Arial" w:hAnsi="Arial" w:cs="Arial"/>
          <w:color w:val="000000" w:themeColor="text1"/>
        </w:rPr>
      </w:pPr>
    </w:p>
    <w:p w:rsidR="00F21649" w:rsidRPr="005F4968" w:rsidRDefault="00AC231D" w:rsidP="005F4968">
      <w:pPr>
        <w:pStyle w:val="Corpodetexto"/>
        <w:spacing w:after="0" w:line="360" w:lineRule="auto"/>
        <w:ind w:left="1134"/>
        <w:rPr>
          <w:rFonts w:ascii="Arial" w:hAnsi="Arial" w:cs="Arial"/>
          <w:color w:val="000000" w:themeColor="text1"/>
        </w:rPr>
      </w:pPr>
      <w:r w:rsidRPr="005F4968">
        <w:rPr>
          <w:rFonts w:ascii="Arial" w:hAnsi="Arial" w:cs="Arial"/>
          <w:color w:val="000000" w:themeColor="text1"/>
        </w:rPr>
        <w:t>Os valores</w:t>
      </w:r>
      <w:r>
        <w:rPr>
          <w:rFonts w:ascii="Arial" w:hAnsi="Arial" w:cs="Arial"/>
          <w:color w:val="000000" w:themeColor="text1"/>
        </w:rPr>
        <w:t xml:space="preserve"> abaixo</w:t>
      </w:r>
      <w:r w:rsidRPr="005F4968">
        <w:rPr>
          <w:rFonts w:ascii="Arial" w:hAnsi="Arial" w:cs="Arial"/>
          <w:color w:val="000000" w:themeColor="text1"/>
        </w:rPr>
        <w:t xml:space="preserve"> deverão ser cadastrados</w:t>
      </w:r>
      <w:r>
        <w:rPr>
          <w:rFonts w:ascii="Arial" w:hAnsi="Arial" w:cs="Arial"/>
          <w:color w:val="000000" w:themeColor="text1"/>
        </w:rPr>
        <w:t xml:space="preserve"> para a funcionalidade de Parâmetros de Importação</w:t>
      </w:r>
      <w:r w:rsidRPr="005F4968">
        <w:rPr>
          <w:rFonts w:ascii="Arial" w:hAnsi="Arial" w:cs="Arial"/>
          <w:color w:val="000000" w:themeColor="text1"/>
        </w:rPr>
        <w:t xml:space="preserve"> no banco via script de pré-carga</w:t>
      </w:r>
      <w:r>
        <w:rPr>
          <w:rFonts w:ascii="Arial" w:hAnsi="Arial" w:cs="Arial"/>
          <w:color w:val="000000" w:themeColor="text1"/>
        </w:rPr>
        <w:t>; e disponíveis para consulta para demais funcionalidades:</w:t>
      </w:r>
    </w:p>
    <w:p w:rsidR="00F21649" w:rsidRDefault="00F21649" w:rsidP="00F21649">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t>Dados Cadastrais</w:t>
      </w:r>
    </w:p>
    <w:p w:rsidR="00F21649" w:rsidRDefault="00F21649" w:rsidP="00F21649">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w:t>
      </w:r>
      <w:r w:rsidR="005F4968">
        <w:rPr>
          <w:rFonts w:ascii="Arial" w:hAnsi="Arial" w:cs="Arial"/>
          <w:color w:val="000000" w:themeColor="text1"/>
        </w:rPr>
        <w:t>: Ativo</w:t>
      </w:r>
      <w:r>
        <w:rPr>
          <w:rFonts w:ascii="Arial" w:hAnsi="Arial" w:cs="Arial"/>
          <w:color w:val="000000" w:themeColor="text1"/>
        </w:rPr>
        <w:t>;</w:t>
      </w:r>
    </w:p>
    <w:p w:rsidR="00F21649" w:rsidRDefault="00F21649" w:rsidP="00F21649">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Local</w:t>
      </w:r>
      <w:r w:rsidR="005F4968">
        <w:rPr>
          <w:rFonts w:ascii="Arial" w:hAnsi="Arial" w:cs="Arial"/>
          <w:color w:val="000000" w:themeColor="text1"/>
        </w:rPr>
        <w:t xml:space="preserve">: </w:t>
      </w:r>
      <w:r w:rsidR="004B170B" w:rsidRPr="004B170B">
        <w:rPr>
          <w:rFonts w:ascii="Arial" w:hAnsi="Arial" w:cs="Arial"/>
          <w:color w:val="FF0000"/>
        </w:rPr>
        <w:t>\\nas.prodam\SF9450_COSIP_AES_HOM\dados_cadastrais\importacao\</w:t>
      </w:r>
      <w:r w:rsidR="004B170B" w:rsidRPr="004B170B" w:rsidDel="004B170B">
        <w:rPr>
          <w:rFonts w:ascii="Arial" w:hAnsi="Arial" w:cs="Arial"/>
          <w:color w:val="FF0000"/>
        </w:rPr>
        <w:t xml:space="preserve"> </w:t>
      </w:r>
      <w:r>
        <w:rPr>
          <w:rFonts w:ascii="Arial" w:hAnsi="Arial" w:cs="Arial"/>
          <w:color w:val="000000" w:themeColor="text1"/>
        </w:rPr>
        <w:t>;</w:t>
      </w:r>
    </w:p>
    <w:p w:rsidR="00F21649" w:rsidRDefault="00F21649" w:rsidP="00F21649">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Nomenclatura</w:t>
      </w:r>
      <w:r w:rsidR="005F4968">
        <w:rPr>
          <w:rFonts w:ascii="Arial" w:hAnsi="Arial" w:cs="Arial"/>
          <w:color w:val="000000" w:themeColor="text1"/>
        </w:rPr>
        <w:t xml:space="preserve">: </w:t>
      </w:r>
      <w:r w:rsidR="00D5206E">
        <w:rPr>
          <w:rFonts w:ascii="Arial" w:hAnsi="Arial" w:cs="Arial"/>
          <w:color w:val="FF0000"/>
        </w:rPr>
        <w:t>COSIP_%data%-</w:t>
      </w:r>
      <w:r w:rsidR="004B170B" w:rsidRPr="004B170B">
        <w:rPr>
          <w:rFonts w:ascii="Arial" w:hAnsi="Arial" w:cs="Arial"/>
          <w:color w:val="FF0000"/>
        </w:rPr>
        <w:t>DadosCadastrais</w:t>
      </w:r>
      <w:r>
        <w:rPr>
          <w:rFonts w:ascii="Arial" w:hAnsi="Arial" w:cs="Arial"/>
          <w:color w:val="000000" w:themeColor="text1"/>
        </w:rPr>
        <w:t>;</w:t>
      </w:r>
    </w:p>
    <w:p w:rsidR="00F21649" w:rsidRDefault="00F21649" w:rsidP="00F21649">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Extensões Permitidas</w:t>
      </w:r>
      <w:r w:rsidR="005F4968">
        <w:rPr>
          <w:rFonts w:ascii="Arial" w:hAnsi="Arial" w:cs="Arial"/>
          <w:color w:val="000000" w:themeColor="text1"/>
        </w:rPr>
        <w:t>: TXT</w:t>
      </w:r>
      <w:r>
        <w:rPr>
          <w:rFonts w:ascii="Arial" w:hAnsi="Arial" w:cs="Arial"/>
          <w:color w:val="000000" w:themeColor="text1"/>
        </w:rPr>
        <w:t>;</w:t>
      </w:r>
    </w:p>
    <w:p w:rsidR="00F21649" w:rsidRPr="00335892" w:rsidRDefault="00F21649" w:rsidP="005F4968">
      <w:pPr>
        <w:pStyle w:val="Corpodetexto"/>
        <w:numPr>
          <w:ilvl w:val="1"/>
          <w:numId w:val="34"/>
        </w:numPr>
        <w:spacing w:after="0" w:line="360" w:lineRule="auto"/>
        <w:rPr>
          <w:rFonts w:ascii="Arial" w:hAnsi="Arial" w:cs="Arial"/>
          <w:color w:val="000000" w:themeColor="text1"/>
        </w:rPr>
      </w:pPr>
      <w:r w:rsidRPr="00335892">
        <w:rPr>
          <w:rFonts w:ascii="Arial" w:hAnsi="Arial" w:cs="Arial"/>
          <w:color w:val="000000" w:themeColor="text1"/>
        </w:rPr>
        <w:t>Periodicidade</w:t>
      </w:r>
      <w:r w:rsidR="005F4968" w:rsidRPr="00335892">
        <w:rPr>
          <w:rFonts w:ascii="Arial" w:hAnsi="Arial" w:cs="Arial"/>
          <w:color w:val="000000" w:themeColor="text1"/>
        </w:rPr>
        <w:t>: Mensal</w:t>
      </w:r>
      <w:r w:rsidRPr="00335892">
        <w:rPr>
          <w:rFonts w:ascii="Arial" w:hAnsi="Arial" w:cs="Arial"/>
          <w:color w:val="000000" w:themeColor="text1"/>
        </w:rPr>
        <w:t>.</w:t>
      </w:r>
    </w:p>
    <w:p w:rsidR="00F21649" w:rsidRDefault="00F21649" w:rsidP="005F4968">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t>Faturamento</w:t>
      </w:r>
    </w:p>
    <w:p w:rsidR="005F4968" w:rsidRDefault="005F4968" w:rsidP="005F4968">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4B170B" w:rsidRDefault="004B170B" w:rsidP="004B170B">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Local: </w:t>
      </w:r>
      <w:r w:rsidRPr="004B170B">
        <w:rPr>
          <w:rFonts w:ascii="Arial" w:hAnsi="Arial" w:cs="Arial"/>
          <w:color w:val="FF0000"/>
        </w:rPr>
        <w:t>\\nas.prodam\SF9450_COSIP_AES_HOM\</w:t>
      </w:r>
      <w:r w:rsidR="00D3338A" w:rsidRPr="004B170B">
        <w:rPr>
          <w:rFonts w:ascii="Arial" w:hAnsi="Arial" w:cs="Arial"/>
          <w:color w:val="FF0000"/>
        </w:rPr>
        <w:t>faturamento\importacao\</w:t>
      </w:r>
      <w:r>
        <w:rPr>
          <w:rFonts w:ascii="Arial" w:hAnsi="Arial" w:cs="Arial"/>
          <w:color w:val="000000" w:themeColor="text1"/>
        </w:rPr>
        <w:t>;</w:t>
      </w:r>
    </w:p>
    <w:p w:rsidR="005F4968" w:rsidRDefault="005F4968" w:rsidP="005F4968">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Nomenclatura: </w:t>
      </w:r>
      <w:r w:rsidR="00D5206E">
        <w:rPr>
          <w:rFonts w:ascii="Arial" w:hAnsi="Arial" w:cs="Arial"/>
          <w:color w:val="FF0000"/>
        </w:rPr>
        <w:t>COSIP_%data%-</w:t>
      </w:r>
      <w:r w:rsidR="004B170B" w:rsidRPr="004B170B">
        <w:rPr>
          <w:rFonts w:ascii="Arial" w:hAnsi="Arial" w:cs="Arial"/>
          <w:color w:val="FF0000"/>
        </w:rPr>
        <w:t>Faturamento</w:t>
      </w:r>
      <w:r>
        <w:rPr>
          <w:rFonts w:ascii="Arial" w:hAnsi="Arial" w:cs="Arial"/>
          <w:color w:val="000000" w:themeColor="text1"/>
        </w:rPr>
        <w:t>;</w:t>
      </w:r>
    </w:p>
    <w:p w:rsidR="005F4968" w:rsidRDefault="005F4968" w:rsidP="005F4968">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Extensões Permitidas: TXT;</w:t>
      </w:r>
    </w:p>
    <w:p w:rsidR="005F4968" w:rsidRDefault="00335892" w:rsidP="0033589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Periodicidade: Mensal.</w:t>
      </w:r>
    </w:p>
    <w:p w:rsidR="00F21649" w:rsidRDefault="00F21649" w:rsidP="005F4968">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t>Arrecadação</w:t>
      </w:r>
    </w:p>
    <w:p w:rsidR="005F4968" w:rsidRDefault="005F4968" w:rsidP="005F4968">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4B170B" w:rsidRDefault="004B170B" w:rsidP="004B170B">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Local: </w:t>
      </w:r>
      <w:r w:rsidRPr="004B170B">
        <w:rPr>
          <w:rFonts w:ascii="Arial" w:hAnsi="Arial" w:cs="Arial"/>
          <w:color w:val="FF0000"/>
        </w:rPr>
        <w:t>\\nas.prodam\SF9450_COSIP_AES_HOM\</w:t>
      </w:r>
      <w:r>
        <w:rPr>
          <w:rFonts w:ascii="Arial" w:hAnsi="Arial" w:cs="Arial"/>
          <w:color w:val="FF0000"/>
        </w:rPr>
        <w:t>arrecadacao\importacao\</w:t>
      </w:r>
      <w:r>
        <w:rPr>
          <w:rFonts w:ascii="Arial" w:hAnsi="Arial" w:cs="Arial"/>
          <w:color w:val="000000" w:themeColor="text1"/>
        </w:rPr>
        <w:t>;</w:t>
      </w:r>
    </w:p>
    <w:p w:rsidR="005F4968" w:rsidRDefault="005F4968" w:rsidP="005F4968">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Nomenclatura: </w:t>
      </w:r>
      <w:r w:rsidR="00D5206E">
        <w:rPr>
          <w:rFonts w:ascii="Arial" w:hAnsi="Arial" w:cs="Arial"/>
          <w:color w:val="FF0000"/>
        </w:rPr>
        <w:t>COSIP_%data%-</w:t>
      </w:r>
      <w:r w:rsidR="004B170B" w:rsidRPr="004B170B">
        <w:rPr>
          <w:rFonts w:ascii="Arial" w:hAnsi="Arial" w:cs="Arial"/>
          <w:color w:val="FF0000"/>
        </w:rPr>
        <w:t>Arrecadacao</w:t>
      </w:r>
      <w:r>
        <w:rPr>
          <w:rFonts w:ascii="Arial" w:hAnsi="Arial" w:cs="Arial"/>
          <w:color w:val="000000" w:themeColor="text1"/>
        </w:rPr>
        <w:t>;</w:t>
      </w:r>
    </w:p>
    <w:p w:rsidR="005F4968" w:rsidRDefault="005F4968" w:rsidP="005F4968">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Extensões Permitidas: TXT;</w:t>
      </w:r>
    </w:p>
    <w:p w:rsidR="005F4968" w:rsidRDefault="00335892" w:rsidP="0033589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Periodicidade: Mensal.</w:t>
      </w:r>
    </w:p>
    <w:p w:rsidR="00F21649" w:rsidRDefault="00F21649" w:rsidP="005F4968">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t xml:space="preserve">Valores </w:t>
      </w:r>
      <w:r w:rsidR="00245CEC" w:rsidRPr="00157D06">
        <w:rPr>
          <w:rFonts w:ascii="Arial" w:hAnsi="Arial" w:cs="Arial"/>
          <w:color w:val="000000" w:themeColor="text1"/>
        </w:rPr>
        <w:t>Extraordinários</w:t>
      </w:r>
    </w:p>
    <w:p w:rsidR="005F4968" w:rsidRDefault="005F4968" w:rsidP="005F4968">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4B170B" w:rsidRDefault="004B170B" w:rsidP="004B170B">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Local: </w:t>
      </w:r>
      <w:r w:rsidRPr="004B170B">
        <w:rPr>
          <w:rFonts w:ascii="Arial" w:hAnsi="Arial" w:cs="Arial"/>
          <w:color w:val="FF0000"/>
        </w:rPr>
        <w:t>\\nas.prodam\SF9450_COSIP_AES_HOM\valores_extraordinarios\importacao\</w:t>
      </w:r>
      <w:r>
        <w:rPr>
          <w:rFonts w:ascii="Arial" w:hAnsi="Arial" w:cs="Arial"/>
          <w:color w:val="000000" w:themeColor="text1"/>
        </w:rPr>
        <w:t>;</w:t>
      </w:r>
    </w:p>
    <w:p w:rsidR="005F4968" w:rsidRDefault="005F4968" w:rsidP="005F4968">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Nomenclatura: </w:t>
      </w:r>
      <w:r w:rsidR="00D5206E">
        <w:rPr>
          <w:rFonts w:ascii="Arial" w:hAnsi="Arial" w:cs="Arial"/>
          <w:color w:val="FF0000"/>
        </w:rPr>
        <w:t>COSIP_%data%-</w:t>
      </w:r>
      <w:r w:rsidR="004B170B" w:rsidRPr="004B170B">
        <w:rPr>
          <w:rFonts w:ascii="Arial" w:hAnsi="Arial" w:cs="Arial"/>
          <w:color w:val="FF0000"/>
        </w:rPr>
        <w:t>ValoresExtraordinarios</w:t>
      </w:r>
      <w:r>
        <w:rPr>
          <w:rFonts w:ascii="Arial" w:hAnsi="Arial" w:cs="Arial"/>
          <w:color w:val="000000" w:themeColor="text1"/>
        </w:rPr>
        <w:t>;</w:t>
      </w:r>
    </w:p>
    <w:p w:rsidR="005F4968" w:rsidRDefault="005F4968" w:rsidP="005F4968">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Extensões Permitidas: TXT;</w:t>
      </w:r>
    </w:p>
    <w:p w:rsidR="005F4968" w:rsidRDefault="00335892" w:rsidP="0033589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Periodicidade: Mensal.</w:t>
      </w:r>
    </w:p>
    <w:p w:rsidR="005F4968" w:rsidRDefault="00F21649" w:rsidP="005F4968">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t>Cash Power</w:t>
      </w:r>
    </w:p>
    <w:p w:rsidR="005F4968" w:rsidRDefault="005F4968" w:rsidP="005F4968">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4B170B" w:rsidRPr="006B5BA6" w:rsidRDefault="00F25C47" w:rsidP="004B170B">
      <w:pPr>
        <w:pStyle w:val="Corpodetexto"/>
        <w:numPr>
          <w:ilvl w:val="1"/>
          <w:numId w:val="34"/>
        </w:numPr>
        <w:spacing w:after="0" w:line="360" w:lineRule="auto"/>
        <w:rPr>
          <w:rFonts w:ascii="Arial" w:hAnsi="Arial" w:cs="Arial"/>
          <w:color w:val="000000" w:themeColor="text1"/>
          <w:lang w:val="en-US"/>
        </w:rPr>
      </w:pPr>
      <w:r w:rsidRPr="00F25C47">
        <w:rPr>
          <w:rFonts w:ascii="Arial" w:hAnsi="Arial" w:cs="Arial"/>
          <w:color w:val="000000" w:themeColor="text1"/>
          <w:lang w:val="en-US"/>
        </w:rPr>
        <w:t xml:space="preserve">Local: </w:t>
      </w:r>
      <w:r w:rsidRPr="00F25C47">
        <w:rPr>
          <w:rFonts w:ascii="Arial" w:hAnsi="Arial" w:cs="Arial"/>
          <w:color w:val="FF0000"/>
          <w:lang w:val="en-US"/>
        </w:rPr>
        <w:t>\\nas.prodam\SF9450_COSIP_AES_HOM\cash_power\importacao\</w:t>
      </w:r>
      <w:r w:rsidRPr="00F25C47">
        <w:rPr>
          <w:rFonts w:ascii="Arial" w:hAnsi="Arial" w:cs="Arial"/>
          <w:color w:val="000000" w:themeColor="text1"/>
          <w:lang w:val="en-US"/>
        </w:rPr>
        <w:t>;</w:t>
      </w:r>
    </w:p>
    <w:p w:rsidR="005F4968" w:rsidRDefault="005F4968" w:rsidP="005F4968">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Nomenclatura: </w:t>
      </w:r>
      <w:r w:rsidR="00D5206E">
        <w:rPr>
          <w:rFonts w:ascii="Arial" w:hAnsi="Arial" w:cs="Arial"/>
          <w:color w:val="FF0000"/>
        </w:rPr>
        <w:t>COSIP_%data%-</w:t>
      </w:r>
      <w:r w:rsidR="004B170B" w:rsidRPr="004B170B">
        <w:rPr>
          <w:rFonts w:ascii="Arial" w:hAnsi="Arial" w:cs="Arial"/>
          <w:color w:val="FF0000"/>
        </w:rPr>
        <w:t>CashPower</w:t>
      </w:r>
      <w:r w:rsidR="00D3338A" w:rsidDel="004B170B">
        <w:rPr>
          <w:rFonts w:ascii="Arial" w:hAnsi="Arial" w:cs="Arial"/>
          <w:color w:val="FF0000"/>
        </w:rPr>
        <w:t xml:space="preserve"> </w:t>
      </w:r>
      <w:r>
        <w:rPr>
          <w:rFonts w:ascii="Arial" w:hAnsi="Arial" w:cs="Arial"/>
          <w:color w:val="000000" w:themeColor="text1"/>
        </w:rPr>
        <w:t>;</w:t>
      </w:r>
    </w:p>
    <w:p w:rsidR="005F4968" w:rsidRDefault="005F4968" w:rsidP="005F4968">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Extensões Permitidas: TXT;</w:t>
      </w:r>
    </w:p>
    <w:p w:rsidR="00335892" w:rsidRDefault="00335892" w:rsidP="0033589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Periodicidade: Mensal.</w:t>
      </w:r>
    </w:p>
    <w:p w:rsidR="00245CEC" w:rsidRDefault="00245CEC" w:rsidP="00245CEC">
      <w:pPr>
        <w:pStyle w:val="Corpodetexto"/>
        <w:numPr>
          <w:ilvl w:val="0"/>
          <w:numId w:val="34"/>
        </w:numPr>
        <w:spacing w:after="0" w:line="360" w:lineRule="auto"/>
        <w:rPr>
          <w:rFonts w:ascii="Arial" w:hAnsi="Arial" w:cs="Arial"/>
          <w:color w:val="000000" w:themeColor="text1"/>
        </w:rPr>
      </w:pPr>
      <w:r>
        <w:rPr>
          <w:rFonts w:ascii="Arial" w:hAnsi="Arial" w:cs="Arial"/>
          <w:color w:val="000000" w:themeColor="text1"/>
        </w:rPr>
        <w:t>ILUME</w:t>
      </w:r>
    </w:p>
    <w:p w:rsidR="00245CEC" w:rsidRDefault="00245CEC" w:rsidP="00245CEC">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4B170B" w:rsidRDefault="004B170B" w:rsidP="004B170B">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lastRenderedPageBreak/>
        <w:t xml:space="preserve">Local: </w:t>
      </w:r>
      <w:r w:rsidRPr="004B170B">
        <w:rPr>
          <w:rFonts w:ascii="Arial" w:hAnsi="Arial" w:cs="Arial"/>
          <w:color w:val="FF0000"/>
        </w:rPr>
        <w:t>\\nas.prodam\SF9450_COSIP_AES_HOM\ilume\importacao\</w:t>
      </w:r>
      <w:r>
        <w:rPr>
          <w:rFonts w:ascii="Arial" w:hAnsi="Arial" w:cs="Arial"/>
          <w:color w:val="000000" w:themeColor="text1"/>
        </w:rPr>
        <w:t>;</w:t>
      </w:r>
    </w:p>
    <w:p w:rsidR="00245CEC" w:rsidRDefault="00245CEC" w:rsidP="00245CEC">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Nomenclatura: </w:t>
      </w:r>
      <w:r w:rsidR="00D5206E">
        <w:rPr>
          <w:rFonts w:ascii="Arial" w:hAnsi="Arial" w:cs="Arial"/>
          <w:color w:val="FF0000"/>
        </w:rPr>
        <w:t>COSIP_%data%-</w:t>
      </w:r>
      <w:r w:rsidR="004B170B" w:rsidRPr="004B170B">
        <w:rPr>
          <w:rFonts w:ascii="Arial" w:hAnsi="Arial" w:cs="Arial"/>
          <w:color w:val="FF0000"/>
        </w:rPr>
        <w:t>ILUME</w:t>
      </w:r>
      <w:r>
        <w:rPr>
          <w:rFonts w:ascii="Arial" w:hAnsi="Arial" w:cs="Arial"/>
          <w:color w:val="000000" w:themeColor="text1"/>
        </w:rPr>
        <w:t>;</w:t>
      </w:r>
    </w:p>
    <w:p w:rsidR="00245CEC" w:rsidRDefault="00245CEC" w:rsidP="00245CEC">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Extensões Permitidas: TXT;</w:t>
      </w:r>
    </w:p>
    <w:p w:rsidR="00245CEC" w:rsidRDefault="00245CEC" w:rsidP="00245CEC">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Periodicidade: Mensal.</w:t>
      </w:r>
    </w:p>
    <w:p w:rsidR="00245CEC" w:rsidRDefault="008B240A" w:rsidP="00245CEC">
      <w:pPr>
        <w:pStyle w:val="Corpodetexto"/>
        <w:numPr>
          <w:ilvl w:val="0"/>
          <w:numId w:val="34"/>
        </w:numPr>
        <w:spacing w:after="0" w:line="360" w:lineRule="auto"/>
        <w:rPr>
          <w:rFonts w:ascii="Arial" w:hAnsi="Arial" w:cs="Arial"/>
          <w:color w:val="000000" w:themeColor="text1"/>
        </w:rPr>
      </w:pPr>
      <w:ins w:id="554" w:author="lais.garcia" w:date="2017-07-13T14:04:00Z">
        <w:r>
          <w:rPr>
            <w:rFonts w:ascii="Arial" w:hAnsi="Arial" w:cs="Arial"/>
            <w:color w:val="000000" w:themeColor="text1"/>
          </w:rPr>
          <w:t>Baixa Renda (</w:t>
        </w:r>
      </w:ins>
      <w:r w:rsidR="00245CEC">
        <w:rPr>
          <w:rFonts w:ascii="Arial" w:hAnsi="Arial" w:cs="Arial"/>
          <w:color w:val="000000" w:themeColor="text1"/>
        </w:rPr>
        <w:t>SMADS</w:t>
      </w:r>
      <w:ins w:id="555" w:author="lais.garcia" w:date="2017-07-13T14:04:00Z">
        <w:r>
          <w:rPr>
            <w:rFonts w:ascii="Arial" w:hAnsi="Arial" w:cs="Arial"/>
            <w:color w:val="000000" w:themeColor="text1"/>
          </w:rPr>
          <w:t>)</w:t>
        </w:r>
      </w:ins>
    </w:p>
    <w:p w:rsidR="00245CEC" w:rsidRDefault="00245CEC" w:rsidP="00245CEC">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4B170B" w:rsidRDefault="004B170B" w:rsidP="004B170B">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Local: </w:t>
      </w:r>
      <w:r w:rsidRPr="004B170B">
        <w:rPr>
          <w:rFonts w:ascii="Arial" w:hAnsi="Arial" w:cs="Arial"/>
          <w:color w:val="FF0000"/>
        </w:rPr>
        <w:t>\\nas.prodam\SF9450_COSIP_AES_HOM\</w:t>
      </w:r>
      <w:r>
        <w:rPr>
          <w:rFonts w:ascii="Arial" w:hAnsi="Arial" w:cs="Arial"/>
          <w:color w:val="FF0000"/>
        </w:rPr>
        <w:t>smads</w:t>
      </w:r>
      <w:r w:rsidRPr="004B170B">
        <w:rPr>
          <w:rFonts w:ascii="Arial" w:hAnsi="Arial" w:cs="Arial"/>
          <w:color w:val="FF0000"/>
        </w:rPr>
        <w:t>\importacao\</w:t>
      </w:r>
      <w:r>
        <w:rPr>
          <w:rFonts w:ascii="Arial" w:hAnsi="Arial" w:cs="Arial"/>
          <w:color w:val="000000" w:themeColor="text1"/>
        </w:rPr>
        <w:t>;</w:t>
      </w:r>
    </w:p>
    <w:p w:rsidR="00245CEC" w:rsidRDefault="00245CEC" w:rsidP="00245CEC">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Nomenclatura: </w:t>
      </w:r>
      <w:r w:rsidR="00D5206E">
        <w:rPr>
          <w:rFonts w:ascii="Arial" w:hAnsi="Arial" w:cs="Arial"/>
          <w:color w:val="FF0000"/>
        </w:rPr>
        <w:t>COSIP_%data%-</w:t>
      </w:r>
      <w:r w:rsidR="004B170B" w:rsidRPr="004B170B">
        <w:rPr>
          <w:rFonts w:ascii="Arial" w:hAnsi="Arial" w:cs="Arial"/>
          <w:color w:val="FF0000"/>
        </w:rPr>
        <w:t>SMADS</w:t>
      </w:r>
      <w:r>
        <w:rPr>
          <w:rFonts w:ascii="Arial" w:hAnsi="Arial" w:cs="Arial"/>
          <w:color w:val="000000" w:themeColor="text1"/>
        </w:rPr>
        <w:t>;</w:t>
      </w:r>
    </w:p>
    <w:p w:rsidR="00245CEC" w:rsidRDefault="00245CEC" w:rsidP="00245CEC">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Extensões Permitidas: TXT;</w:t>
      </w:r>
    </w:p>
    <w:p w:rsidR="00245CEC" w:rsidRPr="00245CEC" w:rsidRDefault="00245CEC" w:rsidP="00245CEC">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Periodicidade: Mensal.</w:t>
      </w:r>
    </w:p>
    <w:p w:rsidR="005F4968" w:rsidRDefault="00F21649" w:rsidP="00335892">
      <w:pPr>
        <w:pStyle w:val="Corpodetexto"/>
        <w:spacing w:after="0" w:line="360" w:lineRule="auto"/>
        <w:rPr>
          <w:rFonts w:ascii="Arial" w:hAnsi="Arial" w:cs="Arial"/>
          <w:color w:val="000000" w:themeColor="text1"/>
        </w:rPr>
      </w:pPr>
      <w:r w:rsidRPr="005F4968">
        <w:rPr>
          <w:rFonts w:ascii="Arial" w:hAnsi="Arial" w:cs="Arial"/>
          <w:color w:val="000000" w:themeColor="text1"/>
        </w:rPr>
        <w:t xml:space="preserve"> </w:t>
      </w:r>
    </w:p>
    <w:p w:rsidR="009B1286" w:rsidRPr="007A3607" w:rsidRDefault="009B1286" w:rsidP="009B1286">
      <w:pPr>
        <w:pStyle w:val="Corpodetexto"/>
        <w:spacing w:after="0" w:line="360" w:lineRule="auto"/>
        <w:ind w:firstLine="131"/>
        <w:rPr>
          <w:rFonts w:ascii="Arial" w:hAnsi="Arial" w:cs="Arial"/>
          <w:b/>
          <w:color w:val="000000" w:themeColor="text1"/>
        </w:rPr>
      </w:pPr>
      <w:bookmarkStart w:id="556" w:name="RN_055"/>
      <w:r>
        <w:rPr>
          <w:rFonts w:ascii="Arial" w:hAnsi="Arial" w:cs="Arial"/>
          <w:b/>
          <w:color w:val="000000" w:themeColor="text1"/>
        </w:rPr>
        <w:t xml:space="preserve">RN_055 </w:t>
      </w:r>
      <w:bookmarkEnd w:id="556"/>
      <w:r>
        <w:rPr>
          <w:rFonts w:ascii="Arial" w:hAnsi="Arial" w:cs="Arial"/>
          <w:b/>
          <w:color w:val="000000" w:themeColor="text1"/>
        </w:rPr>
        <w:t xml:space="preserve">- Pesquisar parametrização de </w:t>
      </w:r>
      <w:r w:rsidR="0024582D">
        <w:rPr>
          <w:rFonts w:ascii="Arial" w:hAnsi="Arial" w:cs="Arial"/>
          <w:b/>
          <w:color w:val="000000" w:themeColor="text1"/>
        </w:rPr>
        <w:t>geração de arquivo de inconsistência</w:t>
      </w:r>
      <w:r w:rsidR="0024582D" w:rsidRPr="007A3607">
        <w:rPr>
          <w:rFonts w:ascii="Arial" w:hAnsi="Arial" w:cs="Arial"/>
          <w:b/>
          <w:color w:val="000000" w:themeColor="text1"/>
        </w:rPr>
        <w:t xml:space="preserve"> </w:t>
      </w:r>
      <w:r w:rsidRPr="007A3607">
        <w:rPr>
          <w:rFonts w:ascii="Arial" w:hAnsi="Arial" w:cs="Arial"/>
          <w:b/>
          <w:color w:val="000000" w:themeColor="text1"/>
        </w:rPr>
        <w:t>- Campos em Tela</w:t>
      </w:r>
    </w:p>
    <w:p w:rsidR="009B1286" w:rsidRDefault="009B1286" w:rsidP="009B1286">
      <w:pPr>
        <w:pStyle w:val="Corpodetexto"/>
        <w:spacing w:after="0" w:line="360" w:lineRule="auto"/>
        <w:ind w:left="1134"/>
        <w:rPr>
          <w:rFonts w:ascii="Arial" w:hAnsi="Arial" w:cs="Arial"/>
          <w:color w:val="000000" w:themeColor="text1"/>
        </w:rPr>
      </w:pPr>
      <w:r>
        <w:rPr>
          <w:rFonts w:ascii="Arial" w:hAnsi="Arial" w:cs="Arial"/>
          <w:color w:val="000000" w:themeColor="text1"/>
        </w:rPr>
        <w:t>Os campos a serem exibidos em tela são:</w:t>
      </w:r>
    </w:p>
    <w:p w:rsidR="009B1286" w:rsidRDefault="004275C8" w:rsidP="009B1286">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Arquivo</w:t>
      </w:r>
      <w:r w:rsidR="009B1286">
        <w:rPr>
          <w:rFonts w:ascii="Arial" w:hAnsi="Arial" w:cs="Arial"/>
          <w:color w:val="000000" w:themeColor="text1"/>
        </w:rPr>
        <w:t>;</w:t>
      </w:r>
    </w:p>
    <w:p w:rsidR="009B1286" w:rsidRDefault="009B1286" w:rsidP="009B1286">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Status;</w:t>
      </w:r>
    </w:p>
    <w:p w:rsidR="009B1286" w:rsidRDefault="009B1286" w:rsidP="009B1286">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Local;</w:t>
      </w:r>
    </w:p>
    <w:p w:rsidR="009B1286" w:rsidRDefault="009B1286" w:rsidP="009B1286">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Nomenclatura.</w:t>
      </w:r>
    </w:p>
    <w:p w:rsidR="009B1286" w:rsidRDefault="009B1286" w:rsidP="009B1286">
      <w:pPr>
        <w:pStyle w:val="Ttulo2"/>
        <w:numPr>
          <w:ilvl w:val="0"/>
          <w:numId w:val="0"/>
        </w:numPr>
        <w:spacing w:before="0" w:line="360" w:lineRule="auto"/>
        <w:jc w:val="both"/>
      </w:pPr>
    </w:p>
    <w:p w:rsidR="009B1286" w:rsidRPr="007A3607" w:rsidRDefault="009B1286" w:rsidP="009B1286">
      <w:pPr>
        <w:pStyle w:val="Corpodetexto"/>
        <w:spacing w:after="0" w:line="360" w:lineRule="auto"/>
        <w:ind w:firstLine="131"/>
        <w:rPr>
          <w:rFonts w:ascii="Arial" w:hAnsi="Arial" w:cs="Arial"/>
          <w:b/>
          <w:color w:val="000000" w:themeColor="text1"/>
        </w:rPr>
      </w:pPr>
      <w:bookmarkStart w:id="557" w:name="RN_056"/>
      <w:r>
        <w:rPr>
          <w:rFonts w:ascii="Arial" w:hAnsi="Arial" w:cs="Arial"/>
          <w:b/>
          <w:color w:val="000000" w:themeColor="text1"/>
        </w:rPr>
        <w:t>RN_056</w:t>
      </w:r>
      <w:bookmarkEnd w:id="557"/>
      <w:r>
        <w:rPr>
          <w:rFonts w:ascii="Arial" w:hAnsi="Arial" w:cs="Arial"/>
          <w:b/>
          <w:color w:val="000000" w:themeColor="text1"/>
        </w:rPr>
        <w:t xml:space="preserve"> - Detalhar parametrização de </w:t>
      </w:r>
      <w:r w:rsidR="0024582D">
        <w:rPr>
          <w:rFonts w:ascii="Arial" w:hAnsi="Arial" w:cs="Arial"/>
          <w:b/>
          <w:color w:val="000000" w:themeColor="text1"/>
        </w:rPr>
        <w:t>geração de arquivo de inconsistência</w:t>
      </w:r>
      <w:r w:rsidRPr="007A3607">
        <w:rPr>
          <w:rFonts w:ascii="Arial" w:hAnsi="Arial" w:cs="Arial"/>
          <w:b/>
          <w:color w:val="000000" w:themeColor="text1"/>
        </w:rPr>
        <w:t xml:space="preserve"> - Campos em Tela</w:t>
      </w:r>
    </w:p>
    <w:p w:rsidR="009B1286" w:rsidRDefault="009B1286" w:rsidP="009B1286">
      <w:pPr>
        <w:pStyle w:val="Corpodetexto"/>
        <w:spacing w:after="0" w:line="360" w:lineRule="auto"/>
        <w:ind w:left="1134"/>
        <w:rPr>
          <w:rFonts w:ascii="Arial" w:hAnsi="Arial" w:cs="Arial"/>
          <w:color w:val="000000" w:themeColor="text1"/>
        </w:rPr>
      </w:pPr>
      <w:r>
        <w:rPr>
          <w:rFonts w:ascii="Arial" w:hAnsi="Arial" w:cs="Arial"/>
          <w:color w:val="000000" w:themeColor="text1"/>
        </w:rPr>
        <w:t>Os campos a serem exibidos em tela são:</w:t>
      </w:r>
    </w:p>
    <w:p w:rsidR="009B1286" w:rsidRDefault="004275C8" w:rsidP="009B1286">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Arquivo</w:t>
      </w:r>
      <w:r w:rsidR="009B1286">
        <w:rPr>
          <w:rFonts w:ascii="Arial" w:hAnsi="Arial" w:cs="Arial"/>
          <w:color w:val="000000" w:themeColor="text1"/>
        </w:rPr>
        <w:t>;</w:t>
      </w:r>
    </w:p>
    <w:p w:rsidR="009B1286" w:rsidRDefault="009B1286" w:rsidP="009B1286">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Status;</w:t>
      </w:r>
    </w:p>
    <w:p w:rsidR="009B1286" w:rsidRDefault="009B1286" w:rsidP="009B1286">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Local;</w:t>
      </w:r>
    </w:p>
    <w:p w:rsidR="009B1286" w:rsidRDefault="009B1286" w:rsidP="009B1286">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Nomenclatura;</w:t>
      </w:r>
    </w:p>
    <w:p w:rsidR="009B1286" w:rsidRDefault="009B1286" w:rsidP="00335892">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Extensões Permitidas</w:t>
      </w:r>
      <w:r w:rsidR="00335892">
        <w:rPr>
          <w:rFonts w:ascii="Arial" w:hAnsi="Arial" w:cs="Arial"/>
          <w:color w:val="000000" w:themeColor="text1"/>
        </w:rPr>
        <w:t>.</w:t>
      </w:r>
    </w:p>
    <w:p w:rsidR="00335892" w:rsidRPr="005F4968" w:rsidRDefault="00335892" w:rsidP="00335892">
      <w:pPr>
        <w:pStyle w:val="Corpodetexto"/>
        <w:spacing w:after="0" w:line="360" w:lineRule="auto"/>
        <w:rPr>
          <w:rFonts w:ascii="Arial" w:hAnsi="Arial" w:cs="Arial"/>
          <w:color w:val="000000" w:themeColor="text1"/>
        </w:rPr>
      </w:pPr>
    </w:p>
    <w:p w:rsidR="00511A44" w:rsidRPr="005F4968" w:rsidRDefault="00511A44" w:rsidP="00511A44">
      <w:pPr>
        <w:pStyle w:val="Corpodetexto"/>
        <w:spacing w:after="0" w:line="360" w:lineRule="auto"/>
        <w:ind w:firstLine="131"/>
        <w:rPr>
          <w:rFonts w:ascii="Arial" w:hAnsi="Arial" w:cs="Arial"/>
          <w:b/>
          <w:color w:val="000000" w:themeColor="text1"/>
        </w:rPr>
      </w:pPr>
      <w:bookmarkStart w:id="558" w:name="RN_057"/>
      <w:r w:rsidRPr="00EA201C">
        <w:rPr>
          <w:rFonts w:ascii="Arial" w:hAnsi="Arial" w:cs="Arial"/>
          <w:b/>
          <w:color w:val="000000" w:themeColor="text1"/>
        </w:rPr>
        <w:t>RN_057</w:t>
      </w:r>
      <w:bookmarkEnd w:id="558"/>
      <w:r w:rsidRPr="00EA201C">
        <w:rPr>
          <w:rFonts w:ascii="Arial" w:hAnsi="Arial" w:cs="Arial"/>
          <w:b/>
          <w:color w:val="000000" w:themeColor="text1"/>
        </w:rPr>
        <w:t xml:space="preserve"> - </w:t>
      </w:r>
      <w:r w:rsidRPr="005F4968">
        <w:rPr>
          <w:rFonts w:ascii="Arial" w:hAnsi="Arial" w:cs="Arial"/>
          <w:b/>
          <w:color w:val="000000" w:themeColor="text1"/>
        </w:rPr>
        <w:t xml:space="preserve">Parametrização de </w:t>
      </w:r>
      <w:r w:rsidR="00AC39B3">
        <w:rPr>
          <w:rFonts w:ascii="Arial" w:hAnsi="Arial" w:cs="Arial"/>
          <w:b/>
          <w:color w:val="000000" w:themeColor="text1"/>
        </w:rPr>
        <w:t>geração de arquivo de inconsistência</w:t>
      </w:r>
      <w:r w:rsidR="00AC39B3" w:rsidRPr="007A3607">
        <w:rPr>
          <w:rFonts w:ascii="Arial" w:hAnsi="Arial" w:cs="Arial"/>
          <w:b/>
          <w:color w:val="000000" w:themeColor="text1"/>
        </w:rPr>
        <w:t xml:space="preserve"> </w:t>
      </w:r>
      <w:r w:rsidRPr="005F4968">
        <w:rPr>
          <w:rFonts w:ascii="Arial" w:hAnsi="Arial" w:cs="Arial"/>
          <w:b/>
          <w:color w:val="000000" w:themeColor="text1"/>
        </w:rPr>
        <w:t>- Valores</w:t>
      </w:r>
    </w:p>
    <w:p w:rsidR="00336D36" w:rsidRDefault="00852DB4" w:rsidP="00A22583">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É obrigatório o uso da variável %data% no nome do arquivo. </w:t>
      </w:r>
      <w:r w:rsidR="009E2EDC">
        <w:rPr>
          <w:rFonts w:ascii="Arial" w:hAnsi="Arial" w:cs="Arial"/>
          <w:color w:val="000000" w:themeColor="text1"/>
        </w:rPr>
        <w:t>Esta variável representa a composição de Ano, Mês, Dia, Hora, Minuto e Segundo (14 caracteres numéricos), portanto o restante da nomenclatura do arquivo deve ter, no máximo, 236 caracteres</w:t>
      </w:r>
      <w:r>
        <w:rPr>
          <w:rFonts w:ascii="Arial" w:hAnsi="Arial" w:cs="Arial"/>
          <w:color w:val="000000" w:themeColor="text1"/>
        </w:rPr>
        <w:t>.</w:t>
      </w:r>
    </w:p>
    <w:p w:rsidR="00336D36" w:rsidRDefault="00336D36" w:rsidP="00A22583">
      <w:pPr>
        <w:pStyle w:val="Corpodetexto"/>
        <w:spacing w:after="0" w:line="360" w:lineRule="auto"/>
        <w:ind w:left="1134"/>
        <w:rPr>
          <w:rFonts w:ascii="Arial" w:hAnsi="Arial" w:cs="Arial"/>
          <w:color w:val="000000" w:themeColor="text1"/>
        </w:rPr>
      </w:pPr>
    </w:p>
    <w:p w:rsidR="00336D36" w:rsidRDefault="00AC231D" w:rsidP="00A22583">
      <w:pPr>
        <w:pStyle w:val="Corpodetexto"/>
        <w:spacing w:after="0" w:line="360" w:lineRule="auto"/>
        <w:ind w:left="1134"/>
        <w:rPr>
          <w:rFonts w:ascii="Arial" w:hAnsi="Arial" w:cs="Arial"/>
          <w:color w:val="000000" w:themeColor="text1"/>
        </w:rPr>
      </w:pPr>
      <w:r w:rsidRPr="005F4968">
        <w:rPr>
          <w:rFonts w:ascii="Arial" w:hAnsi="Arial" w:cs="Arial"/>
          <w:color w:val="000000" w:themeColor="text1"/>
        </w:rPr>
        <w:t>Os valores</w:t>
      </w:r>
      <w:r>
        <w:rPr>
          <w:rFonts w:ascii="Arial" w:hAnsi="Arial" w:cs="Arial"/>
          <w:color w:val="000000" w:themeColor="text1"/>
        </w:rPr>
        <w:t xml:space="preserve"> abaixo</w:t>
      </w:r>
      <w:r w:rsidRPr="005F4968">
        <w:rPr>
          <w:rFonts w:ascii="Arial" w:hAnsi="Arial" w:cs="Arial"/>
          <w:color w:val="000000" w:themeColor="text1"/>
        </w:rPr>
        <w:t xml:space="preserve"> deverão ser cadastrados</w:t>
      </w:r>
      <w:r>
        <w:rPr>
          <w:rFonts w:ascii="Arial" w:hAnsi="Arial" w:cs="Arial"/>
          <w:color w:val="000000" w:themeColor="text1"/>
        </w:rPr>
        <w:t xml:space="preserve"> para a funcionalidade de Parâmetros de Geração de Arquivo de Inconsistência</w:t>
      </w:r>
      <w:r w:rsidRPr="005F4968">
        <w:rPr>
          <w:rFonts w:ascii="Arial" w:hAnsi="Arial" w:cs="Arial"/>
          <w:color w:val="000000" w:themeColor="text1"/>
        </w:rPr>
        <w:t xml:space="preserve"> no banco via script de pré-carga</w:t>
      </w:r>
      <w:r>
        <w:rPr>
          <w:rFonts w:ascii="Arial" w:hAnsi="Arial" w:cs="Arial"/>
          <w:color w:val="000000" w:themeColor="text1"/>
        </w:rPr>
        <w:t>; e disponíveis para consulta para demais funcionalidades:</w:t>
      </w:r>
    </w:p>
    <w:p w:rsidR="00511A44" w:rsidRDefault="00511A44" w:rsidP="00511A44">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t>Dados Cadastrais</w:t>
      </w:r>
    </w:p>
    <w:p w:rsidR="00511A44" w:rsidRDefault="00511A44" w:rsidP="00511A44">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511A44" w:rsidRDefault="00511A44" w:rsidP="00511A44">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Local: </w:t>
      </w:r>
      <w:r w:rsidR="004B170B" w:rsidRPr="004B170B">
        <w:rPr>
          <w:rFonts w:ascii="Arial" w:hAnsi="Arial" w:cs="Arial"/>
          <w:color w:val="FF0000"/>
        </w:rPr>
        <w:t>\\nas.prodam\SF9450_COSIP_AES_HOM\dados_cadastrais\inconsistencia\</w:t>
      </w:r>
      <w:r w:rsidR="004B170B" w:rsidRPr="004B170B" w:rsidDel="004B170B">
        <w:rPr>
          <w:rFonts w:ascii="Arial" w:hAnsi="Arial" w:cs="Arial"/>
          <w:color w:val="FF0000"/>
        </w:rPr>
        <w:t xml:space="preserve"> </w:t>
      </w:r>
      <w:r>
        <w:rPr>
          <w:rFonts w:ascii="Arial" w:hAnsi="Arial" w:cs="Arial"/>
          <w:color w:val="000000" w:themeColor="text1"/>
        </w:rPr>
        <w:t>;</w:t>
      </w:r>
    </w:p>
    <w:p w:rsidR="00511A44" w:rsidRDefault="00511A44" w:rsidP="00511A44">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Nomenclatura: </w:t>
      </w:r>
      <w:r w:rsidR="008358EB">
        <w:rPr>
          <w:rFonts w:ascii="Arial" w:hAnsi="Arial" w:cs="Arial"/>
          <w:color w:val="FF0000"/>
        </w:rPr>
        <w:t>%nome_arquivo_importacao%_%data%</w:t>
      </w:r>
      <w:r>
        <w:rPr>
          <w:rFonts w:ascii="Arial" w:hAnsi="Arial" w:cs="Arial"/>
          <w:color w:val="000000" w:themeColor="text1"/>
        </w:rPr>
        <w:t>;</w:t>
      </w:r>
    </w:p>
    <w:p w:rsidR="00511A44" w:rsidRDefault="00511A44" w:rsidP="00511A44">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lastRenderedPageBreak/>
        <w:t>Extensões Permitidas: TXT.</w:t>
      </w:r>
    </w:p>
    <w:p w:rsidR="00511A44" w:rsidRDefault="00511A44" w:rsidP="00511A44">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t>Faturamento</w:t>
      </w:r>
    </w:p>
    <w:p w:rsidR="00511A44" w:rsidRDefault="00511A44" w:rsidP="00511A44">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D3338A" w:rsidRDefault="00D3338A" w:rsidP="00D3338A">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Local: </w:t>
      </w:r>
      <w:r w:rsidRPr="004B170B">
        <w:rPr>
          <w:rFonts w:ascii="Arial" w:hAnsi="Arial" w:cs="Arial"/>
          <w:color w:val="FF0000"/>
        </w:rPr>
        <w:t>\\nas.prodam\SF9450_COSIP_AES_HOM\faturamento\inconsistencia\</w:t>
      </w:r>
      <w:r>
        <w:rPr>
          <w:rFonts w:ascii="Arial" w:hAnsi="Arial" w:cs="Arial"/>
          <w:color w:val="000000" w:themeColor="text1"/>
        </w:rPr>
        <w:t>;</w:t>
      </w:r>
    </w:p>
    <w:p w:rsidR="00D3338A" w:rsidRDefault="00D3338A" w:rsidP="00D3338A">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Nomenclatura: </w:t>
      </w:r>
      <w:r w:rsidR="008358EB">
        <w:rPr>
          <w:rFonts w:ascii="Arial" w:hAnsi="Arial" w:cs="Arial"/>
          <w:color w:val="FF0000"/>
        </w:rPr>
        <w:t>%nome_arquivo_importacao%_%data%</w:t>
      </w:r>
      <w:r>
        <w:rPr>
          <w:rFonts w:ascii="Arial" w:hAnsi="Arial" w:cs="Arial"/>
          <w:color w:val="000000" w:themeColor="text1"/>
        </w:rPr>
        <w:t>;</w:t>
      </w:r>
    </w:p>
    <w:p w:rsidR="00511A44" w:rsidRDefault="00511A44" w:rsidP="00511A44">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Extensões Permitidas: TXT.</w:t>
      </w:r>
    </w:p>
    <w:p w:rsidR="00511A44" w:rsidRDefault="00511A44" w:rsidP="00511A44">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t>Arrecadação</w:t>
      </w:r>
    </w:p>
    <w:p w:rsidR="00511A44" w:rsidRDefault="00511A44" w:rsidP="00511A44">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D3338A" w:rsidRDefault="00D3338A" w:rsidP="00D3338A">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Local: </w:t>
      </w:r>
      <w:r w:rsidRPr="004B170B">
        <w:rPr>
          <w:rFonts w:ascii="Arial" w:hAnsi="Arial" w:cs="Arial"/>
          <w:color w:val="FF0000"/>
        </w:rPr>
        <w:t>\\nas.prodam\SF9450_COSIP_AES_HOM\</w:t>
      </w:r>
      <w:r>
        <w:rPr>
          <w:rFonts w:ascii="Arial" w:hAnsi="Arial" w:cs="Arial"/>
          <w:color w:val="FF0000"/>
        </w:rPr>
        <w:t>arrecadacao\inconsistencia\</w:t>
      </w:r>
      <w:r>
        <w:rPr>
          <w:rFonts w:ascii="Arial" w:hAnsi="Arial" w:cs="Arial"/>
          <w:color w:val="000000" w:themeColor="text1"/>
        </w:rPr>
        <w:t>;</w:t>
      </w:r>
    </w:p>
    <w:p w:rsidR="00D3338A" w:rsidRDefault="00D3338A" w:rsidP="00511A44">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Nomenclatura: </w:t>
      </w:r>
      <w:r w:rsidR="008358EB">
        <w:rPr>
          <w:rFonts w:ascii="Arial" w:hAnsi="Arial" w:cs="Arial"/>
          <w:color w:val="FF0000"/>
        </w:rPr>
        <w:t>%nome_arquivo_importacao%_%data%</w:t>
      </w:r>
      <w:r>
        <w:rPr>
          <w:rFonts w:ascii="Arial" w:hAnsi="Arial" w:cs="Arial"/>
          <w:color w:val="000000" w:themeColor="text1"/>
        </w:rPr>
        <w:t>;</w:t>
      </w:r>
    </w:p>
    <w:p w:rsidR="00511A44" w:rsidRDefault="00511A44" w:rsidP="00511A44">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Extensões Permitidas: TXT.</w:t>
      </w:r>
    </w:p>
    <w:p w:rsidR="00511A44" w:rsidRDefault="00511A44" w:rsidP="00511A44">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t xml:space="preserve">Valores </w:t>
      </w:r>
      <w:r w:rsidR="00245CEC" w:rsidRPr="00157D06">
        <w:rPr>
          <w:rFonts w:ascii="Arial" w:hAnsi="Arial" w:cs="Arial"/>
          <w:color w:val="000000" w:themeColor="text1"/>
        </w:rPr>
        <w:t>Extraordinários</w:t>
      </w:r>
    </w:p>
    <w:p w:rsidR="00511A44" w:rsidRDefault="00511A44" w:rsidP="00511A44">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D3338A" w:rsidRDefault="00D3338A" w:rsidP="00D3338A">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Local: </w:t>
      </w:r>
      <w:r w:rsidRPr="004B170B">
        <w:rPr>
          <w:rFonts w:ascii="Arial" w:hAnsi="Arial" w:cs="Arial"/>
          <w:color w:val="FF0000"/>
        </w:rPr>
        <w:t>\\nas.prodam\SF9450_COSIP_AES_HOM\valores_extraordinarios\</w:t>
      </w:r>
      <w:r>
        <w:rPr>
          <w:rFonts w:ascii="Arial" w:hAnsi="Arial" w:cs="Arial"/>
          <w:color w:val="FF0000"/>
        </w:rPr>
        <w:t>inconsistencia</w:t>
      </w:r>
      <w:r w:rsidRPr="004B170B">
        <w:rPr>
          <w:rFonts w:ascii="Arial" w:hAnsi="Arial" w:cs="Arial"/>
          <w:color w:val="FF0000"/>
        </w:rPr>
        <w:t>\</w:t>
      </w:r>
      <w:r>
        <w:rPr>
          <w:rFonts w:ascii="Arial" w:hAnsi="Arial" w:cs="Arial"/>
          <w:color w:val="000000" w:themeColor="text1"/>
        </w:rPr>
        <w:t>;</w:t>
      </w:r>
    </w:p>
    <w:p w:rsidR="00D3338A" w:rsidRDefault="00D3338A" w:rsidP="00D3338A">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Nomenclatura: </w:t>
      </w:r>
      <w:r w:rsidR="008358EB">
        <w:rPr>
          <w:rFonts w:ascii="Arial" w:hAnsi="Arial" w:cs="Arial"/>
          <w:color w:val="FF0000"/>
        </w:rPr>
        <w:t>%nome_arquivo_importacao%_%data%</w:t>
      </w:r>
      <w:r>
        <w:rPr>
          <w:rFonts w:ascii="Arial" w:hAnsi="Arial" w:cs="Arial"/>
          <w:color w:val="000000" w:themeColor="text1"/>
        </w:rPr>
        <w:t>;</w:t>
      </w:r>
    </w:p>
    <w:p w:rsidR="00511A44" w:rsidRDefault="00511A44" w:rsidP="00511A44">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Extensões Permitidas: TXT.</w:t>
      </w:r>
    </w:p>
    <w:p w:rsidR="00511A44" w:rsidRDefault="00511A44" w:rsidP="00511A44">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t>Cash Power</w:t>
      </w:r>
    </w:p>
    <w:p w:rsidR="00511A44" w:rsidRDefault="00511A44" w:rsidP="00511A44">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D3338A" w:rsidRDefault="00D3338A" w:rsidP="00D3338A">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Local: </w:t>
      </w:r>
      <w:r w:rsidRPr="004B170B">
        <w:rPr>
          <w:rFonts w:ascii="Arial" w:hAnsi="Arial" w:cs="Arial"/>
          <w:color w:val="FF0000"/>
        </w:rPr>
        <w:t>\\nas.prodam\SF9450_COSIP_AES_HOM</w:t>
      </w:r>
      <w:r>
        <w:rPr>
          <w:rFonts w:ascii="Arial" w:hAnsi="Arial" w:cs="Arial"/>
          <w:color w:val="FF0000"/>
        </w:rPr>
        <w:t>\</w:t>
      </w:r>
      <w:r w:rsidRPr="004B170B">
        <w:rPr>
          <w:rFonts w:ascii="Arial" w:hAnsi="Arial" w:cs="Arial"/>
          <w:color w:val="FF0000"/>
        </w:rPr>
        <w:t>cash_power\</w:t>
      </w:r>
      <w:r>
        <w:rPr>
          <w:rFonts w:ascii="Arial" w:hAnsi="Arial" w:cs="Arial"/>
          <w:color w:val="FF0000"/>
        </w:rPr>
        <w:t>inconsistencia</w:t>
      </w:r>
      <w:r w:rsidRPr="004B170B">
        <w:rPr>
          <w:rFonts w:ascii="Arial" w:hAnsi="Arial" w:cs="Arial"/>
          <w:color w:val="FF0000"/>
        </w:rPr>
        <w:t>\</w:t>
      </w:r>
      <w:r>
        <w:rPr>
          <w:rFonts w:ascii="Arial" w:hAnsi="Arial" w:cs="Arial"/>
          <w:color w:val="000000" w:themeColor="text1"/>
        </w:rPr>
        <w:t>;</w:t>
      </w:r>
    </w:p>
    <w:p w:rsidR="00D3338A" w:rsidRDefault="00D3338A" w:rsidP="00D3338A">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Nomenclatura: </w:t>
      </w:r>
      <w:r w:rsidR="008358EB">
        <w:rPr>
          <w:rFonts w:ascii="Arial" w:hAnsi="Arial" w:cs="Arial"/>
          <w:color w:val="FF0000"/>
        </w:rPr>
        <w:t>%nome_arquivo_importacao%_%data%</w:t>
      </w:r>
      <w:r>
        <w:rPr>
          <w:rFonts w:ascii="Arial" w:hAnsi="Arial" w:cs="Arial"/>
          <w:color w:val="000000" w:themeColor="text1"/>
        </w:rPr>
        <w:t>;</w:t>
      </w:r>
    </w:p>
    <w:p w:rsidR="00511A44" w:rsidRDefault="00511A44" w:rsidP="00511A44">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Extensões Permitidas: TXT.</w:t>
      </w:r>
    </w:p>
    <w:p w:rsidR="00B635EC" w:rsidRDefault="00B635EC" w:rsidP="00B635EC">
      <w:pPr>
        <w:pStyle w:val="Corpodetexto"/>
        <w:numPr>
          <w:ilvl w:val="0"/>
          <w:numId w:val="34"/>
        </w:numPr>
        <w:spacing w:after="0" w:line="360" w:lineRule="auto"/>
        <w:rPr>
          <w:rFonts w:ascii="Arial" w:hAnsi="Arial" w:cs="Arial"/>
          <w:color w:val="000000" w:themeColor="text1"/>
        </w:rPr>
      </w:pPr>
      <w:r>
        <w:rPr>
          <w:rFonts w:ascii="Arial" w:hAnsi="Arial" w:cs="Arial"/>
          <w:color w:val="000000" w:themeColor="text1"/>
        </w:rPr>
        <w:t>ILUME</w:t>
      </w:r>
    </w:p>
    <w:p w:rsidR="00B635EC" w:rsidRDefault="00B635EC" w:rsidP="00B635EC">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D3338A" w:rsidRDefault="00D3338A" w:rsidP="00D3338A">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Local: </w:t>
      </w:r>
      <w:r w:rsidRPr="004B170B">
        <w:rPr>
          <w:rFonts w:ascii="Arial" w:hAnsi="Arial" w:cs="Arial"/>
          <w:color w:val="FF0000"/>
        </w:rPr>
        <w:t>\\nas.prodam\SF9450_COSIP_AES_HOM\ilume\</w:t>
      </w:r>
      <w:r>
        <w:rPr>
          <w:rFonts w:ascii="Arial" w:hAnsi="Arial" w:cs="Arial"/>
          <w:color w:val="FF0000"/>
        </w:rPr>
        <w:t>inconsistencia</w:t>
      </w:r>
      <w:r w:rsidRPr="004B170B">
        <w:rPr>
          <w:rFonts w:ascii="Arial" w:hAnsi="Arial" w:cs="Arial"/>
          <w:color w:val="FF0000"/>
        </w:rPr>
        <w:t>\</w:t>
      </w:r>
      <w:r>
        <w:rPr>
          <w:rFonts w:ascii="Arial" w:hAnsi="Arial" w:cs="Arial"/>
          <w:color w:val="000000" w:themeColor="text1"/>
        </w:rPr>
        <w:t>;</w:t>
      </w:r>
    </w:p>
    <w:p w:rsidR="00D3338A" w:rsidRDefault="00D3338A" w:rsidP="00D3338A">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Nomenclatura: </w:t>
      </w:r>
      <w:r w:rsidR="008358EB">
        <w:rPr>
          <w:rFonts w:ascii="Arial" w:hAnsi="Arial" w:cs="Arial"/>
          <w:color w:val="FF0000"/>
        </w:rPr>
        <w:t>%nome_arquivo_importacao%_%data%</w:t>
      </w:r>
      <w:r>
        <w:rPr>
          <w:rFonts w:ascii="Arial" w:hAnsi="Arial" w:cs="Arial"/>
          <w:color w:val="000000" w:themeColor="text1"/>
        </w:rPr>
        <w:t>;</w:t>
      </w:r>
    </w:p>
    <w:p w:rsidR="00B635EC" w:rsidRDefault="00B635EC" w:rsidP="00B635EC">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Extensões Permitidas: TXT.</w:t>
      </w:r>
    </w:p>
    <w:p w:rsidR="00B635EC" w:rsidRDefault="007E45E1" w:rsidP="00B635EC">
      <w:pPr>
        <w:pStyle w:val="Corpodetexto"/>
        <w:numPr>
          <w:ilvl w:val="0"/>
          <w:numId w:val="34"/>
        </w:numPr>
        <w:spacing w:after="0" w:line="360" w:lineRule="auto"/>
        <w:rPr>
          <w:rFonts w:ascii="Arial" w:hAnsi="Arial" w:cs="Arial"/>
          <w:color w:val="000000" w:themeColor="text1"/>
        </w:rPr>
      </w:pPr>
      <w:ins w:id="559" w:author="lais.garcia" w:date="2017-07-13T14:20:00Z">
        <w:r>
          <w:rPr>
            <w:rFonts w:ascii="Arial" w:hAnsi="Arial" w:cs="Arial"/>
            <w:color w:val="000000" w:themeColor="text1"/>
          </w:rPr>
          <w:t>Baixa Renda (</w:t>
        </w:r>
      </w:ins>
      <w:r w:rsidR="00B635EC">
        <w:rPr>
          <w:rFonts w:ascii="Arial" w:hAnsi="Arial" w:cs="Arial"/>
          <w:color w:val="000000" w:themeColor="text1"/>
        </w:rPr>
        <w:t>SMADS</w:t>
      </w:r>
      <w:ins w:id="560" w:author="lais.garcia" w:date="2017-07-13T14:20:00Z">
        <w:r>
          <w:rPr>
            <w:rFonts w:ascii="Arial" w:hAnsi="Arial" w:cs="Arial"/>
            <w:color w:val="000000" w:themeColor="text1"/>
          </w:rPr>
          <w:t>)</w:t>
        </w:r>
      </w:ins>
    </w:p>
    <w:p w:rsidR="00B635EC" w:rsidRDefault="00B635EC" w:rsidP="00B635EC">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D3338A" w:rsidRDefault="00D3338A" w:rsidP="00D3338A">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Local: </w:t>
      </w:r>
      <w:r w:rsidRPr="004B170B">
        <w:rPr>
          <w:rFonts w:ascii="Arial" w:hAnsi="Arial" w:cs="Arial"/>
          <w:color w:val="FF0000"/>
        </w:rPr>
        <w:t>\\nas.prodam\SF9450_COSIP_AES_HOM\</w:t>
      </w:r>
      <w:r>
        <w:rPr>
          <w:rFonts w:ascii="Arial" w:hAnsi="Arial" w:cs="Arial"/>
          <w:color w:val="FF0000"/>
        </w:rPr>
        <w:t>smads</w:t>
      </w:r>
      <w:r w:rsidRPr="004B170B">
        <w:rPr>
          <w:rFonts w:ascii="Arial" w:hAnsi="Arial" w:cs="Arial"/>
          <w:color w:val="FF0000"/>
        </w:rPr>
        <w:t>\</w:t>
      </w:r>
      <w:r>
        <w:rPr>
          <w:rFonts w:ascii="Arial" w:hAnsi="Arial" w:cs="Arial"/>
          <w:color w:val="FF0000"/>
        </w:rPr>
        <w:t>inconsistencia</w:t>
      </w:r>
      <w:r w:rsidRPr="004B170B">
        <w:rPr>
          <w:rFonts w:ascii="Arial" w:hAnsi="Arial" w:cs="Arial"/>
          <w:color w:val="FF0000"/>
        </w:rPr>
        <w:t>\</w:t>
      </w:r>
      <w:r>
        <w:rPr>
          <w:rFonts w:ascii="Arial" w:hAnsi="Arial" w:cs="Arial"/>
          <w:color w:val="000000" w:themeColor="text1"/>
        </w:rPr>
        <w:t>;</w:t>
      </w:r>
    </w:p>
    <w:p w:rsidR="00D3338A" w:rsidRDefault="00D3338A" w:rsidP="00D3338A">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Nomenclatura: </w:t>
      </w:r>
      <w:r w:rsidR="008358EB">
        <w:rPr>
          <w:rFonts w:ascii="Arial" w:hAnsi="Arial" w:cs="Arial"/>
          <w:color w:val="FF0000"/>
        </w:rPr>
        <w:t>%nome_arquivo_importacao%_%data%</w:t>
      </w:r>
      <w:r>
        <w:rPr>
          <w:rFonts w:ascii="Arial" w:hAnsi="Arial" w:cs="Arial"/>
          <w:color w:val="000000" w:themeColor="text1"/>
        </w:rPr>
        <w:t>;</w:t>
      </w:r>
    </w:p>
    <w:p w:rsidR="00C62E4D" w:rsidRDefault="00B635EC">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Extensões Permitidas: TXT.</w:t>
      </w:r>
    </w:p>
    <w:p w:rsidR="00F21649" w:rsidRDefault="00F21649">
      <w:pPr>
        <w:widowControl/>
        <w:spacing w:after="200" w:line="276" w:lineRule="auto"/>
        <w:rPr>
          <w:rFonts w:cs="Arial"/>
        </w:rPr>
      </w:pPr>
    </w:p>
    <w:p w:rsidR="001E6514" w:rsidRPr="007A3607" w:rsidRDefault="001E6514" w:rsidP="001E6514">
      <w:pPr>
        <w:pStyle w:val="Corpodetexto"/>
        <w:spacing w:after="0" w:line="360" w:lineRule="auto"/>
        <w:ind w:firstLine="131"/>
        <w:rPr>
          <w:rFonts w:ascii="Arial" w:hAnsi="Arial" w:cs="Arial"/>
          <w:b/>
          <w:color w:val="000000" w:themeColor="text1"/>
        </w:rPr>
      </w:pPr>
      <w:bookmarkStart w:id="561" w:name="RN_058"/>
      <w:r>
        <w:rPr>
          <w:rFonts w:ascii="Arial" w:hAnsi="Arial" w:cs="Arial"/>
          <w:b/>
          <w:color w:val="000000" w:themeColor="text1"/>
        </w:rPr>
        <w:t xml:space="preserve">RN_058 </w:t>
      </w:r>
      <w:bookmarkEnd w:id="561"/>
      <w:r>
        <w:rPr>
          <w:rFonts w:ascii="Arial" w:hAnsi="Arial" w:cs="Arial"/>
          <w:b/>
          <w:color w:val="000000" w:themeColor="text1"/>
        </w:rPr>
        <w:t>- Pesquisar parametrização de email</w:t>
      </w:r>
      <w:r w:rsidRPr="007A3607">
        <w:rPr>
          <w:rFonts w:ascii="Arial" w:hAnsi="Arial" w:cs="Arial"/>
          <w:b/>
          <w:color w:val="000000" w:themeColor="text1"/>
        </w:rPr>
        <w:t xml:space="preserve"> - Campos em Tela</w:t>
      </w:r>
    </w:p>
    <w:p w:rsidR="001E6514" w:rsidRDefault="001E6514" w:rsidP="001E6514">
      <w:pPr>
        <w:pStyle w:val="Corpodetexto"/>
        <w:spacing w:after="0" w:line="360" w:lineRule="auto"/>
        <w:ind w:left="1134"/>
        <w:rPr>
          <w:rFonts w:ascii="Arial" w:hAnsi="Arial" w:cs="Arial"/>
          <w:color w:val="000000" w:themeColor="text1"/>
        </w:rPr>
      </w:pPr>
      <w:r>
        <w:rPr>
          <w:rFonts w:ascii="Arial" w:hAnsi="Arial" w:cs="Arial"/>
          <w:color w:val="000000" w:themeColor="text1"/>
        </w:rPr>
        <w:t>Os campos a serem exibidos em tela são:</w:t>
      </w:r>
    </w:p>
    <w:p w:rsidR="001E6514" w:rsidRDefault="001E6514" w:rsidP="001E6514">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Categoria;</w:t>
      </w:r>
    </w:p>
    <w:p w:rsidR="001E6514" w:rsidRDefault="004275C8" w:rsidP="001E6514">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Arquivo</w:t>
      </w:r>
      <w:r w:rsidR="001E6514">
        <w:rPr>
          <w:rFonts w:ascii="Arial" w:hAnsi="Arial" w:cs="Arial"/>
          <w:color w:val="000000" w:themeColor="text1"/>
        </w:rPr>
        <w:t>;</w:t>
      </w:r>
    </w:p>
    <w:p w:rsidR="001E6514" w:rsidRDefault="001E6514" w:rsidP="001E6514">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lastRenderedPageBreak/>
        <w:t>Status;</w:t>
      </w:r>
    </w:p>
    <w:p w:rsidR="001E6514" w:rsidRDefault="001E6514" w:rsidP="001E6514">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Remetente;</w:t>
      </w:r>
    </w:p>
    <w:p w:rsidR="001E6514" w:rsidRDefault="001E6514" w:rsidP="001E6514">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Destinatário;</w:t>
      </w:r>
    </w:p>
    <w:p w:rsidR="001E6514" w:rsidRDefault="001E6514" w:rsidP="001E6514">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Assunto;</w:t>
      </w:r>
    </w:p>
    <w:p w:rsidR="001E6514" w:rsidRPr="001E6514" w:rsidRDefault="001E6514" w:rsidP="001E6514">
      <w:pPr>
        <w:pStyle w:val="Corpodetexto"/>
        <w:numPr>
          <w:ilvl w:val="0"/>
          <w:numId w:val="30"/>
        </w:numPr>
        <w:spacing w:after="0" w:line="360" w:lineRule="auto"/>
        <w:rPr>
          <w:rFonts w:ascii="Arial" w:hAnsi="Arial" w:cs="Arial"/>
          <w:color w:val="000000" w:themeColor="text1"/>
        </w:rPr>
      </w:pPr>
      <w:r w:rsidRPr="001E6514">
        <w:rPr>
          <w:rFonts w:ascii="Arial" w:hAnsi="Arial" w:cs="Arial"/>
          <w:color w:val="000000" w:themeColor="text1"/>
        </w:rPr>
        <w:t>Corpo.</w:t>
      </w:r>
    </w:p>
    <w:p w:rsidR="001E6514" w:rsidRDefault="001E6514">
      <w:pPr>
        <w:widowControl/>
        <w:spacing w:after="200" w:line="276" w:lineRule="auto"/>
        <w:rPr>
          <w:rFonts w:cs="Arial"/>
        </w:rPr>
      </w:pPr>
    </w:p>
    <w:p w:rsidR="001E6514" w:rsidRPr="007A3607" w:rsidRDefault="001E6514" w:rsidP="001E6514">
      <w:pPr>
        <w:pStyle w:val="Corpodetexto"/>
        <w:spacing w:after="0" w:line="360" w:lineRule="auto"/>
        <w:ind w:firstLine="131"/>
        <w:rPr>
          <w:rFonts w:ascii="Arial" w:hAnsi="Arial" w:cs="Arial"/>
          <w:b/>
          <w:color w:val="000000" w:themeColor="text1"/>
        </w:rPr>
      </w:pPr>
      <w:bookmarkStart w:id="562" w:name="RN_059"/>
      <w:r>
        <w:rPr>
          <w:rFonts w:ascii="Arial" w:hAnsi="Arial" w:cs="Arial"/>
          <w:b/>
          <w:color w:val="000000" w:themeColor="text1"/>
        </w:rPr>
        <w:t xml:space="preserve">RN_059 </w:t>
      </w:r>
      <w:bookmarkEnd w:id="562"/>
      <w:r>
        <w:rPr>
          <w:rFonts w:ascii="Arial" w:hAnsi="Arial" w:cs="Arial"/>
          <w:b/>
          <w:color w:val="000000" w:themeColor="text1"/>
        </w:rPr>
        <w:t>- Alterar parametrização de email</w:t>
      </w:r>
      <w:r w:rsidRPr="007A3607">
        <w:rPr>
          <w:rFonts w:ascii="Arial" w:hAnsi="Arial" w:cs="Arial"/>
          <w:b/>
          <w:color w:val="000000" w:themeColor="text1"/>
        </w:rPr>
        <w:t xml:space="preserve"> - Campos em Tela</w:t>
      </w:r>
    </w:p>
    <w:p w:rsidR="001E6514" w:rsidRDefault="001E6514" w:rsidP="001E6514">
      <w:pPr>
        <w:pStyle w:val="Corpodetexto"/>
        <w:spacing w:after="0" w:line="360" w:lineRule="auto"/>
        <w:ind w:left="1134"/>
        <w:rPr>
          <w:rFonts w:ascii="Arial" w:hAnsi="Arial" w:cs="Arial"/>
          <w:color w:val="000000" w:themeColor="text1"/>
        </w:rPr>
      </w:pPr>
      <w:r>
        <w:rPr>
          <w:rFonts w:ascii="Arial" w:hAnsi="Arial" w:cs="Arial"/>
          <w:color w:val="000000" w:themeColor="text1"/>
        </w:rPr>
        <w:t>Os campos a serem exibidos em tela são:</w:t>
      </w:r>
    </w:p>
    <w:p w:rsidR="001E6514" w:rsidRDefault="001E6514" w:rsidP="001E6514">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Categoria;</w:t>
      </w:r>
    </w:p>
    <w:p w:rsidR="001E6514" w:rsidRDefault="004275C8" w:rsidP="001E6514">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Arquivo</w:t>
      </w:r>
      <w:r w:rsidR="001E6514">
        <w:rPr>
          <w:rFonts w:ascii="Arial" w:hAnsi="Arial" w:cs="Arial"/>
          <w:color w:val="000000" w:themeColor="text1"/>
        </w:rPr>
        <w:t>;</w:t>
      </w:r>
    </w:p>
    <w:p w:rsidR="001E6514" w:rsidRDefault="001E6514" w:rsidP="001E6514">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Status;</w:t>
      </w:r>
    </w:p>
    <w:p w:rsidR="001E6514" w:rsidRDefault="00E87169" w:rsidP="001E6514">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Campos de salvamento [</w:t>
      </w:r>
      <w:hyperlink w:anchor="RN_060" w:history="1">
        <w:r w:rsidRPr="00E87169">
          <w:rPr>
            <w:rStyle w:val="Hyperlink"/>
            <w:rFonts w:ascii="Arial" w:hAnsi="Arial" w:cs="Arial"/>
          </w:rPr>
          <w:t>RN_060</w:t>
        </w:r>
      </w:hyperlink>
      <w:r>
        <w:rPr>
          <w:rFonts w:ascii="Arial" w:hAnsi="Arial" w:cs="Arial"/>
          <w:color w:val="000000" w:themeColor="text1"/>
        </w:rPr>
        <w:t>]</w:t>
      </w:r>
      <w:r w:rsidR="001E6514" w:rsidRPr="001E6514">
        <w:rPr>
          <w:rFonts w:ascii="Arial" w:hAnsi="Arial" w:cs="Arial"/>
          <w:color w:val="000000" w:themeColor="text1"/>
        </w:rPr>
        <w:t>.</w:t>
      </w:r>
    </w:p>
    <w:p w:rsidR="001E6514" w:rsidRDefault="001E6514" w:rsidP="001E6514">
      <w:pPr>
        <w:pStyle w:val="Corpodetexto"/>
        <w:spacing w:after="0" w:line="360" w:lineRule="auto"/>
        <w:rPr>
          <w:rFonts w:ascii="Arial" w:hAnsi="Arial" w:cs="Arial"/>
          <w:color w:val="000000" w:themeColor="text1"/>
        </w:rPr>
      </w:pPr>
    </w:p>
    <w:p w:rsidR="001E6514" w:rsidRPr="007A3607" w:rsidRDefault="001E6514" w:rsidP="001E6514">
      <w:pPr>
        <w:pStyle w:val="Corpodetexto"/>
        <w:spacing w:after="0" w:line="360" w:lineRule="auto"/>
        <w:ind w:firstLine="131"/>
        <w:rPr>
          <w:rFonts w:ascii="Arial" w:hAnsi="Arial" w:cs="Arial"/>
          <w:b/>
          <w:color w:val="000000" w:themeColor="text1"/>
        </w:rPr>
      </w:pPr>
      <w:bookmarkStart w:id="563" w:name="RN_060"/>
      <w:r>
        <w:rPr>
          <w:rFonts w:ascii="Arial" w:hAnsi="Arial" w:cs="Arial"/>
          <w:b/>
          <w:color w:val="000000" w:themeColor="text1"/>
        </w:rPr>
        <w:t>RN_060</w:t>
      </w:r>
      <w:bookmarkEnd w:id="563"/>
      <w:r>
        <w:rPr>
          <w:rFonts w:ascii="Arial" w:hAnsi="Arial" w:cs="Arial"/>
          <w:b/>
          <w:color w:val="000000" w:themeColor="text1"/>
        </w:rPr>
        <w:t xml:space="preserve"> - Alterar parametrização de email</w:t>
      </w:r>
      <w:r w:rsidRPr="007A3607">
        <w:rPr>
          <w:rFonts w:ascii="Arial" w:hAnsi="Arial" w:cs="Arial"/>
          <w:b/>
          <w:color w:val="000000" w:themeColor="text1"/>
        </w:rPr>
        <w:t xml:space="preserve"> - </w:t>
      </w:r>
      <w:r>
        <w:rPr>
          <w:rFonts w:ascii="Arial" w:hAnsi="Arial" w:cs="Arial"/>
          <w:b/>
          <w:color w:val="000000" w:themeColor="text1"/>
        </w:rPr>
        <w:t>Salvar</w:t>
      </w:r>
    </w:p>
    <w:p w:rsidR="001E6514" w:rsidRDefault="001E6514" w:rsidP="001E6514">
      <w:pPr>
        <w:pStyle w:val="Corpodetexto"/>
        <w:spacing w:after="0" w:line="360" w:lineRule="auto"/>
        <w:ind w:left="1134"/>
        <w:rPr>
          <w:rFonts w:ascii="Arial" w:hAnsi="Arial" w:cs="Arial"/>
          <w:color w:val="000000" w:themeColor="text1"/>
        </w:rPr>
      </w:pPr>
      <w:r>
        <w:rPr>
          <w:rFonts w:ascii="Arial" w:hAnsi="Arial" w:cs="Arial"/>
          <w:color w:val="000000" w:themeColor="text1"/>
        </w:rPr>
        <w:t>Os campos a serem salvos na base de dados são:</w:t>
      </w:r>
    </w:p>
    <w:p w:rsidR="001E6514" w:rsidRDefault="001E6514" w:rsidP="001E6514">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Remetente;</w:t>
      </w:r>
    </w:p>
    <w:p w:rsidR="001E6514" w:rsidRDefault="001E6514" w:rsidP="001E6514">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Destinatário;</w:t>
      </w:r>
    </w:p>
    <w:p w:rsidR="001E6514" w:rsidRDefault="001E6514" w:rsidP="001E6514">
      <w:pPr>
        <w:pStyle w:val="Corpodetexto"/>
        <w:numPr>
          <w:ilvl w:val="0"/>
          <w:numId w:val="30"/>
        </w:numPr>
        <w:spacing w:after="0" w:line="360" w:lineRule="auto"/>
        <w:rPr>
          <w:rFonts w:ascii="Arial" w:hAnsi="Arial" w:cs="Arial"/>
          <w:color w:val="000000" w:themeColor="text1"/>
        </w:rPr>
      </w:pPr>
      <w:r>
        <w:rPr>
          <w:rFonts w:ascii="Arial" w:hAnsi="Arial" w:cs="Arial"/>
          <w:color w:val="000000" w:themeColor="text1"/>
        </w:rPr>
        <w:t>Assunto;</w:t>
      </w:r>
    </w:p>
    <w:p w:rsidR="001E6514" w:rsidRDefault="001E6514" w:rsidP="001E6514">
      <w:pPr>
        <w:pStyle w:val="Corpodetexto"/>
        <w:numPr>
          <w:ilvl w:val="0"/>
          <w:numId w:val="30"/>
        </w:numPr>
        <w:spacing w:after="0" w:line="360" w:lineRule="auto"/>
        <w:rPr>
          <w:rFonts w:ascii="Arial" w:hAnsi="Arial" w:cs="Arial"/>
          <w:color w:val="000000" w:themeColor="text1"/>
        </w:rPr>
      </w:pPr>
      <w:r w:rsidRPr="001E6514">
        <w:rPr>
          <w:rFonts w:ascii="Arial" w:hAnsi="Arial" w:cs="Arial"/>
          <w:color w:val="000000" w:themeColor="text1"/>
        </w:rPr>
        <w:t>Corpo.</w:t>
      </w:r>
    </w:p>
    <w:p w:rsidR="001E6514" w:rsidRDefault="001E6514" w:rsidP="001E6514">
      <w:pPr>
        <w:pStyle w:val="Corpodetexto"/>
        <w:spacing w:after="0" w:line="360" w:lineRule="auto"/>
        <w:rPr>
          <w:rFonts w:ascii="Arial" w:hAnsi="Arial" w:cs="Arial"/>
          <w:color w:val="000000" w:themeColor="text1"/>
        </w:rPr>
      </w:pPr>
    </w:p>
    <w:p w:rsidR="00077FC2" w:rsidRPr="005F4968" w:rsidRDefault="00077FC2" w:rsidP="00077FC2">
      <w:pPr>
        <w:pStyle w:val="Corpodetexto"/>
        <w:spacing w:after="0" w:line="360" w:lineRule="auto"/>
        <w:ind w:firstLine="131"/>
        <w:rPr>
          <w:rFonts w:ascii="Arial" w:hAnsi="Arial" w:cs="Arial"/>
          <w:b/>
          <w:color w:val="000000" w:themeColor="text1"/>
        </w:rPr>
      </w:pPr>
      <w:bookmarkStart w:id="564" w:name="RN_061"/>
      <w:r>
        <w:rPr>
          <w:rFonts w:ascii="Arial" w:hAnsi="Arial" w:cs="Arial"/>
          <w:b/>
          <w:color w:val="000000" w:themeColor="text1"/>
        </w:rPr>
        <w:t xml:space="preserve">RN_061 </w:t>
      </w:r>
      <w:bookmarkEnd w:id="564"/>
      <w:r>
        <w:rPr>
          <w:rFonts w:ascii="Arial" w:hAnsi="Arial" w:cs="Arial"/>
          <w:b/>
          <w:color w:val="000000" w:themeColor="text1"/>
        </w:rPr>
        <w:t xml:space="preserve">- </w:t>
      </w:r>
      <w:r w:rsidRPr="005F4968">
        <w:rPr>
          <w:rFonts w:ascii="Arial" w:hAnsi="Arial" w:cs="Arial"/>
          <w:b/>
          <w:color w:val="000000" w:themeColor="text1"/>
        </w:rPr>
        <w:t xml:space="preserve">Parametrização de </w:t>
      </w:r>
      <w:r>
        <w:rPr>
          <w:rFonts w:ascii="Arial" w:hAnsi="Arial" w:cs="Arial"/>
          <w:b/>
          <w:color w:val="000000" w:themeColor="text1"/>
        </w:rPr>
        <w:t>email</w:t>
      </w:r>
      <w:r w:rsidRPr="007A3607">
        <w:rPr>
          <w:rFonts w:ascii="Arial" w:hAnsi="Arial" w:cs="Arial"/>
          <w:b/>
          <w:color w:val="000000" w:themeColor="text1"/>
        </w:rPr>
        <w:t xml:space="preserve"> </w:t>
      </w:r>
      <w:r w:rsidRPr="005F4968">
        <w:rPr>
          <w:rFonts w:ascii="Arial" w:hAnsi="Arial" w:cs="Arial"/>
          <w:b/>
          <w:color w:val="000000" w:themeColor="text1"/>
        </w:rPr>
        <w:t>- Valores</w:t>
      </w:r>
    </w:p>
    <w:p w:rsidR="00AC231D" w:rsidRPr="005F4968" w:rsidRDefault="00AC231D" w:rsidP="00AC231D">
      <w:pPr>
        <w:pStyle w:val="Corpodetexto"/>
        <w:numPr>
          <w:ilvl w:val="0"/>
          <w:numId w:val="34"/>
        </w:numPr>
        <w:spacing w:after="0" w:line="360" w:lineRule="auto"/>
        <w:rPr>
          <w:rFonts w:ascii="Arial" w:hAnsi="Arial" w:cs="Arial"/>
          <w:color w:val="000000" w:themeColor="text1"/>
        </w:rPr>
      </w:pPr>
      <w:r w:rsidRPr="005F4968">
        <w:rPr>
          <w:rFonts w:ascii="Arial" w:hAnsi="Arial" w:cs="Arial"/>
          <w:color w:val="000000" w:themeColor="text1"/>
        </w:rPr>
        <w:t>Os valores</w:t>
      </w:r>
      <w:r>
        <w:rPr>
          <w:rFonts w:ascii="Arial" w:hAnsi="Arial" w:cs="Arial"/>
          <w:color w:val="000000" w:themeColor="text1"/>
        </w:rPr>
        <w:t xml:space="preserve"> abaixo</w:t>
      </w:r>
      <w:r w:rsidRPr="005F4968">
        <w:rPr>
          <w:rFonts w:ascii="Arial" w:hAnsi="Arial" w:cs="Arial"/>
          <w:color w:val="000000" w:themeColor="text1"/>
        </w:rPr>
        <w:t xml:space="preserve"> deverão ser cadastrados</w:t>
      </w:r>
      <w:r>
        <w:rPr>
          <w:rFonts w:ascii="Arial" w:hAnsi="Arial" w:cs="Arial"/>
          <w:color w:val="000000" w:themeColor="text1"/>
        </w:rPr>
        <w:t xml:space="preserve"> para a funcionalidade de Parâmetros de Email</w:t>
      </w:r>
      <w:r w:rsidRPr="005F4968">
        <w:rPr>
          <w:rFonts w:ascii="Arial" w:hAnsi="Arial" w:cs="Arial"/>
          <w:color w:val="000000" w:themeColor="text1"/>
        </w:rPr>
        <w:t xml:space="preserve"> no banco via script de pré-carga</w:t>
      </w:r>
      <w:r>
        <w:rPr>
          <w:rFonts w:ascii="Arial" w:hAnsi="Arial" w:cs="Arial"/>
          <w:color w:val="000000" w:themeColor="text1"/>
        </w:rPr>
        <w:t>; e disponíveis para consulta para demais funcionalidades:</w:t>
      </w:r>
    </w:p>
    <w:p w:rsidR="00077FC2" w:rsidRDefault="00077FC2" w:rsidP="00077FC2">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t>Dados Cadastrais</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Categoria: Inconsistência;</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Remetente: </w:t>
      </w:r>
      <w:r w:rsidR="000D75B4">
        <w:rPr>
          <w:rFonts w:ascii="Arial" w:hAnsi="Arial" w:cs="Arial"/>
          <w:color w:val="FF0000"/>
        </w:rPr>
        <w:t xml:space="preserve">[será definido </w:t>
      </w:r>
      <w:r w:rsidR="00245CEC">
        <w:rPr>
          <w:rFonts w:ascii="Arial" w:hAnsi="Arial" w:cs="Arial"/>
          <w:color w:val="FF0000"/>
        </w:rPr>
        <w:t>em Sprint futura</w:t>
      </w:r>
      <w:r w:rsidR="000D75B4">
        <w:rPr>
          <w:rFonts w:ascii="Arial" w:hAnsi="Arial" w:cs="Arial"/>
          <w:color w:val="FF0000"/>
        </w:rPr>
        <w:t>]</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Destinatário: </w:t>
      </w:r>
      <w:r w:rsidR="00232273">
        <w:rPr>
          <w:rFonts w:ascii="Arial" w:hAnsi="Arial" w:cs="Arial"/>
          <w:color w:val="FF0000"/>
        </w:rPr>
        <w:t xml:space="preserve">lista manipulada </w:t>
      </w:r>
      <w:r w:rsidR="00C11F50">
        <w:rPr>
          <w:rFonts w:ascii="Arial" w:hAnsi="Arial" w:cs="Arial"/>
          <w:color w:val="FF0000"/>
        </w:rPr>
        <w:t>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Assunto: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sidRPr="001E6514">
        <w:rPr>
          <w:rFonts w:ascii="Arial" w:hAnsi="Arial" w:cs="Arial"/>
          <w:color w:val="000000" w:themeColor="text1"/>
        </w:rPr>
        <w:t>Corpo</w:t>
      </w:r>
      <w:r>
        <w:rPr>
          <w:rFonts w:ascii="Arial" w:hAnsi="Arial" w:cs="Arial"/>
          <w:color w:val="000000" w:themeColor="text1"/>
        </w:rPr>
        <w:t xml:space="preserve">: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spacing w:after="0" w:line="360" w:lineRule="auto"/>
        <w:rPr>
          <w:rFonts w:ascii="Arial" w:hAnsi="Arial" w:cs="Arial"/>
          <w:color w:val="000000" w:themeColor="text1"/>
        </w:rPr>
      </w:pP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Categoria: Sucesso;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Remetente: </w:t>
      </w:r>
      <w:r w:rsidR="00C11F50">
        <w:rPr>
          <w:rFonts w:ascii="Arial" w:hAnsi="Arial" w:cs="Arial"/>
          <w:color w:val="FF0000"/>
        </w:rPr>
        <w:t>[será definido em Sprint futura]</w:t>
      </w:r>
      <w:r w:rsidR="00C11F50" w:rsidDel="00C11F50">
        <w:rPr>
          <w:rFonts w:ascii="Arial" w:hAnsi="Arial" w:cs="Arial"/>
          <w:color w:val="FF0000"/>
        </w:rPr>
        <w:t xml:space="preserve"> </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Destinatário: </w:t>
      </w:r>
      <w:r w:rsidR="00232273">
        <w:rPr>
          <w:rFonts w:ascii="Arial" w:hAnsi="Arial" w:cs="Arial"/>
          <w:color w:val="FF0000"/>
        </w:rPr>
        <w:t xml:space="preserve">lista manipulada </w:t>
      </w:r>
      <w:r w:rsidR="00C11F50">
        <w:rPr>
          <w:rFonts w:ascii="Arial" w:hAnsi="Arial" w:cs="Arial"/>
          <w:color w:val="FF0000"/>
        </w:rPr>
        <w:t>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Assunto: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sidRPr="001E6514">
        <w:rPr>
          <w:rFonts w:ascii="Arial" w:hAnsi="Arial" w:cs="Arial"/>
          <w:color w:val="000000" w:themeColor="text1"/>
        </w:rPr>
        <w:t>Corpo</w:t>
      </w:r>
      <w:r>
        <w:rPr>
          <w:rFonts w:ascii="Arial" w:hAnsi="Arial" w:cs="Arial"/>
          <w:color w:val="000000" w:themeColor="text1"/>
        </w:rPr>
        <w:t xml:space="preserve">: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lastRenderedPageBreak/>
        <w:t>Faturamento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Categoria: Inconsistência;</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Remetente: </w:t>
      </w:r>
      <w:r w:rsidR="000D75B4">
        <w:rPr>
          <w:rFonts w:ascii="Arial" w:hAnsi="Arial" w:cs="Arial"/>
          <w:color w:val="FF0000"/>
        </w:rPr>
        <w:t xml:space="preserve">[será definido </w:t>
      </w:r>
      <w:r w:rsidR="00245CEC">
        <w:rPr>
          <w:rFonts w:ascii="Arial" w:hAnsi="Arial" w:cs="Arial"/>
          <w:color w:val="FF0000"/>
        </w:rPr>
        <w:t>em Sprint futura</w:t>
      </w:r>
      <w:r w:rsidR="000D75B4">
        <w:rPr>
          <w:rFonts w:ascii="Arial" w:hAnsi="Arial" w:cs="Arial"/>
          <w:color w:val="FF0000"/>
        </w:rPr>
        <w:t>]</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Destinatário: </w:t>
      </w:r>
      <w:r w:rsidR="00232273">
        <w:rPr>
          <w:rFonts w:ascii="Arial" w:hAnsi="Arial" w:cs="Arial"/>
          <w:color w:val="FF0000"/>
        </w:rPr>
        <w:t xml:space="preserve">lista manipulada </w:t>
      </w:r>
      <w:r w:rsidR="00C11F50">
        <w:rPr>
          <w:rFonts w:ascii="Arial" w:hAnsi="Arial" w:cs="Arial"/>
          <w:color w:val="FF0000"/>
        </w:rPr>
        <w:t>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Assunto: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sidRPr="001E6514">
        <w:rPr>
          <w:rFonts w:ascii="Arial" w:hAnsi="Arial" w:cs="Arial"/>
          <w:color w:val="000000" w:themeColor="text1"/>
        </w:rPr>
        <w:t>Corpo</w:t>
      </w:r>
      <w:r>
        <w:rPr>
          <w:rFonts w:ascii="Arial" w:hAnsi="Arial" w:cs="Arial"/>
          <w:color w:val="000000" w:themeColor="text1"/>
        </w:rPr>
        <w:t xml:space="preserve">: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spacing w:after="0" w:line="360" w:lineRule="auto"/>
        <w:rPr>
          <w:rFonts w:ascii="Arial" w:hAnsi="Arial" w:cs="Arial"/>
          <w:color w:val="000000" w:themeColor="text1"/>
        </w:rPr>
      </w:pP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Categoria: Sucesso;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Remetente: </w:t>
      </w:r>
      <w:r w:rsidR="000D75B4">
        <w:rPr>
          <w:rFonts w:ascii="Arial" w:hAnsi="Arial" w:cs="Arial"/>
          <w:color w:val="FF0000"/>
        </w:rPr>
        <w:t xml:space="preserve">[será definido </w:t>
      </w:r>
      <w:r w:rsidR="00245CEC">
        <w:rPr>
          <w:rFonts w:ascii="Arial" w:hAnsi="Arial" w:cs="Arial"/>
          <w:color w:val="FF0000"/>
        </w:rPr>
        <w:t>em Sprint futura</w:t>
      </w:r>
      <w:r w:rsidR="000D75B4">
        <w:rPr>
          <w:rFonts w:ascii="Arial" w:hAnsi="Arial" w:cs="Arial"/>
          <w:color w:val="FF0000"/>
        </w:rPr>
        <w:t>]</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Destinatário: </w:t>
      </w:r>
      <w:r w:rsidR="00232273">
        <w:rPr>
          <w:rFonts w:ascii="Arial" w:hAnsi="Arial" w:cs="Arial"/>
          <w:color w:val="FF0000"/>
        </w:rPr>
        <w:t xml:space="preserve">lista manipulada </w:t>
      </w:r>
      <w:r w:rsidR="00C11F50">
        <w:rPr>
          <w:rFonts w:ascii="Arial" w:hAnsi="Arial" w:cs="Arial"/>
          <w:color w:val="FF0000"/>
        </w:rPr>
        <w:t>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Assunto: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sidRPr="001E6514">
        <w:rPr>
          <w:rFonts w:ascii="Arial" w:hAnsi="Arial" w:cs="Arial"/>
          <w:color w:val="000000" w:themeColor="text1"/>
        </w:rPr>
        <w:t>Corpo</w:t>
      </w:r>
      <w:r>
        <w:rPr>
          <w:rFonts w:ascii="Arial" w:hAnsi="Arial" w:cs="Arial"/>
          <w:color w:val="000000" w:themeColor="text1"/>
        </w:rPr>
        <w:t xml:space="preserve">: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t>Arrecadação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Categoria: Inconsistência;</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Remetente: </w:t>
      </w:r>
      <w:r w:rsidR="000D75B4">
        <w:rPr>
          <w:rFonts w:ascii="Arial" w:hAnsi="Arial" w:cs="Arial"/>
          <w:color w:val="FF0000"/>
        </w:rPr>
        <w:t xml:space="preserve">[será definido </w:t>
      </w:r>
      <w:r w:rsidR="00245CEC">
        <w:rPr>
          <w:rFonts w:ascii="Arial" w:hAnsi="Arial" w:cs="Arial"/>
          <w:color w:val="FF0000"/>
        </w:rPr>
        <w:t>em Sprint futura</w:t>
      </w:r>
      <w:r w:rsidR="000D75B4">
        <w:rPr>
          <w:rFonts w:ascii="Arial" w:hAnsi="Arial" w:cs="Arial"/>
          <w:color w:val="FF0000"/>
        </w:rPr>
        <w:t>]</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Destinatário: </w:t>
      </w:r>
      <w:r w:rsidR="00232273">
        <w:rPr>
          <w:rFonts w:ascii="Arial" w:hAnsi="Arial" w:cs="Arial"/>
          <w:color w:val="FF0000"/>
        </w:rPr>
        <w:t xml:space="preserve">lista manipulada </w:t>
      </w:r>
      <w:r w:rsidR="00C11F50">
        <w:rPr>
          <w:rFonts w:ascii="Arial" w:hAnsi="Arial" w:cs="Arial"/>
          <w:color w:val="FF0000"/>
        </w:rPr>
        <w:t>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Assunto: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sidRPr="001E6514">
        <w:rPr>
          <w:rFonts w:ascii="Arial" w:hAnsi="Arial" w:cs="Arial"/>
          <w:color w:val="000000" w:themeColor="text1"/>
        </w:rPr>
        <w:t>Corpo</w:t>
      </w:r>
      <w:r>
        <w:rPr>
          <w:rFonts w:ascii="Arial" w:hAnsi="Arial" w:cs="Arial"/>
          <w:color w:val="000000" w:themeColor="text1"/>
        </w:rPr>
        <w:t xml:space="preserve">: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spacing w:after="0" w:line="360" w:lineRule="auto"/>
        <w:rPr>
          <w:rFonts w:ascii="Arial" w:hAnsi="Arial" w:cs="Arial"/>
          <w:color w:val="000000" w:themeColor="text1"/>
        </w:rPr>
      </w:pP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Categoria: Sucesso;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Remetente: </w:t>
      </w:r>
      <w:r w:rsidR="000D75B4">
        <w:rPr>
          <w:rFonts w:ascii="Arial" w:hAnsi="Arial" w:cs="Arial"/>
          <w:color w:val="FF0000"/>
        </w:rPr>
        <w:t xml:space="preserve">[será definido </w:t>
      </w:r>
      <w:r w:rsidR="00245CEC">
        <w:rPr>
          <w:rFonts w:ascii="Arial" w:hAnsi="Arial" w:cs="Arial"/>
          <w:color w:val="FF0000"/>
        </w:rPr>
        <w:t>em Sprint futura</w:t>
      </w:r>
      <w:r w:rsidR="000D75B4">
        <w:rPr>
          <w:rFonts w:ascii="Arial" w:hAnsi="Arial" w:cs="Arial"/>
          <w:color w:val="FF0000"/>
        </w:rPr>
        <w:t>]</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Destinatário: </w:t>
      </w:r>
      <w:r w:rsidR="00232273">
        <w:rPr>
          <w:rFonts w:ascii="Arial" w:hAnsi="Arial" w:cs="Arial"/>
          <w:color w:val="FF0000"/>
        </w:rPr>
        <w:t xml:space="preserve">lista manipulada </w:t>
      </w:r>
      <w:r w:rsidR="00C11F50">
        <w:rPr>
          <w:rFonts w:ascii="Arial" w:hAnsi="Arial" w:cs="Arial"/>
          <w:color w:val="FF0000"/>
        </w:rPr>
        <w:t>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Assunto: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sidRPr="001E6514">
        <w:rPr>
          <w:rFonts w:ascii="Arial" w:hAnsi="Arial" w:cs="Arial"/>
          <w:color w:val="000000" w:themeColor="text1"/>
        </w:rPr>
        <w:t>Corpo</w:t>
      </w:r>
      <w:r>
        <w:rPr>
          <w:rFonts w:ascii="Arial" w:hAnsi="Arial" w:cs="Arial"/>
          <w:color w:val="000000" w:themeColor="text1"/>
        </w:rPr>
        <w:t xml:space="preserve">: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t>Valores Extrao</w:t>
      </w:r>
      <w:r w:rsidR="00245CEC">
        <w:rPr>
          <w:rFonts w:ascii="Arial" w:hAnsi="Arial" w:cs="Arial"/>
          <w:color w:val="000000" w:themeColor="text1"/>
        </w:rPr>
        <w:t>r</w:t>
      </w:r>
      <w:r w:rsidRPr="00157D06">
        <w:rPr>
          <w:rFonts w:ascii="Arial" w:hAnsi="Arial" w:cs="Arial"/>
          <w:color w:val="000000" w:themeColor="text1"/>
        </w:rPr>
        <w:t>dinários</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Categoria: Inconsistência;</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Remetente: </w:t>
      </w:r>
      <w:r w:rsidR="000D75B4">
        <w:rPr>
          <w:rFonts w:ascii="Arial" w:hAnsi="Arial" w:cs="Arial"/>
          <w:color w:val="FF0000"/>
        </w:rPr>
        <w:t xml:space="preserve">[será definido </w:t>
      </w:r>
      <w:r w:rsidR="00245CEC">
        <w:rPr>
          <w:rFonts w:ascii="Arial" w:hAnsi="Arial" w:cs="Arial"/>
          <w:color w:val="FF0000"/>
        </w:rPr>
        <w:t>em Sprint futura</w:t>
      </w:r>
      <w:r w:rsidR="000D75B4">
        <w:rPr>
          <w:rFonts w:ascii="Arial" w:hAnsi="Arial" w:cs="Arial"/>
          <w:color w:val="FF0000"/>
        </w:rPr>
        <w:t>]</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Destinatário: </w:t>
      </w:r>
      <w:r w:rsidR="00232273">
        <w:rPr>
          <w:rFonts w:ascii="Arial" w:hAnsi="Arial" w:cs="Arial"/>
          <w:color w:val="FF0000"/>
        </w:rPr>
        <w:t xml:space="preserve">lista manipulada </w:t>
      </w:r>
      <w:r w:rsidR="00C11F50">
        <w:rPr>
          <w:rFonts w:ascii="Arial" w:hAnsi="Arial" w:cs="Arial"/>
          <w:color w:val="FF0000"/>
        </w:rPr>
        <w:t>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Assunto: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sidRPr="001E6514">
        <w:rPr>
          <w:rFonts w:ascii="Arial" w:hAnsi="Arial" w:cs="Arial"/>
          <w:color w:val="000000" w:themeColor="text1"/>
        </w:rPr>
        <w:t>Corpo</w:t>
      </w:r>
      <w:r>
        <w:rPr>
          <w:rFonts w:ascii="Arial" w:hAnsi="Arial" w:cs="Arial"/>
          <w:color w:val="000000" w:themeColor="text1"/>
        </w:rPr>
        <w:t xml:space="preserve">: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spacing w:after="0" w:line="360" w:lineRule="auto"/>
        <w:rPr>
          <w:rFonts w:ascii="Arial" w:hAnsi="Arial" w:cs="Arial"/>
          <w:color w:val="000000" w:themeColor="text1"/>
        </w:rPr>
      </w:pP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Categoria: Sucesso;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lastRenderedPageBreak/>
        <w:t xml:space="preserve">Remetente: </w:t>
      </w:r>
      <w:r w:rsidR="000D75B4">
        <w:rPr>
          <w:rFonts w:ascii="Arial" w:hAnsi="Arial" w:cs="Arial"/>
          <w:color w:val="FF0000"/>
        </w:rPr>
        <w:t xml:space="preserve">[será definido </w:t>
      </w:r>
      <w:r w:rsidR="00245CEC">
        <w:rPr>
          <w:rFonts w:ascii="Arial" w:hAnsi="Arial" w:cs="Arial"/>
          <w:color w:val="FF0000"/>
        </w:rPr>
        <w:t>em Sprint futura</w:t>
      </w:r>
      <w:r w:rsidR="000D75B4">
        <w:rPr>
          <w:rFonts w:ascii="Arial" w:hAnsi="Arial" w:cs="Arial"/>
          <w:color w:val="FF0000"/>
        </w:rPr>
        <w:t>]</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Destinatário: </w:t>
      </w:r>
      <w:r w:rsidR="00232273">
        <w:rPr>
          <w:rFonts w:ascii="Arial" w:hAnsi="Arial" w:cs="Arial"/>
          <w:color w:val="FF0000"/>
        </w:rPr>
        <w:t xml:space="preserve">lista manipulada </w:t>
      </w:r>
      <w:r w:rsidR="00C11F50">
        <w:rPr>
          <w:rFonts w:ascii="Arial" w:hAnsi="Arial" w:cs="Arial"/>
          <w:color w:val="FF0000"/>
        </w:rPr>
        <w:t>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Assunto: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sidRPr="001E6514">
        <w:rPr>
          <w:rFonts w:ascii="Arial" w:hAnsi="Arial" w:cs="Arial"/>
          <w:color w:val="000000" w:themeColor="text1"/>
        </w:rPr>
        <w:t>Corpo</w:t>
      </w:r>
      <w:r>
        <w:rPr>
          <w:rFonts w:ascii="Arial" w:hAnsi="Arial" w:cs="Arial"/>
          <w:color w:val="000000" w:themeColor="text1"/>
        </w:rPr>
        <w:t xml:space="preserve">: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numPr>
          <w:ilvl w:val="0"/>
          <w:numId w:val="34"/>
        </w:numPr>
        <w:spacing w:after="0" w:line="360" w:lineRule="auto"/>
        <w:rPr>
          <w:rFonts w:ascii="Arial" w:hAnsi="Arial" w:cs="Arial"/>
          <w:color w:val="000000" w:themeColor="text1"/>
        </w:rPr>
      </w:pPr>
      <w:r w:rsidRPr="00157D06">
        <w:rPr>
          <w:rFonts w:ascii="Arial" w:hAnsi="Arial" w:cs="Arial"/>
          <w:color w:val="000000" w:themeColor="text1"/>
        </w:rPr>
        <w:t>Cash Power</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Categoria: Inconsistência;</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Remetente: </w:t>
      </w:r>
      <w:r w:rsidR="000D75B4">
        <w:rPr>
          <w:rFonts w:ascii="Arial" w:hAnsi="Arial" w:cs="Arial"/>
          <w:color w:val="FF0000"/>
        </w:rPr>
        <w:t xml:space="preserve">[será definido </w:t>
      </w:r>
      <w:r w:rsidR="00245CEC">
        <w:rPr>
          <w:rFonts w:ascii="Arial" w:hAnsi="Arial" w:cs="Arial"/>
          <w:color w:val="FF0000"/>
        </w:rPr>
        <w:t>em Sprint futura</w:t>
      </w:r>
      <w:r w:rsidR="000D75B4">
        <w:rPr>
          <w:rFonts w:ascii="Arial" w:hAnsi="Arial" w:cs="Arial"/>
          <w:color w:val="FF0000"/>
        </w:rPr>
        <w:t>]</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Destinatário: </w:t>
      </w:r>
      <w:r w:rsidR="00232273">
        <w:rPr>
          <w:rFonts w:ascii="Arial" w:hAnsi="Arial" w:cs="Arial"/>
          <w:color w:val="FF0000"/>
        </w:rPr>
        <w:t xml:space="preserve">lista manipulada </w:t>
      </w:r>
      <w:r w:rsidR="00C11F50">
        <w:rPr>
          <w:rFonts w:ascii="Arial" w:hAnsi="Arial" w:cs="Arial"/>
          <w:color w:val="FF0000"/>
        </w:rPr>
        <w:t>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Assunto: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sidRPr="001E6514">
        <w:rPr>
          <w:rFonts w:ascii="Arial" w:hAnsi="Arial" w:cs="Arial"/>
          <w:color w:val="000000" w:themeColor="text1"/>
        </w:rPr>
        <w:t>Corpo</w:t>
      </w:r>
      <w:r>
        <w:rPr>
          <w:rFonts w:ascii="Arial" w:hAnsi="Arial" w:cs="Arial"/>
          <w:color w:val="000000" w:themeColor="text1"/>
        </w:rPr>
        <w:t xml:space="preserve">: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spacing w:after="0" w:line="360" w:lineRule="auto"/>
        <w:rPr>
          <w:rFonts w:ascii="Arial" w:hAnsi="Arial" w:cs="Arial"/>
          <w:color w:val="000000" w:themeColor="text1"/>
        </w:rPr>
      </w:pPr>
    </w:p>
    <w:p w:rsidR="00D92715" w:rsidRDefault="00C11F50">
      <w:pPr>
        <w:pStyle w:val="Corpodetexto"/>
        <w:numPr>
          <w:ilvl w:val="0"/>
          <w:numId w:val="34"/>
        </w:numPr>
        <w:spacing w:after="0" w:line="360" w:lineRule="auto"/>
        <w:rPr>
          <w:rFonts w:ascii="Arial" w:hAnsi="Arial" w:cs="Arial"/>
          <w:color w:val="000000" w:themeColor="text1"/>
        </w:rPr>
      </w:pPr>
      <w:r>
        <w:rPr>
          <w:rFonts w:ascii="Arial" w:hAnsi="Arial" w:cs="Arial"/>
          <w:color w:val="000000" w:themeColor="text1"/>
        </w:rPr>
        <w:t>Ilume</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Categoria: Sucesso;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Remetente: </w:t>
      </w:r>
      <w:r w:rsidR="000D75B4">
        <w:rPr>
          <w:rFonts w:ascii="Arial" w:hAnsi="Arial" w:cs="Arial"/>
          <w:color w:val="FF0000"/>
        </w:rPr>
        <w:t xml:space="preserve">[será definido </w:t>
      </w:r>
      <w:r w:rsidR="00245CEC">
        <w:rPr>
          <w:rFonts w:ascii="Arial" w:hAnsi="Arial" w:cs="Arial"/>
          <w:color w:val="FF0000"/>
        </w:rPr>
        <w:t>em Sprint futura</w:t>
      </w:r>
      <w:r w:rsidR="000D75B4">
        <w:rPr>
          <w:rFonts w:ascii="Arial" w:hAnsi="Arial" w:cs="Arial"/>
          <w:color w:val="FF0000"/>
        </w:rPr>
        <w:t>]</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Destinatário: </w:t>
      </w:r>
      <w:r w:rsidR="00232273">
        <w:rPr>
          <w:rFonts w:ascii="Arial" w:hAnsi="Arial" w:cs="Arial"/>
          <w:color w:val="FF0000"/>
        </w:rPr>
        <w:t xml:space="preserve">lista manipulada </w:t>
      </w:r>
      <w:r w:rsidR="00C11F50">
        <w:rPr>
          <w:rFonts w:ascii="Arial" w:hAnsi="Arial" w:cs="Arial"/>
          <w:color w:val="FF0000"/>
        </w:rPr>
        <w:t>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Assunto: </w:t>
      </w:r>
      <w:r w:rsidR="00C11F50">
        <w:rPr>
          <w:rFonts w:ascii="Arial" w:hAnsi="Arial" w:cs="Arial"/>
          <w:color w:val="FF0000"/>
        </w:rPr>
        <w:t>será manipulado pelo usuário</w:t>
      </w:r>
      <w:r>
        <w:rPr>
          <w:rFonts w:ascii="Arial" w:hAnsi="Arial" w:cs="Arial"/>
          <w:color w:val="000000" w:themeColor="text1"/>
        </w:rPr>
        <w:t>;</w:t>
      </w:r>
    </w:p>
    <w:p w:rsidR="00077FC2" w:rsidRDefault="00077FC2" w:rsidP="00077FC2">
      <w:pPr>
        <w:pStyle w:val="Corpodetexto"/>
        <w:numPr>
          <w:ilvl w:val="1"/>
          <w:numId w:val="34"/>
        </w:numPr>
        <w:spacing w:after="0" w:line="360" w:lineRule="auto"/>
        <w:rPr>
          <w:rFonts w:ascii="Arial" w:hAnsi="Arial" w:cs="Arial"/>
          <w:color w:val="000000" w:themeColor="text1"/>
        </w:rPr>
      </w:pPr>
      <w:r w:rsidRPr="001E6514">
        <w:rPr>
          <w:rFonts w:ascii="Arial" w:hAnsi="Arial" w:cs="Arial"/>
          <w:color w:val="000000" w:themeColor="text1"/>
        </w:rPr>
        <w:t>Corpo</w:t>
      </w:r>
      <w:r>
        <w:rPr>
          <w:rFonts w:ascii="Arial" w:hAnsi="Arial" w:cs="Arial"/>
          <w:color w:val="000000" w:themeColor="text1"/>
        </w:rPr>
        <w:t xml:space="preserve">: </w:t>
      </w:r>
      <w:r w:rsidR="00C11F50">
        <w:rPr>
          <w:rFonts w:ascii="Arial" w:hAnsi="Arial" w:cs="Arial"/>
          <w:color w:val="FF0000"/>
        </w:rPr>
        <w:t>será manipulado pelo usuário</w:t>
      </w:r>
      <w:r>
        <w:rPr>
          <w:rFonts w:ascii="Arial" w:hAnsi="Arial" w:cs="Arial"/>
          <w:color w:val="000000" w:themeColor="text1"/>
        </w:rPr>
        <w:t>;</w:t>
      </w:r>
    </w:p>
    <w:p w:rsidR="00D92715" w:rsidRDefault="00D92715">
      <w:pPr>
        <w:pStyle w:val="Corpodetexto"/>
        <w:spacing w:after="0" w:line="360" w:lineRule="auto"/>
        <w:ind w:left="2214"/>
        <w:rPr>
          <w:rFonts w:ascii="Arial" w:hAnsi="Arial" w:cs="Arial"/>
          <w:color w:val="000000" w:themeColor="text1"/>
        </w:rPr>
      </w:pPr>
    </w:p>
    <w:p w:rsidR="00C11F50" w:rsidRDefault="00C11F50" w:rsidP="00C11F50">
      <w:pPr>
        <w:pStyle w:val="Corpodetexto"/>
        <w:numPr>
          <w:ilvl w:val="0"/>
          <w:numId w:val="34"/>
        </w:numPr>
        <w:spacing w:after="0" w:line="360" w:lineRule="auto"/>
        <w:rPr>
          <w:rFonts w:ascii="Arial" w:hAnsi="Arial" w:cs="Arial"/>
          <w:color w:val="000000" w:themeColor="text1"/>
        </w:rPr>
      </w:pPr>
      <w:r>
        <w:rPr>
          <w:rFonts w:ascii="Arial" w:hAnsi="Arial" w:cs="Arial"/>
          <w:color w:val="000000" w:themeColor="text1"/>
        </w:rPr>
        <w:t>Smads</w:t>
      </w:r>
    </w:p>
    <w:p w:rsidR="00C11F50" w:rsidRDefault="00C11F50" w:rsidP="00C11F50">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Categoria: Sucesso;</w:t>
      </w:r>
    </w:p>
    <w:p w:rsidR="00C11F50" w:rsidRDefault="00C11F50" w:rsidP="00C11F50">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Status: Ativo;</w:t>
      </w:r>
    </w:p>
    <w:p w:rsidR="00C11F50" w:rsidRDefault="00C11F50" w:rsidP="00C11F50">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Remetente: </w:t>
      </w:r>
      <w:r>
        <w:rPr>
          <w:rFonts w:ascii="Arial" w:hAnsi="Arial" w:cs="Arial"/>
          <w:color w:val="FF0000"/>
        </w:rPr>
        <w:t>[será definido em Sprint futura]</w:t>
      </w:r>
      <w:r>
        <w:rPr>
          <w:rFonts w:ascii="Arial" w:hAnsi="Arial" w:cs="Arial"/>
          <w:color w:val="000000" w:themeColor="text1"/>
        </w:rPr>
        <w:t>;</w:t>
      </w:r>
    </w:p>
    <w:p w:rsidR="00C11F50" w:rsidRDefault="00C11F50" w:rsidP="00C11F50">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Destinatário: </w:t>
      </w:r>
      <w:r w:rsidR="00232273">
        <w:rPr>
          <w:rFonts w:ascii="Arial" w:hAnsi="Arial" w:cs="Arial"/>
          <w:color w:val="FF0000"/>
        </w:rPr>
        <w:t xml:space="preserve">lista manipulada </w:t>
      </w:r>
      <w:r>
        <w:rPr>
          <w:rFonts w:ascii="Arial" w:hAnsi="Arial" w:cs="Arial"/>
          <w:color w:val="FF0000"/>
        </w:rPr>
        <w:t>pelo usuário</w:t>
      </w:r>
      <w:r>
        <w:rPr>
          <w:rFonts w:ascii="Arial" w:hAnsi="Arial" w:cs="Arial"/>
          <w:color w:val="000000" w:themeColor="text1"/>
        </w:rPr>
        <w:t>;</w:t>
      </w:r>
    </w:p>
    <w:p w:rsidR="00C11F50" w:rsidRDefault="00C11F50" w:rsidP="00C11F50">
      <w:pPr>
        <w:pStyle w:val="Corpodetexto"/>
        <w:numPr>
          <w:ilvl w:val="1"/>
          <w:numId w:val="34"/>
        </w:numPr>
        <w:spacing w:after="0" w:line="360" w:lineRule="auto"/>
        <w:rPr>
          <w:rFonts w:ascii="Arial" w:hAnsi="Arial" w:cs="Arial"/>
          <w:color w:val="000000" w:themeColor="text1"/>
        </w:rPr>
      </w:pPr>
      <w:r>
        <w:rPr>
          <w:rFonts w:ascii="Arial" w:hAnsi="Arial" w:cs="Arial"/>
          <w:color w:val="000000" w:themeColor="text1"/>
        </w:rPr>
        <w:t xml:space="preserve">Assunto: </w:t>
      </w:r>
      <w:r>
        <w:rPr>
          <w:rFonts w:ascii="Arial" w:hAnsi="Arial" w:cs="Arial"/>
          <w:color w:val="FF0000"/>
        </w:rPr>
        <w:t>será manipulado pelo usuário</w:t>
      </w:r>
      <w:r>
        <w:rPr>
          <w:rFonts w:ascii="Arial" w:hAnsi="Arial" w:cs="Arial"/>
          <w:color w:val="000000" w:themeColor="text1"/>
        </w:rPr>
        <w:t>;</w:t>
      </w:r>
    </w:p>
    <w:p w:rsidR="00C11F50" w:rsidRDefault="00C11F50" w:rsidP="00C11F50">
      <w:pPr>
        <w:pStyle w:val="Corpodetexto"/>
        <w:numPr>
          <w:ilvl w:val="1"/>
          <w:numId w:val="34"/>
        </w:numPr>
        <w:spacing w:after="0" w:line="360" w:lineRule="auto"/>
        <w:rPr>
          <w:rFonts w:ascii="Arial" w:hAnsi="Arial" w:cs="Arial"/>
          <w:color w:val="000000" w:themeColor="text1"/>
        </w:rPr>
      </w:pPr>
      <w:r w:rsidRPr="001E6514">
        <w:rPr>
          <w:rFonts w:ascii="Arial" w:hAnsi="Arial" w:cs="Arial"/>
          <w:color w:val="000000" w:themeColor="text1"/>
        </w:rPr>
        <w:t>Corpo</w:t>
      </w:r>
      <w:r>
        <w:rPr>
          <w:rFonts w:ascii="Arial" w:hAnsi="Arial" w:cs="Arial"/>
          <w:color w:val="000000" w:themeColor="text1"/>
        </w:rPr>
        <w:t xml:space="preserve">: </w:t>
      </w:r>
      <w:r>
        <w:rPr>
          <w:rFonts w:ascii="Arial" w:hAnsi="Arial" w:cs="Arial"/>
          <w:color w:val="FF0000"/>
        </w:rPr>
        <w:t>será manipulado pelo usuário</w:t>
      </w:r>
      <w:r>
        <w:rPr>
          <w:rFonts w:ascii="Arial" w:hAnsi="Arial" w:cs="Arial"/>
          <w:color w:val="000000" w:themeColor="text1"/>
        </w:rPr>
        <w:t>;</w:t>
      </w:r>
    </w:p>
    <w:p w:rsidR="001E6514" w:rsidRDefault="001E6514">
      <w:pPr>
        <w:widowControl/>
        <w:spacing w:after="200" w:line="276" w:lineRule="auto"/>
        <w:rPr>
          <w:rFonts w:cs="Arial"/>
        </w:rPr>
      </w:pPr>
    </w:p>
    <w:p w:rsidR="00344F12" w:rsidRPr="00E3071B" w:rsidRDefault="00E3071B" w:rsidP="00E3071B">
      <w:pPr>
        <w:pStyle w:val="Corpodetexto"/>
        <w:spacing w:after="0" w:line="360" w:lineRule="auto"/>
        <w:ind w:firstLine="131"/>
        <w:rPr>
          <w:rFonts w:ascii="Arial" w:hAnsi="Arial" w:cs="Arial"/>
          <w:b/>
          <w:color w:val="000000" w:themeColor="text1"/>
        </w:rPr>
      </w:pPr>
      <w:bookmarkStart w:id="565" w:name="RN_062"/>
      <w:r>
        <w:rPr>
          <w:rFonts w:ascii="Arial" w:hAnsi="Arial" w:cs="Arial"/>
          <w:b/>
          <w:color w:val="000000" w:themeColor="text1"/>
        </w:rPr>
        <w:t xml:space="preserve">RN_062 </w:t>
      </w:r>
      <w:bookmarkEnd w:id="565"/>
      <w:r>
        <w:rPr>
          <w:rFonts w:ascii="Arial" w:hAnsi="Arial" w:cs="Arial"/>
          <w:b/>
          <w:color w:val="000000" w:themeColor="text1"/>
        </w:rPr>
        <w:t xml:space="preserve">- </w:t>
      </w:r>
      <w:r w:rsidR="00344F12" w:rsidRPr="00E3071B">
        <w:rPr>
          <w:rFonts w:ascii="Arial" w:hAnsi="Arial" w:cs="Arial"/>
          <w:b/>
          <w:color w:val="000000" w:themeColor="text1"/>
        </w:rPr>
        <w:t>Gerenciamento de migração de dados</w:t>
      </w:r>
    </w:p>
    <w:p w:rsidR="00344F12" w:rsidRDefault="00736528" w:rsidP="00736528">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As </w:t>
      </w:r>
      <w:r w:rsidR="00773080">
        <w:rPr>
          <w:rFonts w:ascii="Arial" w:hAnsi="Arial" w:cs="Arial"/>
          <w:color w:val="000000" w:themeColor="text1"/>
        </w:rPr>
        <w:t>entidades</w:t>
      </w:r>
      <w:r>
        <w:rPr>
          <w:rFonts w:ascii="Arial" w:hAnsi="Arial" w:cs="Arial"/>
          <w:color w:val="000000" w:themeColor="text1"/>
        </w:rPr>
        <w:t xml:space="preserve"> a serem migradas serão as descritas abaixo:</w:t>
      </w:r>
    </w:p>
    <w:p w:rsidR="00736528" w:rsidRDefault="00736528" w:rsidP="00736528">
      <w:pPr>
        <w:pStyle w:val="Corpodetexto"/>
        <w:numPr>
          <w:ilvl w:val="0"/>
          <w:numId w:val="37"/>
        </w:numPr>
        <w:spacing w:after="0" w:line="360" w:lineRule="auto"/>
        <w:rPr>
          <w:rFonts w:ascii="Arial" w:hAnsi="Arial" w:cs="Arial"/>
          <w:color w:val="000000" w:themeColor="text1"/>
        </w:rPr>
      </w:pPr>
      <w:r>
        <w:rPr>
          <w:rFonts w:ascii="Arial" w:hAnsi="Arial" w:cs="Arial"/>
          <w:color w:val="000000" w:themeColor="text1"/>
        </w:rPr>
        <w:t>Dados Cadastrais; [</w:t>
      </w:r>
      <w:hyperlink w:anchor="RN_063" w:history="1">
        <w:r w:rsidRPr="00736528">
          <w:rPr>
            <w:rStyle w:val="Hyperlink"/>
            <w:rFonts w:ascii="Arial" w:hAnsi="Arial" w:cs="Arial"/>
          </w:rPr>
          <w:t>RN_063</w:t>
        </w:r>
      </w:hyperlink>
      <w:r>
        <w:rPr>
          <w:rFonts w:ascii="Arial" w:hAnsi="Arial" w:cs="Arial"/>
          <w:color w:val="000000" w:themeColor="text1"/>
        </w:rPr>
        <w:t>]</w:t>
      </w:r>
    </w:p>
    <w:p w:rsidR="00736528" w:rsidRDefault="00736528" w:rsidP="00736528">
      <w:pPr>
        <w:pStyle w:val="Corpodetexto"/>
        <w:numPr>
          <w:ilvl w:val="0"/>
          <w:numId w:val="37"/>
        </w:numPr>
        <w:spacing w:after="0" w:line="360" w:lineRule="auto"/>
        <w:rPr>
          <w:rFonts w:ascii="Arial" w:hAnsi="Arial" w:cs="Arial"/>
          <w:color w:val="000000" w:themeColor="text1"/>
        </w:rPr>
      </w:pPr>
      <w:r>
        <w:rPr>
          <w:rFonts w:ascii="Arial" w:hAnsi="Arial" w:cs="Arial"/>
          <w:color w:val="000000" w:themeColor="text1"/>
        </w:rPr>
        <w:t>Faturamento; [</w:t>
      </w:r>
      <w:hyperlink w:anchor="RN_064" w:history="1">
        <w:r w:rsidRPr="00736528">
          <w:rPr>
            <w:rStyle w:val="Hyperlink"/>
            <w:rFonts w:ascii="Arial" w:hAnsi="Arial" w:cs="Arial"/>
          </w:rPr>
          <w:t>RN_064</w:t>
        </w:r>
      </w:hyperlink>
      <w:r>
        <w:rPr>
          <w:rFonts w:ascii="Arial" w:hAnsi="Arial" w:cs="Arial"/>
          <w:color w:val="000000" w:themeColor="text1"/>
        </w:rPr>
        <w:t>]</w:t>
      </w:r>
    </w:p>
    <w:p w:rsidR="00736528" w:rsidRDefault="00736528" w:rsidP="00736528">
      <w:pPr>
        <w:pStyle w:val="Corpodetexto"/>
        <w:numPr>
          <w:ilvl w:val="0"/>
          <w:numId w:val="37"/>
        </w:numPr>
        <w:spacing w:after="0" w:line="360" w:lineRule="auto"/>
        <w:rPr>
          <w:rFonts w:ascii="Arial" w:hAnsi="Arial" w:cs="Arial"/>
          <w:color w:val="000000" w:themeColor="text1"/>
        </w:rPr>
      </w:pPr>
      <w:r>
        <w:rPr>
          <w:rFonts w:ascii="Arial" w:hAnsi="Arial" w:cs="Arial"/>
          <w:color w:val="000000" w:themeColor="text1"/>
        </w:rPr>
        <w:t>Arrecadação; [</w:t>
      </w:r>
      <w:hyperlink w:anchor="RN_065" w:history="1">
        <w:r w:rsidRPr="00736528">
          <w:rPr>
            <w:rStyle w:val="Hyperlink"/>
            <w:rFonts w:ascii="Arial" w:hAnsi="Arial" w:cs="Arial"/>
          </w:rPr>
          <w:t>RN_065</w:t>
        </w:r>
      </w:hyperlink>
      <w:r>
        <w:rPr>
          <w:rFonts w:ascii="Arial" w:hAnsi="Arial" w:cs="Arial"/>
          <w:color w:val="000000" w:themeColor="text1"/>
        </w:rPr>
        <w:t>]</w:t>
      </w:r>
    </w:p>
    <w:p w:rsidR="00736528" w:rsidRDefault="00736528" w:rsidP="00736528">
      <w:pPr>
        <w:pStyle w:val="Corpodetexto"/>
        <w:numPr>
          <w:ilvl w:val="0"/>
          <w:numId w:val="37"/>
        </w:numPr>
        <w:spacing w:after="0" w:line="360" w:lineRule="auto"/>
        <w:rPr>
          <w:rFonts w:ascii="Arial" w:hAnsi="Arial" w:cs="Arial"/>
          <w:color w:val="000000" w:themeColor="text1"/>
        </w:rPr>
      </w:pPr>
      <w:r>
        <w:rPr>
          <w:rFonts w:ascii="Arial" w:hAnsi="Arial" w:cs="Arial"/>
          <w:color w:val="000000" w:themeColor="text1"/>
        </w:rPr>
        <w:t>Valores Extraordinários; [</w:t>
      </w:r>
      <w:hyperlink w:anchor="RN_066" w:history="1">
        <w:r w:rsidRPr="00736528">
          <w:rPr>
            <w:rStyle w:val="Hyperlink"/>
            <w:rFonts w:ascii="Arial" w:hAnsi="Arial" w:cs="Arial"/>
          </w:rPr>
          <w:t>RN_066</w:t>
        </w:r>
      </w:hyperlink>
      <w:r>
        <w:rPr>
          <w:rFonts w:ascii="Arial" w:hAnsi="Arial" w:cs="Arial"/>
          <w:color w:val="000000" w:themeColor="text1"/>
        </w:rPr>
        <w:t>]</w:t>
      </w:r>
    </w:p>
    <w:p w:rsidR="00736528" w:rsidRDefault="00736528" w:rsidP="00736528">
      <w:pPr>
        <w:pStyle w:val="Corpodetexto"/>
        <w:numPr>
          <w:ilvl w:val="0"/>
          <w:numId w:val="37"/>
        </w:numPr>
        <w:spacing w:after="0" w:line="360" w:lineRule="auto"/>
        <w:rPr>
          <w:rFonts w:ascii="Arial" w:hAnsi="Arial" w:cs="Arial"/>
          <w:color w:val="000000" w:themeColor="text1"/>
        </w:rPr>
      </w:pPr>
      <w:r>
        <w:rPr>
          <w:rFonts w:ascii="Arial" w:hAnsi="Arial" w:cs="Arial"/>
          <w:color w:val="000000" w:themeColor="text1"/>
        </w:rPr>
        <w:t>ILUME; [</w:t>
      </w:r>
      <w:hyperlink w:anchor="RN_068" w:history="1">
        <w:r w:rsidRPr="00736528">
          <w:rPr>
            <w:rStyle w:val="Hyperlink"/>
            <w:rFonts w:ascii="Arial" w:hAnsi="Arial" w:cs="Arial"/>
          </w:rPr>
          <w:t>RN_068</w:t>
        </w:r>
      </w:hyperlink>
      <w:r>
        <w:rPr>
          <w:rFonts w:ascii="Arial" w:hAnsi="Arial" w:cs="Arial"/>
          <w:color w:val="000000" w:themeColor="text1"/>
        </w:rPr>
        <w:t>]</w:t>
      </w:r>
    </w:p>
    <w:p w:rsidR="00736528" w:rsidRPr="00736528" w:rsidRDefault="00736528" w:rsidP="00736528">
      <w:pPr>
        <w:pStyle w:val="Corpodetexto"/>
        <w:numPr>
          <w:ilvl w:val="0"/>
          <w:numId w:val="37"/>
        </w:numPr>
        <w:spacing w:after="0" w:line="360" w:lineRule="auto"/>
        <w:rPr>
          <w:rFonts w:ascii="Arial" w:hAnsi="Arial" w:cs="Arial"/>
          <w:color w:val="000000" w:themeColor="text1"/>
        </w:rPr>
      </w:pPr>
      <w:r>
        <w:rPr>
          <w:rFonts w:ascii="Arial" w:hAnsi="Arial" w:cs="Arial"/>
          <w:color w:val="000000" w:themeColor="text1"/>
        </w:rPr>
        <w:t>SMADS. [</w:t>
      </w:r>
      <w:hyperlink w:anchor="RN_069" w:history="1">
        <w:r w:rsidRPr="00736528">
          <w:rPr>
            <w:rStyle w:val="Hyperlink"/>
            <w:rFonts w:ascii="Arial" w:hAnsi="Arial" w:cs="Arial"/>
          </w:rPr>
          <w:t>RN_069</w:t>
        </w:r>
      </w:hyperlink>
      <w:r>
        <w:rPr>
          <w:rFonts w:ascii="Arial" w:hAnsi="Arial" w:cs="Arial"/>
          <w:color w:val="000000" w:themeColor="text1"/>
        </w:rPr>
        <w:t>]</w:t>
      </w:r>
    </w:p>
    <w:p w:rsidR="00736528" w:rsidRDefault="00736528">
      <w:pPr>
        <w:widowControl/>
        <w:spacing w:after="200" w:line="276" w:lineRule="auto"/>
        <w:rPr>
          <w:rFonts w:cs="Arial"/>
        </w:rPr>
      </w:pPr>
    </w:p>
    <w:p w:rsidR="00344F12" w:rsidRPr="00E3071B" w:rsidRDefault="00E3071B" w:rsidP="00E3071B">
      <w:pPr>
        <w:pStyle w:val="Corpodetexto"/>
        <w:spacing w:after="0" w:line="360" w:lineRule="auto"/>
        <w:ind w:firstLine="131"/>
        <w:rPr>
          <w:rFonts w:ascii="Arial" w:hAnsi="Arial" w:cs="Arial"/>
          <w:b/>
          <w:color w:val="000000" w:themeColor="text1"/>
        </w:rPr>
      </w:pPr>
      <w:bookmarkStart w:id="566" w:name="RN_063"/>
      <w:r>
        <w:rPr>
          <w:rFonts w:ascii="Arial" w:hAnsi="Arial" w:cs="Arial"/>
          <w:b/>
          <w:color w:val="000000" w:themeColor="text1"/>
        </w:rPr>
        <w:lastRenderedPageBreak/>
        <w:t xml:space="preserve">RN_063 </w:t>
      </w:r>
      <w:bookmarkEnd w:id="566"/>
      <w:r>
        <w:rPr>
          <w:rFonts w:ascii="Arial" w:hAnsi="Arial" w:cs="Arial"/>
          <w:b/>
          <w:color w:val="000000" w:themeColor="text1"/>
        </w:rPr>
        <w:t xml:space="preserve">- </w:t>
      </w:r>
      <w:r w:rsidR="00344F12" w:rsidRPr="00E3071B">
        <w:rPr>
          <w:rFonts w:ascii="Arial" w:hAnsi="Arial" w:cs="Arial"/>
          <w:b/>
          <w:color w:val="000000" w:themeColor="text1"/>
        </w:rPr>
        <w:t>Migração de Dados Cadastrais</w:t>
      </w:r>
    </w:p>
    <w:p w:rsidR="00D147E8" w:rsidRPr="008D223B" w:rsidRDefault="008D223B" w:rsidP="008D223B">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Com base </w:t>
      </w:r>
      <w:r w:rsidR="00B13DE6">
        <w:rPr>
          <w:rFonts w:ascii="Arial" w:hAnsi="Arial" w:cs="Arial"/>
          <w:color w:val="000000" w:themeColor="text1"/>
        </w:rPr>
        <w:t>na planilha formatada</w:t>
      </w:r>
      <w:r>
        <w:rPr>
          <w:rFonts w:ascii="Arial" w:hAnsi="Arial" w:cs="Arial"/>
          <w:color w:val="000000" w:themeColor="text1"/>
        </w:rPr>
        <w:t xml:space="preserve"> pela COSIP</w:t>
      </w:r>
      <w:r w:rsidR="00B13DE6">
        <w:rPr>
          <w:rFonts w:ascii="Arial" w:hAnsi="Arial" w:cs="Arial"/>
          <w:color w:val="000000" w:themeColor="text1"/>
        </w:rPr>
        <w:t>, contendo o</w:t>
      </w:r>
      <w:r>
        <w:rPr>
          <w:rFonts w:ascii="Arial" w:hAnsi="Arial" w:cs="Arial"/>
          <w:color w:val="000000" w:themeColor="text1"/>
        </w:rPr>
        <w:t xml:space="preserve"> DE-PARA entre base atual e novo layout [</w:t>
      </w:r>
      <w:hyperlink w:anchor="RE06" w:history="1">
        <w:r w:rsidRPr="00D147E8">
          <w:rPr>
            <w:rStyle w:val="Hyperlink"/>
            <w:rFonts w:ascii="Arial" w:hAnsi="Arial" w:cs="Arial"/>
          </w:rPr>
          <w:t>RE06</w:t>
        </w:r>
      </w:hyperlink>
      <w:r>
        <w:rPr>
          <w:rFonts w:ascii="Arial" w:hAnsi="Arial" w:cs="Arial"/>
          <w:color w:val="000000" w:themeColor="text1"/>
        </w:rPr>
        <w:t xml:space="preserve">], foi criado o DE-PARA entre base atual e nova base, conforme a aba </w:t>
      </w:r>
      <w:r w:rsidRPr="00B13DE6">
        <w:rPr>
          <w:rFonts w:ascii="Arial" w:hAnsi="Arial" w:cs="Arial"/>
          <w:color w:val="000000" w:themeColor="text1"/>
          <w:u w:val="single"/>
        </w:rPr>
        <w:t>DadosCadastrais</w:t>
      </w:r>
      <w:r>
        <w:rPr>
          <w:rFonts w:ascii="Arial" w:hAnsi="Arial" w:cs="Arial"/>
          <w:color w:val="000000" w:themeColor="text1"/>
        </w:rPr>
        <w:t xml:space="preserve"> d</w:t>
      </w:r>
      <w:r w:rsidR="00B13DE6">
        <w:rPr>
          <w:rFonts w:ascii="Arial" w:hAnsi="Arial" w:cs="Arial"/>
          <w:color w:val="000000" w:themeColor="text1"/>
        </w:rPr>
        <w:t>a</w:t>
      </w:r>
      <w:r>
        <w:rPr>
          <w:rFonts w:ascii="Arial" w:hAnsi="Arial" w:cs="Arial"/>
          <w:color w:val="000000" w:themeColor="text1"/>
        </w:rPr>
        <w:t xml:space="preserve"> </w:t>
      </w:r>
      <w:r w:rsidR="00B13DE6">
        <w:rPr>
          <w:rFonts w:ascii="Arial" w:hAnsi="Arial" w:cs="Arial"/>
          <w:color w:val="000000" w:themeColor="text1"/>
        </w:rPr>
        <w:t>planilha</w:t>
      </w:r>
      <w:r>
        <w:rPr>
          <w:rFonts w:ascii="Arial" w:hAnsi="Arial" w:cs="Arial"/>
          <w:color w:val="000000" w:themeColor="text1"/>
        </w:rPr>
        <w:t xml:space="preserve"> </w:t>
      </w:r>
      <w:hyperlink w:anchor="RE07" w:history="1">
        <w:r w:rsidRPr="00B13DE6">
          <w:rPr>
            <w:rStyle w:val="Hyperlink"/>
            <w:rFonts w:ascii="Arial" w:hAnsi="Arial" w:cs="Arial"/>
          </w:rPr>
          <w:t>RE07</w:t>
        </w:r>
      </w:hyperlink>
      <w:r>
        <w:rPr>
          <w:rFonts w:ascii="Arial" w:hAnsi="Arial" w:cs="Arial"/>
          <w:color w:val="000000" w:themeColor="text1"/>
        </w:rPr>
        <w:t>.</w:t>
      </w:r>
    </w:p>
    <w:p w:rsidR="00E3071B" w:rsidRDefault="00E3071B">
      <w:pPr>
        <w:widowControl/>
        <w:spacing w:after="200" w:line="276" w:lineRule="auto"/>
        <w:rPr>
          <w:rFonts w:cs="Arial"/>
        </w:rPr>
      </w:pPr>
    </w:p>
    <w:p w:rsidR="00344F12" w:rsidRPr="00E3071B" w:rsidRDefault="00E3071B" w:rsidP="00E3071B">
      <w:pPr>
        <w:pStyle w:val="Corpodetexto"/>
        <w:spacing w:after="0" w:line="360" w:lineRule="auto"/>
        <w:ind w:firstLine="131"/>
        <w:rPr>
          <w:rFonts w:ascii="Arial" w:hAnsi="Arial" w:cs="Arial"/>
          <w:b/>
          <w:color w:val="000000" w:themeColor="text1"/>
        </w:rPr>
      </w:pPr>
      <w:bookmarkStart w:id="567" w:name="RN_064"/>
      <w:r>
        <w:rPr>
          <w:rFonts w:ascii="Arial" w:hAnsi="Arial" w:cs="Arial"/>
          <w:b/>
          <w:color w:val="000000" w:themeColor="text1"/>
        </w:rPr>
        <w:t xml:space="preserve">RN_064 </w:t>
      </w:r>
      <w:bookmarkEnd w:id="567"/>
      <w:r>
        <w:rPr>
          <w:rFonts w:ascii="Arial" w:hAnsi="Arial" w:cs="Arial"/>
          <w:b/>
          <w:color w:val="000000" w:themeColor="text1"/>
        </w:rPr>
        <w:t xml:space="preserve">- </w:t>
      </w:r>
      <w:r w:rsidR="00344F12" w:rsidRPr="00E3071B">
        <w:rPr>
          <w:rFonts w:ascii="Arial" w:hAnsi="Arial" w:cs="Arial"/>
          <w:b/>
          <w:color w:val="000000" w:themeColor="text1"/>
        </w:rPr>
        <w:t>Migração de Faturamento</w:t>
      </w:r>
    </w:p>
    <w:p w:rsidR="00AD3C39" w:rsidRPr="008D223B" w:rsidRDefault="00AD3C39" w:rsidP="00AD3C39">
      <w:pPr>
        <w:pStyle w:val="Corpodetexto"/>
        <w:spacing w:after="0" w:line="360" w:lineRule="auto"/>
        <w:ind w:left="1134"/>
        <w:rPr>
          <w:rFonts w:ascii="Arial" w:hAnsi="Arial" w:cs="Arial"/>
          <w:color w:val="000000" w:themeColor="text1"/>
        </w:rPr>
      </w:pPr>
      <w:r>
        <w:rPr>
          <w:rFonts w:ascii="Arial" w:hAnsi="Arial" w:cs="Arial"/>
          <w:color w:val="000000" w:themeColor="text1"/>
        </w:rPr>
        <w:t>Com base na planilha formatada pela COSIP, contendo o DE-PARA entre base atual e novo layout [</w:t>
      </w:r>
      <w:hyperlink w:anchor="RE06" w:history="1">
        <w:r w:rsidRPr="00D147E8">
          <w:rPr>
            <w:rStyle w:val="Hyperlink"/>
            <w:rFonts w:ascii="Arial" w:hAnsi="Arial" w:cs="Arial"/>
          </w:rPr>
          <w:t>RE06</w:t>
        </w:r>
      </w:hyperlink>
      <w:r>
        <w:rPr>
          <w:rFonts w:ascii="Arial" w:hAnsi="Arial" w:cs="Arial"/>
          <w:color w:val="000000" w:themeColor="text1"/>
        </w:rPr>
        <w:t xml:space="preserve">], foi criado o DE-PARA entre base atual e nova base, conforme a aba </w:t>
      </w:r>
      <w:r>
        <w:rPr>
          <w:rFonts w:ascii="Arial" w:hAnsi="Arial" w:cs="Arial"/>
          <w:color w:val="000000" w:themeColor="text1"/>
          <w:u w:val="single"/>
        </w:rPr>
        <w:t>Faturamento</w:t>
      </w:r>
      <w:r>
        <w:rPr>
          <w:rFonts w:ascii="Arial" w:hAnsi="Arial" w:cs="Arial"/>
          <w:color w:val="000000" w:themeColor="text1"/>
        </w:rPr>
        <w:t xml:space="preserve"> da planilha </w:t>
      </w:r>
      <w:hyperlink w:anchor="RE07" w:history="1">
        <w:r w:rsidRPr="00B13DE6">
          <w:rPr>
            <w:rStyle w:val="Hyperlink"/>
            <w:rFonts w:ascii="Arial" w:hAnsi="Arial" w:cs="Arial"/>
          </w:rPr>
          <w:t>RE07</w:t>
        </w:r>
      </w:hyperlink>
      <w:r>
        <w:rPr>
          <w:rFonts w:ascii="Arial" w:hAnsi="Arial" w:cs="Arial"/>
          <w:color w:val="000000" w:themeColor="text1"/>
        </w:rPr>
        <w:t>.</w:t>
      </w:r>
    </w:p>
    <w:p w:rsidR="00344F12" w:rsidRDefault="00344F12">
      <w:pPr>
        <w:widowControl/>
        <w:spacing w:after="200" w:line="276" w:lineRule="auto"/>
        <w:rPr>
          <w:rFonts w:cs="Arial"/>
        </w:rPr>
      </w:pPr>
    </w:p>
    <w:p w:rsidR="00344F12" w:rsidRPr="00E3071B" w:rsidRDefault="00E3071B" w:rsidP="00E3071B">
      <w:pPr>
        <w:pStyle w:val="Corpodetexto"/>
        <w:spacing w:after="0" w:line="360" w:lineRule="auto"/>
        <w:ind w:firstLine="131"/>
        <w:rPr>
          <w:rFonts w:ascii="Arial" w:hAnsi="Arial" w:cs="Arial"/>
          <w:b/>
          <w:color w:val="000000" w:themeColor="text1"/>
        </w:rPr>
      </w:pPr>
      <w:bookmarkStart w:id="568" w:name="RN_065"/>
      <w:r>
        <w:rPr>
          <w:rFonts w:ascii="Arial" w:hAnsi="Arial" w:cs="Arial"/>
          <w:b/>
          <w:color w:val="000000" w:themeColor="text1"/>
        </w:rPr>
        <w:t xml:space="preserve">RN_065 </w:t>
      </w:r>
      <w:bookmarkEnd w:id="568"/>
      <w:r>
        <w:rPr>
          <w:rFonts w:ascii="Arial" w:hAnsi="Arial" w:cs="Arial"/>
          <w:b/>
          <w:color w:val="000000" w:themeColor="text1"/>
        </w:rPr>
        <w:t xml:space="preserve">- </w:t>
      </w:r>
      <w:r w:rsidR="00344F12" w:rsidRPr="00E3071B">
        <w:rPr>
          <w:rFonts w:ascii="Arial" w:hAnsi="Arial" w:cs="Arial"/>
          <w:b/>
          <w:color w:val="000000" w:themeColor="text1"/>
        </w:rPr>
        <w:t>Migração de Arrecadação</w:t>
      </w:r>
    </w:p>
    <w:p w:rsidR="00AD3C39" w:rsidRPr="008D223B" w:rsidRDefault="00AD3C39" w:rsidP="00AD3C39">
      <w:pPr>
        <w:pStyle w:val="Corpodetexto"/>
        <w:spacing w:after="0" w:line="360" w:lineRule="auto"/>
        <w:ind w:left="1134"/>
        <w:rPr>
          <w:rFonts w:ascii="Arial" w:hAnsi="Arial" w:cs="Arial"/>
          <w:color w:val="000000" w:themeColor="text1"/>
        </w:rPr>
      </w:pPr>
      <w:r>
        <w:rPr>
          <w:rFonts w:ascii="Arial" w:hAnsi="Arial" w:cs="Arial"/>
          <w:color w:val="000000" w:themeColor="text1"/>
        </w:rPr>
        <w:t>Com base na planilha formatada pela COSIP, contendo o DE-PARA entre base atual e novo layout [</w:t>
      </w:r>
      <w:hyperlink w:anchor="RE06" w:history="1">
        <w:r w:rsidRPr="00D147E8">
          <w:rPr>
            <w:rStyle w:val="Hyperlink"/>
            <w:rFonts w:ascii="Arial" w:hAnsi="Arial" w:cs="Arial"/>
          </w:rPr>
          <w:t>RE06</w:t>
        </w:r>
      </w:hyperlink>
      <w:r>
        <w:rPr>
          <w:rFonts w:ascii="Arial" w:hAnsi="Arial" w:cs="Arial"/>
          <w:color w:val="000000" w:themeColor="text1"/>
        </w:rPr>
        <w:t xml:space="preserve">], foi criado o DE-PARA entre base atual e nova base, conforme a aba </w:t>
      </w:r>
      <w:r>
        <w:rPr>
          <w:rFonts w:ascii="Arial" w:hAnsi="Arial" w:cs="Arial"/>
          <w:color w:val="000000" w:themeColor="text1"/>
          <w:u w:val="single"/>
        </w:rPr>
        <w:t>Arrecadacao</w:t>
      </w:r>
      <w:r>
        <w:rPr>
          <w:rFonts w:ascii="Arial" w:hAnsi="Arial" w:cs="Arial"/>
          <w:color w:val="000000" w:themeColor="text1"/>
        </w:rPr>
        <w:t xml:space="preserve"> da planilha </w:t>
      </w:r>
      <w:hyperlink w:anchor="RE07" w:history="1">
        <w:r w:rsidRPr="00B13DE6">
          <w:rPr>
            <w:rStyle w:val="Hyperlink"/>
            <w:rFonts w:ascii="Arial" w:hAnsi="Arial" w:cs="Arial"/>
          </w:rPr>
          <w:t>RE07</w:t>
        </w:r>
      </w:hyperlink>
      <w:r>
        <w:rPr>
          <w:rFonts w:ascii="Arial" w:hAnsi="Arial" w:cs="Arial"/>
          <w:color w:val="000000" w:themeColor="text1"/>
        </w:rPr>
        <w:t>.</w:t>
      </w:r>
    </w:p>
    <w:p w:rsidR="00F35F95" w:rsidRDefault="00F35F95" w:rsidP="00F35F95">
      <w:pPr>
        <w:pStyle w:val="Corpodetexto"/>
        <w:spacing w:after="0" w:line="360" w:lineRule="auto"/>
        <w:rPr>
          <w:rFonts w:ascii="Arial" w:hAnsi="Arial" w:cs="Arial"/>
          <w:color w:val="000000" w:themeColor="text1"/>
        </w:rPr>
      </w:pPr>
    </w:p>
    <w:p w:rsidR="00344F12" w:rsidRPr="00E3071B" w:rsidRDefault="00E3071B" w:rsidP="00E3071B">
      <w:pPr>
        <w:pStyle w:val="Corpodetexto"/>
        <w:spacing w:after="0" w:line="360" w:lineRule="auto"/>
        <w:ind w:firstLine="131"/>
        <w:rPr>
          <w:rFonts w:ascii="Arial" w:hAnsi="Arial" w:cs="Arial"/>
          <w:b/>
          <w:color w:val="000000" w:themeColor="text1"/>
        </w:rPr>
      </w:pPr>
      <w:bookmarkStart w:id="569" w:name="RN_066"/>
      <w:r>
        <w:rPr>
          <w:rFonts w:ascii="Arial" w:hAnsi="Arial" w:cs="Arial"/>
          <w:b/>
          <w:color w:val="000000" w:themeColor="text1"/>
        </w:rPr>
        <w:t xml:space="preserve">RN_066 </w:t>
      </w:r>
      <w:bookmarkEnd w:id="569"/>
      <w:r>
        <w:rPr>
          <w:rFonts w:ascii="Arial" w:hAnsi="Arial" w:cs="Arial"/>
          <w:b/>
          <w:color w:val="000000" w:themeColor="text1"/>
        </w:rPr>
        <w:t xml:space="preserve">- </w:t>
      </w:r>
      <w:r w:rsidR="00344F12" w:rsidRPr="00E3071B">
        <w:rPr>
          <w:rFonts w:ascii="Arial" w:hAnsi="Arial" w:cs="Arial"/>
          <w:b/>
          <w:color w:val="000000" w:themeColor="text1"/>
        </w:rPr>
        <w:t>Migração de Valores Extraordinários</w:t>
      </w:r>
    </w:p>
    <w:p w:rsidR="00AD3C39" w:rsidRPr="008D223B" w:rsidRDefault="00AD3C39" w:rsidP="00AD3C39">
      <w:pPr>
        <w:pStyle w:val="Corpodetexto"/>
        <w:spacing w:after="0" w:line="360" w:lineRule="auto"/>
        <w:ind w:left="1134"/>
        <w:rPr>
          <w:rFonts w:ascii="Arial" w:hAnsi="Arial" w:cs="Arial"/>
          <w:color w:val="000000" w:themeColor="text1"/>
        </w:rPr>
      </w:pPr>
      <w:r>
        <w:rPr>
          <w:rFonts w:ascii="Arial" w:hAnsi="Arial" w:cs="Arial"/>
          <w:color w:val="000000" w:themeColor="text1"/>
        </w:rPr>
        <w:t>Com base na planilha formatada pela COSIP, contendo o DE-PARA entre base atual e novo layout [</w:t>
      </w:r>
      <w:hyperlink w:anchor="RE06" w:history="1">
        <w:r w:rsidRPr="00D147E8">
          <w:rPr>
            <w:rStyle w:val="Hyperlink"/>
            <w:rFonts w:ascii="Arial" w:hAnsi="Arial" w:cs="Arial"/>
          </w:rPr>
          <w:t>RE06</w:t>
        </w:r>
      </w:hyperlink>
      <w:r>
        <w:rPr>
          <w:rFonts w:ascii="Arial" w:hAnsi="Arial" w:cs="Arial"/>
          <w:color w:val="000000" w:themeColor="text1"/>
        </w:rPr>
        <w:t xml:space="preserve">], foi criado o DE-PARA entre base atual e nova base, conforme a aba </w:t>
      </w:r>
      <w:r>
        <w:rPr>
          <w:rFonts w:ascii="Arial" w:hAnsi="Arial" w:cs="Arial"/>
          <w:color w:val="000000" w:themeColor="text1"/>
          <w:u w:val="single"/>
        </w:rPr>
        <w:t>ValoresExtraordinarios</w:t>
      </w:r>
      <w:r>
        <w:rPr>
          <w:rFonts w:ascii="Arial" w:hAnsi="Arial" w:cs="Arial"/>
          <w:color w:val="000000" w:themeColor="text1"/>
        </w:rPr>
        <w:t xml:space="preserve"> da planilha </w:t>
      </w:r>
      <w:hyperlink w:anchor="RE07" w:history="1">
        <w:r w:rsidRPr="00B13DE6">
          <w:rPr>
            <w:rStyle w:val="Hyperlink"/>
            <w:rFonts w:ascii="Arial" w:hAnsi="Arial" w:cs="Arial"/>
          </w:rPr>
          <w:t>RE07</w:t>
        </w:r>
      </w:hyperlink>
      <w:r>
        <w:rPr>
          <w:rFonts w:ascii="Arial" w:hAnsi="Arial" w:cs="Arial"/>
          <w:color w:val="000000" w:themeColor="text1"/>
        </w:rPr>
        <w:t>.</w:t>
      </w:r>
    </w:p>
    <w:p w:rsidR="00F12D33" w:rsidRDefault="00F12D33" w:rsidP="00F12D33">
      <w:pPr>
        <w:pStyle w:val="Corpodetexto"/>
        <w:spacing w:after="0" w:line="360" w:lineRule="auto"/>
        <w:rPr>
          <w:rFonts w:ascii="Arial" w:hAnsi="Arial" w:cs="Arial"/>
          <w:color w:val="000000" w:themeColor="text1"/>
        </w:rPr>
      </w:pPr>
    </w:p>
    <w:p w:rsidR="00344F12" w:rsidRPr="00E3071B" w:rsidRDefault="00E3071B" w:rsidP="00E3071B">
      <w:pPr>
        <w:pStyle w:val="Corpodetexto"/>
        <w:spacing w:after="0" w:line="360" w:lineRule="auto"/>
        <w:ind w:firstLine="131"/>
        <w:rPr>
          <w:rFonts w:ascii="Arial" w:hAnsi="Arial" w:cs="Arial"/>
          <w:b/>
          <w:color w:val="000000" w:themeColor="text1"/>
        </w:rPr>
      </w:pPr>
      <w:bookmarkStart w:id="570" w:name="RN_067"/>
      <w:r>
        <w:rPr>
          <w:rFonts w:ascii="Arial" w:hAnsi="Arial" w:cs="Arial"/>
          <w:b/>
          <w:color w:val="000000" w:themeColor="text1"/>
        </w:rPr>
        <w:t xml:space="preserve">RN_067 </w:t>
      </w:r>
      <w:bookmarkEnd w:id="570"/>
      <w:r>
        <w:rPr>
          <w:rFonts w:ascii="Arial" w:hAnsi="Arial" w:cs="Arial"/>
          <w:b/>
          <w:color w:val="000000" w:themeColor="text1"/>
        </w:rPr>
        <w:t xml:space="preserve">- </w:t>
      </w:r>
      <w:r w:rsidR="000758F0">
        <w:rPr>
          <w:rFonts w:ascii="Arial" w:hAnsi="Arial" w:cs="Arial"/>
          <w:b/>
          <w:color w:val="000000" w:themeColor="text1"/>
        </w:rPr>
        <w:t>Movimentação de importação em subpastas de acordo com o status de processamento</w:t>
      </w:r>
    </w:p>
    <w:p w:rsidR="00336D36" w:rsidRDefault="001C5A23" w:rsidP="00A22583">
      <w:pPr>
        <w:pStyle w:val="Corpodetexto"/>
        <w:spacing w:after="0" w:line="360" w:lineRule="auto"/>
        <w:ind w:left="1134"/>
        <w:rPr>
          <w:rFonts w:ascii="Arial" w:hAnsi="Arial" w:cs="Arial"/>
          <w:color w:val="000000" w:themeColor="text1"/>
        </w:rPr>
      </w:pPr>
      <w:r>
        <w:rPr>
          <w:rFonts w:ascii="Arial" w:hAnsi="Arial" w:cs="Arial"/>
          <w:color w:val="000000" w:themeColor="text1"/>
        </w:rPr>
        <w:t>O sistema deverá realizar a transferência do arquivo em subpastas que reflitam os status de processamento de importação (</w:t>
      </w:r>
      <w:hyperlink w:anchor="RN_112" w:history="1">
        <w:r w:rsidRPr="004569C9">
          <w:rPr>
            <w:rStyle w:val="Hyperlink"/>
            <w:rFonts w:ascii="Arial" w:hAnsi="Arial" w:cs="Arial"/>
          </w:rPr>
          <w:t>RN_112</w:t>
        </w:r>
      </w:hyperlink>
      <w:r>
        <w:rPr>
          <w:rFonts w:ascii="Arial" w:hAnsi="Arial" w:cs="Arial"/>
          <w:color w:val="000000" w:themeColor="text1"/>
        </w:rPr>
        <w:t>). Desta forma, as rotinas de processamento identificam em que momento do fluxo de importação cada arquivo se encontra, garantindo controle e organização sobre possíveis concorrências de importação.</w:t>
      </w:r>
    </w:p>
    <w:p w:rsidR="00336D36" w:rsidRDefault="001C5A23" w:rsidP="00A22583">
      <w:pPr>
        <w:pStyle w:val="Corpodetexto"/>
        <w:numPr>
          <w:ilvl w:val="0"/>
          <w:numId w:val="71"/>
        </w:numPr>
        <w:spacing w:after="0" w:line="360" w:lineRule="auto"/>
        <w:ind w:left="1985" w:hanging="284"/>
        <w:rPr>
          <w:rFonts w:ascii="Arial" w:hAnsi="Arial" w:cs="Arial"/>
          <w:color w:val="000000" w:themeColor="text1"/>
        </w:rPr>
      </w:pPr>
      <w:r>
        <w:rPr>
          <w:rFonts w:ascii="Arial" w:hAnsi="Arial" w:cs="Arial"/>
          <w:color w:val="000000" w:themeColor="text1"/>
        </w:rPr>
        <w:t>Antes de iniciar a transferência do arquivo dentre as subpastas, o sistema deve verificar antes se as pastas existem; em caso negativo, o sistema as cria antes de iniciar o processo de transferência.</w:t>
      </w:r>
    </w:p>
    <w:p w:rsidR="00336D36" w:rsidRDefault="00336D36" w:rsidP="00A22583">
      <w:pPr>
        <w:widowControl/>
        <w:spacing w:after="200" w:line="276" w:lineRule="auto"/>
        <w:ind w:left="1134"/>
        <w:rPr>
          <w:rFonts w:ascii="Arial" w:hAnsi="Arial" w:cs="Arial"/>
          <w:b/>
          <w:sz w:val="24"/>
        </w:rPr>
      </w:pPr>
    </w:p>
    <w:p w:rsidR="00E3071B" w:rsidRPr="00E3071B" w:rsidRDefault="00E3071B" w:rsidP="00E3071B">
      <w:pPr>
        <w:pStyle w:val="Corpodetexto"/>
        <w:spacing w:after="0" w:line="360" w:lineRule="auto"/>
        <w:ind w:firstLine="131"/>
        <w:rPr>
          <w:rFonts w:ascii="Arial" w:hAnsi="Arial" w:cs="Arial"/>
          <w:b/>
          <w:color w:val="000000" w:themeColor="text1"/>
        </w:rPr>
      </w:pPr>
      <w:bookmarkStart w:id="571" w:name="RN_068"/>
      <w:r>
        <w:rPr>
          <w:rFonts w:ascii="Arial" w:hAnsi="Arial" w:cs="Arial"/>
          <w:b/>
          <w:color w:val="000000" w:themeColor="text1"/>
        </w:rPr>
        <w:t xml:space="preserve">RN_068 </w:t>
      </w:r>
      <w:bookmarkEnd w:id="571"/>
      <w:r>
        <w:rPr>
          <w:rFonts w:ascii="Arial" w:hAnsi="Arial" w:cs="Arial"/>
          <w:b/>
          <w:color w:val="000000" w:themeColor="text1"/>
        </w:rPr>
        <w:t xml:space="preserve">- </w:t>
      </w:r>
      <w:r w:rsidRPr="00E3071B">
        <w:rPr>
          <w:rFonts w:ascii="Arial" w:hAnsi="Arial" w:cs="Arial"/>
          <w:b/>
          <w:color w:val="000000" w:themeColor="text1"/>
        </w:rPr>
        <w:t>Migração de ILUME</w:t>
      </w:r>
    </w:p>
    <w:p w:rsidR="00AD3C39" w:rsidRPr="008D223B" w:rsidRDefault="00AD3C39" w:rsidP="00AD3C39">
      <w:pPr>
        <w:pStyle w:val="Corpodetexto"/>
        <w:spacing w:after="0" w:line="360" w:lineRule="auto"/>
        <w:ind w:left="1134"/>
        <w:rPr>
          <w:rFonts w:ascii="Arial" w:hAnsi="Arial" w:cs="Arial"/>
          <w:color w:val="000000" w:themeColor="text1"/>
        </w:rPr>
      </w:pPr>
      <w:r>
        <w:rPr>
          <w:rFonts w:ascii="Arial" w:hAnsi="Arial" w:cs="Arial"/>
          <w:color w:val="000000" w:themeColor="text1"/>
        </w:rPr>
        <w:t>Com base na planilha formatada pela COSIP, contendo o DE-PARA entre base atual e novo layout [</w:t>
      </w:r>
      <w:hyperlink w:anchor="RE06" w:history="1">
        <w:r w:rsidRPr="00D147E8">
          <w:rPr>
            <w:rStyle w:val="Hyperlink"/>
            <w:rFonts w:ascii="Arial" w:hAnsi="Arial" w:cs="Arial"/>
          </w:rPr>
          <w:t>RE06</w:t>
        </w:r>
      </w:hyperlink>
      <w:r>
        <w:rPr>
          <w:rFonts w:ascii="Arial" w:hAnsi="Arial" w:cs="Arial"/>
          <w:color w:val="000000" w:themeColor="text1"/>
        </w:rPr>
        <w:t xml:space="preserve">], foi criado o DE-PARA entre base atual e nova base, conforme a aba </w:t>
      </w:r>
      <w:r>
        <w:rPr>
          <w:rFonts w:ascii="Arial" w:hAnsi="Arial" w:cs="Arial"/>
          <w:color w:val="000000" w:themeColor="text1"/>
          <w:u w:val="single"/>
        </w:rPr>
        <w:t>ILUME</w:t>
      </w:r>
      <w:r>
        <w:rPr>
          <w:rFonts w:ascii="Arial" w:hAnsi="Arial" w:cs="Arial"/>
          <w:color w:val="000000" w:themeColor="text1"/>
        </w:rPr>
        <w:t xml:space="preserve"> da planilha </w:t>
      </w:r>
      <w:hyperlink w:anchor="RE07" w:history="1">
        <w:r w:rsidRPr="00B13DE6">
          <w:rPr>
            <w:rStyle w:val="Hyperlink"/>
            <w:rFonts w:ascii="Arial" w:hAnsi="Arial" w:cs="Arial"/>
          </w:rPr>
          <w:t>RE07</w:t>
        </w:r>
      </w:hyperlink>
      <w:r>
        <w:rPr>
          <w:rFonts w:ascii="Arial" w:hAnsi="Arial" w:cs="Arial"/>
          <w:color w:val="000000" w:themeColor="text1"/>
        </w:rPr>
        <w:t>.</w:t>
      </w:r>
    </w:p>
    <w:p w:rsidR="00E3071B" w:rsidRDefault="00E3071B">
      <w:pPr>
        <w:widowControl/>
        <w:spacing w:after="200" w:line="276" w:lineRule="auto"/>
        <w:rPr>
          <w:rFonts w:ascii="Arial" w:hAnsi="Arial" w:cs="Arial"/>
          <w:b/>
          <w:sz w:val="24"/>
        </w:rPr>
      </w:pPr>
    </w:p>
    <w:p w:rsidR="00E3071B" w:rsidRPr="00E3071B" w:rsidRDefault="00E3071B" w:rsidP="00E3071B">
      <w:pPr>
        <w:pStyle w:val="Corpodetexto"/>
        <w:spacing w:after="0" w:line="360" w:lineRule="auto"/>
        <w:ind w:firstLine="131"/>
        <w:rPr>
          <w:rFonts w:ascii="Arial" w:hAnsi="Arial" w:cs="Arial"/>
          <w:b/>
          <w:color w:val="000000" w:themeColor="text1"/>
        </w:rPr>
      </w:pPr>
      <w:bookmarkStart w:id="572" w:name="RN_069"/>
      <w:r>
        <w:rPr>
          <w:rFonts w:ascii="Arial" w:hAnsi="Arial" w:cs="Arial"/>
          <w:b/>
          <w:color w:val="000000" w:themeColor="text1"/>
        </w:rPr>
        <w:t xml:space="preserve">RN_069 </w:t>
      </w:r>
      <w:bookmarkEnd w:id="572"/>
      <w:r>
        <w:rPr>
          <w:rFonts w:ascii="Arial" w:hAnsi="Arial" w:cs="Arial"/>
          <w:b/>
          <w:color w:val="000000" w:themeColor="text1"/>
        </w:rPr>
        <w:t xml:space="preserve">- </w:t>
      </w:r>
      <w:r w:rsidRPr="00E3071B">
        <w:rPr>
          <w:rFonts w:ascii="Arial" w:hAnsi="Arial" w:cs="Arial"/>
          <w:b/>
          <w:color w:val="000000" w:themeColor="text1"/>
        </w:rPr>
        <w:t>Migração de SMADS</w:t>
      </w:r>
    </w:p>
    <w:p w:rsidR="00AD3C39" w:rsidRDefault="00AD3C39" w:rsidP="00AD3C39">
      <w:pPr>
        <w:pStyle w:val="Corpodetexto"/>
        <w:spacing w:after="0" w:line="360" w:lineRule="auto"/>
        <w:ind w:left="1134"/>
        <w:rPr>
          <w:rFonts w:ascii="Arial" w:hAnsi="Arial" w:cs="Arial"/>
          <w:color w:val="000000" w:themeColor="text1"/>
        </w:rPr>
      </w:pPr>
      <w:r>
        <w:rPr>
          <w:rFonts w:ascii="Arial" w:hAnsi="Arial" w:cs="Arial"/>
          <w:color w:val="000000" w:themeColor="text1"/>
        </w:rPr>
        <w:t>Com base na planilha formatada pela COSIP, contendo o DE-PARA entre base atual e novo layout [</w:t>
      </w:r>
      <w:hyperlink w:anchor="RE06" w:history="1">
        <w:r w:rsidRPr="00D147E8">
          <w:rPr>
            <w:rStyle w:val="Hyperlink"/>
            <w:rFonts w:ascii="Arial" w:hAnsi="Arial" w:cs="Arial"/>
          </w:rPr>
          <w:t>RE06</w:t>
        </w:r>
      </w:hyperlink>
      <w:r>
        <w:rPr>
          <w:rFonts w:ascii="Arial" w:hAnsi="Arial" w:cs="Arial"/>
          <w:color w:val="000000" w:themeColor="text1"/>
        </w:rPr>
        <w:t xml:space="preserve">], foi criado o DE-PARA entre base atual e nova base, conforme a aba </w:t>
      </w:r>
      <w:r>
        <w:rPr>
          <w:rFonts w:ascii="Arial" w:hAnsi="Arial" w:cs="Arial"/>
          <w:color w:val="000000" w:themeColor="text1"/>
          <w:u w:val="single"/>
        </w:rPr>
        <w:t>SMADS</w:t>
      </w:r>
      <w:r>
        <w:rPr>
          <w:rFonts w:ascii="Arial" w:hAnsi="Arial" w:cs="Arial"/>
          <w:color w:val="000000" w:themeColor="text1"/>
        </w:rPr>
        <w:t xml:space="preserve"> da planilha </w:t>
      </w:r>
      <w:hyperlink w:anchor="RE07" w:history="1">
        <w:r w:rsidRPr="00B13DE6">
          <w:rPr>
            <w:rStyle w:val="Hyperlink"/>
            <w:rFonts w:ascii="Arial" w:hAnsi="Arial" w:cs="Arial"/>
          </w:rPr>
          <w:t>RE07</w:t>
        </w:r>
      </w:hyperlink>
      <w:r>
        <w:rPr>
          <w:rFonts w:ascii="Arial" w:hAnsi="Arial" w:cs="Arial"/>
          <w:color w:val="000000" w:themeColor="text1"/>
        </w:rPr>
        <w:t>.</w:t>
      </w:r>
    </w:p>
    <w:p w:rsidR="00DB516F" w:rsidRPr="008D223B" w:rsidRDefault="00DB516F" w:rsidP="00AD3C39">
      <w:pPr>
        <w:pStyle w:val="Corpodetexto"/>
        <w:spacing w:after="0" w:line="360" w:lineRule="auto"/>
        <w:ind w:left="1134"/>
        <w:rPr>
          <w:rFonts w:ascii="Arial" w:hAnsi="Arial" w:cs="Arial"/>
          <w:color w:val="000000" w:themeColor="text1"/>
        </w:rPr>
      </w:pPr>
    </w:p>
    <w:p w:rsidR="00DB516F" w:rsidRPr="000E184B" w:rsidRDefault="00DB516F" w:rsidP="00DB516F">
      <w:pPr>
        <w:pStyle w:val="Corpodetexto"/>
        <w:spacing w:after="0" w:line="360" w:lineRule="auto"/>
        <w:ind w:firstLine="131"/>
        <w:rPr>
          <w:rFonts w:ascii="Arial" w:hAnsi="Arial" w:cs="Arial"/>
          <w:b/>
          <w:color w:val="000000" w:themeColor="text1"/>
        </w:rPr>
      </w:pPr>
      <w:bookmarkStart w:id="573" w:name="RN_070"/>
      <w:bookmarkEnd w:id="175"/>
      <w:r w:rsidRPr="000E184B">
        <w:rPr>
          <w:rFonts w:ascii="Arial" w:hAnsi="Arial" w:cs="Arial"/>
          <w:b/>
          <w:color w:val="000000" w:themeColor="text1"/>
        </w:rPr>
        <w:t xml:space="preserve">RN_070 </w:t>
      </w:r>
      <w:bookmarkEnd w:id="573"/>
      <w:r w:rsidR="006B0211">
        <w:rPr>
          <w:rFonts w:ascii="Arial" w:hAnsi="Arial" w:cs="Arial"/>
          <w:b/>
          <w:color w:val="000000" w:themeColor="text1"/>
        </w:rPr>
        <w:t>–</w:t>
      </w:r>
      <w:r w:rsidRPr="000E184B">
        <w:rPr>
          <w:rFonts w:ascii="Arial" w:hAnsi="Arial" w:cs="Arial"/>
          <w:b/>
          <w:color w:val="000000" w:themeColor="text1"/>
        </w:rPr>
        <w:t xml:space="preserve"> </w:t>
      </w:r>
      <w:r w:rsidR="006B0211">
        <w:rPr>
          <w:rFonts w:ascii="Arial" w:hAnsi="Arial" w:cs="Arial"/>
          <w:b/>
          <w:color w:val="000000" w:themeColor="text1"/>
        </w:rPr>
        <w:t>Periodicidade de rotina</w:t>
      </w:r>
    </w:p>
    <w:p w:rsidR="006B0211" w:rsidRDefault="006B0211" w:rsidP="00DB516F">
      <w:pPr>
        <w:pStyle w:val="Corpodetexto"/>
        <w:spacing w:after="0" w:line="360" w:lineRule="auto"/>
        <w:ind w:left="1134"/>
        <w:rPr>
          <w:rFonts w:ascii="Arial" w:hAnsi="Arial" w:cs="Arial"/>
          <w:color w:val="000000" w:themeColor="text1"/>
        </w:rPr>
      </w:pPr>
      <w:r>
        <w:rPr>
          <w:rFonts w:ascii="Arial" w:hAnsi="Arial" w:cs="Arial"/>
          <w:color w:val="000000" w:themeColor="text1"/>
        </w:rPr>
        <w:t>As rotinas existentes no sistema possuem a seguinte periodicidade:</w:t>
      </w:r>
    </w:p>
    <w:p w:rsidR="00E370B0" w:rsidRDefault="00E370B0" w:rsidP="00E370B0">
      <w:pPr>
        <w:pStyle w:val="Corpodetexto"/>
        <w:numPr>
          <w:ilvl w:val="0"/>
          <w:numId w:val="45"/>
        </w:numPr>
        <w:spacing w:after="0" w:line="360" w:lineRule="auto"/>
        <w:rPr>
          <w:rFonts w:ascii="Arial" w:hAnsi="Arial" w:cs="Arial"/>
          <w:color w:val="000000" w:themeColor="text1"/>
        </w:rPr>
      </w:pPr>
      <w:r>
        <w:rPr>
          <w:rFonts w:ascii="Arial" w:hAnsi="Arial" w:cs="Arial"/>
          <w:color w:val="000000" w:themeColor="text1"/>
        </w:rPr>
        <w:t>De hora em hora; e</w:t>
      </w:r>
    </w:p>
    <w:p w:rsidR="00E370B0" w:rsidRDefault="00E370B0" w:rsidP="00E370B0">
      <w:pPr>
        <w:pStyle w:val="Corpodetexto"/>
        <w:numPr>
          <w:ilvl w:val="0"/>
          <w:numId w:val="45"/>
        </w:numPr>
        <w:spacing w:after="0" w:line="360" w:lineRule="auto"/>
        <w:rPr>
          <w:rFonts w:ascii="Arial" w:hAnsi="Arial" w:cs="Arial"/>
          <w:color w:val="000000" w:themeColor="text1"/>
        </w:rPr>
      </w:pPr>
      <w:r>
        <w:rPr>
          <w:rFonts w:ascii="Arial" w:hAnsi="Arial" w:cs="Arial"/>
          <w:color w:val="000000" w:themeColor="text1"/>
        </w:rPr>
        <w:t>Das 07:00 às 19:00; e</w:t>
      </w:r>
    </w:p>
    <w:p w:rsidR="00E370B0" w:rsidRDefault="00E370B0" w:rsidP="00E370B0">
      <w:pPr>
        <w:pStyle w:val="Corpodetexto"/>
        <w:numPr>
          <w:ilvl w:val="0"/>
          <w:numId w:val="45"/>
        </w:numPr>
        <w:spacing w:after="0" w:line="360" w:lineRule="auto"/>
        <w:rPr>
          <w:rFonts w:ascii="Arial" w:hAnsi="Arial" w:cs="Arial"/>
          <w:color w:val="000000" w:themeColor="text1"/>
        </w:rPr>
      </w:pPr>
      <w:r>
        <w:rPr>
          <w:rFonts w:ascii="Arial" w:hAnsi="Arial" w:cs="Arial"/>
          <w:color w:val="000000" w:themeColor="text1"/>
        </w:rPr>
        <w:t>De segunda-feira à sexta-feira.</w:t>
      </w:r>
    </w:p>
    <w:p w:rsidR="00DB516F" w:rsidRDefault="00FF73D8" w:rsidP="00DB516F">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Estas configurações devem ser feitas </w:t>
      </w:r>
      <w:r w:rsidR="001344CA">
        <w:rPr>
          <w:rFonts w:ascii="Arial" w:hAnsi="Arial" w:cs="Arial"/>
          <w:color w:val="000000" w:themeColor="text1"/>
        </w:rPr>
        <w:t>na instalação da rotina.</w:t>
      </w:r>
    </w:p>
    <w:p w:rsidR="00FF73D8" w:rsidRPr="000E184B" w:rsidRDefault="00FF73D8" w:rsidP="00DB516F">
      <w:pPr>
        <w:pStyle w:val="Corpodetexto"/>
        <w:spacing w:after="0" w:line="360" w:lineRule="auto"/>
        <w:ind w:left="1134"/>
        <w:rPr>
          <w:rFonts w:ascii="Arial" w:hAnsi="Arial" w:cs="Arial"/>
          <w:color w:val="000000" w:themeColor="text1"/>
        </w:rPr>
      </w:pPr>
    </w:p>
    <w:p w:rsidR="000971F4" w:rsidRPr="000E184B" w:rsidRDefault="000971F4" w:rsidP="000971F4">
      <w:pPr>
        <w:pStyle w:val="Corpodetexto"/>
        <w:spacing w:after="0" w:line="360" w:lineRule="auto"/>
        <w:ind w:firstLine="131"/>
        <w:rPr>
          <w:ins w:id="574" w:author="eric.giuliani" w:date="2017-06-29T16:12:00Z"/>
          <w:rFonts w:ascii="Arial" w:hAnsi="Arial" w:cs="Arial"/>
          <w:b/>
          <w:color w:val="000000" w:themeColor="text1"/>
        </w:rPr>
      </w:pPr>
      <w:bookmarkStart w:id="575" w:name="RN_071"/>
      <w:ins w:id="576" w:author="eric.giuliani" w:date="2017-06-29T16:12:00Z">
        <w:r w:rsidRPr="000E184B">
          <w:rPr>
            <w:rFonts w:ascii="Arial" w:hAnsi="Arial" w:cs="Arial"/>
            <w:b/>
            <w:color w:val="000000" w:themeColor="text1"/>
          </w:rPr>
          <w:t xml:space="preserve">RN_071 - </w:t>
        </w:r>
        <w:r w:rsidR="00F25C47" w:rsidRPr="00F25C47">
          <w:rPr>
            <w:rFonts w:ascii="Arial" w:hAnsi="Arial" w:cs="Arial"/>
            <w:b/>
            <w:strike/>
            <w:color w:val="000000" w:themeColor="text1"/>
          </w:rPr>
          <w:t>Rotina automática para início de importação manual</w:t>
        </w:r>
        <w:r>
          <w:rPr>
            <w:rFonts w:ascii="Arial" w:hAnsi="Arial" w:cs="Arial"/>
            <w:b/>
            <w:color w:val="000000" w:themeColor="text1"/>
          </w:rPr>
          <w:t xml:space="preserve"> - Removida</w:t>
        </w:r>
      </w:ins>
    </w:p>
    <w:p w:rsidR="000971F4" w:rsidRPr="000971F4" w:rsidRDefault="00F25C47" w:rsidP="000971F4">
      <w:pPr>
        <w:pStyle w:val="Corpodetexto"/>
        <w:spacing w:after="0" w:line="360" w:lineRule="auto"/>
        <w:ind w:left="1134"/>
        <w:rPr>
          <w:ins w:id="577" w:author="eric.giuliani" w:date="2017-06-29T16:12:00Z"/>
          <w:rFonts w:ascii="Arial" w:hAnsi="Arial" w:cs="Arial"/>
          <w:strike/>
          <w:color w:val="000000" w:themeColor="text1"/>
        </w:rPr>
      </w:pPr>
      <w:ins w:id="578" w:author="eric.giuliani" w:date="2017-06-29T16:12:00Z">
        <w:r w:rsidRPr="00F25C47">
          <w:rPr>
            <w:rFonts w:ascii="Arial" w:hAnsi="Arial" w:cs="Arial"/>
            <w:strike/>
            <w:color w:val="000000" w:themeColor="text1"/>
          </w:rPr>
          <w:t>Para as importações manuais de ILUME e SMADS, haverá uma rotina periódica (</w:t>
        </w:r>
        <w:r w:rsidR="00210B41" w:rsidRPr="00F25C47">
          <w:rPr>
            <w:strike/>
          </w:rPr>
          <w:fldChar w:fldCharType="begin"/>
        </w:r>
        <w:r w:rsidRPr="00F25C47">
          <w:rPr>
            <w:strike/>
          </w:rPr>
          <w:instrText>HYPERLINK \l "RN_070"</w:instrText>
        </w:r>
        <w:r w:rsidR="00210B41" w:rsidRPr="00F25C47">
          <w:rPr>
            <w:strike/>
          </w:rPr>
          <w:fldChar w:fldCharType="separate"/>
        </w:r>
        <w:r w:rsidRPr="00F25C47">
          <w:rPr>
            <w:rStyle w:val="Hyperlink"/>
            <w:rFonts w:ascii="Arial" w:hAnsi="Arial" w:cs="Arial"/>
            <w:strike/>
          </w:rPr>
          <w:t>RN_070</w:t>
        </w:r>
        <w:r w:rsidR="00210B41" w:rsidRPr="00F25C47">
          <w:rPr>
            <w:strike/>
          </w:rPr>
          <w:fldChar w:fldCharType="end"/>
        </w:r>
        <w:r w:rsidRPr="00F25C47">
          <w:rPr>
            <w:rFonts w:ascii="Arial" w:hAnsi="Arial" w:cs="Arial"/>
            <w:strike/>
            <w:color w:val="000000" w:themeColor="text1"/>
          </w:rPr>
          <w:t>) que deverá atender as seguintes necessidades, na ordem, conforme abaixo:</w:t>
        </w:r>
      </w:ins>
    </w:p>
    <w:p w:rsidR="000971F4" w:rsidRPr="000971F4" w:rsidRDefault="00F25C47" w:rsidP="000971F4">
      <w:pPr>
        <w:pStyle w:val="Corpodetexto"/>
        <w:numPr>
          <w:ilvl w:val="0"/>
          <w:numId w:val="68"/>
        </w:numPr>
        <w:spacing w:after="0" w:line="360" w:lineRule="auto"/>
        <w:rPr>
          <w:ins w:id="579" w:author="eric.giuliani" w:date="2017-06-29T16:12:00Z"/>
          <w:rFonts w:ascii="Arial" w:hAnsi="Arial" w:cs="Arial"/>
          <w:strike/>
          <w:color w:val="000000" w:themeColor="text1"/>
        </w:rPr>
      </w:pPr>
      <w:ins w:id="580" w:author="eric.giuliani" w:date="2017-06-29T16:12:00Z">
        <w:r w:rsidRPr="00F25C47">
          <w:rPr>
            <w:rFonts w:ascii="Arial" w:hAnsi="Arial" w:cs="Arial"/>
            <w:strike/>
            <w:color w:val="000000" w:themeColor="text1"/>
          </w:rPr>
          <w:t>Verificar arquivos disponíveis na pasta Pendente; [</w:t>
        </w:r>
        <w:r w:rsidR="00210B41" w:rsidRPr="00F25C47">
          <w:rPr>
            <w:strike/>
          </w:rPr>
          <w:fldChar w:fldCharType="begin"/>
        </w:r>
        <w:r w:rsidRPr="00F25C47">
          <w:rPr>
            <w:strike/>
          </w:rPr>
          <w:instrText>HYPERLINK \l "RN_112"</w:instrText>
        </w:r>
        <w:r w:rsidR="00210B41" w:rsidRPr="00F25C47">
          <w:rPr>
            <w:strike/>
          </w:rPr>
          <w:fldChar w:fldCharType="separate"/>
        </w:r>
        <w:r w:rsidRPr="00F25C47">
          <w:rPr>
            <w:rStyle w:val="Hyperlink"/>
            <w:rFonts w:ascii="Arial" w:hAnsi="Arial" w:cs="Arial"/>
            <w:strike/>
          </w:rPr>
          <w:t>RN_112</w:t>
        </w:r>
        <w:r w:rsidR="00210B41" w:rsidRPr="00F25C47">
          <w:rPr>
            <w:strike/>
          </w:rPr>
          <w:fldChar w:fldCharType="end"/>
        </w:r>
        <w:r w:rsidRPr="00F25C47">
          <w:rPr>
            <w:rFonts w:ascii="Arial" w:hAnsi="Arial" w:cs="Arial"/>
            <w:strike/>
            <w:color w:val="000000" w:themeColor="text1"/>
          </w:rPr>
          <w:t>]</w:t>
        </w:r>
      </w:ins>
    </w:p>
    <w:p w:rsidR="000971F4" w:rsidRPr="000971F4" w:rsidRDefault="00F25C47" w:rsidP="000971F4">
      <w:pPr>
        <w:pStyle w:val="Corpodetexto"/>
        <w:numPr>
          <w:ilvl w:val="0"/>
          <w:numId w:val="68"/>
        </w:numPr>
        <w:spacing w:after="0" w:line="360" w:lineRule="auto"/>
        <w:rPr>
          <w:ins w:id="581" w:author="eric.giuliani" w:date="2017-06-29T16:12:00Z"/>
          <w:rFonts w:ascii="Arial" w:hAnsi="Arial" w:cs="Arial"/>
          <w:strike/>
          <w:color w:val="000000" w:themeColor="text1"/>
        </w:rPr>
      </w:pPr>
      <w:ins w:id="582" w:author="eric.giuliani" w:date="2017-06-29T16:12:00Z">
        <w:r w:rsidRPr="00F25C47">
          <w:rPr>
            <w:rFonts w:ascii="Arial" w:hAnsi="Arial" w:cs="Arial"/>
            <w:strike/>
            <w:color w:val="000000" w:themeColor="text1"/>
          </w:rPr>
          <w:t>O sistema deverá ordenar de forma ascendente, pela data de cada tipo de importação, de forma que execute primeiro o processamento do arquivo mais antigo, seguido dos mais recentes;</w:t>
        </w:r>
      </w:ins>
    </w:p>
    <w:p w:rsidR="000971F4" w:rsidRPr="000971F4" w:rsidRDefault="00F25C47" w:rsidP="000971F4">
      <w:pPr>
        <w:pStyle w:val="Corpodetexto"/>
        <w:numPr>
          <w:ilvl w:val="0"/>
          <w:numId w:val="68"/>
        </w:numPr>
        <w:spacing w:after="0" w:line="360" w:lineRule="auto"/>
        <w:rPr>
          <w:ins w:id="583" w:author="eric.giuliani" w:date="2017-06-29T16:12:00Z"/>
          <w:rFonts w:ascii="Arial" w:hAnsi="Arial" w:cs="Arial"/>
          <w:strike/>
          <w:color w:val="000000" w:themeColor="text1"/>
        </w:rPr>
      </w:pPr>
      <w:ins w:id="584" w:author="eric.giuliani" w:date="2017-06-29T16:12:00Z">
        <w:r w:rsidRPr="00F25C47">
          <w:rPr>
            <w:rFonts w:ascii="Arial" w:hAnsi="Arial" w:cs="Arial"/>
            <w:strike/>
            <w:color w:val="000000" w:themeColor="text1"/>
          </w:rPr>
          <w:t>Para cada arquivo de importação, o sistema deverá controlar o processamento de importação de forma que apenas um arquivo por tipo de importação seja processado por vez;</w:t>
        </w:r>
      </w:ins>
    </w:p>
    <w:p w:rsidR="000971F4" w:rsidRPr="000971F4" w:rsidRDefault="00F25C47" w:rsidP="000971F4">
      <w:pPr>
        <w:pStyle w:val="Corpodetexto"/>
        <w:numPr>
          <w:ilvl w:val="0"/>
          <w:numId w:val="68"/>
        </w:numPr>
        <w:spacing w:after="0" w:line="360" w:lineRule="auto"/>
        <w:rPr>
          <w:ins w:id="585" w:author="eric.giuliani" w:date="2017-06-29T16:12:00Z"/>
          <w:rFonts w:ascii="Arial" w:hAnsi="Arial" w:cs="Arial"/>
          <w:strike/>
          <w:color w:val="000000" w:themeColor="text1"/>
        </w:rPr>
      </w:pPr>
      <w:ins w:id="586" w:author="eric.giuliani" w:date="2017-06-29T16:12:00Z">
        <w:r w:rsidRPr="00F25C47">
          <w:rPr>
            <w:rFonts w:ascii="Arial" w:hAnsi="Arial" w:cs="Arial"/>
            <w:strike/>
            <w:color w:val="000000" w:themeColor="text1"/>
          </w:rPr>
          <w:t>Movimentação em subpastas; [</w:t>
        </w:r>
        <w:r w:rsidR="00210B41" w:rsidRPr="00F25C47">
          <w:rPr>
            <w:strike/>
          </w:rPr>
          <w:fldChar w:fldCharType="begin"/>
        </w:r>
        <w:r w:rsidRPr="00F25C47">
          <w:rPr>
            <w:strike/>
          </w:rPr>
          <w:instrText>HYPERLINK \l "RN_067"</w:instrText>
        </w:r>
        <w:r w:rsidR="00210B41" w:rsidRPr="00F25C47">
          <w:rPr>
            <w:strike/>
          </w:rPr>
          <w:fldChar w:fldCharType="separate"/>
        </w:r>
        <w:r w:rsidRPr="00F25C47">
          <w:rPr>
            <w:rStyle w:val="Hyperlink"/>
            <w:rFonts w:ascii="Arial" w:hAnsi="Arial" w:cs="Arial"/>
            <w:strike/>
          </w:rPr>
          <w:t>RN_067</w:t>
        </w:r>
        <w:r w:rsidR="00210B41" w:rsidRPr="00F25C47">
          <w:rPr>
            <w:strike/>
          </w:rPr>
          <w:fldChar w:fldCharType="end"/>
        </w:r>
        <w:r w:rsidRPr="00F25C47">
          <w:rPr>
            <w:rFonts w:ascii="Arial" w:hAnsi="Arial" w:cs="Arial"/>
            <w:strike/>
            <w:color w:val="000000" w:themeColor="text1"/>
          </w:rPr>
          <w:t>]</w:t>
        </w:r>
      </w:ins>
    </w:p>
    <w:p w:rsidR="000971F4" w:rsidRPr="000971F4" w:rsidRDefault="00F25C47" w:rsidP="000971F4">
      <w:pPr>
        <w:pStyle w:val="Corpodetexto"/>
        <w:numPr>
          <w:ilvl w:val="0"/>
          <w:numId w:val="68"/>
        </w:numPr>
        <w:spacing w:after="0" w:line="360" w:lineRule="auto"/>
        <w:rPr>
          <w:ins w:id="587" w:author="eric.giuliani" w:date="2017-06-29T16:12:00Z"/>
          <w:rFonts w:ascii="Arial" w:hAnsi="Arial" w:cs="Arial"/>
          <w:strike/>
          <w:color w:val="000000" w:themeColor="text1"/>
        </w:rPr>
      </w:pPr>
      <w:ins w:id="588" w:author="eric.giuliani" w:date="2017-06-29T16:12:00Z">
        <w:r w:rsidRPr="00F25C47">
          <w:rPr>
            <w:rFonts w:ascii="Arial" w:hAnsi="Arial" w:cs="Arial"/>
            <w:strike/>
            <w:color w:val="000000" w:themeColor="text1"/>
          </w:rPr>
          <w:t>Antes de iniciar a transferência do arquivo dentre as subpastas, o sistema deve verificar antes se as pastas existem; em caso negativo, o sistema as cria antes de iniciar o processo de transferência.</w:t>
        </w:r>
      </w:ins>
    </w:p>
    <w:p w:rsidR="00DB516F" w:rsidRPr="000E184B" w:rsidDel="000971F4" w:rsidRDefault="00DB516F" w:rsidP="00DB516F">
      <w:pPr>
        <w:pStyle w:val="Corpodetexto"/>
        <w:spacing w:after="0" w:line="360" w:lineRule="auto"/>
        <w:ind w:firstLine="131"/>
        <w:rPr>
          <w:del w:id="589" w:author="eric.giuliani" w:date="2017-06-29T16:12:00Z"/>
          <w:rFonts w:ascii="Arial" w:hAnsi="Arial" w:cs="Arial"/>
          <w:b/>
          <w:color w:val="000000" w:themeColor="text1"/>
        </w:rPr>
      </w:pPr>
      <w:del w:id="590" w:author="eric.giuliani" w:date="2017-06-29T16:12:00Z">
        <w:r w:rsidRPr="000E184B" w:rsidDel="000971F4">
          <w:rPr>
            <w:rFonts w:ascii="Arial" w:hAnsi="Arial" w:cs="Arial"/>
            <w:b/>
            <w:color w:val="000000" w:themeColor="text1"/>
          </w:rPr>
          <w:delText xml:space="preserve">RN_071 </w:delText>
        </w:r>
        <w:bookmarkEnd w:id="575"/>
        <w:r w:rsidRPr="000E184B" w:rsidDel="000971F4">
          <w:rPr>
            <w:rFonts w:ascii="Arial" w:hAnsi="Arial" w:cs="Arial"/>
            <w:b/>
            <w:color w:val="000000" w:themeColor="text1"/>
          </w:rPr>
          <w:delText xml:space="preserve">- </w:delText>
        </w:r>
      </w:del>
      <w:del w:id="591" w:author="eric.giuliani" w:date="2017-06-29T11:10:00Z">
        <w:r w:rsidR="0063322A" w:rsidDel="008A4005">
          <w:rPr>
            <w:rFonts w:ascii="Arial" w:hAnsi="Arial" w:cs="Arial"/>
            <w:b/>
            <w:color w:val="000000" w:themeColor="text1"/>
          </w:rPr>
          <w:delText>Rotina automática para início de importação manual</w:delText>
        </w:r>
      </w:del>
    </w:p>
    <w:p w:rsidR="00911A2C" w:rsidRDefault="0063322A">
      <w:pPr>
        <w:pStyle w:val="Corpodetexto"/>
        <w:spacing w:after="0" w:line="360" w:lineRule="auto"/>
        <w:ind w:left="1134"/>
        <w:rPr>
          <w:del w:id="592" w:author="eric.giuliani" w:date="2017-06-29T11:10:00Z"/>
          <w:rFonts w:ascii="Arial" w:hAnsi="Arial" w:cs="Arial"/>
          <w:color w:val="000000" w:themeColor="text1"/>
        </w:rPr>
      </w:pPr>
      <w:del w:id="593" w:author="eric.giuliani" w:date="2017-06-29T11:10:00Z">
        <w:r w:rsidDel="008A4005">
          <w:rPr>
            <w:rFonts w:ascii="Arial" w:hAnsi="Arial" w:cs="Arial"/>
            <w:color w:val="000000" w:themeColor="text1"/>
          </w:rPr>
          <w:delText>Para as importações manuais de ILUME e SMADS, haverá uma rotina periódica (</w:delText>
        </w:r>
        <w:r w:rsidR="00210B41" w:rsidRPr="00F25C47" w:rsidDel="008A4005">
          <w:rPr>
            <w:rFonts w:ascii="Arial" w:hAnsi="Arial" w:cs="Arial"/>
            <w:color w:val="000000" w:themeColor="text1"/>
          </w:rPr>
          <w:fldChar w:fldCharType="begin"/>
        </w:r>
        <w:r w:rsidR="00F25C47" w:rsidRPr="00F25C47">
          <w:rPr>
            <w:rFonts w:ascii="Arial" w:hAnsi="Arial" w:cs="Arial"/>
            <w:color w:val="000000" w:themeColor="text1"/>
          </w:rPr>
          <w:delInstrText>HYPERLINK \l "RN_070"</w:delInstrText>
        </w:r>
        <w:r w:rsidR="00210B41" w:rsidRPr="00F25C47" w:rsidDel="008A4005">
          <w:rPr>
            <w:rFonts w:ascii="Arial" w:hAnsi="Arial" w:cs="Arial"/>
            <w:color w:val="000000" w:themeColor="text1"/>
          </w:rPr>
          <w:fldChar w:fldCharType="separate"/>
        </w:r>
        <w:r w:rsidR="00F25C47" w:rsidRPr="00F25C47">
          <w:rPr>
            <w:color w:val="000000" w:themeColor="text1"/>
          </w:rPr>
          <w:delText>RN_070</w:delText>
        </w:r>
        <w:r w:rsidR="00210B41" w:rsidRPr="00F25C47" w:rsidDel="008A4005">
          <w:rPr>
            <w:rFonts w:ascii="Arial" w:hAnsi="Arial" w:cs="Arial"/>
            <w:color w:val="000000" w:themeColor="text1"/>
          </w:rPr>
          <w:fldChar w:fldCharType="end"/>
        </w:r>
        <w:r w:rsidDel="008A4005">
          <w:rPr>
            <w:rFonts w:ascii="Arial" w:hAnsi="Arial" w:cs="Arial"/>
            <w:color w:val="000000" w:themeColor="text1"/>
          </w:rPr>
          <w:delText>) que deverá atender as seguintes necessidades, na ordem, conforme abaixo:</w:delText>
        </w:r>
      </w:del>
    </w:p>
    <w:p w:rsidR="00000000" w:rsidRDefault="0063322A">
      <w:pPr>
        <w:pStyle w:val="Corpodetexto"/>
        <w:spacing w:after="0" w:line="360" w:lineRule="auto"/>
        <w:ind w:left="1134"/>
        <w:rPr>
          <w:del w:id="594" w:author="eric.giuliani" w:date="2017-06-29T11:10:00Z"/>
          <w:rFonts w:ascii="Arial" w:hAnsi="Arial" w:cs="Arial"/>
          <w:color w:val="000000" w:themeColor="text1"/>
        </w:rPr>
        <w:pPrChange w:id="595" w:author="eric.giuliani" w:date="2017-06-29T11:10:00Z">
          <w:pPr>
            <w:pStyle w:val="Corpodetexto"/>
            <w:numPr>
              <w:numId w:val="68"/>
            </w:numPr>
            <w:spacing w:after="0" w:line="360" w:lineRule="auto"/>
            <w:ind w:left="1854" w:hanging="360"/>
          </w:pPr>
        </w:pPrChange>
      </w:pPr>
      <w:del w:id="596" w:author="eric.giuliani" w:date="2017-06-29T11:10:00Z">
        <w:r w:rsidDel="008A4005">
          <w:rPr>
            <w:rFonts w:ascii="Arial" w:hAnsi="Arial" w:cs="Arial"/>
            <w:color w:val="000000" w:themeColor="text1"/>
          </w:rPr>
          <w:delText>Verificar arquivos disponíveis na pasta Pendente; [</w:delText>
        </w:r>
        <w:r w:rsidR="00210B41" w:rsidRPr="00F25C47" w:rsidDel="008A4005">
          <w:rPr>
            <w:rFonts w:ascii="Arial" w:hAnsi="Arial" w:cs="Arial"/>
            <w:color w:val="000000" w:themeColor="text1"/>
          </w:rPr>
          <w:fldChar w:fldCharType="begin"/>
        </w:r>
        <w:r w:rsidR="00F25C47" w:rsidRPr="00F25C47">
          <w:rPr>
            <w:rFonts w:ascii="Arial" w:hAnsi="Arial" w:cs="Arial"/>
            <w:color w:val="000000" w:themeColor="text1"/>
          </w:rPr>
          <w:delInstrText>HYPERLINK \l "RN_112"</w:delInstrText>
        </w:r>
        <w:r w:rsidR="00210B41" w:rsidRPr="00F25C47" w:rsidDel="008A4005">
          <w:rPr>
            <w:rFonts w:ascii="Arial" w:hAnsi="Arial" w:cs="Arial"/>
            <w:color w:val="000000" w:themeColor="text1"/>
          </w:rPr>
          <w:fldChar w:fldCharType="separate"/>
        </w:r>
        <w:r w:rsidR="00F25C47" w:rsidRPr="00F25C47">
          <w:rPr>
            <w:color w:val="000000" w:themeColor="text1"/>
          </w:rPr>
          <w:delText>RN_112</w:delText>
        </w:r>
        <w:r w:rsidR="00210B41" w:rsidRPr="00F25C47" w:rsidDel="008A4005">
          <w:rPr>
            <w:rFonts w:ascii="Arial" w:hAnsi="Arial" w:cs="Arial"/>
            <w:color w:val="000000" w:themeColor="text1"/>
          </w:rPr>
          <w:fldChar w:fldCharType="end"/>
        </w:r>
        <w:r w:rsidDel="008A4005">
          <w:rPr>
            <w:rFonts w:ascii="Arial" w:hAnsi="Arial" w:cs="Arial"/>
            <w:color w:val="000000" w:themeColor="text1"/>
          </w:rPr>
          <w:delText>]</w:delText>
        </w:r>
      </w:del>
    </w:p>
    <w:p w:rsidR="00000000" w:rsidRDefault="0063322A">
      <w:pPr>
        <w:pStyle w:val="Corpodetexto"/>
        <w:spacing w:after="0" w:line="360" w:lineRule="auto"/>
        <w:ind w:left="1134"/>
        <w:rPr>
          <w:del w:id="597" w:author="eric.giuliani" w:date="2017-06-29T11:10:00Z"/>
          <w:rFonts w:ascii="Arial" w:hAnsi="Arial" w:cs="Arial"/>
          <w:color w:val="000000" w:themeColor="text1"/>
        </w:rPr>
        <w:pPrChange w:id="598" w:author="eric.giuliani" w:date="2017-06-29T11:10:00Z">
          <w:pPr>
            <w:pStyle w:val="Corpodetexto"/>
            <w:numPr>
              <w:numId w:val="68"/>
            </w:numPr>
            <w:spacing w:after="0" w:line="360" w:lineRule="auto"/>
            <w:ind w:left="1854" w:hanging="360"/>
          </w:pPr>
        </w:pPrChange>
      </w:pPr>
      <w:del w:id="599" w:author="eric.giuliani" w:date="2017-06-29T11:10:00Z">
        <w:r w:rsidDel="008A4005">
          <w:rPr>
            <w:rFonts w:ascii="Arial" w:hAnsi="Arial" w:cs="Arial"/>
            <w:color w:val="000000" w:themeColor="text1"/>
          </w:rPr>
          <w:delText>O sistema deverá ordenar de forma ascendente, pela data de cada tipo de importação, de forma que execute primeiro o processamento do arquivo mais antigo, seguido dos mais recentes;</w:delText>
        </w:r>
      </w:del>
    </w:p>
    <w:p w:rsidR="00000000" w:rsidRDefault="0063322A">
      <w:pPr>
        <w:pStyle w:val="Corpodetexto"/>
        <w:spacing w:after="0" w:line="360" w:lineRule="auto"/>
        <w:ind w:left="1134"/>
        <w:rPr>
          <w:del w:id="600" w:author="eric.giuliani" w:date="2017-06-29T11:10:00Z"/>
          <w:rFonts w:ascii="Arial" w:hAnsi="Arial" w:cs="Arial"/>
          <w:color w:val="000000" w:themeColor="text1"/>
        </w:rPr>
        <w:pPrChange w:id="601" w:author="eric.giuliani" w:date="2017-06-29T11:10:00Z">
          <w:pPr>
            <w:pStyle w:val="Corpodetexto"/>
            <w:numPr>
              <w:numId w:val="68"/>
            </w:numPr>
            <w:spacing w:after="0" w:line="360" w:lineRule="auto"/>
            <w:ind w:left="1854" w:hanging="360"/>
          </w:pPr>
        </w:pPrChange>
      </w:pPr>
      <w:del w:id="602" w:author="eric.giuliani" w:date="2017-06-29T11:10:00Z">
        <w:r w:rsidDel="008A4005">
          <w:rPr>
            <w:rFonts w:ascii="Arial" w:hAnsi="Arial" w:cs="Arial"/>
            <w:color w:val="000000" w:themeColor="text1"/>
          </w:rPr>
          <w:delText xml:space="preserve">Para cada arquivo de importação, o sistema deverá </w:delText>
        </w:r>
        <w:r w:rsidRPr="004569C9" w:rsidDel="008A4005">
          <w:rPr>
            <w:rFonts w:ascii="Arial" w:hAnsi="Arial" w:cs="Arial"/>
            <w:color w:val="000000" w:themeColor="text1"/>
          </w:rPr>
          <w:delText>controlar o processamento de importação de forma que apenas um arquivo por tipo de importação seja processado por vez</w:delText>
        </w:r>
        <w:r w:rsidDel="008A4005">
          <w:rPr>
            <w:rFonts w:ascii="Arial" w:hAnsi="Arial" w:cs="Arial"/>
            <w:color w:val="000000" w:themeColor="text1"/>
          </w:rPr>
          <w:delText>;</w:delText>
        </w:r>
      </w:del>
    </w:p>
    <w:p w:rsidR="00000000" w:rsidRDefault="00CA2688">
      <w:pPr>
        <w:pStyle w:val="Corpodetexto"/>
        <w:spacing w:after="0" w:line="360" w:lineRule="auto"/>
        <w:ind w:left="1134"/>
        <w:rPr>
          <w:del w:id="603" w:author="eric.giuliani" w:date="2017-06-29T11:10:00Z"/>
          <w:rFonts w:ascii="Arial" w:hAnsi="Arial" w:cs="Arial"/>
          <w:color w:val="000000" w:themeColor="text1"/>
        </w:rPr>
        <w:pPrChange w:id="604" w:author="eric.giuliani" w:date="2017-06-29T11:10:00Z">
          <w:pPr>
            <w:pStyle w:val="Corpodetexto"/>
            <w:numPr>
              <w:numId w:val="68"/>
            </w:numPr>
            <w:spacing w:after="0" w:line="360" w:lineRule="auto"/>
            <w:ind w:left="1854" w:hanging="360"/>
          </w:pPr>
        </w:pPrChange>
      </w:pPr>
      <w:del w:id="605" w:author="eric.giuliani" w:date="2017-06-29T11:10:00Z">
        <w:r w:rsidDel="008A4005">
          <w:rPr>
            <w:rFonts w:ascii="Arial" w:hAnsi="Arial" w:cs="Arial"/>
            <w:color w:val="000000" w:themeColor="text1"/>
          </w:rPr>
          <w:delText>Movimentação em subpastas; [</w:delText>
        </w:r>
        <w:r w:rsidR="00210B41" w:rsidRPr="00F25C47" w:rsidDel="008A4005">
          <w:rPr>
            <w:rFonts w:ascii="Arial" w:hAnsi="Arial" w:cs="Arial"/>
            <w:color w:val="000000" w:themeColor="text1"/>
          </w:rPr>
          <w:fldChar w:fldCharType="begin"/>
        </w:r>
        <w:r w:rsidR="00F25C47" w:rsidRPr="00F25C47">
          <w:rPr>
            <w:rFonts w:ascii="Arial" w:hAnsi="Arial" w:cs="Arial"/>
            <w:color w:val="000000" w:themeColor="text1"/>
          </w:rPr>
          <w:delInstrText>HYPERLINK \l "RN_067"</w:delInstrText>
        </w:r>
        <w:r w:rsidR="00210B41" w:rsidRPr="00F25C47" w:rsidDel="008A4005">
          <w:rPr>
            <w:rFonts w:ascii="Arial" w:hAnsi="Arial" w:cs="Arial"/>
            <w:color w:val="000000" w:themeColor="text1"/>
          </w:rPr>
          <w:fldChar w:fldCharType="separate"/>
        </w:r>
        <w:r w:rsidR="00F25C47" w:rsidRPr="00F25C47">
          <w:rPr>
            <w:color w:val="000000" w:themeColor="text1"/>
          </w:rPr>
          <w:delText>RN_067</w:delText>
        </w:r>
        <w:r w:rsidR="00210B41" w:rsidRPr="00F25C47" w:rsidDel="008A4005">
          <w:rPr>
            <w:rFonts w:ascii="Arial" w:hAnsi="Arial" w:cs="Arial"/>
            <w:color w:val="000000" w:themeColor="text1"/>
          </w:rPr>
          <w:fldChar w:fldCharType="end"/>
        </w:r>
        <w:r w:rsidDel="008A4005">
          <w:rPr>
            <w:rFonts w:ascii="Arial" w:hAnsi="Arial" w:cs="Arial"/>
            <w:color w:val="000000" w:themeColor="text1"/>
          </w:rPr>
          <w:delText>]</w:delText>
        </w:r>
      </w:del>
    </w:p>
    <w:p w:rsidR="00000000" w:rsidRDefault="0063322A">
      <w:pPr>
        <w:pStyle w:val="Corpodetexto"/>
        <w:spacing w:after="0" w:line="360" w:lineRule="auto"/>
        <w:ind w:left="1134"/>
        <w:rPr>
          <w:del w:id="606" w:author="eric.giuliani" w:date="2017-06-29T16:12:00Z"/>
          <w:rFonts w:ascii="Arial" w:hAnsi="Arial" w:cs="Arial"/>
          <w:color w:val="000000" w:themeColor="text1"/>
        </w:rPr>
        <w:pPrChange w:id="607" w:author="eric.giuliani" w:date="2017-06-29T11:10:00Z">
          <w:pPr>
            <w:pStyle w:val="Corpodetexto"/>
            <w:numPr>
              <w:numId w:val="68"/>
            </w:numPr>
            <w:spacing w:after="0" w:line="360" w:lineRule="auto"/>
            <w:ind w:left="1854" w:hanging="360"/>
          </w:pPr>
        </w:pPrChange>
      </w:pPr>
      <w:del w:id="608" w:author="eric.giuliani" w:date="2017-06-29T11:10:00Z">
        <w:r w:rsidDel="008A4005">
          <w:rPr>
            <w:rFonts w:ascii="Arial" w:hAnsi="Arial" w:cs="Arial"/>
            <w:color w:val="000000" w:themeColor="text1"/>
          </w:rPr>
          <w:delText>Antes de iniciar a transferência do arquivo dentre as subpastas, o sistema deve verificar antes se as pastas existem; em caso negativo, o sistema as cria antes de iniciar o processo de transferência.</w:delText>
        </w:r>
      </w:del>
    </w:p>
    <w:p w:rsidR="00336D36" w:rsidRDefault="00336D36" w:rsidP="00A22583">
      <w:pPr>
        <w:pStyle w:val="Corpodetexto"/>
        <w:spacing w:after="0" w:line="360" w:lineRule="auto"/>
        <w:ind w:left="1134"/>
        <w:rPr>
          <w:rFonts w:ascii="Arial" w:hAnsi="Arial" w:cs="Arial"/>
          <w:color w:val="000000" w:themeColor="text1"/>
        </w:rPr>
      </w:pPr>
    </w:p>
    <w:p w:rsidR="00DB516F" w:rsidRPr="000E184B" w:rsidRDefault="00DB516F" w:rsidP="00DB516F">
      <w:pPr>
        <w:pStyle w:val="Corpodetexto"/>
        <w:spacing w:after="0" w:line="360" w:lineRule="auto"/>
        <w:ind w:firstLine="131"/>
        <w:rPr>
          <w:rFonts w:ascii="Arial" w:hAnsi="Arial" w:cs="Arial"/>
          <w:b/>
          <w:color w:val="000000" w:themeColor="text1"/>
        </w:rPr>
      </w:pPr>
      <w:bookmarkStart w:id="609" w:name="RN_072"/>
      <w:r w:rsidRPr="000E184B">
        <w:rPr>
          <w:rFonts w:ascii="Arial" w:hAnsi="Arial" w:cs="Arial"/>
          <w:b/>
          <w:color w:val="000000" w:themeColor="text1"/>
        </w:rPr>
        <w:t xml:space="preserve">RN_072 </w:t>
      </w:r>
      <w:bookmarkEnd w:id="609"/>
      <w:r w:rsidRPr="000E184B">
        <w:rPr>
          <w:rFonts w:ascii="Arial" w:hAnsi="Arial" w:cs="Arial"/>
          <w:b/>
          <w:color w:val="000000" w:themeColor="text1"/>
        </w:rPr>
        <w:t>- Geração de arquivo de inconsistência</w:t>
      </w:r>
    </w:p>
    <w:p w:rsidR="00DB516F" w:rsidRPr="000E184B" w:rsidRDefault="00DB516F" w:rsidP="00DB516F">
      <w:pPr>
        <w:pStyle w:val="Corpodetexto"/>
        <w:spacing w:after="0" w:line="360" w:lineRule="auto"/>
        <w:ind w:left="1134"/>
        <w:rPr>
          <w:rFonts w:ascii="Arial" w:hAnsi="Arial" w:cs="Arial"/>
          <w:color w:val="000000" w:themeColor="text1"/>
        </w:rPr>
      </w:pPr>
      <w:r w:rsidRPr="000E184B">
        <w:rPr>
          <w:rFonts w:ascii="Arial" w:hAnsi="Arial" w:cs="Arial"/>
          <w:color w:val="000000" w:themeColor="text1"/>
        </w:rPr>
        <w:t>O arquivo de inconsistências deve ser gerado, conforme abaixo:</w:t>
      </w:r>
    </w:p>
    <w:p w:rsidR="00DB516F" w:rsidRPr="000E184B" w:rsidRDefault="00DB516F" w:rsidP="00DB516F">
      <w:pPr>
        <w:pStyle w:val="Corpodetexto"/>
        <w:numPr>
          <w:ilvl w:val="0"/>
          <w:numId w:val="41"/>
        </w:numPr>
        <w:spacing w:after="0" w:line="360" w:lineRule="auto"/>
        <w:jc w:val="both"/>
        <w:rPr>
          <w:rFonts w:ascii="Arial" w:hAnsi="Arial" w:cs="Arial"/>
          <w:color w:val="000000" w:themeColor="text1"/>
        </w:rPr>
      </w:pPr>
      <w:r w:rsidRPr="000E184B">
        <w:rPr>
          <w:rFonts w:ascii="Arial" w:hAnsi="Arial" w:cs="Arial"/>
          <w:color w:val="000000" w:themeColor="text1"/>
        </w:rPr>
        <w:t>Local, nomenclatura e extensão; [</w:t>
      </w:r>
      <w:hyperlink w:anchor="RN_057" w:history="1">
        <w:r>
          <w:rPr>
            <w:rStyle w:val="Hyperlink"/>
            <w:rFonts w:ascii="Arial" w:hAnsi="Arial" w:cs="Arial"/>
          </w:rPr>
          <w:t>RN_057</w:t>
        </w:r>
      </w:hyperlink>
      <w:r w:rsidRPr="000E184B">
        <w:rPr>
          <w:rFonts w:ascii="Arial" w:hAnsi="Arial" w:cs="Arial"/>
          <w:color w:val="000000" w:themeColor="text1"/>
        </w:rPr>
        <w:t>]</w:t>
      </w:r>
    </w:p>
    <w:p w:rsidR="00DB516F" w:rsidRPr="000E184B" w:rsidRDefault="00DB516F" w:rsidP="00DB516F">
      <w:pPr>
        <w:pStyle w:val="Corpodetexto"/>
        <w:numPr>
          <w:ilvl w:val="0"/>
          <w:numId w:val="41"/>
        </w:numPr>
        <w:spacing w:after="0" w:line="360" w:lineRule="auto"/>
        <w:rPr>
          <w:rFonts w:ascii="Arial" w:hAnsi="Arial" w:cs="Arial"/>
          <w:color w:val="000000" w:themeColor="text1"/>
        </w:rPr>
      </w:pPr>
      <w:r w:rsidRPr="000E184B">
        <w:rPr>
          <w:rFonts w:ascii="Arial" w:hAnsi="Arial" w:cs="Arial"/>
          <w:color w:val="000000" w:themeColor="text1"/>
        </w:rPr>
        <w:t>Conteúdo: poderá ser oriundo de validação do tipo Arquivo</w:t>
      </w:r>
      <w:r w:rsidR="00BD1355">
        <w:rPr>
          <w:rFonts w:ascii="Arial" w:hAnsi="Arial" w:cs="Arial"/>
          <w:color w:val="000000" w:themeColor="text1"/>
        </w:rPr>
        <w:t>, Layout</w:t>
      </w:r>
      <w:r w:rsidRPr="000E184B">
        <w:rPr>
          <w:rFonts w:ascii="Arial" w:hAnsi="Arial" w:cs="Arial"/>
          <w:color w:val="000000" w:themeColor="text1"/>
        </w:rPr>
        <w:t xml:space="preserve"> ou </w:t>
      </w:r>
      <w:r w:rsidR="00BD1355">
        <w:rPr>
          <w:rFonts w:ascii="Arial" w:hAnsi="Arial" w:cs="Arial"/>
          <w:color w:val="000000" w:themeColor="text1"/>
        </w:rPr>
        <w:t>Negócio</w:t>
      </w:r>
      <w:r w:rsidRPr="000E184B">
        <w:rPr>
          <w:rFonts w:ascii="Arial" w:hAnsi="Arial" w:cs="Arial"/>
          <w:color w:val="000000" w:themeColor="text1"/>
        </w:rPr>
        <w:t>;</w:t>
      </w:r>
    </w:p>
    <w:p w:rsidR="00DB516F" w:rsidRPr="000E184B" w:rsidRDefault="00DB516F" w:rsidP="00DB516F">
      <w:pPr>
        <w:pStyle w:val="Corpodetexto"/>
        <w:numPr>
          <w:ilvl w:val="1"/>
          <w:numId w:val="41"/>
        </w:numPr>
        <w:spacing w:after="0" w:line="360" w:lineRule="auto"/>
        <w:rPr>
          <w:rFonts w:ascii="Arial" w:hAnsi="Arial" w:cs="Arial"/>
          <w:color w:val="000000" w:themeColor="text1"/>
          <w:u w:val="single"/>
        </w:rPr>
      </w:pPr>
      <w:r w:rsidRPr="000E184B">
        <w:rPr>
          <w:rFonts w:ascii="Arial" w:hAnsi="Arial" w:cs="Arial"/>
          <w:color w:val="000000" w:themeColor="text1"/>
          <w:u w:val="single"/>
        </w:rPr>
        <w:t>Arquivo</w:t>
      </w:r>
      <w:r w:rsidRPr="000E184B">
        <w:rPr>
          <w:rFonts w:ascii="Arial" w:hAnsi="Arial" w:cs="Arial"/>
          <w:color w:val="000000" w:themeColor="text1"/>
        </w:rPr>
        <w:t xml:space="preserve"> [</w:t>
      </w:r>
      <w:hyperlink w:anchor="RN_073" w:history="1">
        <w:r w:rsidRPr="000E184B">
          <w:rPr>
            <w:rStyle w:val="Hyperlink"/>
            <w:rFonts w:ascii="Arial" w:hAnsi="Arial" w:cs="Arial"/>
          </w:rPr>
          <w:t>RN_073</w:t>
        </w:r>
      </w:hyperlink>
      <w:r w:rsidRPr="000E184B">
        <w:rPr>
          <w:rFonts w:ascii="Arial" w:hAnsi="Arial" w:cs="Arial"/>
          <w:color w:val="000000" w:themeColor="text1"/>
        </w:rPr>
        <w:t>]</w:t>
      </w:r>
      <w:ins w:id="610" w:author="victor.santos" w:date="2017-05-03T13:31:00Z">
        <w:r w:rsidR="00EB3DF6">
          <w:rPr>
            <w:rFonts w:ascii="Arial" w:hAnsi="Arial" w:cs="Arial"/>
            <w:color w:val="000000" w:themeColor="text1"/>
          </w:rPr>
          <w:t xml:space="preserve"> </w:t>
        </w:r>
      </w:ins>
    </w:p>
    <w:p w:rsidR="00DB516F" w:rsidRPr="000E184B" w:rsidRDefault="00DB516F" w:rsidP="00DB516F">
      <w:pPr>
        <w:pStyle w:val="Corpodetexto"/>
        <w:numPr>
          <w:ilvl w:val="2"/>
          <w:numId w:val="41"/>
        </w:numPr>
        <w:spacing w:after="0" w:line="360" w:lineRule="auto"/>
        <w:rPr>
          <w:rFonts w:ascii="Arial" w:hAnsi="Arial" w:cs="Arial"/>
          <w:color w:val="000000" w:themeColor="text1"/>
        </w:rPr>
      </w:pPr>
      <w:r w:rsidRPr="000E184B">
        <w:rPr>
          <w:rFonts w:ascii="Arial" w:hAnsi="Arial" w:cs="Arial"/>
          <w:color w:val="000000" w:themeColor="text1"/>
        </w:rPr>
        <w:t>Data: data de tentativa do processamento, formato DD/MM/AAAA HH24:</w:t>
      </w:r>
      <w:r w:rsidR="00814A39" w:rsidRPr="000E184B">
        <w:rPr>
          <w:rFonts w:ascii="Arial" w:hAnsi="Arial" w:cs="Arial"/>
          <w:color w:val="000000" w:themeColor="text1"/>
        </w:rPr>
        <w:t>M</w:t>
      </w:r>
      <w:r w:rsidR="00814A39">
        <w:rPr>
          <w:rFonts w:ascii="Arial" w:hAnsi="Arial" w:cs="Arial"/>
          <w:color w:val="000000" w:themeColor="text1"/>
        </w:rPr>
        <w:t>I</w:t>
      </w:r>
      <w:r w:rsidRPr="000E184B">
        <w:rPr>
          <w:rFonts w:ascii="Arial" w:hAnsi="Arial" w:cs="Arial"/>
          <w:color w:val="000000" w:themeColor="text1"/>
        </w:rPr>
        <w:t>:SS;</w:t>
      </w:r>
    </w:p>
    <w:p w:rsidR="00DB516F" w:rsidRPr="000E184B" w:rsidRDefault="00DB516F" w:rsidP="00DB516F">
      <w:pPr>
        <w:pStyle w:val="Corpodetexto"/>
        <w:numPr>
          <w:ilvl w:val="2"/>
          <w:numId w:val="41"/>
        </w:numPr>
        <w:spacing w:after="0" w:line="360" w:lineRule="auto"/>
        <w:rPr>
          <w:rFonts w:ascii="Arial" w:hAnsi="Arial" w:cs="Arial"/>
          <w:color w:val="000000" w:themeColor="text1"/>
        </w:rPr>
      </w:pPr>
      <w:r w:rsidRPr="000E184B">
        <w:rPr>
          <w:rFonts w:ascii="Arial" w:hAnsi="Arial" w:cs="Arial"/>
          <w:color w:val="000000" w:themeColor="text1"/>
        </w:rPr>
        <w:lastRenderedPageBreak/>
        <w:t>Tipo: tipo do arquivo de importação; [</w:t>
      </w:r>
      <w:hyperlink w:anchor="RN_053" w:history="1">
        <w:r w:rsidRPr="000E184B">
          <w:rPr>
            <w:rStyle w:val="Hyperlink"/>
            <w:rFonts w:ascii="Arial" w:hAnsi="Arial" w:cs="Arial"/>
          </w:rPr>
          <w:t>RN_053</w:t>
        </w:r>
      </w:hyperlink>
      <w:r w:rsidRPr="000E184B">
        <w:rPr>
          <w:rFonts w:ascii="Arial" w:hAnsi="Arial" w:cs="Arial"/>
          <w:color w:val="000000" w:themeColor="text1"/>
        </w:rPr>
        <w:t>]</w:t>
      </w:r>
    </w:p>
    <w:p w:rsidR="00DB516F" w:rsidRPr="000E184B" w:rsidRDefault="00DB516F" w:rsidP="00DB516F">
      <w:pPr>
        <w:pStyle w:val="Corpodetexto"/>
        <w:numPr>
          <w:ilvl w:val="2"/>
          <w:numId w:val="41"/>
        </w:numPr>
        <w:spacing w:after="0" w:line="360" w:lineRule="auto"/>
        <w:rPr>
          <w:rFonts w:ascii="Arial" w:hAnsi="Arial" w:cs="Arial"/>
          <w:color w:val="000000" w:themeColor="text1"/>
        </w:rPr>
      </w:pPr>
      <w:r w:rsidRPr="000E184B">
        <w:rPr>
          <w:rFonts w:ascii="Arial" w:hAnsi="Arial" w:cs="Arial"/>
          <w:color w:val="000000" w:themeColor="text1"/>
        </w:rPr>
        <w:t>Nome: nome do arquivo que sofreu a tentativa de processamento seguindo a nomenclatura pré-estabelecida; [</w:t>
      </w:r>
      <w:hyperlink r:id="rId12" w:anchor="RN_054" w:history="1">
        <w:r w:rsidRPr="000E184B">
          <w:rPr>
            <w:rStyle w:val="Hyperlink"/>
            <w:rFonts w:ascii="Arial" w:hAnsi="Arial" w:cs="Arial"/>
          </w:rPr>
          <w:t>RN_054</w:t>
        </w:r>
      </w:hyperlink>
      <w:r w:rsidRPr="000E184B">
        <w:rPr>
          <w:rFonts w:ascii="Arial" w:hAnsi="Arial" w:cs="Arial"/>
          <w:color w:val="000000" w:themeColor="text1"/>
        </w:rPr>
        <w:t>]</w:t>
      </w:r>
    </w:p>
    <w:p w:rsidR="00DB516F" w:rsidRPr="000E184B" w:rsidRDefault="00DB516F" w:rsidP="00DB516F">
      <w:pPr>
        <w:pStyle w:val="Corpodetexto"/>
        <w:numPr>
          <w:ilvl w:val="2"/>
          <w:numId w:val="41"/>
        </w:numPr>
        <w:spacing w:after="0" w:line="360" w:lineRule="auto"/>
        <w:rPr>
          <w:rFonts w:ascii="Arial" w:hAnsi="Arial" w:cs="Arial"/>
          <w:color w:val="000000" w:themeColor="text1"/>
        </w:rPr>
      </w:pPr>
      <w:r w:rsidRPr="000E184B">
        <w:rPr>
          <w:rFonts w:ascii="Arial" w:hAnsi="Arial" w:cs="Arial"/>
          <w:color w:val="000000" w:themeColor="text1"/>
        </w:rPr>
        <w:t xml:space="preserve">Motivo: motivo do tipo </w:t>
      </w:r>
      <w:r w:rsidRPr="000E184B">
        <w:rPr>
          <w:rFonts w:ascii="Arial" w:hAnsi="Arial" w:cs="Arial"/>
          <w:color w:val="000000" w:themeColor="text1"/>
          <w:u w:val="single"/>
        </w:rPr>
        <w:t>Arquivo</w:t>
      </w:r>
      <w:r w:rsidRPr="000E184B">
        <w:rPr>
          <w:rFonts w:ascii="Arial" w:hAnsi="Arial" w:cs="Arial"/>
          <w:color w:val="000000" w:themeColor="text1"/>
        </w:rPr>
        <w:t xml:space="preserve"> que gerou a inconsistência impeditiva de processamento de importação; [</w:t>
      </w:r>
      <w:hyperlink w:anchor="RN_074" w:history="1">
        <w:r w:rsidRPr="000E184B">
          <w:rPr>
            <w:rStyle w:val="Hyperlink"/>
            <w:rFonts w:ascii="Arial" w:hAnsi="Arial" w:cs="Arial"/>
          </w:rPr>
          <w:t>RN_074</w:t>
        </w:r>
      </w:hyperlink>
      <w:r w:rsidRPr="000E184B">
        <w:rPr>
          <w:rFonts w:ascii="Arial" w:hAnsi="Arial" w:cs="Arial"/>
          <w:color w:val="000000" w:themeColor="text1"/>
        </w:rPr>
        <w:t>]</w:t>
      </w:r>
    </w:p>
    <w:p w:rsidR="00DB516F" w:rsidRPr="000E184B" w:rsidRDefault="00DB516F" w:rsidP="00DB516F">
      <w:pPr>
        <w:pStyle w:val="Corpodetexto"/>
        <w:numPr>
          <w:ilvl w:val="2"/>
          <w:numId w:val="41"/>
        </w:numPr>
        <w:spacing w:after="0" w:line="360" w:lineRule="auto"/>
        <w:rPr>
          <w:rFonts w:ascii="Arial" w:hAnsi="Arial" w:cs="Arial"/>
          <w:color w:val="000000" w:themeColor="text1"/>
        </w:rPr>
      </w:pPr>
      <w:r w:rsidRPr="000E184B">
        <w:rPr>
          <w:rFonts w:ascii="Arial" w:hAnsi="Arial" w:cs="Arial"/>
          <w:color w:val="000000" w:themeColor="text1"/>
        </w:rPr>
        <w:t xml:space="preserve">Descrição: descrição do motivo do tipo </w:t>
      </w:r>
      <w:r w:rsidRPr="000E184B">
        <w:rPr>
          <w:rFonts w:ascii="Arial" w:hAnsi="Arial" w:cs="Arial"/>
          <w:color w:val="000000" w:themeColor="text1"/>
          <w:u w:val="single"/>
        </w:rPr>
        <w:t>Arquivo</w:t>
      </w:r>
      <w:r w:rsidRPr="000E184B">
        <w:rPr>
          <w:rFonts w:ascii="Arial" w:hAnsi="Arial" w:cs="Arial"/>
          <w:color w:val="000000" w:themeColor="text1"/>
        </w:rPr>
        <w:t xml:space="preserve"> que gerou a inconsistência impeditiva de processamento de importação. [</w:t>
      </w:r>
      <w:hyperlink w:anchor="RN_074" w:history="1">
        <w:r w:rsidRPr="000E184B">
          <w:rPr>
            <w:rStyle w:val="Hyperlink"/>
            <w:rFonts w:ascii="Arial" w:hAnsi="Arial" w:cs="Arial"/>
          </w:rPr>
          <w:t>RN_074</w:t>
        </w:r>
      </w:hyperlink>
      <w:r w:rsidRPr="000E184B">
        <w:rPr>
          <w:rFonts w:ascii="Arial" w:hAnsi="Arial" w:cs="Arial"/>
          <w:color w:val="000000" w:themeColor="text1"/>
        </w:rPr>
        <w:t>]</w:t>
      </w:r>
    </w:p>
    <w:p w:rsidR="00DB516F" w:rsidRPr="000E184B" w:rsidRDefault="00DB516F" w:rsidP="00DB516F">
      <w:pPr>
        <w:pStyle w:val="Corpodetexto"/>
        <w:numPr>
          <w:ilvl w:val="1"/>
          <w:numId w:val="41"/>
        </w:numPr>
        <w:spacing w:after="0" w:line="360" w:lineRule="auto"/>
        <w:rPr>
          <w:rFonts w:ascii="Arial" w:hAnsi="Arial" w:cs="Arial"/>
          <w:color w:val="000000" w:themeColor="text1"/>
          <w:u w:val="single"/>
        </w:rPr>
      </w:pPr>
      <w:r w:rsidRPr="000E184B">
        <w:rPr>
          <w:rFonts w:ascii="Arial" w:hAnsi="Arial" w:cs="Arial"/>
          <w:color w:val="000000" w:themeColor="text1"/>
          <w:u w:val="single"/>
        </w:rPr>
        <w:t>Layout</w:t>
      </w:r>
      <w:r w:rsidRPr="000E184B">
        <w:rPr>
          <w:rFonts w:ascii="Arial" w:hAnsi="Arial" w:cs="Arial"/>
          <w:color w:val="000000" w:themeColor="text1"/>
        </w:rPr>
        <w:t xml:space="preserve"> [</w:t>
      </w:r>
      <w:hyperlink w:anchor="RN_075" w:history="1">
        <w:r w:rsidRPr="000E184B">
          <w:rPr>
            <w:rStyle w:val="Hyperlink"/>
            <w:rFonts w:ascii="Arial" w:hAnsi="Arial" w:cs="Arial"/>
          </w:rPr>
          <w:t>RN_075</w:t>
        </w:r>
      </w:hyperlink>
      <w:r w:rsidRPr="000E184B">
        <w:rPr>
          <w:rFonts w:ascii="Arial" w:hAnsi="Arial" w:cs="Arial"/>
          <w:color w:val="000000" w:themeColor="text1"/>
        </w:rPr>
        <w:t>]</w:t>
      </w:r>
      <w:r w:rsidR="00BD1355">
        <w:rPr>
          <w:rFonts w:ascii="Arial" w:hAnsi="Arial" w:cs="Arial"/>
          <w:color w:val="000000" w:themeColor="text1"/>
        </w:rPr>
        <w:t xml:space="preserve"> / </w:t>
      </w:r>
      <w:r w:rsidR="00322B21">
        <w:rPr>
          <w:rFonts w:ascii="Arial" w:hAnsi="Arial" w:cs="Arial"/>
          <w:color w:val="000000" w:themeColor="text1"/>
          <w:u w:val="single"/>
        </w:rPr>
        <w:t>Negócio</w:t>
      </w:r>
      <w:r w:rsidR="00BD1355">
        <w:rPr>
          <w:rFonts w:ascii="Arial" w:hAnsi="Arial" w:cs="Arial"/>
          <w:color w:val="000000" w:themeColor="text1"/>
        </w:rPr>
        <w:t xml:space="preserve"> [</w:t>
      </w:r>
      <w:hyperlink w:anchor="RN_104" w:history="1">
        <w:r w:rsidR="00BD1355">
          <w:rPr>
            <w:rStyle w:val="Hyperlink"/>
            <w:rFonts w:ascii="Arial" w:hAnsi="Arial" w:cs="Arial"/>
          </w:rPr>
          <w:t>RN_104</w:t>
        </w:r>
      </w:hyperlink>
      <w:r w:rsidR="00BD1355">
        <w:rPr>
          <w:rFonts w:ascii="Arial" w:hAnsi="Arial" w:cs="Arial"/>
          <w:color w:val="000000" w:themeColor="text1"/>
        </w:rPr>
        <w:t>]</w:t>
      </w:r>
    </w:p>
    <w:p w:rsidR="00DB516F" w:rsidRDefault="00DB516F" w:rsidP="00DB516F">
      <w:pPr>
        <w:pStyle w:val="Corpodetexto"/>
        <w:numPr>
          <w:ilvl w:val="2"/>
          <w:numId w:val="41"/>
        </w:numPr>
        <w:spacing w:after="0" w:line="360" w:lineRule="auto"/>
        <w:rPr>
          <w:rFonts w:ascii="Arial" w:hAnsi="Arial" w:cs="Arial"/>
          <w:color w:val="000000" w:themeColor="text1"/>
        </w:rPr>
      </w:pPr>
      <w:r w:rsidRPr="000E184B">
        <w:rPr>
          <w:rFonts w:ascii="Arial" w:hAnsi="Arial" w:cs="Arial"/>
          <w:color w:val="000000" w:themeColor="text1"/>
        </w:rPr>
        <w:t>Linha: linha em que o registro se encontra no arquivo;</w:t>
      </w:r>
    </w:p>
    <w:p w:rsidR="007D4FA4" w:rsidRPr="000E184B" w:rsidRDefault="007D4FA4" w:rsidP="00DB516F">
      <w:pPr>
        <w:pStyle w:val="Corpodetexto"/>
        <w:numPr>
          <w:ilvl w:val="2"/>
          <w:numId w:val="41"/>
        </w:numPr>
        <w:spacing w:after="0" w:line="360" w:lineRule="auto"/>
        <w:rPr>
          <w:rFonts w:ascii="Arial" w:hAnsi="Arial" w:cs="Arial"/>
          <w:color w:val="000000" w:themeColor="text1"/>
        </w:rPr>
      </w:pPr>
      <w:r>
        <w:rPr>
          <w:rFonts w:ascii="Arial" w:hAnsi="Arial" w:cs="Arial"/>
          <w:color w:val="000000" w:themeColor="text1"/>
        </w:rPr>
        <w:t>Instalação: código da instalação do regist</w:t>
      </w:r>
      <w:ins w:id="611" w:author="lais.garcia" w:date="2017-07-14T20:10:00Z">
        <w:r w:rsidR="007C2F9B">
          <w:rPr>
            <w:rFonts w:ascii="Arial" w:hAnsi="Arial" w:cs="Arial"/>
            <w:color w:val="000000" w:themeColor="text1"/>
          </w:rPr>
          <w:t>r</w:t>
        </w:r>
      </w:ins>
      <w:r>
        <w:rPr>
          <w:rFonts w:ascii="Arial" w:hAnsi="Arial" w:cs="Arial"/>
          <w:color w:val="000000" w:themeColor="text1"/>
        </w:rPr>
        <w:t>o;</w:t>
      </w:r>
    </w:p>
    <w:p w:rsidR="00DB516F" w:rsidRPr="000E184B" w:rsidRDefault="00DB516F" w:rsidP="00DB516F">
      <w:pPr>
        <w:pStyle w:val="Corpodetexto"/>
        <w:numPr>
          <w:ilvl w:val="2"/>
          <w:numId w:val="41"/>
        </w:numPr>
        <w:spacing w:after="0" w:line="360" w:lineRule="auto"/>
        <w:rPr>
          <w:rFonts w:ascii="Arial" w:hAnsi="Arial" w:cs="Arial"/>
          <w:color w:val="000000" w:themeColor="text1"/>
        </w:rPr>
      </w:pPr>
      <w:r w:rsidRPr="000E184B">
        <w:rPr>
          <w:rFonts w:ascii="Arial" w:hAnsi="Arial" w:cs="Arial"/>
          <w:color w:val="000000" w:themeColor="text1"/>
        </w:rPr>
        <w:t>Campo: nome do campo;</w:t>
      </w:r>
    </w:p>
    <w:p w:rsidR="00DB516F" w:rsidRPr="000E184B" w:rsidRDefault="00DB516F" w:rsidP="00DB516F">
      <w:pPr>
        <w:pStyle w:val="Corpodetexto"/>
        <w:numPr>
          <w:ilvl w:val="2"/>
          <w:numId w:val="41"/>
        </w:numPr>
        <w:spacing w:after="0" w:line="360" w:lineRule="auto"/>
        <w:rPr>
          <w:rFonts w:ascii="Arial" w:hAnsi="Arial" w:cs="Arial"/>
          <w:color w:val="000000" w:themeColor="text1"/>
        </w:rPr>
      </w:pPr>
      <w:r w:rsidRPr="000E184B">
        <w:rPr>
          <w:rFonts w:ascii="Arial" w:hAnsi="Arial" w:cs="Arial"/>
          <w:color w:val="000000" w:themeColor="text1"/>
        </w:rPr>
        <w:t>Valor: valor do campo;</w:t>
      </w:r>
    </w:p>
    <w:p w:rsidR="00DB516F" w:rsidRPr="000E184B" w:rsidRDefault="00DB516F" w:rsidP="00DB516F">
      <w:pPr>
        <w:pStyle w:val="Corpodetexto"/>
        <w:numPr>
          <w:ilvl w:val="2"/>
          <w:numId w:val="41"/>
        </w:numPr>
        <w:spacing w:after="0" w:line="360" w:lineRule="auto"/>
        <w:rPr>
          <w:rFonts w:ascii="Arial" w:hAnsi="Arial" w:cs="Arial"/>
          <w:color w:val="000000" w:themeColor="text1"/>
        </w:rPr>
      </w:pPr>
      <w:r w:rsidRPr="000E184B">
        <w:rPr>
          <w:rFonts w:ascii="Arial" w:hAnsi="Arial" w:cs="Arial"/>
          <w:color w:val="000000" w:themeColor="text1"/>
        </w:rPr>
        <w:t>Motivo: motivo que gerou a inconsistência impeditiva de processamento de importação; [</w:t>
      </w:r>
      <w:hyperlink w:anchor="RN_074" w:history="1">
        <w:r w:rsidRPr="000E184B">
          <w:rPr>
            <w:rStyle w:val="Hyperlink"/>
            <w:rFonts w:ascii="Arial" w:hAnsi="Arial" w:cs="Arial"/>
          </w:rPr>
          <w:t>RN_074</w:t>
        </w:r>
      </w:hyperlink>
      <w:r w:rsidRPr="000E184B">
        <w:rPr>
          <w:rFonts w:ascii="Arial" w:hAnsi="Arial" w:cs="Arial"/>
          <w:color w:val="000000" w:themeColor="text1"/>
        </w:rPr>
        <w:t>]</w:t>
      </w:r>
      <w:r w:rsidR="00BD1355">
        <w:rPr>
          <w:rFonts w:ascii="Arial" w:hAnsi="Arial" w:cs="Arial"/>
          <w:color w:val="000000" w:themeColor="text1"/>
        </w:rPr>
        <w:t xml:space="preserve"> [</w:t>
      </w:r>
      <w:hyperlink w:anchor="RN_104" w:history="1">
        <w:r w:rsidR="00BD1355">
          <w:rPr>
            <w:rStyle w:val="Hyperlink"/>
            <w:rFonts w:ascii="Arial" w:hAnsi="Arial" w:cs="Arial"/>
          </w:rPr>
          <w:t>RN_104</w:t>
        </w:r>
      </w:hyperlink>
      <w:r w:rsidR="00BD1355">
        <w:rPr>
          <w:rFonts w:ascii="Arial" w:hAnsi="Arial" w:cs="Arial"/>
          <w:color w:val="000000" w:themeColor="text1"/>
        </w:rPr>
        <w:t>]</w:t>
      </w:r>
    </w:p>
    <w:p w:rsidR="00DB516F" w:rsidRDefault="00DB516F" w:rsidP="00DB516F">
      <w:pPr>
        <w:pStyle w:val="Corpodetexto"/>
        <w:numPr>
          <w:ilvl w:val="2"/>
          <w:numId w:val="41"/>
        </w:numPr>
        <w:spacing w:after="0" w:line="360" w:lineRule="auto"/>
        <w:rPr>
          <w:rFonts w:ascii="Arial" w:hAnsi="Arial" w:cs="Arial"/>
          <w:color w:val="000000" w:themeColor="text1"/>
        </w:rPr>
      </w:pPr>
      <w:r w:rsidRPr="000E184B">
        <w:rPr>
          <w:rFonts w:ascii="Arial" w:hAnsi="Arial" w:cs="Arial"/>
          <w:color w:val="000000" w:themeColor="text1"/>
        </w:rPr>
        <w:t>Descrição: descrição do motivo que gerou a inconsistência impeditiva de processamento de importação. [</w:t>
      </w:r>
      <w:hyperlink w:anchor="RN_074" w:history="1">
        <w:r w:rsidRPr="000E184B">
          <w:rPr>
            <w:rStyle w:val="Hyperlink"/>
            <w:rFonts w:ascii="Arial" w:hAnsi="Arial" w:cs="Arial"/>
          </w:rPr>
          <w:t>RN_074</w:t>
        </w:r>
      </w:hyperlink>
      <w:r w:rsidRPr="000E184B">
        <w:rPr>
          <w:rFonts w:ascii="Arial" w:hAnsi="Arial" w:cs="Arial"/>
          <w:color w:val="000000" w:themeColor="text1"/>
        </w:rPr>
        <w:t>]</w:t>
      </w:r>
      <w:r w:rsidR="00BD1355">
        <w:rPr>
          <w:rFonts w:ascii="Arial" w:hAnsi="Arial" w:cs="Arial"/>
          <w:color w:val="000000" w:themeColor="text1"/>
        </w:rPr>
        <w:t xml:space="preserve"> [</w:t>
      </w:r>
      <w:hyperlink w:anchor="RN_104" w:history="1">
        <w:r w:rsidR="00BD1355">
          <w:rPr>
            <w:rStyle w:val="Hyperlink"/>
            <w:rFonts w:ascii="Arial" w:hAnsi="Arial" w:cs="Arial"/>
          </w:rPr>
          <w:t>RN_104</w:t>
        </w:r>
      </w:hyperlink>
      <w:r w:rsidR="00BD1355">
        <w:rPr>
          <w:rFonts w:ascii="Arial" w:hAnsi="Arial" w:cs="Arial"/>
          <w:color w:val="000000" w:themeColor="text1"/>
        </w:rPr>
        <w:t>]</w:t>
      </w:r>
    </w:p>
    <w:p w:rsidR="00D92715" w:rsidRDefault="00C12993">
      <w:pPr>
        <w:pStyle w:val="Corpodetexto"/>
        <w:spacing w:after="0" w:line="360" w:lineRule="auto"/>
        <w:ind w:left="2832"/>
        <w:rPr>
          <w:ins w:id="612" w:author="victor.santos" w:date="2017-05-03T13:34:00Z"/>
          <w:rFonts w:ascii="Arial" w:hAnsi="Arial" w:cs="Arial"/>
          <w:color w:val="000000" w:themeColor="text1"/>
        </w:rPr>
      </w:pPr>
      <w:ins w:id="613" w:author="victor.santos" w:date="2017-05-03T13:32:00Z">
        <w:r>
          <w:rPr>
            <w:rFonts w:ascii="Arial" w:hAnsi="Arial" w:cs="Arial"/>
            <w:color w:val="000000" w:themeColor="text1"/>
          </w:rPr>
          <w:t xml:space="preserve">* </w:t>
        </w:r>
      </w:ins>
      <w:r w:rsidR="007D4FA4">
        <w:rPr>
          <w:rFonts w:ascii="Arial" w:hAnsi="Arial" w:cs="Arial"/>
          <w:color w:val="000000" w:themeColor="text1"/>
        </w:rPr>
        <w:t>A cada inconsistência encontrada, o sistema deverá verificar através da chave única (Instalação, Campo, Valor e Motivo) se a inconsistência já foi gerada alguma vez; em caso positivo, o sistema deverá fazer um controle de relacionamento entre as inconsistências de forma a interliga-las, permitindo que a cada nova recorrência de inconsistência, o sistema registre a data da primeira ocorrência como campo “Desde”. Desta forma, será possível apontar inconsistências que recorrem no sistema e ainda não foram corrigidas desde determinada data.</w:t>
      </w:r>
    </w:p>
    <w:p w:rsidR="00C12993" w:rsidRDefault="00C12993">
      <w:pPr>
        <w:pStyle w:val="Corpodetexto"/>
        <w:spacing w:after="0" w:line="360" w:lineRule="auto"/>
        <w:ind w:left="2832"/>
        <w:rPr>
          <w:ins w:id="614" w:author="victor.santos" w:date="2017-05-03T13:32:00Z"/>
          <w:rFonts w:ascii="Arial" w:hAnsi="Arial" w:cs="Arial"/>
          <w:color w:val="000000" w:themeColor="text1"/>
        </w:rPr>
      </w:pPr>
    </w:p>
    <w:p w:rsidR="00C12993" w:rsidRDefault="00C12993">
      <w:pPr>
        <w:pStyle w:val="Corpodetexto"/>
        <w:spacing w:after="0" w:line="360" w:lineRule="auto"/>
        <w:ind w:left="2832"/>
        <w:rPr>
          <w:ins w:id="615" w:author="victor.santos" w:date="2017-05-03T13:32:00Z"/>
          <w:rFonts w:ascii="Arial" w:hAnsi="Arial" w:cs="Arial"/>
          <w:color w:val="000000" w:themeColor="text1"/>
        </w:rPr>
      </w:pPr>
      <w:ins w:id="616" w:author="victor.santos" w:date="2017-05-03T13:32:00Z">
        <w:r>
          <w:rPr>
            <w:rFonts w:ascii="Arial" w:hAnsi="Arial" w:cs="Arial"/>
            <w:color w:val="000000" w:themeColor="text1"/>
          </w:rPr>
          <w:t>* A primeira linha do conteúdo deverá possuir a descrição de cada informação gerada, de forma a gerar um cabeçalho</w:t>
        </w:r>
      </w:ins>
      <w:ins w:id="617" w:author="victor.santos" w:date="2017-05-03T13:35:00Z">
        <w:r>
          <w:rPr>
            <w:rFonts w:ascii="Arial" w:hAnsi="Arial" w:cs="Arial"/>
            <w:color w:val="000000" w:themeColor="text1"/>
          </w:rPr>
          <w:t>,</w:t>
        </w:r>
      </w:ins>
      <w:ins w:id="618" w:author="victor.santos" w:date="2017-05-03T13:32:00Z">
        <w:r>
          <w:rPr>
            <w:rFonts w:ascii="Arial" w:hAnsi="Arial" w:cs="Arial"/>
            <w:color w:val="000000" w:themeColor="text1"/>
          </w:rPr>
          <w:t xml:space="preserve"> conforme abaixo:</w:t>
        </w:r>
      </w:ins>
    </w:p>
    <w:p w:rsidR="005224DD" w:rsidRDefault="005F38B9">
      <w:pPr>
        <w:pStyle w:val="Corpodetexto"/>
        <w:spacing w:after="0" w:line="360" w:lineRule="auto"/>
        <w:ind w:left="3540"/>
        <w:rPr>
          <w:ins w:id="619" w:author="victor.santos" w:date="2017-05-03T13:33:00Z"/>
          <w:rFonts w:ascii="Arial" w:hAnsi="Arial" w:cs="Arial"/>
          <w:color w:val="000000" w:themeColor="text1"/>
        </w:rPr>
      </w:pPr>
      <w:ins w:id="620" w:author="victor.santos" w:date="2017-05-03T13:33:00Z">
        <w:r>
          <w:rPr>
            <w:rFonts w:ascii="Arial" w:hAnsi="Arial" w:cs="Arial"/>
            <w:color w:val="000000" w:themeColor="text1"/>
            <w:u w:val="single"/>
          </w:rPr>
          <w:t>Arquivo</w:t>
        </w:r>
        <w:r w:rsidR="00C12993">
          <w:rPr>
            <w:rFonts w:ascii="Arial" w:hAnsi="Arial" w:cs="Arial"/>
            <w:color w:val="000000" w:themeColor="text1"/>
          </w:rPr>
          <w:t xml:space="preserve">: </w:t>
        </w:r>
        <w:r w:rsidR="00C12993" w:rsidRPr="000E184B">
          <w:rPr>
            <w:rFonts w:ascii="Arial" w:hAnsi="Arial" w:cs="Arial"/>
            <w:color w:val="000000" w:themeColor="text1"/>
          </w:rPr>
          <w:t>Data</w:t>
        </w:r>
        <w:r w:rsidR="00C12993">
          <w:rPr>
            <w:rFonts w:ascii="Arial" w:hAnsi="Arial" w:cs="Arial"/>
            <w:color w:val="000000" w:themeColor="text1"/>
          </w:rPr>
          <w:t>;</w:t>
        </w:r>
        <w:r w:rsidR="00C12993" w:rsidRPr="00C12993">
          <w:rPr>
            <w:rFonts w:ascii="Arial" w:hAnsi="Arial" w:cs="Arial"/>
            <w:color w:val="000000" w:themeColor="text1"/>
          </w:rPr>
          <w:t xml:space="preserve"> </w:t>
        </w:r>
        <w:r w:rsidR="00C12993" w:rsidRPr="000E184B">
          <w:rPr>
            <w:rFonts w:ascii="Arial" w:hAnsi="Arial" w:cs="Arial"/>
            <w:color w:val="000000" w:themeColor="text1"/>
          </w:rPr>
          <w:t>Tipo</w:t>
        </w:r>
        <w:r w:rsidR="00C12993">
          <w:rPr>
            <w:rFonts w:ascii="Arial" w:hAnsi="Arial" w:cs="Arial"/>
            <w:color w:val="000000" w:themeColor="text1"/>
          </w:rPr>
          <w:t>;</w:t>
        </w:r>
        <w:r w:rsidR="00C12993" w:rsidRPr="00C12993">
          <w:rPr>
            <w:rFonts w:ascii="Arial" w:hAnsi="Arial" w:cs="Arial"/>
            <w:color w:val="000000" w:themeColor="text1"/>
          </w:rPr>
          <w:t xml:space="preserve"> </w:t>
        </w:r>
        <w:r w:rsidR="00C12993" w:rsidRPr="000E184B">
          <w:rPr>
            <w:rFonts w:ascii="Arial" w:hAnsi="Arial" w:cs="Arial"/>
            <w:color w:val="000000" w:themeColor="text1"/>
          </w:rPr>
          <w:t>Nome</w:t>
        </w:r>
        <w:r w:rsidR="00C12993">
          <w:rPr>
            <w:rFonts w:ascii="Arial" w:hAnsi="Arial" w:cs="Arial"/>
            <w:color w:val="000000" w:themeColor="text1"/>
          </w:rPr>
          <w:t>;</w:t>
        </w:r>
        <w:r w:rsidR="00C12993" w:rsidRPr="00C12993">
          <w:rPr>
            <w:rFonts w:ascii="Arial" w:hAnsi="Arial" w:cs="Arial"/>
            <w:color w:val="000000" w:themeColor="text1"/>
          </w:rPr>
          <w:t xml:space="preserve"> </w:t>
        </w:r>
        <w:r w:rsidR="00C12993" w:rsidRPr="000E184B">
          <w:rPr>
            <w:rFonts w:ascii="Arial" w:hAnsi="Arial" w:cs="Arial"/>
            <w:color w:val="000000" w:themeColor="text1"/>
          </w:rPr>
          <w:t>Motivo</w:t>
        </w:r>
        <w:r w:rsidR="00C12993">
          <w:rPr>
            <w:rFonts w:ascii="Arial" w:hAnsi="Arial" w:cs="Arial"/>
            <w:color w:val="000000" w:themeColor="text1"/>
          </w:rPr>
          <w:t>;</w:t>
        </w:r>
        <w:r w:rsidR="00C12993" w:rsidRPr="00C12993">
          <w:rPr>
            <w:rFonts w:ascii="Arial" w:hAnsi="Arial" w:cs="Arial"/>
            <w:color w:val="000000" w:themeColor="text1"/>
          </w:rPr>
          <w:t xml:space="preserve"> </w:t>
        </w:r>
        <w:r w:rsidR="00C12993" w:rsidRPr="000E184B">
          <w:rPr>
            <w:rFonts w:ascii="Arial" w:hAnsi="Arial" w:cs="Arial"/>
            <w:color w:val="000000" w:themeColor="text1"/>
          </w:rPr>
          <w:t>Descrição</w:t>
        </w:r>
      </w:ins>
    </w:p>
    <w:p w:rsidR="005224DD" w:rsidRDefault="005F38B9">
      <w:pPr>
        <w:pStyle w:val="Corpodetexto"/>
        <w:spacing w:after="0" w:line="360" w:lineRule="auto"/>
        <w:ind w:left="3540"/>
        <w:rPr>
          <w:rFonts w:ascii="Arial" w:hAnsi="Arial" w:cs="Arial"/>
          <w:color w:val="000000" w:themeColor="text1"/>
        </w:rPr>
      </w:pPr>
      <w:ins w:id="621" w:author="victor.santos" w:date="2017-05-03T13:33:00Z">
        <w:r>
          <w:rPr>
            <w:rFonts w:ascii="Arial" w:hAnsi="Arial" w:cs="Arial"/>
            <w:color w:val="000000" w:themeColor="text1"/>
            <w:u w:val="single"/>
          </w:rPr>
          <w:t>Layout/Negócio</w:t>
        </w:r>
        <w:r w:rsidR="00C12993">
          <w:rPr>
            <w:rFonts w:ascii="Arial" w:hAnsi="Arial" w:cs="Arial"/>
            <w:color w:val="000000" w:themeColor="text1"/>
          </w:rPr>
          <w:t xml:space="preserve">: </w:t>
        </w:r>
        <w:r w:rsidR="00C12993" w:rsidRPr="000E184B">
          <w:rPr>
            <w:rFonts w:ascii="Arial" w:hAnsi="Arial" w:cs="Arial"/>
            <w:color w:val="000000" w:themeColor="text1"/>
          </w:rPr>
          <w:t>Linha</w:t>
        </w:r>
        <w:r w:rsidR="00C12993">
          <w:rPr>
            <w:rFonts w:ascii="Arial" w:hAnsi="Arial" w:cs="Arial"/>
            <w:color w:val="000000" w:themeColor="text1"/>
          </w:rPr>
          <w:t>;</w:t>
        </w:r>
        <w:r w:rsidR="00C12993" w:rsidRPr="00C12993">
          <w:rPr>
            <w:rFonts w:ascii="Arial" w:hAnsi="Arial" w:cs="Arial"/>
            <w:color w:val="000000" w:themeColor="text1"/>
          </w:rPr>
          <w:t xml:space="preserve"> </w:t>
        </w:r>
        <w:r w:rsidR="00C12993">
          <w:rPr>
            <w:rFonts w:ascii="Arial" w:hAnsi="Arial" w:cs="Arial"/>
            <w:color w:val="000000" w:themeColor="text1"/>
          </w:rPr>
          <w:t>Instalação;</w:t>
        </w:r>
        <w:r w:rsidR="00C12993" w:rsidRPr="00C12993">
          <w:rPr>
            <w:rFonts w:ascii="Arial" w:hAnsi="Arial" w:cs="Arial"/>
            <w:color w:val="000000" w:themeColor="text1"/>
          </w:rPr>
          <w:t xml:space="preserve"> </w:t>
        </w:r>
        <w:r w:rsidR="00C12993" w:rsidRPr="000E184B">
          <w:rPr>
            <w:rFonts w:ascii="Arial" w:hAnsi="Arial" w:cs="Arial"/>
            <w:color w:val="000000" w:themeColor="text1"/>
          </w:rPr>
          <w:t>Campo</w:t>
        </w:r>
      </w:ins>
      <w:ins w:id="622" w:author="victor.santos" w:date="2017-05-03T13:34:00Z">
        <w:r w:rsidR="00C12993">
          <w:rPr>
            <w:rFonts w:ascii="Arial" w:hAnsi="Arial" w:cs="Arial"/>
            <w:color w:val="000000" w:themeColor="text1"/>
          </w:rPr>
          <w:t>;</w:t>
        </w:r>
        <w:r w:rsidR="00C12993" w:rsidRPr="00C12993">
          <w:rPr>
            <w:rFonts w:ascii="Arial" w:hAnsi="Arial" w:cs="Arial"/>
            <w:color w:val="000000" w:themeColor="text1"/>
          </w:rPr>
          <w:t xml:space="preserve"> </w:t>
        </w:r>
        <w:r w:rsidR="00C12993" w:rsidRPr="000E184B">
          <w:rPr>
            <w:rFonts w:ascii="Arial" w:hAnsi="Arial" w:cs="Arial"/>
            <w:color w:val="000000" w:themeColor="text1"/>
          </w:rPr>
          <w:t>Valor</w:t>
        </w:r>
        <w:r w:rsidR="00C12993">
          <w:rPr>
            <w:rFonts w:ascii="Arial" w:hAnsi="Arial" w:cs="Arial"/>
            <w:color w:val="000000" w:themeColor="text1"/>
          </w:rPr>
          <w:t>;</w:t>
        </w:r>
        <w:r w:rsidR="00C12993" w:rsidRPr="00C12993">
          <w:rPr>
            <w:rFonts w:ascii="Arial" w:hAnsi="Arial" w:cs="Arial"/>
            <w:color w:val="000000" w:themeColor="text1"/>
          </w:rPr>
          <w:t xml:space="preserve"> </w:t>
        </w:r>
        <w:r w:rsidR="00C12993" w:rsidRPr="000E184B">
          <w:rPr>
            <w:rFonts w:ascii="Arial" w:hAnsi="Arial" w:cs="Arial"/>
            <w:color w:val="000000" w:themeColor="text1"/>
          </w:rPr>
          <w:t>Motivo</w:t>
        </w:r>
        <w:r w:rsidR="00C12993">
          <w:rPr>
            <w:rFonts w:ascii="Arial" w:hAnsi="Arial" w:cs="Arial"/>
            <w:color w:val="000000" w:themeColor="text1"/>
          </w:rPr>
          <w:t>;</w:t>
        </w:r>
        <w:r w:rsidR="00C12993" w:rsidRPr="00C12993">
          <w:rPr>
            <w:rFonts w:ascii="Arial" w:hAnsi="Arial" w:cs="Arial"/>
            <w:color w:val="000000" w:themeColor="text1"/>
          </w:rPr>
          <w:t xml:space="preserve"> </w:t>
        </w:r>
        <w:r w:rsidR="00C12993" w:rsidRPr="000E184B">
          <w:rPr>
            <w:rFonts w:ascii="Arial" w:hAnsi="Arial" w:cs="Arial"/>
            <w:color w:val="000000" w:themeColor="text1"/>
          </w:rPr>
          <w:t>Descrição</w:t>
        </w:r>
      </w:ins>
    </w:p>
    <w:p w:rsidR="00DB516F" w:rsidRPr="000E184B" w:rsidRDefault="00DB516F" w:rsidP="00DB516F">
      <w:pPr>
        <w:pStyle w:val="Corpodetexto"/>
        <w:spacing w:after="0" w:line="360" w:lineRule="auto"/>
        <w:ind w:left="1134"/>
        <w:rPr>
          <w:rFonts w:ascii="Arial" w:hAnsi="Arial" w:cs="Arial"/>
          <w:color w:val="000000" w:themeColor="text1"/>
        </w:rPr>
      </w:pPr>
    </w:p>
    <w:p w:rsidR="00DB516F" w:rsidRPr="000E184B" w:rsidRDefault="00DB516F" w:rsidP="00DB516F">
      <w:pPr>
        <w:pStyle w:val="Corpodetexto"/>
        <w:spacing w:after="0" w:line="360" w:lineRule="auto"/>
        <w:ind w:firstLine="131"/>
        <w:rPr>
          <w:rFonts w:ascii="Arial" w:hAnsi="Arial" w:cs="Arial"/>
          <w:b/>
          <w:color w:val="000000" w:themeColor="text1"/>
        </w:rPr>
      </w:pPr>
      <w:bookmarkStart w:id="623" w:name="RN_073"/>
      <w:r w:rsidRPr="000E184B">
        <w:rPr>
          <w:rFonts w:ascii="Arial" w:hAnsi="Arial" w:cs="Arial"/>
          <w:b/>
          <w:color w:val="000000" w:themeColor="text1"/>
        </w:rPr>
        <w:t xml:space="preserve">RN_073 </w:t>
      </w:r>
      <w:bookmarkEnd w:id="623"/>
      <w:r w:rsidRPr="000E184B">
        <w:rPr>
          <w:rFonts w:ascii="Arial" w:hAnsi="Arial" w:cs="Arial"/>
          <w:b/>
          <w:color w:val="000000" w:themeColor="text1"/>
        </w:rPr>
        <w:t>- Validações de arquivo</w:t>
      </w:r>
    </w:p>
    <w:p w:rsidR="00DB516F" w:rsidRPr="000E184B" w:rsidRDefault="00DB516F" w:rsidP="00DB516F">
      <w:pPr>
        <w:pStyle w:val="Corpodetexto"/>
        <w:spacing w:after="0" w:line="360" w:lineRule="auto"/>
        <w:ind w:left="1134"/>
        <w:rPr>
          <w:rFonts w:ascii="Arial" w:hAnsi="Arial" w:cs="Arial"/>
          <w:color w:val="000000" w:themeColor="text1"/>
        </w:rPr>
      </w:pPr>
      <w:r w:rsidRPr="000E184B">
        <w:rPr>
          <w:rFonts w:ascii="Arial" w:hAnsi="Arial" w:cs="Arial"/>
          <w:color w:val="000000" w:themeColor="text1"/>
        </w:rPr>
        <w:t>As validações de arquivo se baseiam em:</w:t>
      </w:r>
    </w:p>
    <w:p w:rsidR="00DB516F" w:rsidRDefault="00DB516F" w:rsidP="00DB516F">
      <w:pPr>
        <w:pStyle w:val="Corpodetexto"/>
        <w:numPr>
          <w:ilvl w:val="0"/>
          <w:numId w:val="38"/>
        </w:numPr>
        <w:spacing w:after="0" w:line="360" w:lineRule="auto"/>
        <w:rPr>
          <w:rFonts w:ascii="Arial" w:hAnsi="Arial" w:cs="Arial"/>
          <w:color w:val="000000" w:themeColor="text1"/>
        </w:rPr>
      </w:pPr>
      <w:r w:rsidRPr="000E184B">
        <w:rPr>
          <w:rFonts w:ascii="Arial" w:hAnsi="Arial" w:cs="Arial"/>
          <w:color w:val="000000" w:themeColor="text1"/>
        </w:rPr>
        <w:t>Tamanho; [</w:t>
      </w:r>
      <w:hyperlink w:anchor="RN_010" w:history="1">
        <w:r w:rsidRPr="000E184B">
          <w:rPr>
            <w:rStyle w:val="Hyperlink"/>
            <w:rFonts w:ascii="Arial" w:hAnsi="Arial" w:cs="Arial"/>
          </w:rPr>
          <w:t>RN_010</w:t>
        </w:r>
      </w:hyperlink>
      <w:r w:rsidRPr="000E184B">
        <w:rPr>
          <w:rFonts w:ascii="Arial" w:hAnsi="Arial" w:cs="Arial"/>
          <w:color w:val="000000" w:themeColor="text1"/>
        </w:rPr>
        <w:t>]</w:t>
      </w:r>
    </w:p>
    <w:p w:rsidR="00980897" w:rsidRDefault="00980897" w:rsidP="00980897">
      <w:pPr>
        <w:pStyle w:val="Corpodetexto"/>
        <w:numPr>
          <w:ilvl w:val="0"/>
          <w:numId w:val="38"/>
        </w:numPr>
        <w:spacing w:after="0" w:line="360" w:lineRule="auto"/>
        <w:rPr>
          <w:rFonts w:ascii="Arial" w:hAnsi="Arial" w:cs="Arial"/>
          <w:color w:val="000000" w:themeColor="text1"/>
        </w:rPr>
      </w:pPr>
      <w:r>
        <w:rPr>
          <w:rFonts w:ascii="Arial" w:hAnsi="Arial" w:cs="Arial"/>
          <w:color w:val="000000" w:themeColor="text1"/>
        </w:rPr>
        <w:t>Arquivo inválido.</w:t>
      </w:r>
    </w:p>
    <w:p w:rsidR="00336D36" w:rsidRPr="003C5221" w:rsidRDefault="00980897" w:rsidP="00A22583">
      <w:pPr>
        <w:pStyle w:val="Corpodetexto"/>
        <w:numPr>
          <w:ilvl w:val="1"/>
          <w:numId w:val="38"/>
        </w:numPr>
        <w:spacing w:after="0" w:line="360" w:lineRule="auto"/>
        <w:rPr>
          <w:rFonts w:ascii="Arial" w:hAnsi="Arial" w:cs="Arial"/>
          <w:color w:val="000000" w:themeColor="text1"/>
        </w:rPr>
      </w:pPr>
      <w:r>
        <w:rPr>
          <w:rFonts w:ascii="Arial" w:hAnsi="Arial" w:cs="Arial"/>
        </w:rPr>
        <w:t>A estrutura do arquivo deve ser composta por: cabeçalho (primeira linha), conteúdo (pelo menos uma linha) e rodapé (última linha), necessariamente nesta ordem. Caso esta regra seja violada, o sistema deve gerar um erro explicando o ocorrido.</w:t>
      </w:r>
    </w:p>
    <w:p w:rsidR="00D92715" w:rsidRPr="007F7943" w:rsidRDefault="003C5221">
      <w:pPr>
        <w:pStyle w:val="Corpodetexto"/>
        <w:numPr>
          <w:ilvl w:val="0"/>
          <w:numId w:val="38"/>
        </w:numPr>
        <w:spacing w:after="0" w:line="360" w:lineRule="auto"/>
        <w:rPr>
          <w:ins w:id="624" w:author="eric.giuliani" w:date="2017-07-20T16:00:00Z"/>
          <w:rFonts w:ascii="Arial" w:hAnsi="Arial" w:cs="Arial"/>
          <w:color w:val="000000" w:themeColor="text1"/>
          <w:rPrChange w:id="625" w:author="eric.giuliani" w:date="2017-07-20T16:00:00Z">
            <w:rPr>
              <w:ins w:id="626" w:author="eric.giuliani" w:date="2017-07-20T16:00:00Z"/>
              <w:rFonts w:ascii="Arial" w:hAnsi="Arial" w:cs="Arial"/>
            </w:rPr>
          </w:rPrChange>
        </w:rPr>
      </w:pPr>
      <w:r>
        <w:rPr>
          <w:rFonts w:ascii="Arial" w:hAnsi="Arial" w:cs="Arial"/>
        </w:rPr>
        <w:t>Dependência de arquivo [</w:t>
      </w:r>
      <w:hyperlink w:anchor="RN_146" w:history="1">
        <w:r w:rsidRPr="003C5221">
          <w:rPr>
            <w:rStyle w:val="Hyperlink"/>
            <w:rFonts w:ascii="Arial" w:hAnsi="Arial" w:cs="Arial"/>
          </w:rPr>
          <w:t>RN_146</w:t>
        </w:r>
      </w:hyperlink>
      <w:r>
        <w:rPr>
          <w:rFonts w:ascii="Arial" w:hAnsi="Arial" w:cs="Arial"/>
        </w:rPr>
        <w:t>]</w:t>
      </w:r>
    </w:p>
    <w:p w:rsidR="007F7943" w:rsidRDefault="007F7943" w:rsidP="007F7943">
      <w:pPr>
        <w:pStyle w:val="Corpodetexto"/>
        <w:numPr>
          <w:ilvl w:val="0"/>
          <w:numId w:val="38"/>
        </w:numPr>
        <w:spacing w:after="0" w:line="360" w:lineRule="auto"/>
        <w:rPr>
          <w:ins w:id="627" w:author="eric.giuliani" w:date="2017-07-20T16:00:00Z"/>
          <w:rFonts w:ascii="Arial" w:hAnsi="Arial" w:cs="Arial"/>
          <w:color w:val="000000" w:themeColor="text1"/>
        </w:rPr>
      </w:pPr>
      <w:ins w:id="628" w:author="eric.giuliani" w:date="2017-07-20T16:00:00Z">
        <w:r>
          <w:rPr>
            <w:rFonts w:ascii="Arial" w:hAnsi="Arial" w:cs="Arial"/>
            <w:color w:val="000000" w:themeColor="text1"/>
          </w:rPr>
          <w:t>Mês e Ano de apuração processado;</w:t>
        </w:r>
      </w:ins>
    </w:p>
    <w:p w:rsidR="007F7943" w:rsidRDefault="007F7943" w:rsidP="007F7943">
      <w:pPr>
        <w:pStyle w:val="Corpodetexto"/>
        <w:numPr>
          <w:ilvl w:val="1"/>
          <w:numId w:val="38"/>
        </w:numPr>
        <w:spacing w:after="0" w:line="360" w:lineRule="auto"/>
        <w:rPr>
          <w:ins w:id="629" w:author="eric.giuliani" w:date="2017-07-20T16:00:00Z"/>
          <w:rFonts w:ascii="Arial" w:hAnsi="Arial" w:cs="Arial"/>
          <w:color w:val="000000" w:themeColor="text1"/>
        </w:rPr>
      </w:pPr>
      <w:ins w:id="630" w:author="eric.giuliani" w:date="2017-07-20T16:00:00Z">
        <w:r>
          <w:rPr>
            <w:rFonts w:ascii="Arial" w:hAnsi="Arial" w:cs="Arial"/>
            <w:color w:val="000000" w:themeColor="text1"/>
          </w:rPr>
          <w:lastRenderedPageBreak/>
          <w:t>O sistema deve verificar se existe uma importação já realizada para o mês e ano de apuração informado no arquivo. Caso exista, o sistema não deverá prosseguir com a importação.</w:t>
        </w:r>
      </w:ins>
    </w:p>
    <w:p w:rsidR="007F7943" w:rsidDel="007F7943" w:rsidRDefault="007F7943">
      <w:pPr>
        <w:pStyle w:val="Corpodetexto"/>
        <w:numPr>
          <w:ilvl w:val="0"/>
          <w:numId w:val="38"/>
        </w:numPr>
        <w:spacing w:after="0" w:line="360" w:lineRule="auto"/>
        <w:rPr>
          <w:del w:id="631" w:author="eric.giuliani" w:date="2017-07-20T16:00:00Z"/>
          <w:rFonts w:ascii="Arial" w:hAnsi="Arial" w:cs="Arial"/>
          <w:color w:val="000000" w:themeColor="text1"/>
        </w:rPr>
      </w:pPr>
    </w:p>
    <w:p w:rsidR="00DB516F" w:rsidRPr="000E184B" w:rsidRDefault="00DB516F" w:rsidP="00DB516F">
      <w:pPr>
        <w:pStyle w:val="Corpodetexto"/>
        <w:spacing w:after="0" w:line="360" w:lineRule="auto"/>
        <w:ind w:left="1134"/>
        <w:rPr>
          <w:rFonts w:ascii="Arial" w:hAnsi="Arial" w:cs="Arial"/>
          <w:color w:val="000000" w:themeColor="text1"/>
        </w:rPr>
      </w:pPr>
      <w:r w:rsidRPr="000E184B">
        <w:rPr>
          <w:rFonts w:ascii="Arial" w:hAnsi="Arial" w:cs="Arial"/>
          <w:color w:val="000000" w:themeColor="text1"/>
        </w:rPr>
        <w:t xml:space="preserve">Caso algum dos itens acima esteja violado, o sistema deverá gerar </w:t>
      </w:r>
      <w:r w:rsidR="00B75619">
        <w:rPr>
          <w:rFonts w:ascii="Arial" w:hAnsi="Arial" w:cs="Arial"/>
          <w:color w:val="000000" w:themeColor="text1"/>
        </w:rPr>
        <w:t>um</w:t>
      </w:r>
      <w:r w:rsidRPr="000E184B">
        <w:rPr>
          <w:rFonts w:ascii="Arial" w:hAnsi="Arial" w:cs="Arial"/>
          <w:color w:val="000000" w:themeColor="text1"/>
        </w:rPr>
        <w:t xml:space="preserve"> arquivo com as inconsistências encontradas. [</w:t>
      </w:r>
      <w:hyperlink w:anchor="RN_072" w:history="1">
        <w:r w:rsidRPr="000E184B">
          <w:rPr>
            <w:rStyle w:val="Hyperlink"/>
            <w:rFonts w:ascii="Arial" w:hAnsi="Arial" w:cs="Arial"/>
          </w:rPr>
          <w:t>RN_072</w:t>
        </w:r>
      </w:hyperlink>
      <w:r w:rsidRPr="000E184B">
        <w:rPr>
          <w:rFonts w:ascii="Arial" w:hAnsi="Arial" w:cs="Arial"/>
          <w:color w:val="000000" w:themeColor="text1"/>
        </w:rPr>
        <w:t>]</w:t>
      </w:r>
    </w:p>
    <w:p w:rsidR="00DB516F" w:rsidRPr="000E184B" w:rsidRDefault="00DB516F" w:rsidP="00DB516F">
      <w:pPr>
        <w:pStyle w:val="Corpodetexto"/>
        <w:spacing w:after="0" w:line="360" w:lineRule="auto"/>
        <w:ind w:left="1134"/>
        <w:rPr>
          <w:rFonts w:ascii="Arial" w:hAnsi="Arial" w:cs="Arial"/>
          <w:color w:val="000000" w:themeColor="text1"/>
        </w:rPr>
      </w:pPr>
    </w:p>
    <w:p w:rsidR="00DB516F" w:rsidRPr="000E184B" w:rsidRDefault="00DB516F" w:rsidP="00DB516F">
      <w:pPr>
        <w:pStyle w:val="Corpodetexto"/>
        <w:spacing w:after="0" w:line="360" w:lineRule="auto"/>
        <w:ind w:firstLine="131"/>
        <w:rPr>
          <w:rFonts w:ascii="Arial" w:hAnsi="Arial" w:cs="Arial"/>
          <w:b/>
          <w:color w:val="000000" w:themeColor="text1"/>
        </w:rPr>
      </w:pPr>
      <w:bookmarkStart w:id="632" w:name="RN_074"/>
      <w:r w:rsidRPr="000E184B">
        <w:rPr>
          <w:rFonts w:ascii="Arial" w:hAnsi="Arial" w:cs="Arial"/>
          <w:b/>
          <w:color w:val="000000" w:themeColor="text1"/>
        </w:rPr>
        <w:t xml:space="preserve">RN_074 </w:t>
      </w:r>
      <w:bookmarkEnd w:id="632"/>
      <w:r w:rsidRPr="000E184B">
        <w:rPr>
          <w:rFonts w:ascii="Arial" w:hAnsi="Arial" w:cs="Arial"/>
          <w:b/>
          <w:color w:val="000000" w:themeColor="text1"/>
        </w:rPr>
        <w:t>- Validações e motivos de inconsistência</w:t>
      </w:r>
    </w:p>
    <w:p w:rsidR="00DB516F" w:rsidRPr="000E184B" w:rsidRDefault="00DB516F" w:rsidP="00DB516F">
      <w:pPr>
        <w:pStyle w:val="Corpodetexto"/>
        <w:spacing w:after="0" w:line="360" w:lineRule="auto"/>
        <w:ind w:left="1134"/>
        <w:rPr>
          <w:rFonts w:ascii="Arial" w:hAnsi="Arial" w:cs="Arial"/>
          <w:color w:val="000000" w:themeColor="text1"/>
        </w:rPr>
      </w:pPr>
      <w:r w:rsidRPr="000E184B">
        <w:rPr>
          <w:rFonts w:ascii="Arial" w:hAnsi="Arial" w:cs="Arial"/>
          <w:color w:val="000000" w:themeColor="text1"/>
        </w:rPr>
        <w:t>As descrições dos motivos de inconsistência devem respeitar o seguinte:</w:t>
      </w:r>
    </w:p>
    <w:tbl>
      <w:tblPr>
        <w:tblW w:w="0" w:type="auto"/>
        <w:tblInd w:w="1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842"/>
        <w:gridCol w:w="4320"/>
        <w:gridCol w:w="3714"/>
      </w:tblGrid>
      <w:tr w:rsidR="00DB516F" w:rsidRPr="000E184B" w:rsidTr="00540377">
        <w:trPr>
          <w:trHeight w:val="300"/>
        </w:trPr>
        <w:tc>
          <w:tcPr>
            <w:tcW w:w="0" w:type="auto"/>
            <w:shd w:val="clear" w:color="auto" w:fill="auto"/>
            <w:noWrap/>
            <w:vAlign w:val="bottom"/>
            <w:hideMark/>
          </w:tcPr>
          <w:p w:rsidR="00DB516F" w:rsidRPr="000E184B" w:rsidRDefault="00DB516F" w:rsidP="00FF73D8">
            <w:pPr>
              <w:widowControl/>
              <w:spacing w:line="240" w:lineRule="auto"/>
              <w:rPr>
                <w:rFonts w:ascii="Calibri" w:hAnsi="Calibri"/>
                <w:b/>
                <w:bCs/>
                <w:color w:val="000000"/>
                <w:sz w:val="22"/>
                <w:szCs w:val="22"/>
                <w:lang w:eastAsia="pt-BR"/>
              </w:rPr>
            </w:pPr>
            <w:r w:rsidRPr="000E184B">
              <w:rPr>
                <w:rFonts w:ascii="Calibri" w:hAnsi="Calibri"/>
                <w:b/>
                <w:bCs/>
                <w:color w:val="000000"/>
                <w:sz w:val="22"/>
                <w:szCs w:val="22"/>
                <w:lang w:eastAsia="pt-BR"/>
              </w:rPr>
              <w:t>Tipo</w:t>
            </w:r>
          </w:p>
        </w:tc>
        <w:tc>
          <w:tcPr>
            <w:tcW w:w="0" w:type="auto"/>
            <w:shd w:val="clear" w:color="auto" w:fill="auto"/>
            <w:noWrap/>
            <w:vAlign w:val="bottom"/>
            <w:hideMark/>
          </w:tcPr>
          <w:p w:rsidR="00DB516F" w:rsidRPr="000E184B" w:rsidRDefault="00DB516F" w:rsidP="00FF73D8">
            <w:pPr>
              <w:widowControl/>
              <w:spacing w:line="240" w:lineRule="auto"/>
              <w:rPr>
                <w:rFonts w:ascii="Calibri" w:hAnsi="Calibri"/>
                <w:b/>
                <w:bCs/>
                <w:color w:val="000000"/>
                <w:sz w:val="22"/>
                <w:szCs w:val="22"/>
                <w:lang w:eastAsia="pt-BR"/>
              </w:rPr>
            </w:pPr>
            <w:r w:rsidRPr="000E184B">
              <w:rPr>
                <w:rFonts w:ascii="Calibri" w:hAnsi="Calibri"/>
                <w:b/>
                <w:bCs/>
                <w:color w:val="000000"/>
                <w:sz w:val="22"/>
                <w:szCs w:val="22"/>
                <w:lang w:eastAsia="pt-BR"/>
              </w:rPr>
              <w:t>Motivo</w:t>
            </w:r>
          </w:p>
        </w:tc>
        <w:tc>
          <w:tcPr>
            <w:tcW w:w="0" w:type="auto"/>
            <w:shd w:val="clear" w:color="auto" w:fill="auto"/>
            <w:noWrap/>
            <w:vAlign w:val="bottom"/>
            <w:hideMark/>
          </w:tcPr>
          <w:p w:rsidR="00DB516F" w:rsidRPr="000E184B" w:rsidRDefault="00DB516F" w:rsidP="00FF73D8">
            <w:pPr>
              <w:widowControl/>
              <w:spacing w:line="240" w:lineRule="auto"/>
              <w:rPr>
                <w:rFonts w:ascii="Calibri" w:hAnsi="Calibri"/>
                <w:b/>
                <w:bCs/>
                <w:color w:val="000000"/>
                <w:sz w:val="22"/>
                <w:szCs w:val="22"/>
                <w:lang w:eastAsia="pt-BR"/>
              </w:rPr>
            </w:pPr>
            <w:r w:rsidRPr="000E184B">
              <w:rPr>
                <w:rFonts w:ascii="Calibri" w:hAnsi="Calibri"/>
                <w:b/>
                <w:bCs/>
                <w:color w:val="000000"/>
                <w:sz w:val="22"/>
                <w:szCs w:val="22"/>
                <w:lang w:eastAsia="pt-BR"/>
              </w:rPr>
              <w:t>Descrição</w:t>
            </w:r>
          </w:p>
        </w:tc>
      </w:tr>
      <w:tr w:rsidR="00DB516F" w:rsidRPr="000E184B" w:rsidTr="00540377">
        <w:trPr>
          <w:trHeight w:val="300"/>
        </w:trPr>
        <w:tc>
          <w:tcPr>
            <w:tcW w:w="0" w:type="auto"/>
            <w:shd w:val="clear" w:color="auto" w:fill="auto"/>
            <w:noWrap/>
            <w:vAlign w:val="bottom"/>
            <w:hideMark/>
          </w:tcPr>
          <w:p w:rsidR="00DB516F" w:rsidRPr="000E184B" w:rsidRDefault="00DB516F" w:rsidP="00FF73D8">
            <w:pPr>
              <w:widowControl/>
              <w:spacing w:line="240" w:lineRule="auto"/>
              <w:rPr>
                <w:rFonts w:ascii="Calibri" w:hAnsi="Calibri"/>
                <w:color w:val="000000"/>
                <w:sz w:val="22"/>
                <w:szCs w:val="22"/>
                <w:lang w:eastAsia="pt-BR"/>
              </w:rPr>
            </w:pPr>
            <w:r w:rsidRPr="000E184B">
              <w:rPr>
                <w:rFonts w:ascii="Calibri" w:hAnsi="Calibri"/>
                <w:color w:val="000000"/>
                <w:sz w:val="22"/>
                <w:szCs w:val="22"/>
                <w:lang w:eastAsia="pt-BR"/>
              </w:rPr>
              <w:t>Arquivo</w:t>
            </w:r>
          </w:p>
        </w:tc>
        <w:tc>
          <w:tcPr>
            <w:tcW w:w="0" w:type="auto"/>
            <w:shd w:val="clear" w:color="auto" w:fill="auto"/>
            <w:noWrap/>
            <w:vAlign w:val="bottom"/>
            <w:hideMark/>
          </w:tcPr>
          <w:p w:rsidR="00DB516F" w:rsidRPr="000E184B" w:rsidRDefault="00DB516F" w:rsidP="00FF73D8">
            <w:pPr>
              <w:widowControl/>
              <w:spacing w:line="240" w:lineRule="auto"/>
              <w:rPr>
                <w:rFonts w:ascii="Calibri" w:hAnsi="Calibri"/>
                <w:color w:val="000000"/>
                <w:sz w:val="22"/>
                <w:szCs w:val="22"/>
                <w:lang w:eastAsia="pt-BR"/>
              </w:rPr>
            </w:pPr>
            <w:r w:rsidRPr="000E184B">
              <w:rPr>
                <w:rFonts w:ascii="Calibri" w:hAnsi="Calibri"/>
                <w:color w:val="000000"/>
                <w:sz w:val="22"/>
                <w:szCs w:val="22"/>
                <w:lang w:eastAsia="pt-BR"/>
              </w:rPr>
              <w:t>Tamanho</w:t>
            </w:r>
          </w:p>
        </w:tc>
        <w:tc>
          <w:tcPr>
            <w:tcW w:w="0" w:type="auto"/>
            <w:shd w:val="clear" w:color="auto" w:fill="auto"/>
            <w:noWrap/>
            <w:vAlign w:val="bottom"/>
            <w:hideMark/>
          </w:tcPr>
          <w:p w:rsidR="00DB516F" w:rsidRPr="000E184B" w:rsidRDefault="00DB516F" w:rsidP="00FF73D8">
            <w:pPr>
              <w:widowControl/>
              <w:spacing w:line="240" w:lineRule="auto"/>
              <w:rPr>
                <w:rFonts w:ascii="Calibri" w:hAnsi="Calibri"/>
                <w:color w:val="000000"/>
                <w:sz w:val="22"/>
                <w:szCs w:val="22"/>
                <w:lang w:eastAsia="pt-BR"/>
              </w:rPr>
            </w:pPr>
            <w:r w:rsidRPr="000E184B">
              <w:rPr>
                <w:rFonts w:ascii="Calibri" w:hAnsi="Calibri"/>
                <w:color w:val="000000"/>
                <w:sz w:val="22"/>
                <w:szCs w:val="22"/>
                <w:lang w:eastAsia="pt-BR"/>
              </w:rPr>
              <w:t>[</w:t>
            </w:r>
            <w:hyperlink w:anchor="MS_007" w:history="1">
              <w:r w:rsidRPr="000E184B">
                <w:rPr>
                  <w:rStyle w:val="Hyperlink"/>
                  <w:rFonts w:ascii="Calibri" w:hAnsi="Calibri"/>
                  <w:sz w:val="22"/>
                  <w:szCs w:val="22"/>
                  <w:lang w:eastAsia="pt-BR"/>
                </w:rPr>
                <w:t>MS_007</w:t>
              </w:r>
            </w:hyperlink>
            <w:r w:rsidRPr="000E184B">
              <w:rPr>
                <w:rFonts w:ascii="Calibri" w:hAnsi="Calibri"/>
                <w:color w:val="000000"/>
                <w:sz w:val="22"/>
                <w:szCs w:val="22"/>
                <w:lang w:eastAsia="pt-BR"/>
              </w:rPr>
              <w:t>]</w:t>
            </w:r>
          </w:p>
        </w:tc>
      </w:tr>
      <w:tr w:rsidR="00C66451" w:rsidRPr="000E184B" w:rsidTr="00540377">
        <w:trPr>
          <w:trHeight w:val="300"/>
        </w:trPr>
        <w:tc>
          <w:tcPr>
            <w:tcW w:w="0" w:type="auto"/>
            <w:shd w:val="clear" w:color="auto" w:fill="auto"/>
            <w:noWrap/>
            <w:vAlign w:val="bottom"/>
            <w:hideMark/>
          </w:tcPr>
          <w:p w:rsidR="00C66451" w:rsidRPr="000E184B" w:rsidRDefault="00C66451" w:rsidP="00FF73D8">
            <w:pPr>
              <w:widowControl/>
              <w:spacing w:line="240" w:lineRule="auto"/>
              <w:rPr>
                <w:rFonts w:ascii="Calibri" w:hAnsi="Calibri"/>
                <w:color w:val="000000"/>
                <w:sz w:val="22"/>
                <w:szCs w:val="22"/>
                <w:lang w:eastAsia="pt-BR"/>
              </w:rPr>
            </w:pPr>
            <w:r>
              <w:rPr>
                <w:rFonts w:ascii="Calibri" w:hAnsi="Calibri"/>
                <w:color w:val="000000"/>
                <w:sz w:val="22"/>
                <w:szCs w:val="22"/>
                <w:lang w:eastAsia="pt-BR"/>
              </w:rPr>
              <w:t>Arquivo</w:t>
            </w:r>
          </w:p>
        </w:tc>
        <w:tc>
          <w:tcPr>
            <w:tcW w:w="0" w:type="auto"/>
            <w:shd w:val="clear" w:color="auto" w:fill="auto"/>
            <w:noWrap/>
            <w:vAlign w:val="bottom"/>
            <w:hideMark/>
          </w:tcPr>
          <w:p w:rsidR="00C66451" w:rsidRPr="000E184B" w:rsidRDefault="00C66451" w:rsidP="00FF73D8">
            <w:pPr>
              <w:widowControl/>
              <w:spacing w:line="240" w:lineRule="auto"/>
              <w:rPr>
                <w:rFonts w:ascii="Calibri" w:hAnsi="Calibri"/>
                <w:color w:val="000000"/>
                <w:sz w:val="22"/>
                <w:szCs w:val="22"/>
                <w:lang w:eastAsia="pt-BR"/>
              </w:rPr>
            </w:pPr>
            <w:r>
              <w:rPr>
                <w:rFonts w:ascii="Calibri" w:hAnsi="Calibri"/>
                <w:color w:val="000000"/>
                <w:sz w:val="22"/>
                <w:szCs w:val="22"/>
                <w:lang w:eastAsia="pt-BR"/>
              </w:rPr>
              <w:t>Arquivo Inválido</w:t>
            </w:r>
          </w:p>
        </w:tc>
        <w:tc>
          <w:tcPr>
            <w:tcW w:w="0" w:type="auto"/>
            <w:shd w:val="clear" w:color="auto" w:fill="auto"/>
            <w:noWrap/>
            <w:vAlign w:val="bottom"/>
            <w:hideMark/>
          </w:tcPr>
          <w:p w:rsidR="00906118" w:rsidRPr="00315FAA" w:rsidRDefault="00536EF8" w:rsidP="00FF73D8">
            <w:pPr>
              <w:widowControl/>
              <w:spacing w:line="240" w:lineRule="auto"/>
              <w:rPr>
                <w:rFonts w:asciiTheme="minorHAnsi" w:hAnsiTheme="minorHAnsi" w:cstheme="minorHAnsi"/>
                <w:color w:val="000000"/>
                <w:sz w:val="22"/>
                <w:szCs w:val="22"/>
                <w:lang w:eastAsia="pt-BR"/>
              </w:rPr>
            </w:pPr>
            <w:ins w:id="633" w:author="lais.garcia" w:date="2017-07-13T14:31:00Z">
              <w:r>
                <w:rPr>
                  <w:rFonts w:asciiTheme="minorHAnsi" w:hAnsiTheme="minorHAnsi" w:cstheme="minorHAnsi"/>
                  <w:color w:val="000000"/>
                  <w:sz w:val="22"/>
                  <w:szCs w:val="22"/>
                  <w:lang w:eastAsia="pt-BR"/>
                </w:rPr>
                <w:t xml:space="preserve">Baixa Renda </w:t>
              </w:r>
            </w:ins>
            <w:ins w:id="634" w:author="lais.garcia" w:date="2017-07-13T14:32:00Z">
              <w:r>
                <w:rPr>
                  <w:rFonts w:asciiTheme="minorHAnsi" w:hAnsiTheme="minorHAnsi" w:cstheme="minorHAnsi"/>
                  <w:color w:val="000000"/>
                  <w:sz w:val="22"/>
                  <w:szCs w:val="22"/>
                  <w:lang w:eastAsia="pt-BR"/>
                </w:rPr>
                <w:t>(</w:t>
              </w:r>
            </w:ins>
            <w:r w:rsidR="005472E8" w:rsidRPr="005472E8">
              <w:rPr>
                <w:rFonts w:asciiTheme="minorHAnsi" w:hAnsiTheme="minorHAnsi" w:cstheme="minorHAnsi"/>
                <w:color w:val="000000"/>
                <w:sz w:val="22"/>
                <w:szCs w:val="22"/>
                <w:lang w:eastAsia="pt-BR"/>
              </w:rPr>
              <w:t>SMADS</w:t>
            </w:r>
            <w:ins w:id="635" w:author="lais.garcia" w:date="2017-07-13T14:32:00Z">
              <w:r>
                <w:rPr>
                  <w:rFonts w:asciiTheme="minorHAnsi" w:hAnsiTheme="minorHAnsi" w:cstheme="minorHAnsi"/>
                  <w:color w:val="000000"/>
                  <w:sz w:val="22"/>
                  <w:szCs w:val="22"/>
                  <w:lang w:eastAsia="pt-BR"/>
                </w:rPr>
                <w:t>)</w:t>
              </w:r>
            </w:ins>
            <w:r w:rsidR="005472E8" w:rsidRPr="005472E8">
              <w:rPr>
                <w:rFonts w:asciiTheme="minorHAnsi" w:hAnsiTheme="minorHAnsi" w:cstheme="minorHAnsi"/>
                <w:color w:val="000000"/>
                <w:sz w:val="22"/>
                <w:szCs w:val="22"/>
                <w:lang w:eastAsia="pt-BR"/>
              </w:rPr>
              <w:t>/ILUME: [</w:t>
            </w:r>
            <w:hyperlink w:anchor="MS_038" w:history="1">
              <w:r w:rsidR="005472E8" w:rsidRPr="005472E8">
                <w:rPr>
                  <w:rStyle w:val="Hyperlink"/>
                  <w:rFonts w:asciiTheme="minorHAnsi" w:hAnsiTheme="minorHAnsi" w:cstheme="minorHAnsi"/>
                  <w:sz w:val="22"/>
                  <w:szCs w:val="22"/>
                </w:rPr>
                <w:t>MS_038</w:t>
              </w:r>
            </w:hyperlink>
            <w:r w:rsidR="00315FAA">
              <w:rPr>
                <w:rFonts w:asciiTheme="minorHAnsi" w:hAnsiTheme="minorHAnsi" w:cstheme="minorHAnsi"/>
                <w:color w:val="000000"/>
                <w:sz w:val="22"/>
                <w:szCs w:val="22"/>
                <w:lang w:eastAsia="pt-BR"/>
              </w:rPr>
              <w:t>]</w:t>
            </w:r>
          </w:p>
          <w:p w:rsidR="00C66451" w:rsidRPr="00315FAA" w:rsidRDefault="005472E8" w:rsidP="00FF73D8">
            <w:pPr>
              <w:widowControl/>
              <w:spacing w:line="240" w:lineRule="auto"/>
              <w:rPr>
                <w:rFonts w:asciiTheme="minorHAnsi" w:hAnsiTheme="minorHAnsi" w:cstheme="minorHAnsi"/>
                <w:color w:val="000000"/>
                <w:sz w:val="22"/>
                <w:szCs w:val="22"/>
                <w:lang w:eastAsia="pt-BR"/>
              </w:rPr>
            </w:pPr>
            <w:r w:rsidRPr="005472E8">
              <w:rPr>
                <w:rFonts w:asciiTheme="minorHAnsi" w:hAnsiTheme="minorHAnsi" w:cstheme="minorHAnsi"/>
                <w:color w:val="000000"/>
                <w:sz w:val="22"/>
                <w:szCs w:val="22"/>
                <w:lang w:eastAsia="pt-BR"/>
              </w:rPr>
              <w:t>Demais: [</w:t>
            </w:r>
            <w:hyperlink w:anchor="MS_018" w:history="1">
              <w:r w:rsidR="000826DD">
                <w:rPr>
                  <w:rStyle w:val="Hyperlink"/>
                  <w:rFonts w:asciiTheme="minorHAnsi" w:hAnsiTheme="minorHAnsi" w:cstheme="minorHAnsi"/>
                  <w:sz w:val="22"/>
                  <w:szCs w:val="22"/>
                  <w:lang w:eastAsia="pt-BR"/>
                </w:rPr>
                <w:t>MS_018</w:t>
              </w:r>
            </w:hyperlink>
            <w:r w:rsidRPr="005472E8">
              <w:rPr>
                <w:rFonts w:asciiTheme="minorHAnsi" w:hAnsiTheme="minorHAnsi" w:cstheme="minorHAnsi"/>
                <w:color w:val="000000"/>
                <w:sz w:val="22"/>
                <w:szCs w:val="22"/>
                <w:lang w:eastAsia="pt-BR"/>
              </w:rPr>
              <w:t>]</w:t>
            </w:r>
          </w:p>
        </w:tc>
      </w:tr>
      <w:tr w:rsidR="00C75EBF" w:rsidRPr="000E184B" w:rsidTr="00540377">
        <w:trPr>
          <w:trHeight w:val="300"/>
        </w:trPr>
        <w:tc>
          <w:tcPr>
            <w:tcW w:w="0" w:type="auto"/>
            <w:shd w:val="clear" w:color="auto" w:fill="auto"/>
            <w:noWrap/>
            <w:vAlign w:val="bottom"/>
            <w:hideMark/>
          </w:tcPr>
          <w:p w:rsidR="00C75EBF" w:rsidRDefault="00C75EBF" w:rsidP="00FF73D8">
            <w:pPr>
              <w:widowControl/>
              <w:spacing w:line="240" w:lineRule="auto"/>
              <w:rPr>
                <w:rFonts w:ascii="Calibri" w:hAnsi="Calibri"/>
                <w:color w:val="000000"/>
                <w:sz w:val="22"/>
                <w:szCs w:val="22"/>
                <w:lang w:eastAsia="pt-BR"/>
              </w:rPr>
            </w:pPr>
            <w:r>
              <w:rPr>
                <w:rFonts w:ascii="Calibri" w:hAnsi="Calibri"/>
                <w:color w:val="000000"/>
                <w:sz w:val="22"/>
                <w:szCs w:val="22"/>
                <w:lang w:eastAsia="pt-BR"/>
              </w:rPr>
              <w:t>Arquivo</w:t>
            </w:r>
          </w:p>
        </w:tc>
        <w:tc>
          <w:tcPr>
            <w:tcW w:w="0" w:type="auto"/>
            <w:shd w:val="clear" w:color="auto" w:fill="auto"/>
            <w:noWrap/>
            <w:vAlign w:val="bottom"/>
            <w:hideMark/>
          </w:tcPr>
          <w:p w:rsidR="004F3505" w:rsidRDefault="00C75EBF">
            <w:pPr>
              <w:widowControl/>
              <w:spacing w:line="240" w:lineRule="auto"/>
              <w:rPr>
                <w:rFonts w:ascii="Calibri" w:hAnsi="Calibri"/>
                <w:color w:val="000000"/>
                <w:sz w:val="22"/>
                <w:szCs w:val="22"/>
                <w:lang w:eastAsia="pt-BR"/>
              </w:rPr>
            </w:pPr>
            <w:r>
              <w:rPr>
                <w:rFonts w:ascii="Calibri" w:hAnsi="Calibri"/>
                <w:color w:val="000000"/>
                <w:sz w:val="22"/>
                <w:szCs w:val="22"/>
                <w:lang w:eastAsia="pt-BR"/>
              </w:rPr>
              <w:t>Dependência de arquivo</w:t>
            </w:r>
          </w:p>
        </w:tc>
        <w:tc>
          <w:tcPr>
            <w:tcW w:w="0" w:type="auto"/>
            <w:shd w:val="clear" w:color="auto" w:fill="auto"/>
            <w:noWrap/>
            <w:vAlign w:val="bottom"/>
            <w:hideMark/>
          </w:tcPr>
          <w:p w:rsidR="00C75EBF" w:rsidRPr="0085471A" w:rsidRDefault="00C75EBF" w:rsidP="00FF73D8">
            <w:pPr>
              <w:widowControl/>
              <w:spacing w:line="240" w:lineRule="auto"/>
              <w:rPr>
                <w:rFonts w:asciiTheme="minorHAnsi" w:hAnsiTheme="minorHAnsi" w:cstheme="minorHAnsi"/>
                <w:color w:val="000000"/>
                <w:sz w:val="22"/>
                <w:szCs w:val="22"/>
                <w:lang w:eastAsia="pt-BR"/>
              </w:rPr>
            </w:pPr>
            <w:r>
              <w:rPr>
                <w:rFonts w:asciiTheme="minorHAnsi" w:hAnsiTheme="minorHAnsi" w:cstheme="minorHAnsi"/>
                <w:color w:val="000000"/>
                <w:sz w:val="22"/>
                <w:szCs w:val="22"/>
                <w:lang w:eastAsia="pt-BR"/>
              </w:rPr>
              <w:t>[</w:t>
            </w:r>
            <w:hyperlink w:anchor="MS_056" w:history="1">
              <w:r w:rsidR="003C5221" w:rsidRPr="003C5221">
                <w:rPr>
                  <w:rStyle w:val="Hyperlink"/>
                  <w:rFonts w:asciiTheme="minorHAnsi" w:hAnsiTheme="minorHAnsi" w:cstheme="minorHAnsi"/>
                  <w:sz w:val="22"/>
                  <w:szCs w:val="22"/>
                  <w:lang w:eastAsia="pt-BR"/>
                </w:rPr>
                <w:t>MS_056</w:t>
              </w:r>
            </w:hyperlink>
            <w:r w:rsidR="003C5221">
              <w:rPr>
                <w:rFonts w:asciiTheme="minorHAnsi" w:hAnsiTheme="minorHAnsi" w:cstheme="minorHAnsi"/>
                <w:color w:val="000000"/>
                <w:sz w:val="22"/>
                <w:szCs w:val="22"/>
                <w:lang w:eastAsia="pt-BR"/>
              </w:rPr>
              <w:t>]</w:t>
            </w:r>
          </w:p>
        </w:tc>
      </w:tr>
      <w:tr w:rsidR="00DB1233" w:rsidRPr="000E184B" w:rsidTr="00540377">
        <w:trPr>
          <w:trHeight w:val="300"/>
          <w:ins w:id="636" w:author="eric.giuliani" w:date="2017-07-20T16:11:00Z"/>
        </w:trPr>
        <w:tc>
          <w:tcPr>
            <w:tcW w:w="0" w:type="auto"/>
            <w:shd w:val="clear" w:color="auto" w:fill="auto"/>
            <w:noWrap/>
            <w:vAlign w:val="bottom"/>
            <w:hideMark/>
          </w:tcPr>
          <w:p w:rsidR="00DB1233" w:rsidRDefault="00DB1233" w:rsidP="00FF73D8">
            <w:pPr>
              <w:widowControl/>
              <w:spacing w:line="240" w:lineRule="auto"/>
              <w:rPr>
                <w:ins w:id="637" w:author="eric.giuliani" w:date="2017-07-20T16:11:00Z"/>
                <w:rFonts w:ascii="Calibri" w:hAnsi="Calibri"/>
                <w:color w:val="000000"/>
                <w:sz w:val="22"/>
                <w:szCs w:val="22"/>
                <w:lang w:eastAsia="pt-BR"/>
              </w:rPr>
            </w:pPr>
            <w:ins w:id="638" w:author="eric.giuliani" w:date="2017-07-20T16:11:00Z">
              <w:r>
                <w:rPr>
                  <w:rFonts w:ascii="Calibri" w:hAnsi="Calibri"/>
                  <w:color w:val="000000"/>
                  <w:sz w:val="22"/>
                  <w:szCs w:val="22"/>
                  <w:lang w:eastAsia="pt-BR"/>
                </w:rPr>
                <w:t>Arquivo</w:t>
              </w:r>
            </w:ins>
          </w:p>
        </w:tc>
        <w:tc>
          <w:tcPr>
            <w:tcW w:w="0" w:type="auto"/>
            <w:shd w:val="clear" w:color="auto" w:fill="auto"/>
            <w:noWrap/>
            <w:vAlign w:val="bottom"/>
            <w:hideMark/>
          </w:tcPr>
          <w:p w:rsidR="00DB1233" w:rsidRDefault="00210B41">
            <w:pPr>
              <w:widowControl/>
              <w:spacing w:line="240" w:lineRule="auto"/>
              <w:rPr>
                <w:ins w:id="639" w:author="eric.giuliani" w:date="2017-07-20T16:11:00Z"/>
                <w:rFonts w:ascii="Calibri" w:hAnsi="Calibri"/>
                <w:color w:val="000000"/>
                <w:sz w:val="22"/>
                <w:szCs w:val="22"/>
                <w:lang w:eastAsia="pt-BR"/>
              </w:rPr>
            </w:pPr>
            <w:ins w:id="640" w:author="eric.giuliani" w:date="2017-07-20T16:11:00Z">
              <w:r w:rsidRPr="00210B41">
                <w:rPr>
                  <w:rFonts w:ascii="Calibri" w:hAnsi="Calibri"/>
                  <w:color w:val="000000"/>
                  <w:sz w:val="22"/>
                  <w:szCs w:val="22"/>
                  <w:lang w:eastAsia="pt-BR"/>
                  <w:rPrChange w:id="641" w:author="eric.giuliani" w:date="2017-07-20T16:11:00Z">
                    <w:rPr>
                      <w:rFonts w:ascii="Arial" w:hAnsi="Arial" w:cs="Arial"/>
                      <w:color w:val="000000" w:themeColor="text1"/>
                      <w:u w:val="single"/>
                    </w:rPr>
                  </w:rPrChange>
                </w:rPr>
                <w:t>Mês e Ano de apuração processado</w:t>
              </w:r>
            </w:ins>
          </w:p>
        </w:tc>
        <w:tc>
          <w:tcPr>
            <w:tcW w:w="0" w:type="auto"/>
            <w:shd w:val="clear" w:color="auto" w:fill="auto"/>
            <w:noWrap/>
            <w:vAlign w:val="bottom"/>
            <w:hideMark/>
          </w:tcPr>
          <w:p w:rsidR="00DB1233" w:rsidRDefault="00DB1233" w:rsidP="00FF73D8">
            <w:pPr>
              <w:widowControl/>
              <w:spacing w:line="240" w:lineRule="auto"/>
              <w:rPr>
                <w:ins w:id="642" w:author="eric.giuliani" w:date="2017-07-20T16:11:00Z"/>
                <w:rFonts w:asciiTheme="minorHAnsi" w:hAnsiTheme="minorHAnsi" w:cstheme="minorHAnsi"/>
                <w:color w:val="000000"/>
                <w:sz w:val="22"/>
                <w:szCs w:val="22"/>
                <w:lang w:eastAsia="pt-BR"/>
              </w:rPr>
            </w:pPr>
            <w:ins w:id="643" w:author="eric.giuliani" w:date="2017-07-20T16:12:00Z">
              <w:r>
                <w:rPr>
                  <w:rFonts w:asciiTheme="minorHAnsi" w:hAnsiTheme="minorHAnsi" w:cstheme="minorHAnsi"/>
                  <w:color w:val="000000"/>
                  <w:sz w:val="22"/>
                  <w:szCs w:val="22"/>
                  <w:lang w:eastAsia="pt-BR"/>
                </w:rPr>
                <w:t>[</w:t>
              </w:r>
              <w:r w:rsidR="00210B41">
                <w:rPr>
                  <w:rFonts w:asciiTheme="minorHAnsi" w:hAnsiTheme="minorHAnsi" w:cstheme="minorHAnsi"/>
                  <w:color w:val="000000"/>
                  <w:sz w:val="22"/>
                  <w:szCs w:val="22"/>
                  <w:lang w:eastAsia="pt-BR"/>
                </w:rPr>
                <w:fldChar w:fldCharType="begin"/>
              </w:r>
              <w:r>
                <w:rPr>
                  <w:rFonts w:asciiTheme="minorHAnsi" w:hAnsiTheme="minorHAnsi" w:cstheme="minorHAnsi"/>
                  <w:color w:val="000000"/>
                  <w:sz w:val="22"/>
                  <w:szCs w:val="22"/>
                  <w:lang w:eastAsia="pt-BR"/>
                </w:rPr>
                <w:instrText xml:space="preserve"> HYPERLINK  \l "MS_066" </w:instrText>
              </w:r>
              <w:r w:rsidR="00210B41">
                <w:rPr>
                  <w:rFonts w:asciiTheme="minorHAnsi" w:hAnsiTheme="minorHAnsi" w:cstheme="minorHAnsi"/>
                  <w:color w:val="000000"/>
                  <w:sz w:val="22"/>
                  <w:szCs w:val="22"/>
                  <w:lang w:eastAsia="pt-BR"/>
                </w:rPr>
                <w:fldChar w:fldCharType="separate"/>
              </w:r>
              <w:r w:rsidRPr="00DB1233">
                <w:rPr>
                  <w:rStyle w:val="Hyperlink"/>
                  <w:rFonts w:asciiTheme="minorHAnsi" w:hAnsiTheme="minorHAnsi" w:cstheme="minorHAnsi"/>
                  <w:sz w:val="22"/>
                  <w:szCs w:val="22"/>
                  <w:lang w:eastAsia="pt-BR"/>
                </w:rPr>
                <w:t>MS_066</w:t>
              </w:r>
              <w:r w:rsidR="00210B41">
                <w:rPr>
                  <w:rFonts w:asciiTheme="minorHAnsi" w:hAnsiTheme="minorHAnsi" w:cstheme="minorHAnsi"/>
                  <w:color w:val="000000"/>
                  <w:sz w:val="22"/>
                  <w:szCs w:val="22"/>
                  <w:lang w:eastAsia="pt-BR"/>
                </w:rPr>
                <w:fldChar w:fldCharType="end"/>
              </w:r>
              <w:r>
                <w:rPr>
                  <w:rFonts w:asciiTheme="minorHAnsi" w:hAnsiTheme="minorHAnsi" w:cstheme="minorHAnsi"/>
                  <w:color w:val="000000"/>
                  <w:sz w:val="22"/>
                  <w:szCs w:val="22"/>
                  <w:lang w:eastAsia="pt-BR"/>
                </w:rPr>
                <w:t>]</w:t>
              </w:r>
            </w:ins>
          </w:p>
        </w:tc>
      </w:tr>
      <w:tr w:rsidR="00315FAA" w:rsidRPr="000E184B" w:rsidTr="00540377">
        <w:trPr>
          <w:trHeight w:val="300"/>
        </w:trPr>
        <w:tc>
          <w:tcPr>
            <w:tcW w:w="0" w:type="auto"/>
            <w:shd w:val="clear" w:color="auto" w:fill="auto"/>
            <w:noWrap/>
            <w:vAlign w:val="bottom"/>
            <w:hideMark/>
          </w:tcPr>
          <w:p w:rsidR="00315FAA" w:rsidRPr="000E184B" w:rsidRDefault="00315FAA" w:rsidP="00FF73D8">
            <w:pPr>
              <w:widowControl/>
              <w:spacing w:line="240" w:lineRule="auto"/>
              <w:rPr>
                <w:rFonts w:ascii="Calibri" w:hAnsi="Calibri"/>
                <w:color w:val="000000"/>
                <w:sz w:val="22"/>
                <w:szCs w:val="22"/>
                <w:lang w:eastAsia="pt-BR"/>
              </w:rPr>
            </w:pPr>
            <w:r>
              <w:rPr>
                <w:rFonts w:ascii="Calibri" w:hAnsi="Calibri"/>
                <w:color w:val="000000"/>
                <w:sz w:val="22"/>
                <w:szCs w:val="22"/>
                <w:lang w:eastAsia="pt-BR"/>
              </w:rPr>
              <w:t>Layout</w:t>
            </w:r>
          </w:p>
        </w:tc>
        <w:tc>
          <w:tcPr>
            <w:tcW w:w="0" w:type="auto"/>
            <w:shd w:val="clear" w:color="auto" w:fill="auto"/>
            <w:noWrap/>
            <w:vAlign w:val="bottom"/>
            <w:hideMark/>
          </w:tcPr>
          <w:p w:rsidR="00315FAA" w:rsidRPr="000E184B" w:rsidRDefault="00210B41" w:rsidP="00FF73D8">
            <w:pPr>
              <w:widowControl/>
              <w:spacing w:line="240" w:lineRule="auto"/>
              <w:rPr>
                <w:rFonts w:ascii="Calibri" w:hAnsi="Calibri"/>
                <w:color w:val="000000"/>
                <w:sz w:val="22"/>
                <w:szCs w:val="22"/>
                <w:lang w:eastAsia="pt-BR"/>
              </w:rPr>
            </w:pPr>
            <w:r w:rsidRPr="00210B41">
              <w:rPr>
                <w:rFonts w:ascii="Calibri" w:hAnsi="Calibri"/>
                <w:color w:val="000000"/>
                <w:sz w:val="22"/>
                <w:szCs w:val="22"/>
                <w:lang w:eastAsia="pt-BR"/>
                <w:rPrChange w:id="644" w:author="eric.giuliani" w:date="2017-07-20T16:11:00Z">
                  <w:rPr>
                    <w:rFonts w:ascii="Arial" w:hAnsi="Arial" w:cs="Arial"/>
                    <w:color w:val="000000" w:themeColor="text1"/>
                    <w:u w:val="single"/>
                  </w:rPr>
                </w:rPrChange>
              </w:rPr>
              <w:t>Quantidade de registro x quantidade do footer</w:t>
            </w:r>
          </w:p>
        </w:tc>
        <w:tc>
          <w:tcPr>
            <w:tcW w:w="0" w:type="auto"/>
            <w:shd w:val="clear" w:color="auto" w:fill="auto"/>
            <w:noWrap/>
            <w:vAlign w:val="bottom"/>
            <w:hideMark/>
          </w:tcPr>
          <w:p w:rsidR="0029125D" w:rsidRDefault="00315FAA">
            <w:pPr>
              <w:widowControl/>
              <w:spacing w:line="240" w:lineRule="auto"/>
              <w:rPr>
                <w:rFonts w:asciiTheme="minorHAnsi" w:hAnsiTheme="minorHAnsi" w:cstheme="minorHAnsi"/>
                <w:color w:val="000000"/>
                <w:sz w:val="22"/>
                <w:szCs w:val="22"/>
                <w:lang w:eastAsia="pt-BR"/>
              </w:rPr>
            </w:pPr>
            <w:r>
              <w:rPr>
                <w:rFonts w:asciiTheme="minorHAnsi" w:hAnsiTheme="minorHAnsi" w:cstheme="minorHAnsi"/>
                <w:color w:val="000000"/>
                <w:sz w:val="22"/>
                <w:szCs w:val="22"/>
                <w:lang w:eastAsia="pt-BR"/>
              </w:rPr>
              <w:t>[</w:t>
            </w:r>
            <w:hyperlink w:anchor="MS_026" w:history="1">
              <w:r w:rsidRPr="00315FAA">
                <w:rPr>
                  <w:rStyle w:val="Hyperlink"/>
                  <w:rFonts w:asciiTheme="minorHAnsi" w:hAnsiTheme="minorHAnsi" w:cstheme="minorHAnsi"/>
                  <w:sz w:val="22"/>
                  <w:szCs w:val="22"/>
                  <w:lang w:eastAsia="pt-BR"/>
                </w:rPr>
                <w:t>MS_026</w:t>
              </w:r>
            </w:hyperlink>
            <w:r>
              <w:rPr>
                <w:rFonts w:asciiTheme="minorHAnsi" w:hAnsiTheme="minorHAnsi" w:cstheme="minorHAnsi"/>
                <w:color w:val="000000"/>
                <w:sz w:val="22"/>
                <w:szCs w:val="22"/>
                <w:lang w:eastAsia="pt-BR"/>
              </w:rPr>
              <w:t>]</w:t>
            </w:r>
          </w:p>
        </w:tc>
      </w:tr>
      <w:tr w:rsidR="00DB516F" w:rsidRPr="000E184B" w:rsidTr="00540377">
        <w:trPr>
          <w:trHeight w:val="300"/>
        </w:trPr>
        <w:tc>
          <w:tcPr>
            <w:tcW w:w="0" w:type="auto"/>
            <w:shd w:val="clear" w:color="auto" w:fill="auto"/>
            <w:noWrap/>
            <w:vAlign w:val="bottom"/>
            <w:hideMark/>
          </w:tcPr>
          <w:p w:rsidR="00DB516F" w:rsidRPr="000E184B" w:rsidRDefault="00DB516F" w:rsidP="00FF73D8">
            <w:pPr>
              <w:widowControl/>
              <w:spacing w:line="240" w:lineRule="auto"/>
              <w:rPr>
                <w:rFonts w:ascii="Calibri" w:hAnsi="Calibri"/>
                <w:color w:val="000000"/>
                <w:sz w:val="22"/>
                <w:szCs w:val="22"/>
                <w:lang w:eastAsia="pt-BR"/>
              </w:rPr>
            </w:pPr>
            <w:r w:rsidRPr="000E184B">
              <w:rPr>
                <w:rFonts w:ascii="Calibri" w:hAnsi="Calibri"/>
                <w:color w:val="000000"/>
                <w:sz w:val="22"/>
                <w:szCs w:val="22"/>
                <w:lang w:eastAsia="pt-BR"/>
              </w:rPr>
              <w:t>Layout</w:t>
            </w:r>
          </w:p>
        </w:tc>
        <w:tc>
          <w:tcPr>
            <w:tcW w:w="0" w:type="auto"/>
            <w:shd w:val="clear" w:color="auto" w:fill="auto"/>
            <w:noWrap/>
            <w:vAlign w:val="bottom"/>
            <w:hideMark/>
          </w:tcPr>
          <w:p w:rsidR="00DB516F" w:rsidRPr="000E184B" w:rsidRDefault="00DB516F" w:rsidP="00FF73D8">
            <w:pPr>
              <w:widowControl/>
              <w:spacing w:line="240" w:lineRule="auto"/>
              <w:rPr>
                <w:rFonts w:ascii="Calibri" w:hAnsi="Calibri"/>
                <w:color w:val="000000"/>
                <w:sz w:val="22"/>
                <w:szCs w:val="22"/>
                <w:lang w:eastAsia="pt-BR"/>
              </w:rPr>
            </w:pPr>
            <w:r w:rsidRPr="000E184B">
              <w:rPr>
                <w:rFonts w:ascii="Calibri" w:hAnsi="Calibri"/>
                <w:color w:val="000000"/>
                <w:sz w:val="22"/>
                <w:szCs w:val="22"/>
                <w:lang w:eastAsia="pt-BR"/>
              </w:rPr>
              <w:t>Obrigatoriedade</w:t>
            </w:r>
          </w:p>
        </w:tc>
        <w:tc>
          <w:tcPr>
            <w:tcW w:w="0" w:type="auto"/>
            <w:shd w:val="clear" w:color="auto" w:fill="auto"/>
            <w:noWrap/>
            <w:vAlign w:val="bottom"/>
            <w:hideMark/>
          </w:tcPr>
          <w:p w:rsidR="00DB516F" w:rsidRPr="00315FAA" w:rsidRDefault="005472E8" w:rsidP="00FF73D8">
            <w:pPr>
              <w:widowControl/>
              <w:spacing w:line="240" w:lineRule="auto"/>
              <w:rPr>
                <w:rFonts w:asciiTheme="minorHAnsi" w:hAnsiTheme="minorHAnsi" w:cstheme="minorHAnsi"/>
                <w:color w:val="000000"/>
                <w:sz w:val="22"/>
                <w:szCs w:val="22"/>
                <w:lang w:eastAsia="pt-BR"/>
              </w:rPr>
            </w:pPr>
            <w:r w:rsidRPr="005472E8">
              <w:rPr>
                <w:rFonts w:asciiTheme="minorHAnsi" w:hAnsiTheme="minorHAnsi" w:cstheme="minorHAnsi"/>
                <w:color w:val="000000"/>
                <w:sz w:val="22"/>
                <w:szCs w:val="22"/>
                <w:lang w:eastAsia="pt-BR"/>
              </w:rPr>
              <w:t>[</w:t>
            </w:r>
            <w:hyperlink w:anchor="MS_009" w:history="1">
              <w:r w:rsidRPr="005472E8">
                <w:rPr>
                  <w:rStyle w:val="Hyperlink"/>
                  <w:rFonts w:asciiTheme="minorHAnsi" w:hAnsiTheme="minorHAnsi" w:cstheme="minorHAnsi"/>
                  <w:sz w:val="22"/>
                  <w:szCs w:val="22"/>
                  <w:lang w:eastAsia="pt-BR"/>
                </w:rPr>
                <w:t>MS_009</w:t>
              </w:r>
            </w:hyperlink>
            <w:r w:rsidRPr="005472E8">
              <w:rPr>
                <w:rFonts w:asciiTheme="minorHAnsi" w:hAnsiTheme="minorHAnsi" w:cstheme="minorHAnsi"/>
                <w:color w:val="000000"/>
                <w:sz w:val="22"/>
                <w:szCs w:val="22"/>
                <w:lang w:eastAsia="pt-BR"/>
              </w:rPr>
              <w:t>]</w:t>
            </w:r>
          </w:p>
        </w:tc>
      </w:tr>
      <w:tr w:rsidR="00DB516F" w:rsidRPr="000E184B" w:rsidTr="00540377">
        <w:trPr>
          <w:trHeight w:val="300"/>
        </w:trPr>
        <w:tc>
          <w:tcPr>
            <w:tcW w:w="0" w:type="auto"/>
            <w:shd w:val="clear" w:color="auto" w:fill="auto"/>
            <w:noWrap/>
            <w:vAlign w:val="bottom"/>
            <w:hideMark/>
          </w:tcPr>
          <w:p w:rsidR="00DB516F" w:rsidRPr="000E184B" w:rsidRDefault="00DB516F" w:rsidP="00FF73D8">
            <w:pPr>
              <w:widowControl/>
              <w:spacing w:line="240" w:lineRule="auto"/>
              <w:rPr>
                <w:rFonts w:ascii="Calibri" w:hAnsi="Calibri"/>
                <w:color w:val="000000"/>
                <w:sz w:val="22"/>
                <w:szCs w:val="22"/>
                <w:lang w:eastAsia="pt-BR"/>
              </w:rPr>
            </w:pPr>
            <w:r w:rsidRPr="000E184B">
              <w:rPr>
                <w:rFonts w:ascii="Calibri" w:hAnsi="Calibri"/>
                <w:color w:val="000000"/>
                <w:sz w:val="22"/>
                <w:szCs w:val="22"/>
                <w:lang w:eastAsia="pt-BR"/>
              </w:rPr>
              <w:t>Layout</w:t>
            </w:r>
          </w:p>
        </w:tc>
        <w:tc>
          <w:tcPr>
            <w:tcW w:w="0" w:type="auto"/>
            <w:shd w:val="clear" w:color="auto" w:fill="auto"/>
            <w:noWrap/>
            <w:vAlign w:val="bottom"/>
            <w:hideMark/>
          </w:tcPr>
          <w:p w:rsidR="00DB516F" w:rsidRPr="000E184B" w:rsidRDefault="00DB516F" w:rsidP="00FF73D8">
            <w:pPr>
              <w:widowControl/>
              <w:spacing w:line="240" w:lineRule="auto"/>
              <w:rPr>
                <w:rFonts w:ascii="Calibri" w:hAnsi="Calibri"/>
                <w:color w:val="000000"/>
                <w:sz w:val="22"/>
                <w:szCs w:val="22"/>
                <w:lang w:eastAsia="pt-BR"/>
              </w:rPr>
            </w:pPr>
            <w:r w:rsidRPr="000E184B">
              <w:rPr>
                <w:rFonts w:ascii="Calibri" w:hAnsi="Calibri"/>
                <w:color w:val="000000"/>
                <w:sz w:val="22"/>
                <w:szCs w:val="22"/>
                <w:lang w:eastAsia="pt-BR"/>
              </w:rPr>
              <w:t>Tipo</w:t>
            </w:r>
          </w:p>
        </w:tc>
        <w:tc>
          <w:tcPr>
            <w:tcW w:w="0" w:type="auto"/>
            <w:shd w:val="clear" w:color="auto" w:fill="auto"/>
            <w:noWrap/>
            <w:vAlign w:val="bottom"/>
            <w:hideMark/>
          </w:tcPr>
          <w:p w:rsidR="00DB516F" w:rsidRPr="000E184B" w:rsidRDefault="00DB516F" w:rsidP="00FF73D8">
            <w:pPr>
              <w:widowControl/>
              <w:spacing w:line="240" w:lineRule="auto"/>
              <w:rPr>
                <w:rFonts w:ascii="Calibri" w:hAnsi="Calibri"/>
                <w:color w:val="000000"/>
                <w:sz w:val="22"/>
                <w:szCs w:val="22"/>
                <w:lang w:eastAsia="pt-BR"/>
              </w:rPr>
            </w:pPr>
            <w:r w:rsidRPr="000E184B">
              <w:rPr>
                <w:rFonts w:ascii="Calibri" w:hAnsi="Calibri"/>
                <w:color w:val="000000"/>
                <w:sz w:val="22"/>
                <w:szCs w:val="22"/>
                <w:lang w:eastAsia="pt-BR"/>
              </w:rPr>
              <w:t>[</w:t>
            </w:r>
            <w:hyperlink w:anchor="MS_010" w:history="1">
              <w:r w:rsidRPr="000E184B">
                <w:rPr>
                  <w:rStyle w:val="Hyperlink"/>
                  <w:rFonts w:ascii="Calibri" w:hAnsi="Calibri"/>
                  <w:sz w:val="22"/>
                  <w:szCs w:val="22"/>
                  <w:lang w:eastAsia="pt-BR"/>
                </w:rPr>
                <w:t>MS_010</w:t>
              </w:r>
            </w:hyperlink>
            <w:r w:rsidRPr="000E184B">
              <w:rPr>
                <w:rFonts w:ascii="Calibri" w:hAnsi="Calibri"/>
                <w:color w:val="000000"/>
                <w:sz w:val="22"/>
                <w:szCs w:val="22"/>
                <w:lang w:eastAsia="pt-BR"/>
              </w:rPr>
              <w:t>]</w:t>
            </w:r>
          </w:p>
        </w:tc>
      </w:tr>
      <w:tr w:rsidR="00DB516F" w:rsidRPr="000E184B" w:rsidTr="00540377">
        <w:trPr>
          <w:trHeight w:val="300"/>
        </w:trPr>
        <w:tc>
          <w:tcPr>
            <w:tcW w:w="0" w:type="auto"/>
            <w:shd w:val="clear" w:color="auto" w:fill="auto"/>
            <w:noWrap/>
            <w:vAlign w:val="bottom"/>
            <w:hideMark/>
          </w:tcPr>
          <w:p w:rsidR="00DB516F" w:rsidRPr="000E184B" w:rsidRDefault="00DB516F" w:rsidP="00FF73D8">
            <w:pPr>
              <w:widowControl/>
              <w:spacing w:line="240" w:lineRule="auto"/>
              <w:rPr>
                <w:rFonts w:ascii="Calibri" w:hAnsi="Calibri"/>
                <w:color w:val="000000"/>
                <w:sz w:val="22"/>
                <w:szCs w:val="22"/>
                <w:lang w:eastAsia="pt-BR"/>
              </w:rPr>
            </w:pPr>
            <w:r w:rsidRPr="000E184B">
              <w:rPr>
                <w:rFonts w:ascii="Calibri" w:hAnsi="Calibri"/>
                <w:color w:val="000000"/>
                <w:sz w:val="22"/>
                <w:szCs w:val="22"/>
                <w:lang w:eastAsia="pt-BR"/>
              </w:rPr>
              <w:t>Layout</w:t>
            </w:r>
          </w:p>
        </w:tc>
        <w:tc>
          <w:tcPr>
            <w:tcW w:w="0" w:type="auto"/>
            <w:shd w:val="clear" w:color="auto" w:fill="auto"/>
            <w:noWrap/>
            <w:vAlign w:val="bottom"/>
            <w:hideMark/>
          </w:tcPr>
          <w:p w:rsidR="00DB516F" w:rsidRPr="000E184B" w:rsidRDefault="00DB516F" w:rsidP="00FF73D8">
            <w:pPr>
              <w:widowControl/>
              <w:spacing w:line="240" w:lineRule="auto"/>
              <w:rPr>
                <w:rFonts w:ascii="Calibri" w:hAnsi="Calibri"/>
                <w:color w:val="000000"/>
                <w:sz w:val="22"/>
                <w:szCs w:val="22"/>
                <w:lang w:eastAsia="pt-BR"/>
              </w:rPr>
            </w:pPr>
            <w:r w:rsidRPr="000E184B">
              <w:rPr>
                <w:rFonts w:ascii="Calibri" w:hAnsi="Calibri"/>
                <w:color w:val="000000"/>
                <w:sz w:val="22"/>
                <w:szCs w:val="22"/>
                <w:lang w:eastAsia="pt-BR"/>
              </w:rPr>
              <w:t>Preenchimento</w:t>
            </w:r>
          </w:p>
        </w:tc>
        <w:tc>
          <w:tcPr>
            <w:tcW w:w="0" w:type="auto"/>
            <w:shd w:val="clear" w:color="auto" w:fill="auto"/>
            <w:noWrap/>
            <w:vAlign w:val="bottom"/>
            <w:hideMark/>
          </w:tcPr>
          <w:p w:rsidR="00DB516F" w:rsidRPr="000E184B" w:rsidRDefault="00DB516F" w:rsidP="00FF73D8">
            <w:pPr>
              <w:widowControl/>
              <w:spacing w:line="240" w:lineRule="auto"/>
              <w:rPr>
                <w:rFonts w:ascii="Calibri" w:hAnsi="Calibri"/>
                <w:color w:val="000000"/>
                <w:sz w:val="22"/>
                <w:szCs w:val="22"/>
                <w:lang w:eastAsia="pt-BR"/>
              </w:rPr>
            </w:pPr>
            <w:r w:rsidRPr="000E184B">
              <w:rPr>
                <w:rFonts w:ascii="Calibri" w:hAnsi="Calibri"/>
                <w:color w:val="000000"/>
                <w:sz w:val="22"/>
                <w:szCs w:val="22"/>
                <w:lang w:eastAsia="pt-BR"/>
              </w:rPr>
              <w:t>[</w:t>
            </w:r>
            <w:hyperlink w:anchor="MS_011" w:history="1">
              <w:r w:rsidRPr="000E184B">
                <w:rPr>
                  <w:rStyle w:val="Hyperlink"/>
                  <w:rFonts w:ascii="Calibri" w:hAnsi="Calibri"/>
                  <w:sz w:val="22"/>
                  <w:szCs w:val="22"/>
                  <w:lang w:eastAsia="pt-BR"/>
                </w:rPr>
                <w:t>MS_011</w:t>
              </w:r>
            </w:hyperlink>
            <w:r w:rsidRPr="000E184B">
              <w:rPr>
                <w:rFonts w:ascii="Calibri" w:hAnsi="Calibri"/>
                <w:color w:val="000000"/>
                <w:sz w:val="22"/>
                <w:szCs w:val="22"/>
                <w:lang w:eastAsia="pt-BR"/>
              </w:rPr>
              <w:t>]</w:t>
            </w:r>
          </w:p>
        </w:tc>
      </w:tr>
      <w:tr w:rsidR="00C66451" w:rsidRPr="000E184B" w:rsidTr="00540377">
        <w:trPr>
          <w:trHeight w:val="300"/>
        </w:trPr>
        <w:tc>
          <w:tcPr>
            <w:tcW w:w="0" w:type="auto"/>
            <w:shd w:val="clear" w:color="auto" w:fill="auto"/>
            <w:noWrap/>
            <w:vAlign w:val="bottom"/>
            <w:hideMark/>
          </w:tcPr>
          <w:p w:rsidR="00C66451" w:rsidRPr="000E184B" w:rsidRDefault="00C66451" w:rsidP="00FF73D8">
            <w:pPr>
              <w:widowControl/>
              <w:spacing w:line="240" w:lineRule="auto"/>
              <w:rPr>
                <w:rFonts w:ascii="Calibri" w:hAnsi="Calibri"/>
                <w:color w:val="000000"/>
                <w:sz w:val="22"/>
                <w:szCs w:val="22"/>
                <w:lang w:eastAsia="pt-BR"/>
              </w:rPr>
            </w:pPr>
            <w:r>
              <w:rPr>
                <w:rFonts w:ascii="Calibri" w:hAnsi="Calibri"/>
                <w:color w:val="000000"/>
                <w:sz w:val="22"/>
                <w:szCs w:val="22"/>
                <w:lang w:eastAsia="pt-BR"/>
              </w:rPr>
              <w:t>Layout</w:t>
            </w:r>
          </w:p>
        </w:tc>
        <w:tc>
          <w:tcPr>
            <w:tcW w:w="0" w:type="auto"/>
            <w:shd w:val="clear" w:color="auto" w:fill="auto"/>
            <w:noWrap/>
            <w:vAlign w:val="bottom"/>
            <w:hideMark/>
          </w:tcPr>
          <w:p w:rsidR="00C66451" w:rsidRPr="000E184B" w:rsidRDefault="00C66451" w:rsidP="00FF73D8">
            <w:pPr>
              <w:widowControl/>
              <w:spacing w:line="240" w:lineRule="auto"/>
              <w:rPr>
                <w:rFonts w:ascii="Calibri" w:hAnsi="Calibri"/>
                <w:color w:val="000000"/>
                <w:sz w:val="22"/>
                <w:szCs w:val="22"/>
                <w:lang w:eastAsia="pt-BR"/>
              </w:rPr>
            </w:pPr>
            <w:r>
              <w:rPr>
                <w:rFonts w:ascii="Calibri" w:hAnsi="Calibri"/>
                <w:color w:val="000000"/>
                <w:sz w:val="22"/>
                <w:szCs w:val="22"/>
                <w:lang w:eastAsia="pt-BR"/>
              </w:rPr>
              <w:t>Linha Inválida</w:t>
            </w:r>
          </w:p>
        </w:tc>
        <w:tc>
          <w:tcPr>
            <w:tcW w:w="0" w:type="auto"/>
            <w:shd w:val="clear" w:color="auto" w:fill="auto"/>
            <w:noWrap/>
            <w:vAlign w:val="bottom"/>
            <w:hideMark/>
          </w:tcPr>
          <w:p w:rsidR="00C66451" w:rsidRPr="000E184B" w:rsidRDefault="00C66451" w:rsidP="00FF73D8">
            <w:pPr>
              <w:widowControl/>
              <w:spacing w:line="240" w:lineRule="auto"/>
              <w:rPr>
                <w:rFonts w:ascii="Calibri" w:hAnsi="Calibri"/>
                <w:color w:val="000000"/>
                <w:sz w:val="22"/>
                <w:szCs w:val="22"/>
                <w:lang w:eastAsia="pt-BR"/>
              </w:rPr>
            </w:pPr>
            <w:r>
              <w:rPr>
                <w:rFonts w:ascii="Calibri" w:hAnsi="Calibri"/>
                <w:color w:val="000000"/>
                <w:sz w:val="22"/>
                <w:szCs w:val="22"/>
                <w:lang w:eastAsia="pt-BR"/>
              </w:rPr>
              <w:t>[</w:t>
            </w:r>
            <w:hyperlink w:anchor="MS_017" w:history="1">
              <w:r w:rsidRPr="00C66451">
                <w:rPr>
                  <w:rStyle w:val="Hyperlink"/>
                  <w:rFonts w:ascii="Calibri" w:hAnsi="Calibri"/>
                  <w:sz w:val="22"/>
                  <w:szCs w:val="22"/>
                  <w:lang w:eastAsia="pt-BR"/>
                </w:rPr>
                <w:t>MS_017</w:t>
              </w:r>
            </w:hyperlink>
            <w:r>
              <w:rPr>
                <w:rFonts w:ascii="Calibri" w:hAnsi="Calibri"/>
                <w:color w:val="000000"/>
                <w:sz w:val="22"/>
                <w:szCs w:val="22"/>
                <w:lang w:eastAsia="pt-BR"/>
              </w:rPr>
              <w:t>]</w:t>
            </w:r>
          </w:p>
        </w:tc>
      </w:tr>
      <w:tr w:rsidR="00C66451" w:rsidRPr="000E184B" w:rsidTr="00540377">
        <w:trPr>
          <w:trHeight w:val="300"/>
        </w:trPr>
        <w:tc>
          <w:tcPr>
            <w:tcW w:w="0" w:type="auto"/>
            <w:shd w:val="clear" w:color="auto" w:fill="auto"/>
            <w:noWrap/>
            <w:vAlign w:val="bottom"/>
            <w:hideMark/>
          </w:tcPr>
          <w:p w:rsidR="00C66451" w:rsidRDefault="00C66451" w:rsidP="00FF73D8">
            <w:pPr>
              <w:widowControl/>
              <w:spacing w:line="240" w:lineRule="auto"/>
              <w:rPr>
                <w:rFonts w:ascii="Calibri" w:hAnsi="Calibri"/>
                <w:color w:val="000000"/>
                <w:sz w:val="22"/>
                <w:szCs w:val="22"/>
                <w:lang w:eastAsia="pt-BR"/>
              </w:rPr>
            </w:pPr>
            <w:r>
              <w:rPr>
                <w:rFonts w:ascii="Calibri" w:hAnsi="Calibri"/>
                <w:color w:val="000000"/>
                <w:sz w:val="22"/>
                <w:szCs w:val="22"/>
                <w:lang w:eastAsia="pt-BR"/>
              </w:rPr>
              <w:t>Layout</w:t>
            </w:r>
          </w:p>
        </w:tc>
        <w:tc>
          <w:tcPr>
            <w:tcW w:w="0" w:type="auto"/>
            <w:shd w:val="clear" w:color="auto" w:fill="auto"/>
            <w:noWrap/>
            <w:vAlign w:val="bottom"/>
            <w:hideMark/>
          </w:tcPr>
          <w:p w:rsidR="00C66451" w:rsidRDefault="00540377" w:rsidP="00FF73D8">
            <w:pPr>
              <w:widowControl/>
              <w:spacing w:line="240" w:lineRule="auto"/>
              <w:rPr>
                <w:rFonts w:ascii="Calibri" w:hAnsi="Calibri"/>
                <w:color w:val="000000"/>
                <w:sz w:val="22"/>
                <w:szCs w:val="22"/>
                <w:lang w:eastAsia="pt-BR"/>
              </w:rPr>
            </w:pPr>
            <w:r>
              <w:rPr>
                <w:rFonts w:ascii="Calibri" w:hAnsi="Calibri"/>
                <w:color w:val="000000"/>
                <w:sz w:val="22"/>
                <w:szCs w:val="22"/>
                <w:lang w:eastAsia="pt-BR"/>
              </w:rPr>
              <w:t>Período Inválido</w:t>
            </w:r>
          </w:p>
        </w:tc>
        <w:tc>
          <w:tcPr>
            <w:tcW w:w="0" w:type="auto"/>
            <w:shd w:val="clear" w:color="auto" w:fill="auto"/>
            <w:noWrap/>
            <w:vAlign w:val="bottom"/>
            <w:hideMark/>
          </w:tcPr>
          <w:p w:rsidR="00C66451" w:rsidRDefault="00540377" w:rsidP="00FF73D8">
            <w:pPr>
              <w:widowControl/>
              <w:spacing w:line="240" w:lineRule="auto"/>
              <w:rPr>
                <w:rFonts w:ascii="Calibri" w:hAnsi="Calibri"/>
                <w:color w:val="000000"/>
                <w:sz w:val="22"/>
                <w:szCs w:val="22"/>
                <w:lang w:eastAsia="pt-BR"/>
              </w:rPr>
            </w:pPr>
            <w:r>
              <w:rPr>
                <w:rFonts w:ascii="Calibri" w:hAnsi="Calibri"/>
                <w:color w:val="000000"/>
                <w:sz w:val="22"/>
                <w:szCs w:val="22"/>
                <w:lang w:eastAsia="pt-BR"/>
              </w:rPr>
              <w:t>[</w:t>
            </w:r>
            <w:hyperlink w:anchor="MS_019" w:history="1">
              <w:r w:rsidRPr="00540377">
                <w:rPr>
                  <w:rStyle w:val="Hyperlink"/>
                  <w:rFonts w:ascii="Calibri" w:hAnsi="Calibri"/>
                  <w:sz w:val="22"/>
                  <w:szCs w:val="22"/>
                  <w:lang w:eastAsia="pt-BR"/>
                </w:rPr>
                <w:t>MS_019</w:t>
              </w:r>
            </w:hyperlink>
            <w:r>
              <w:rPr>
                <w:rFonts w:ascii="Calibri" w:hAnsi="Calibri"/>
                <w:color w:val="000000"/>
                <w:sz w:val="22"/>
                <w:szCs w:val="22"/>
                <w:lang w:eastAsia="pt-BR"/>
              </w:rPr>
              <w:t>]</w:t>
            </w:r>
          </w:p>
        </w:tc>
      </w:tr>
      <w:tr w:rsidR="0034488E" w:rsidRPr="000E184B" w:rsidTr="00540377">
        <w:trPr>
          <w:trHeight w:val="300"/>
          <w:ins w:id="645" w:author="lais.garcia" w:date="2017-07-14T20:33:00Z"/>
        </w:trPr>
        <w:tc>
          <w:tcPr>
            <w:tcW w:w="0" w:type="auto"/>
            <w:shd w:val="clear" w:color="auto" w:fill="auto"/>
            <w:noWrap/>
            <w:vAlign w:val="bottom"/>
          </w:tcPr>
          <w:p w:rsidR="0034488E" w:rsidRDefault="0034488E" w:rsidP="00FF73D8">
            <w:pPr>
              <w:widowControl/>
              <w:spacing w:line="240" w:lineRule="auto"/>
              <w:rPr>
                <w:ins w:id="646" w:author="lais.garcia" w:date="2017-07-14T20:33:00Z"/>
                <w:rFonts w:ascii="Calibri" w:hAnsi="Calibri"/>
                <w:color w:val="000000"/>
                <w:sz w:val="22"/>
                <w:szCs w:val="22"/>
                <w:lang w:eastAsia="pt-BR"/>
              </w:rPr>
            </w:pPr>
            <w:ins w:id="647" w:author="lais.garcia" w:date="2017-07-14T20:33:00Z">
              <w:r>
                <w:rPr>
                  <w:rFonts w:ascii="Calibri" w:hAnsi="Calibri"/>
                  <w:color w:val="000000"/>
                  <w:sz w:val="22"/>
                  <w:szCs w:val="22"/>
                  <w:lang w:eastAsia="pt-BR"/>
                </w:rPr>
                <w:t>Layout</w:t>
              </w:r>
            </w:ins>
          </w:p>
        </w:tc>
        <w:tc>
          <w:tcPr>
            <w:tcW w:w="0" w:type="auto"/>
            <w:shd w:val="clear" w:color="auto" w:fill="auto"/>
            <w:noWrap/>
            <w:vAlign w:val="bottom"/>
          </w:tcPr>
          <w:p w:rsidR="0034488E" w:rsidRDefault="0034488E" w:rsidP="00FF73D8">
            <w:pPr>
              <w:widowControl/>
              <w:spacing w:line="240" w:lineRule="auto"/>
              <w:rPr>
                <w:ins w:id="648" w:author="lais.garcia" w:date="2017-07-14T20:33:00Z"/>
                <w:rFonts w:ascii="Calibri" w:hAnsi="Calibri"/>
                <w:color w:val="000000"/>
                <w:sz w:val="22"/>
                <w:szCs w:val="22"/>
                <w:lang w:eastAsia="pt-BR"/>
              </w:rPr>
            </w:pPr>
            <w:ins w:id="649" w:author="lais.garcia" w:date="2017-07-14T20:33:00Z">
              <w:r>
                <w:rPr>
                  <w:rFonts w:ascii="Calibri" w:hAnsi="Calibri"/>
                  <w:color w:val="000000"/>
                  <w:sz w:val="22"/>
                  <w:szCs w:val="22"/>
                  <w:lang w:eastAsia="pt-BR"/>
                </w:rPr>
                <w:t>Ano e mês de apuração já processado</w:t>
              </w:r>
            </w:ins>
          </w:p>
        </w:tc>
        <w:tc>
          <w:tcPr>
            <w:tcW w:w="0" w:type="auto"/>
            <w:shd w:val="clear" w:color="auto" w:fill="auto"/>
            <w:noWrap/>
            <w:vAlign w:val="bottom"/>
          </w:tcPr>
          <w:p w:rsidR="0034488E" w:rsidRDefault="0034488E" w:rsidP="00FF73D8">
            <w:pPr>
              <w:widowControl/>
              <w:spacing w:line="240" w:lineRule="auto"/>
              <w:rPr>
                <w:ins w:id="650" w:author="lais.garcia" w:date="2017-07-14T20:33:00Z"/>
                <w:rFonts w:ascii="Calibri" w:hAnsi="Calibri"/>
                <w:color w:val="000000"/>
                <w:sz w:val="22"/>
                <w:szCs w:val="22"/>
                <w:lang w:eastAsia="pt-BR"/>
              </w:rPr>
            </w:pPr>
            <w:ins w:id="651" w:author="lais.garcia" w:date="2017-07-14T20:35:00Z">
              <w:r>
                <w:rPr>
                  <w:rFonts w:ascii="Calibri" w:hAnsi="Calibri"/>
                  <w:color w:val="000000"/>
                  <w:sz w:val="22"/>
                  <w:szCs w:val="22"/>
                  <w:lang w:eastAsia="pt-BR"/>
                </w:rPr>
                <w:t>[</w:t>
              </w:r>
            </w:ins>
            <w:ins w:id="652" w:author="lais.garcia" w:date="2017-07-14T20:46:00Z">
              <w:r w:rsidR="00210B41">
                <w:rPr>
                  <w:rFonts w:ascii="Calibri" w:hAnsi="Calibri"/>
                  <w:color w:val="000000"/>
                  <w:sz w:val="22"/>
                  <w:szCs w:val="22"/>
                  <w:lang w:eastAsia="pt-BR"/>
                </w:rPr>
                <w:fldChar w:fldCharType="begin"/>
              </w:r>
              <w:r w:rsidR="00BF02E4">
                <w:rPr>
                  <w:rFonts w:ascii="Calibri" w:hAnsi="Calibri"/>
                  <w:color w:val="000000"/>
                  <w:sz w:val="22"/>
                  <w:szCs w:val="22"/>
                  <w:lang w:eastAsia="pt-BR"/>
                </w:rPr>
                <w:instrText xml:space="preserve"> HYPERLINK  \l "MS_065" </w:instrText>
              </w:r>
              <w:r w:rsidR="00210B41">
                <w:rPr>
                  <w:rFonts w:ascii="Calibri" w:hAnsi="Calibri"/>
                  <w:color w:val="000000"/>
                  <w:sz w:val="22"/>
                  <w:szCs w:val="22"/>
                  <w:lang w:eastAsia="pt-BR"/>
                </w:rPr>
                <w:fldChar w:fldCharType="separate"/>
              </w:r>
              <w:r w:rsidRPr="00BF02E4">
                <w:rPr>
                  <w:rStyle w:val="Hyperlink"/>
                  <w:rFonts w:ascii="Calibri" w:hAnsi="Calibri"/>
                  <w:sz w:val="22"/>
                  <w:szCs w:val="22"/>
                  <w:lang w:eastAsia="pt-BR"/>
                </w:rPr>
                <w:t>MS_065</w:t>
              </w:r>
              <w:r w:rsidR="00210B41">
                <w:rPr>
                  <w:rFonts w:ascii="Calibri" w:hAnsi="Calibri"/>
                  <w:color w:val="000000"/>
                  <w:sz w:val="22"/>
                  <w:szCs w:val="22"/>
                  <w:lang w:eastAsia="pt-BR"/>
                </w:rPr>
                <w:fldChar w:fldCharType="end"/>
              </w:r>
            </w:ins>
            <w:ins w:id="653" w:author="lais.garcia" w:date="2017-07-14T20:36:00Z">
              <w:r>
                <w:rPr>
                  <w:rFonts w:ascii="Calibri" w:hAnsi="Calibri"/>
                  <w:color w:val="000000"/>
                  <w:sz w:val="22"/>
                  <w:szCs w:val="22"/>
                  <w:lang w:eastAsia="pt-BR"/>
                </w:rPr>
                <w:t>]</w:t>
              </w:r>
            </w:ins>
          </w:p>
        </w:tc>
      </w:tr>
    </w:tbl>
    <w:p w:rsidR="00DB516F" w:rsidRPr="000E184B" w:rsidRDefault="00DB516F" w:rsidP="00DB516F">
      <w:pPr>
        <w:pStyle w:val="Corpodetexto"/>
        <w:spacing w:after="0" w:line="360" w:lineRule="auto"/>
        <w:ind w:left="1134"/>
        <w:rPr>
          <w:rFonts w:ascii="Arial" w:hAnsi="Arial" w:cs="Arial"/>
          <w:color w:val="000000" w:themeColor="text1"/>
        </w:rPr>
      </w:pPr>
    </w:p>
    <w:p w:rsidR="00DB516F" w:rsidRPr="000E184B" w:rsidRDefault="00DB516F" w:rsidP="00DB516F">
      <w:pPr>
        <w:pStyle w:val="Corpodetexto"/>
        <w:spacing w:after="0" w:line="360" w:lineRule="auto"/>
        <w:ind w:firstLine="131"/>
        <w:rPr>
          <w:rFonts w:ascii="Arial" w:hAnsi="Arial" w:cs="Arial"/>
          <w:b/>
          <w:color w:val="000000" w:themeColor="text1"/>
        </w:rPr>
      </w:pPr>
      <w:bookmarkStart w:id="654" w:name="RN_075"/>
      <w:r w:rsidRPr="000E184B">
        <w:rPr>
          <w:rFonts w:ascii="Arial" w:hAnsi="Arial" w:cs="Arial"/>
          <w:b/>
          <w:color w:val="000000" w:themeColor="text1"/>
        </w:rPr>
        <w:t xml:space="preserve">RN_075 </w:t>
      </w:r>
      <w:bookmarkEnd w:id="654"/>
      <w:r w:rsidRPr="000E184B">
        <w:rPr>
          <w:rFonts w:ascii="Arial" w:hAnsi="Arial" w:cs="Arial"/>
          <w:b/>
          <w:color w:val="000000" w:themeColor="text1"/>
        </w:rPr>
        <w:t>- Validações de layout</w:t>
      </w:r>
    </w:p>
    <w:p w:rsidR="00B75619" w:rsidRDefault="00B75619" w:rsidP="00B75619">
      <w:pPr>
        <w:pStyle w:val="Corpodetexto"/>
        <w:spacing w:after="0" w:line="360" w:lineRule="auto"/>
        <w:ind w:left="1134"/>
        <w:rPr>
          <w:rFonts w:ascii="Arial" w:hAnsi="Arial" w:cs="Arial"/>
          <w:color w:val="000000" w:themeColor="text1"/>
        </w:rPr>
      </w:pPr>
      <w:r>
        <w:rPr>
          <w:rFonts w:ascii="Arial" w:hAnsi="Arial" w:cs="Arial"/>
          <w:color w:val="000000" w:themeColor="text1"/>
        </w:rPr>
        <w:t>As validações de layout, para o processamento de importação, são impeditivas para a inclusão do registro na base de dados, ou seja, se houver pelo menos uma inconsistência de layout, o arquivo de inconsistência é gerado e o registro não é incluído na base de dados.</w:t>
      </w:r>
    </w:p>
    <w:p w:rsidR="00DB516F" w:rsidRPr="000E184B" w:rsidRDefault="00DB516F" w:rsidP="00DB516F">
      <w:pPr>
        <w:pStyle w:val="Corpodetexto"/>
        <w:spacing w:after="0" w:line="360" w:lineRule="auto"/>
        <w:ind w:left="1134"/>
        <w:rPr>
          <w:rFonts w:ascii="Arial" w:hAnsi="Arial" w:cs="Arial"/>
          <w:color w:val="000000" w:themeColor="text1"/>
        </w:rPr>
      </w:pPr>
      <w:r w:rsidRPr="000E184B">
        <w:rPr>
          <w:rFonts w:ascii="Arial" w:hAnsi="Arial" w:cs="Arial"/>
          <w:color w:val="000000" w:themeColor="text1"/>
        </w:rPr>
        <w:t>As validações de layout se baseiam em:</w:t>
      </w:r>
    </w:p>
    <w:p w:rsidR="00315FAA" w:rsidRDefault="00315FAA" w:rsidP="00DB516F">
      <w:pPr>
        <w:pStyle w:val="Corpodetexto"/>
        <w:numPr>
          <w:ilvl w:val="0"/>
          <w:numId w:val="38"/>
        </w:numPr>
        <w:spacing w:after="0" w:line="360" w:lineRule="auto"/>
        <w:rPr>
          <w:rFonts w:ascii="Arial" w:hAnsi="Arial" w:cs="Arial"/>
          <w:color w:val="000000" w:themeColor="text1"/>
        </w:rPr>
      </w:pPr>
      <w:r>
        <w:rPr>
          <w:rFonts w:ascii="Arial" w:hAnsi="Arial" w:cs="Arial"/>
          <w:color w:val="000000" w:themeColor="text1"/>
        </w:rPr>
        <w:t>Quantidade de registro x quantidade do footer</w:t>
      </w:r>
    </w:p>
    <w:p w:rsidR="00D92715" w:rsidRDefault="00315FAA">
      <w:pPr>
        <w:pStyle w:val="Corpodetexto"/>
        <w:numPr>
          <w:ilvl w:val="1"/>
          <w:numId w:val="38"/>
        </w:numPr>
        <w:spacing w:after="0" w:line="360" w:lineRule="auto"/>
        <w:rPr>
          <w:rFonts w:ascii="Arial" w:hAnsi="Arial" w:cs="Arial"/>
          <w:color w:val="000000" w:themeColor="text1"/>
        </w:rPr>
      </w:pPr>
      <w:r>
        <w:rPr>
          <w:rFonts w:ascii="Arial" w:hAnsi="Arial" w:cs="Arial"/>
          <w:color w:val="000000" w:themeColor="text1"/>
        </w:rPr>
        <w:t>O sistema deverá verificar que a quantidade de registros existente no corpo do arquivo é diferente da quantidade de registros informada no footer (rodapé) do arquivo.</w:t>
      </w:r>
    </w:p>
    <w:p w:rsidR="00DB516F" w:rsidRPr="000E184B" w:rsidRDefault="00DB516F" w:rsidP="00DB516F">
      <w:pPr>
        <w:pStyle w:val="Corpodetexto"/>
        <w:numPr>
          <w:ilvl w:val="0"/>
          <w:numId w:val="38"/>
        </w:numPr>
        <w:spacing w:after="0" w:line="360" w:lineRule="auto"/>
        <w:rPr>
          <w:rFonts w:ascii="Arial" w:hAnsi="Arial" w:cs="Arial"/>
          <w:color w:val="000000" w:themeColor="text1"/>
        </w:rPr>
      </w:pPr>
      <w:r w:rsidRPr="000E184B">
        <w:rPr>
          <w:rFonts w:ascii="Arial" w:hAnsi="Arial" w:cs="Arial"/>
          <w:color w:val="000000" w:themeColor="text1"/>
        </w:rPr>
        <w:t>Obrigatoriedade;</w:t>
      </w:r>
    </w:p>
    <w:p w:rsidR="00DB516F" w:rsidRPr="000E184B" w:rsidRDefault="00DB516F" w:rsidP="00DB516F">
      <w:pPr>
        <w:pStyle w:val="Corpodetexto"/>
        <w:numPr>
          <w:ilvl w:val="0"/>
          <w:numId w:val="38"/>
        </w:numPr>
        <w:spacing w:after="0" w:line="360" w:lineRule="auto"/>
        <w:rPr>
          <w:rFonts w:ascii="Arial" w:hAnsi="Arial" w:cs="Arial"/>
          <w:color w:val="000000" w:themeColor="text1"/>
        </w:rPr>
      </w:pPr>
      <w:r w:rsidRPr="000E184B">
        <w:rPr>
          <w:rFonts w:ascii="Arial" w:hAnsi="Arial" w:cs="Arial"/>
          <w:color w:val="000000" w:themeColor="text1"/>
        </w:rPr>
        <w:t>Tipo; [</w:t>
      </w:r>
      <w:hyperlink w:anchor="RE05" w:history="1">
        <w:r w:rsidRPr="000E184B">
          <w:rPr>
            <w:rStyle w:val="Hyperlink"/>
            <w:rFonts w:ascii="Arial" w:hAnsi="Arial" w:cs="Arial"/>
          </w:rPr>
          <w:t>RE05</w:t>
        </w:r>
      </w:hyperlink>
      <w:r w:rsidRPr="000E184B">
        <w:rPr>
          <w:rFonts w:ascii="Arial" w:hAnsi="Arial" w:cs="Arial"/>
          <w:color w:val="000000" w:themeColor="text1"/>
        </w:rPr>
        <w:t>]</w:t>
      </w:r>
    </w:p>
    <w:p w:rsidR="00DB516F" w:rsidRPr="000E184B" w:rsidRDefault="00DB516F" w:rsidP="00DB516F">
      <w:pPr>
        <w:pStyle w:val="Corpodetexto"/>
        <w:numPr>
          <w:ilvl w:val="1"/>
          <w:numId w:val="38"/>
        </w:numPr>
        <w:spacing w:after="0" w:line="360" w:lineRule="auto"/>
        <w:rPr>
          <w:rFonts w:ascii="Arial" w:hAnsi="Arial" w:cs="Arial"/>
          <w:color w:val="000000" w:themeColor="text1"/>
        </w:rPr>
      </w:pPr>
      <w:r w:rsidRPr="000E184B">
        <w:rPr>
          <w:rFonts w:ascii="Arial" w:hAnsi="Arial" w:cs="Arial"/>
          <w:color w:val="000000" w:themeColor="text1"/>
        </w:rPr>
        <w:t>C: Alfanumérico.</w:t>
      </w:r>
    </w:p>
    <w:p w:rsidR="00DB516F" w:rsidRPr="000E184B" w:rsidRDefault="00DB516F" w:rsidP="00DB516F">
      <w:pPr>
        <w:pStyle w:val="Corpodetexto"/>
        <w:numPr>
          <w:ilvl w:val="1"/>
          <w:numId w:val="38"/>
        </w:numPr>
        <w:spacing w:after="0" w:line="360" w:lineRule="auto"/>
        <w:rPr>
          <w:rFonts w:ascii="Arial" w:hAnsi="Arial" w:cs="Arial"/>
          <w:color w:val="000000" w:themeColor="text1"/>
        </w:rPr>
      </w:pPr>
      <w:r w:rsidRPr="000E184B">
        <w:rPr>
          <w:rFonts w:ascii="Arial" w:hAnsi="Arial" w:cs="Arial"/>
          <w:color w:val="000000" w:themeColor="text1"/>
        </w:rPr>
        <w:t xml:space="preserve">D: Data Válida </w:t>
      </w:r>
    </w:p>
    <w:p w:rsidR="00DB516F" w:rsidRPr="000E184B" w:rsidRDefault="00DB516F" w:rsidP="00DB516F">
      <w:pPr>
        <w:pStyle w:val="Corpodetexto"/>
        <w:numPr>
          <w:ilvl w:val="2"/>
          <w:numId w:val="38"/>
        </w:numPr>
        <w:spacing w:after="0" w:line="360" w:lineRule="auto"/>
        <w:rPr>
          <w:rFonts w:ascii="Arial" w:hAnsi="Arial" w:cs="Arial"/>
          <w:color w:val="000000" w:themeColor="text1"/>
        </w:rPr>
      </w:pPr>
      <w:r w:rsidRPr="000E184B">
        <w:rPr>
          <w:rFonts w:ascii="Arial" w:hAnsi="Arial" w:cs="Arial"/>
          <w:color w:val="000000" w:themeColor="text1"/>
        </w:rPr>
        <w:t>AAAA: Numérico maior que zero;</w:t>
      </w:r>
    </w:p>
    <w:p w:rsidR="00DB516F" w:rsidRPr="000E184B" w:rsidRDefault="00DB516F" w:rsidP="00DB516F">
      <w:pPr>
        <w:pStyle w:val="Corpodetexto"/>
        <w:numPr>
          <w:ilvl w:val="2"/>
          <w:numId w:val="38"/>
        </w:numPr>
        <w:spacing w:after="0" w:line="360" w:lineRule="auto"/>
        <w:rPr>
          <w:rFonts w:ascii="Arial" w:hAnsi="Arial" w:cs="Arial"/>
          <w:color w:val="000000" w:themeColor="text1"/>
        </w:rPr>
      </w:pPr>
      <w:r w:rsidRPr="000E184B">
        <w:rPr>
          <w:rFonts w:ascii="Arial" w:hAnsi="Arial" w:cs="Arial"/>
          <w:color w:val="000000" w:themeColor="text1"/>
        </w:rPr>
        <w:t>MM: 1 a 12;</w:t>
      </w:r>
    </w:p>
    <w:p w:rsidR="00DB516F" w:rsidRPr="000E184B" w:rsidRDefault="00DB516F" w:rsidP="00DB516F">
      <w:pPr>
        <w:pStyle w:val="Corpodetexto"/>
        <w:numPr>
          <w:ilvl w:val="2"/>
          <w:numId w:val="38"/>
        </w:numPr>
        <w:spacing w:after="0" w:line="360" w:lineRule="auto"/>
        <w:rPr>
          <w:rFonts w:ascii="Arial" w:hAnsi="Arial" w:cs="Arial"/>
          <w:color w:val="000000" w:themeColor="text1"/>
        </w:rPr>
      </w:pPr>
      <w:r w:rsidRPr="000E184B">
        <w:rPr>
          <w:rFonts w:ascii="Arial" w:hAnsi="Arial" w:cs="Arial"/>
          <w:color w:val="000000" w:themeColor="text1"/>
        </w:rPr>
        <w:t>DD: 1 a 31;</w:t>
      </w:r>
    </w:p>
    <w:p w:rsidR="00DB516F" w:rsidRPr="000E184B" w:rsidRDefault="00DB516F" w:rsidP="00DB516F">
      <w:pPr>
        <w:pStyle w:val="Corpodetexto"/>
        <w:numPr>
          <w:ilvl w:val="3"/>
          <w:numId w:val="38"/>
        </w:numPr>
        <w:spacing w:after="0" w:line="360" w:lineRule="auto"/>
        <w:rPr>
          <w:rFonts w:ascii="Arial" w:hAnsi="Arial" w:cs="Arial"/>
          <w:color w:val="000000" w:themeColor="text1"/>
        </w:rPr>
      </w:pPr>
      <w:r w:rsidRPr="000E184B">
        <w:rPr>
          <w:rFonts w:ascii="Arial" w:hAnsi="Arial" w:cs="Arial"/>
          <w:color w:val="000000" w:themeColor="text1"/>
        </w:rPr>
        <w:t>Verificação de ano bissexto e mês de Fevereiro.</w:t>
      </w:r>
    </w:p>
    <w:p w:rsidR="00DB516F" w:rsidRPr="000E184B" w:rsidRDefault="00DB516F" w:rsidP="00DB516F">
      <w:pPr>
        <w:pStyle w:val="Corpodetexto"/>
        <w:numPr>
          <w:ilvl w:val="1"/>
          <w:numId w:val="38"/>
        </w:numPr>
        <w:spacing w:after="0" w:line="360" w:lineRule="auto"/>
        <w:rPr>
          <w:rFonts w:ascii="Arial" w:hAnsi="Arial" w:cs="Arial"/>
          <w:color w:val="000000" w:themeColor="text1"/>
        </w:rPr>
      </w:pPr>
      <w:r w:rsidRPr="000E184B">
        <w:rPr>
          <w:rFonts w:ascii="Arial" w:hAnsi="Arial" w:cs="Arial"/>
          <w:color w:val="000000" w:themeColor="text1"/>
        </w:rPr>
        <w:t>N: Numérico: quando for obrigatório, deve ser maior que zero.</w:t>
      </w:r>
    </w:p>
    <w:p w:rsidR="00DB516F" w:rsidRPr="000E184B" w:rsidRDefault="00DB516F" w:rsidP="00DB516F">
      <w:pPr>
        <w:pStyle w:val="Corpodetexto"/>
        <w:numPr>
          <w:ilvl w:val="0"/>
          <w:numId w:val="38"/>
        </w:numPr>
        <w:spacing w:after="0" w:line="360" w:lineRule="auto"/>
        <w:rPr>
          <w:rFonts w:ascii="Arial" w:hAnsi="Arial" w:cs="Arial"/>
          <w:color w:val="000000" w:themeColor="text1"/>
        </w:rPr>
      </w:pPr>
      <w:r w:rsidRPr="000E184B">
        <w:rPr>
          <w:rFonts w:ascii="Arial" w:hAnsi="Arial" w:cs="Arial"/>
          <w:color w:val="000000" w:themeColor="text1"/>
        </w:rPr>
        <w:lastRenderedPageBreak/>
        <w:t>Regras de Preenchimento. [</w:t>
      </w:r>
      <w:hyperlink w:anchor="RE05" w:history="1">
        <w:r w:rsidRPr="000E184B">
          <w:rPr>
            <w:rStyle w:val="Hyperlink"/>
            <w:rFonts w:ascii="Arial" w:hAnsi="Arial" w:cs="Arial"/>
          </w:rPr>
          <w:t>RE05</w:t>
        </w:r>
      </w:hyperlink>
      <w:r w:rsidRPr="000E184B">
        <w:rPr>
          <w:rFonts w:ascii="Arial" w:hAnsi="Arial" w:cs="Arial"/>
          <w:color w:val="000000" w:themeColor="text1"/>
        </w:rPr>
        <w:t>]</w:t>
      </w:r>
    </w:p>
    <w:p w:rsidR="00DB516F" w:rsidRDefault="00DB516F" w:rsidP="00DB516F">
      <w:pPr>
        <w:pStyle w:val="Corpodetexto"/>
        <w:numPr>
          <w:ilvl w:val="1"/>
          <w:numId w:val="38"/>
        </w:numPr>
        <w:spacing w:after="0" w:line="360" w:lineRule="auto"/>
        <w:rPr>
          <w:rFonts w:ascii="Arial" w:hAnsi="Arial" w:cs="Arial"/>
          <w:color w:val="000000" w:themeColor="text1"/>
        </w:rPr>
      </w:pPr>
      <w:r w:rsidRPr="000E184B">
        <w:rPr>
          <w:rFonts w:ascii="Arial" w:hAnsi="Arial" w:cs="Arial"/>
          <w:color w:val="000000" w:themeColor="text1"/>
        </w:rPr>
        <w:t>Caso algum dos valores existentes nos domínios fixos seja violado.</w:t>
      </w:r>
    </w:p>
    <w:p w:rsidR="00980897" w:rsidRDefault="00980897" w:rsidP="00980897">
      <w:pPr>
        <w:pStyle w:val="Corpodetexto"/>
        <w:numPr>
          <w:ilvl w:val="0"/>
          <w:numId w:val="38"/>
        </w:numPr>
        <w:spacing w:after="0" w:line="360" w:lineRule="auto"/>
        <w:rPr>
          <w:rFonts w:ascii="Arial" w:hAnsi="Arial" w:cs="Arial"/>
          <w:color w:val="000000" w:themeColor="text1"/>
        </w:rPr>
      </w:pPr>
      <w:r>
        <w:rPr>
          <w:rFonts w:ascii="Arial" w:hAnsi="Arial" w:cs="Arial"/>
          <w:color w:val="000000" w:themeColor="text1"/>
        </w:rPr>
        <w:t>Linha Inválida;</w:t>
      </w:r>
    </w:p>
    <w:p w:rsidR="00980897" w:rsidRDefault="00980897" w:rsidP="00980897">
      <w:pPr>
        <w:pStyle w:val="Corpodetexto"/>
        <w:numPr>
          <w:ilvl w:val="1"/>
          <w:numId w:val="38"/>
        </w:numPr>
        <w:spacing w:after="0" w:line="360" w:lineRule="auto"/>
        <w:rPr>
          <w:rFonts w:ascii="Arial" w:hAnsi="Arial" w:cs="Arial"/>
          <w:color w:val="000000" w:themeColor="text1"/>
        </w:rPr>
      </w:pPr>
      <w:r>
        <w:rPr>
          <w:rFonts w:ascii="Arial" w:hAnsi="Arial" w:cs="Arial"/>
          <w:color w:val="000000" w:themeColor="text1"/>
        </w:rPr>
        <w:t>O sistema deve identificar qual a quantidade de caracteres esperado para cada linha contida no arquivo. Caso haja mais ou menos caracteres em relação à quantidade esperada, o sistema deve gerar um erro de linha inválida.</w:t>
      </w:r>
    </w:p>
    <w:p w:rsidR="00980897" w:rsidRDefault="00980897" w:rsidP="00980897">
      <w:pPr>
        <w:pStyle w:val="Corpodetexto"/>
        <w:numPr>
          <w:ilvl w:val="0"/>
          <w:numId w:val="38"/>
        </w:numPr>
        <w:spacing w:after="0" w:line="360" w:lineRule="auto"/>
        <w:rPr>
          <w:rFonts w:ascii="Arial" w:hAnsi="Arial" w:cs="Arial"/>
          <w:color w:val="000000" w:themeColor="text1"/>
        </w:rPr>
      </w:pPr>
      <w:r>
        <w:rPr>
          <w:rFonts w:ascii="Arial" w:hAnsi="Arial" w:cs="Arial"/>
          <w:color w:val="000000" w:themeColor="text1"/>
        </w:rPr>
        <w:t>Período Inválido</w:t>
      </w:r>
      <w:r w:rsidR="003F64D0">
        <w:rPr>
          <w:rFonts w:ascii="Arial" w:hAnsi="Arial" w:cs="Arial"/>
          <w:color w:val="000000" w:themeColor="text1"/>
        </w:rPr>
        <w:t>;</w:t>
      </w:r>
    </w:p>
    <w:p w:rsidR="00D15519" w:rsidRDefault="00980897">
      <w:pPr>
        <w:pStyle w:val="Corpodetexto"/>
        <w:numPr>
          <w:ilvl w:val="1"/>
          <w:numId w:val="38"/>
        </w:numPr>
        <w:spacing w:after="0" w:line="360" w:lineRule="auto"/>
        <w:rPr>
          <w:ins w:id="655" w:author="lais.garcia" w:date="2017-07-14T20:38:00Z"/>
          <w:rFonts w:ascii="Arial" w:hAnsi="Arial" w:cs="Arial"/>
          <w:color w:val="000000" w:themeColor="text1"/>
        </w:rPr>
      </w:pPr>
      <w:r>
        <w:rPr>
          <w:rFonts w:ascii="Arial" w:hAnsi="Arial" w:cs="Arial"/>
          <w:color w:val="000000" w:themeColor="text1"/>
        </w:rPr>
        <w:t>O sistema deve verificar quando existir data de início e fim, compondo um período de datas, se neste período os valores respeitam a data fim sendo maior que a início. Caso contrário, o sistema deve gerar um erro de período inválido.</w:t>
      </w:r>
    </w:p>
    <w:p w:rsidR="004A2E27" w:rsidDel="007F7943" w:rsidRDefault="004A2E27" w:rsidP="004A2E27">
      <w:pPr>
        <w:pStyle w:val="Corpodetexto"/>
        <w:numPr>
          <w:ilvl w:val="0"/>
          <w:numId w:val="38"/>
        </w:numPr>
        <w:spacing w:after="0" w:line="360" w:lineRule="auto"/>
        <w:rPr>
          <w:ins w:id="656" w:author="lais.garcia" w:date="2017-07-14T20:38:00Z"/>
          <w:del w:id="657" w:author="eric.giuliani" w:date="2017-07-20T16:00:00Z"/>
          <w:rFonts w:ascii="Arial" w:hAnsi="Arial" w:cs="Arial"/>
          <w:color w:val="000000" w:themeColor="text1"/>
        </w:rPr>
      </w:pPr>
      <w:ins w:id="658" w:author="lais.garcia" w:date="2017-07-14T20:39:00Z">
        <w:del w:id="659" w:author="eric.giuliani" w:date="2017-07-20T16:00:00Z">
          <w:r w:rsidDel="007F7943">
            <w:rPr>
              <w:rFonts w:ascii="Arial" w:hAnsi="Arial" w:cs="Arial"/>
              <w:color w:val="000000" w:themeColor="text1"/>
            </w:rPr>
            <w:delText xml:space="preserve">Mês e Ano de apuração </w:delText>
          </w:r>
        </w:del>
      </w:ins>
      <w:ins w:id="660" w:author="lais.garcia" w:date="2017-07-14T20:40:00Z">
        <w:del w:id="661" w:author="eric.giuliani" w:date="2017-07-20T16:00:00Z">
          <w:r w:rsidDel="007F7943">
            <w:rPr>
              <w:rFonts w:ascii="Arial" w:hAnsi="Arial" w:cs="Arial"/>
              <w:color w:val="000000" w:themeColor="text1"/>
            </w:rPr>
            <w:delText>processado</w:delText>
          </w:r>
        </w:del>
      </w:ins>
      <w:ins w:id="662" w:author="lais.garcia" w:date="2017-07-14T20:38:00Z">
        <w:del w:id="663" w:author="eric.giuliani" w:date="2017-07-20T16:00:00Z">
          <w:r w:rsidDel="007F7943">
            <w:rPr>
              <w:rFonts w:ascii="Arial" w:hAnsi="Arial" w:cs="Arial"/>
              <w:color w:val="000000" w:themeColor="text1"/>
            </w:rPr>
            <w:delText>;</w:delText>
          </w:r>
        </w:del>
      </w:ins>
    </w:p>
    <w:p w:rsidR="00120B79" w:rsidDel="007F7943" w:rsidRDefault="004A2E27">
      <w:pPr>
        <w:pStyle w:val="Corpodetexto"/>
        <w:numPr>
          <w:ilvl w:val="1"/>
          <w:numId w:val="38"/>
        </w:numPr>
        <w:spacing w:after="0" w:line="360" w:lineRule="auto"/>
        <w:rPr>
          <w:ins w:id="664" w:author="lais.garcia" w:date="2017-07-14T20:38:00Z"/>
          <w:del w:id="665" w:author="eric.giuliani" w:date="2017-07-20T16:00:00Z"/>
          <w:rFonts w:ascii="Arial" w:hAnsi="Arial" w:cs="Arial"/>
          <w:color w:val="000000" w:themeColor="text1"/>
        </w:rPr>
      </w:pPr>
      <w:ins w:id="666" w:author="lais.garcia" w:date="2017-07-14T20:38:00Z">
        <w:del w:id="667" w:author="eric.giuliani" w:date="2017-07-20T16:00:00Z">
          <w:r w:rsidDel="007F7943">
            <w:rPr>
              <w:rFonts w:ascii="Arial" w:hAnsi="Arial" w:cs="Arial"/>
              <w:color w:val="000000" w:themeColor="text1"/>
            </w:rPr>
            <w:delText xml:space="preserve">O sistema deve verificar </w:delText>
          </w:r>
        </w:del>
      </w:ins>
      <w:ins w:id="668" w:author="lais.garcia" w:date="2017-07-14T20:39:00Z">
        <w:del w:id="669" w:author="eric.giuliani" w:date="2017-07-20T16:00:00Z">
          <w:r w:rsidDel="007F7943">
            <w:rPr>
              <w:rFonts w:ascii="Arial" w:hAnsi="Arial" w:cs="Arial"/>
              <w:color w:val="000000" w:themeColor="text1"/>
            </w:rPr>
            <w:delText>se existe uma importação já realizada para o mês e ano de apuraç</w:delText>
          </w:r>
        </w:del>
      </w:ins>
      <w:ins w:id="670" w:author="lais.garcia" w:date="2017-07-14T20:40:00Z">
        <w:del w:id="671" w:author="eric.giuliani" w:date="2017-07-20T16:00:00Z">
          <w:r w:rsidDel="007F7943">
            <w:rPr>
              <w:rFonts w:ascii="Arial" w:hAnsi="Arial" w:cs="Arial"/>
              <w:color w:val="000000" w:themeColor="text1"/>
            </w:rPr>
            <w:delText>ão informado no arquivo. Caso exista, o sistema não deverá prosseguir com a importação.</w:delText>
          </w:r>
        </w:del>
      </w:ins>
    </w:p>
    <w:p w:rsidR="00000000" w:rsidRDefault="009A197D">
      <w:pPr>
        <w:pStyle w:val="Corpodetexto"/>
        <w:spacing w:after="0" w:line="360" w:lineRule="auto"/>
        <w:ind w:left="2214"/>
        <w:rPr>
          <w:del w:id="672" w:author="eric.giuliani" w:date="2017-07-20T16:00:00Z"/>
          <w:rFonts w:ascii="Arial" w:hAnsi="Arial" w:cs="Arial"/>
          <w:color w:val="000000" w:themeColor="text1"/>
        </w:rPr>
        <w:pPrChange w:id="673" w:author="lais.garcia" w:date="2017-07-14T20:38:00Z">
          <w:pPr>
            <w:pStyle w:val="Corpodetexto"/>
            <w:numPr>
              <w:ilvl w:val="1"/>
              <w:numId w:val="38"/>
            </w:numPr>
            <w:spacing w:after="0" w:line="360" w:lineRule="auto"/>
            <w:ind w:left="2574" w:hanging="360"/>
          </w:pPr>
        </w:pPrChange>
      </w:pPr>
    </w:p>
    <w:p w:rsidR="00DB516F" w:rsidRPr="000E184B" w:rsidRDefault="00DB516F" w:rsidP="00DB516F">
      <w:pPr>
        <w:pStyle w:val="Corpodetexto"/>
        <w:spacing w:after="0" w:line="360" w:lineRule="auto"/>
        <w:ind w:left="1134"/>
        <w:rPr>
          <w:rFonts w:ascii="Arial" w:hAnsi="Arial" w:cs="Arial"/>
          <w:color w:val="000000" w:themeColor="text1"/>
        </w:rPr>
      </w:pPr>
    </w:p>
    <w:p w:rsidR="00DB516F" w:rsidRPr="000E184B" w:rsidRDefault="00DB516F" w:rsidP="00DB516F">
      <w:pPr>
        <w:pStyle w:val="Corpodetexto"/>
        <w:spacing w:after="0" w:line="360" w:lineRule="auto"/>
        <w:ind w:left="1134"/>
        <w:rPr>
          <w:rFonts w:ascii="Arial" w:hAnsi="Arial" w:cs="Arial"/>
          <w:b/>
          <w:color w:val="000000" w:themeColor="text1"/>
        </w:rPr>
      </w:pPr>
      <w:bookmarkStart w:id="674" w:name="RN_076"/>
      <w:r w:rsidRPr="000E184B">
        <w:rPr>
          <w:rFonts w:ascii="Arial" w:hAnsi="Arial" w:cs="Arial"/>
          <w:b/>
          <w:color w:val="000000" w:themeColor="text1"/>
        </w:rPr>
        <w:t>RN_076</w:t>
      </w:r>
      <w:bookmarkEnd w:id="674"/>
      <w:r w:rsidRPr="000E184B">
        <w:rPr>
          <w:rFonts w:ascii="Arial" w:hAnsi="Arial" w:cs="Arial"/>
          <w:b/>
          <w:color w:val="000000" w:themeColor="text1"/>
        </w:rPr>
        <w:t xml:space="preserve"> - Processamento de Importação - Geral</w:t>
      </w:r>
    </w:p>
    <w:p w:rsidR="00DB516F" w:rsidRPr="000E184B" w:rsidRDefault="00DB516F" w:rsidP="00DB516F">
      <w:pPr>
        <w:pStyle w:val="Corpodetexto"/>
        <w:spacing w:after="0" w:line="360" w:lineRule="auto"/>
        <w:ind w:left="1134"/>
        <w:rPr>
          <w:rFonts w:ascii="Arial" w:hAnsi="Arial" w:cs="Arial"/>
          <w:color w:val="000000" w:themeColor="text1"/>
        </w:rPr>
      </w:pPr>
      <w:r w:rsidRPr="000E184B">
        <w:rPr>
          <w:rFonts w:ascii="Arial" w:hAnsi="Arial" w:cs="Arial"/>
          <w:color w:val="000000" w:themeColor="text1"/>
        </w:rPr>
        <w:t>O processamento de importação deverá ser manipulado conforme abaixo:</w:t>
      </w:r>
    </w:p>
    <w:p w:rsidR="00DB516F" w:rsidRDefault="00DB516F" w:rsidP="00DB516F">
      <w:pPr>
        <w:pStyle w:val="Corpodetexto"/>
        <w:numPr>
          <w:ilvl w:val="0"/>
          <w:numId w:val="40"/>
        </w:numPr>
        <w:spacing w:after="0" w:line="360" w:lineRule="auto"/>
        <w:rPr>
          <w:rFonts w:ascii="Arial" w:hAnsi="Arial" w:cs="Arial"/>
          <w:color w:val="000000" w:themeColor="text1"/>
        </w:rPr>
      </w:pPr>
      <w:r w:rsidRPr="000E184B">
        <w:rPr>
          <w:rFonts w:ascii="Arial" w:hAnsi="Arial" w:cs="Arial"/>
          <w:color w:val="000000" w:themeColor="text1"/>
        </w:rPr>
        <w:t>Dados Cadastrais; [</w:t>
      </w:r>
      <w:hyperlink w:anchor="RN_077" w:history="1">
        <w:r w:rsidRPr="000E184B">
          <w:rPr>
            <w:rStyle w:val="Hyperlink"/>
            <w:rFonts w:ascii="Arial" w:hAnsi="Arial" w:cs="Arial"/>
          </w:rPr>
          <w:t>RN_077</w:t>
        </w:r>
      </w:hyperlink>
      <w:r w:rsidRPr="000E184B">
        <w:rPr>
          <w:rFonts w:ascii="Arial" w:hAnsi="Arial" w:cs="Arial"/>
          <w:color w:val="000000" w:themeColor="text1"/>
        </w:rPr>
        <w:t>]</w:t>
      </w:r>
    </w:p>
    <w:p w:rsidR="00DB516F" w:rsidRPr="000E184B" w:rsidRDefault="00DB516F" w:rsidP="00DB516F">
      <w:pPr>
        <w:pStyle w:val="Corpodetexto"/>
        <w:numPr>
          <w:ilvl w:val="0"/>
          <w:numId w:val="40"/>
        </w:numPr>
        <w:spacing w:after="0" w:line="360" w:lineRule="auto"/>
        <w:rPr>
          <w:rFonts w:ascii="Arial" w:hAnsi="Arial" w:cs="Arial"/>
          <w:color w:val="000000" w:themeColor="text1"/>
        </w:rPr>
      </w:pPr>
      <w:r w:rsidRPr="000E184B">
        <w:rPr>
          <w:rFonts w:ascii="Arial" w:hAnsi="Arial" w:cs="Arial"/>
          <w:color w:val="000000" w:themeColor="text1"/>
        </w:rPr>
        <w:t>Faturamento; [</w:t>
      </w:r>
      <w:hyperlink w:anchor="RN_078" w:history="1">
        <w:r w:rsidRPr="000E184B">
          <w:rPr>
            <w:rStyle w:val="Hyperlink"/>
            <w:rFonts w:ascii="Arial" w:hAnsi="Arial" w:cs="Arial"/>
          </w:rPr>
          <w:t>RN_078</w:t>
        </w:r>
      </w:hyperlink>
      <w:r w:rsidRPr="000E184B">
        <w:rPr>
          <w:rFonts w:ascii="Arial" w:hAnsi="Arial" w:cs="Arial"/>
          <w:color w:val="000000" w:themeColor="text1"/>
        </w:rPr>
        <w:t>]</w:t>
      </w:r>
    </w:p>
    <w:p w:rsidR="00DB516F" w:rsidRPr="000E184B" w:rsidRDefault="00DB516F" w:rsidP="00DB516F">
      <w:pPr>
        <w:pStyle w:val="Corpodetexto"/>
        <w:numPr>
          <w:ilvl w:val="0"/>
          <w:numId w:val="40"/>
        </w:numPr>
        <w:spacing w:after="0" w:line="360" w:lineRule="auto"/>
        <w:rPr>
          <w:rFonts w:ascii="Arial" w:hAnsi="Arial" w:cs="Arial"/>
          <w:color w:val="000000" w:themeColor="text1"/>
        </w:rPr>
      </w:pPr>
      <w:r w:rsidRPr="000E184B">
        <w:rPr>
          <w:rFonts w:ascii="Arial" w:hAnsi="Arial" w:cs="Arial"/>
          <w:color w:val="000000" w:themeColor="text1"/>
        </w:rPr>
        <w:t>Arrecadação; [</w:t>
      </w:r>
      <w:hyperlink w:anchor="RN_079" w:history="1">
        <w:r w:rsidRPr="000E184B">
          <w:rPr>
            <w:rStyle w:val="Hyperlink"/>
            <w:rFonts w:ascii="Arial" w:hAnsi="Arial" w:cs="Arial"/>
          </w:rPr>
          <w:t>RN_079</w:t>
        </w:r>
      </w:hyperlink>
      <w:r w:rsidRPr="000E184B">
        <w:rPr>
          <w:rFonts w:ascii="Arial" w:hAnsi="Arial" w:cs="Arial"/>
          <w:color w:val="000000" w:themeColor="text1"/>
        </w:rPr>
        <w:t>]</w:t>
      </w:r>
    </w:p>
    <w:p w:rsidR="00DB516F" w:rsidRPr="000E184B" w:rsidRDefault="00DB516F" w:rsidP="00DB516F">
      <w:pPr>
        <w:pStyle w:val="Corpodetexto"/>
        <w:numPr>
          <w:ilvl w:val="0"/>
          <w:numId w:val="40"/>
        </w:numPr>
        <w:spacing w:after="0" w:line="360" w:lineRule="auto"/>
        <w:rPr>
          <w:rFonts w:ascii="Arial" w:hAnsi="Arial" w:cs="Arial"/>
          <w:color w:val="000000" w:themeColor="text1"/>
        </w:rPr>
      </w:pPr>
      <w:r w:rsidRPr="000E184B">
        <w:rPr>
          <w:rFonts w:ascii="Arial" w:hAnsi="Arial" w:cs="Arial"/>
          <w:color w:val="000000" w:themeColor="text1"/>
        </w:rPr>
        <w:t>Valores Extraordinários; [</w:t>
      </w:r>
      <w:hyperlink w:anchor="RN_080" w:history="1">
        <w:r w:rsidRPr="000E184B">
          <w:rPr>
            <w:rStyle w:val="Hyperlink"/>
            <w:rFonts w:ascii="Arial" w:hAnsi="Arial" w:cs="Arial"/>
          </w:rPr>
          <w:t>RN_080</w:t>
        </w:r>
      </w:hyperlink>
      <w:r w:rsidRPr="000E184B">
        <w:rPr>
          <w:rFonts w:ascii="Arial" w:hAnsi="Arial" w:cs="Arial"/>
          <w:color w:val="000000" w:themeColor="text1"/>
        </w:rPr>
        <w:t>]</w:t>
      </w:r>
    </w:p>
    <w:p w:rsidR="00DB516F" w:rsidRDefault="00336D36" w:rsidP="00DB516F">
      <w:pPr>
        <w:pStyle w:val="Corpodetexto"/>
        <w:numPr>
          <w:ilvl w:val="0"/>
          <w:numId w:val="40"/>
        </w:numPr>
        <w:spacing w:after="0" w:line="360" w:lineRule="auto"/>
        <w:rPr>
          <w:rFonts w:ascii="Arial" w:hAnsi="Arial" w:cs="Arial"/>
          <w:color w:val="000000" w:themeColor="text1"/>
        </w:rPr>
      </w:pPr>
      <w:r w:rsidRPr="00A22583">
        <w:rPr>
          <w:rFonts w:ascii="Arial" w:hAnsi="Arial" w:cs="Arial"/>
          <w:color w:val="000000" w:themeColor="text1"/>
        </w:rPr>
        <w:t>Cash Power</w:t>
      </w:r>
      <w:r w:rsidR="00D14D92">
        <w:rPr>
          <w:rFonts w:ascii="Arial" w:hAnsi="Arial" w:cs="Arial"/>
          <w:color w:val="000000" w:themeColor="text1"/>
        </w:rPr>
        <w:t>;</w:t>
      </w:r>
      <w:r w:rsidRPr="00A22583">
        <w:rPr>
          <w:rFonts w:ascii="Arial" w:hAnsi="Arial" w:cs="Arial"/>
          <w:color w:val="000000" w:themeColor="text1"/>
        </w:rPr>
        <w:t xml:space="preserve"> [</w:t>
      </w:r>
      <w:hyperlink w:anchor="RN_081" w:history="1">
        <w:r w:rsidRPr="00A22583">
          <w:rPr>
            <w:rStyle w:val="Hyperlink"/>
            <w:rFonts w:ascii="Arial" w:hAnsi="Arial" w:cs="Arial"/>
          </w:rPr>
          <w:t>RN_081</w:t>
        </w:r>
      </w:hyperlink>
      <w:r w:rsidRPr="00A22583">
        <w:rPr>
          <w:rFonts w:ascii="Arial" w:hAnsi="Arial" w:cs="Arial"/>
          <w:color w:val="000000" w:themeColor="text1"/>
        </w:rPr>
        <w:t>]</w:t>
      </w:r>
    </w:p>
    <w:p w:rsidR="00D14D92" w:rsidRDefault="00D14D92" w:rsidP="00DB516F">
      <w:pPr>
        <w:pStyle w:val="Corpodetexto"/>
        <w:numPr>
          <w:ilvl w:val="0"/>
          <w:numId w:val="40"/>
        </w:numPr>
        <w:spacing w:after="0" w:line="360" w:lineRule="auto"/>
        <w:rPr>
          <w:rFonts w:ascii="Arial" w:hAnsi="Arial" w:cs="Arial"/>
          <w:color w:val="000000" w:themeColor="text1"/>
        </w:rPr>
      </w:pPr>
      <w:r>
        <w:rPr>
          <w:rFonts w:ascii="Arial" w:hAnsi="Arial" w:cs="Arial"/>
          <w:color w:val="000000" w:themeColor="text1"/>
        </w:rPr>
        <w:t>ILUME; [</w:t>
      </w:r>
      <w:hyperlink w:anchor="RN_083" w:history="1">
        <w:r w:rsidRPr="00D14D92">
          <w:rPr>
            <w:rStyle w:val="Hyperlink"/>
            <w:rFonts w:ascii="Arial" w:hAnsi="Arial" w:cs="Arial"/>
          </w:rPr>
          <w:t>RN_083</w:t>
        </w:r>
      </w:hyperlink>
      <w:r>
        <w:rPr>
          <w:rFonts w:ascii="Arial" w:hAnsi="Arial" w:cs="Arial"/>
          <w:color w:val="000000" w:themeColor="text1"/>
        </w:rPr>
        <w:t>]</w:t>
      </w:r>
    </w:p>
    <w:p w:rsidR="00E05268" w:rsidRDefault="004876EA" w:rsidP="00DB516F">
      <w:pPr>
        <w:pStyle w:val="Corpodetexto"/>
        <w:numPr>
          <w:ilvl w:val="0"/>
          <w:numId w:val="40"/>
        </w:numPr>
        <w:spacing w:after="0" w:line="360" w:lineRule="auto"/>
        <w:rPr>
          <w:rFonts w:ascii="Arial" w:hAnsi="Arial" w:cs="Arial"/>
          <w:color w:val="000000" w:themeColor="text1"/>
        </w:rPr>
      </w:pPr>
      <w:ins w:id="675" w:author="lais.garcia" w:date="2017-07-14T19:48:00Z">
        <w:r>
          <w:rPr>
            <w:rFonts w:ascii="Arial" w:hAnsi="Arial" w:cs="Arial"/>
            <w:color w:val="000000" w:themeColor="text1"/>
          </w:rPr>
          <w:t>Baixa Renda (</w:t>
        </w:r>
      </w:ins>
      <w:r w:rsidR="00E05268">
        <w:rPr>
          <w:rFonts w:ascii="Arial" w:hAnsi="Arial" w:cs="Arial"/>
          <w:color w:val="000000" w:themeColor="text1"/>
        </w:rPr>
        <w:t>SMADS</w:t>
      </w:r>
      <w:ins w:id="676" w:author="lais.garcia" w:date="2017-07-14T19:48:00Z">
        <w:r>
          <w:rPr>
            <w:rFonts w:ascii="Arial" w:hAnsi="Arial" w:cs="Arial"/>
            <w:color w:val="000000" w:themeColor="text1"/>
          </w:rPr>
          <w:t>)</w:t>
        </w:r>
      </w:ins>
      <w:r w:rsidR="00E05268">
        <w:rPr>
          <w:rFonts w:ascii="Arial" w:hAnsi="Arial" w:cs="Arial"/>
          <w:color w:val="000000" w:themeColor="text1"/>
        </w:rPr>
        <w:t>. [</w:t>
      </w:r>
      <w:hyperlink w:anchor="RN_095" w:history="1">
        <w:r w:rsidR="00E05268" w:rsidRPr="00E05268">
          <w:rPr>
            <w:rStyle w:val="Hyperlink"/>
            <w:rFonts w:ascii="Arial" w:hAnsi="Arial" w:cs="Arial"/>
          </w:rPr>
          <w:t>RN_095</w:t>
        </w:r>
      </w:hyperlink>
      <w:r w:rsidR="00E05268">
        <w:rPr>
          <w:rFonts w:ascii="Arial" w:hAnsi="Arial" w:cs="Arial"/>
          <w:color w:val="000000" w:themeColor="text1"/>
        </w:rPr>
        <w:t>]</w:t>
      </w:r>
    </w:p>
    <w:p w:rsidR="00336D36" w:rsidRDefault="00336D36" w:rsidP="00A22583">
      <w:pPr>
        <w:pStyle w:val="Corpodetexto"/>
        <w:spacing w:after="0" w:line="360" w:lineRule="auto"/>
        <w:ind w:left="1134"/>
        <w:rPr>
          <w:rFonts w:ascii="Arial" w:hAnsi="Arial" w:cs="Arial"/>
          <w:color w:val="000000" w:themeColor="text1"/>
        </w:rPr>
      </w:pPr>
    </w:p>
    <w:p w:rsidR="00336D36" w:rsidRDefault="004569C9" w:rsidP="00A22583">
      <w:pPr>
        <w:pStyle w:val="Corpodetexto"/>
        <w:spacing w:after="0" w:line="360" w:lineRule="auto"/>
        <w:ind w:left="1134"/>
        <w:rPr>
          <w:rFonts w:ascii="Arial" w:hAnsi="Arial" w:cs="Arial"/>
          <w:color w:val="000000" w:themeColor="text1"/>
        </w:rPr>
      </w:pPr>
      <w:r>
        <w:rPr>
          <w:rFonts w:ascii="Arial" w:hAnsi="Arial" w:cs="Arial"/>
          <w:color w:val="000000" w:themeColor="text1"/>
        </w:rPr>
        <w:t>O sistema deverá atender as seguintes necessidades, na ordem, conforme abaixo:</w:t>
      </w:r>
    </w:p>
    <w:p w:rsidR="00336D36" w:rsidRDefault="004569C9" w:rsidP="00A22583">
      <w:pPr>
        <w:pStyle w:val="Corpodetexto"/>
        <w:numPr>
          <w:ilvl w:val="0"/>
          <w:numId w:val="70"/>
        </w:numPr>
        <w:spacing w:after="0" w:line="360" w:lineRule="auto"/>
        <w:rPr>
          <w:rFonts w:ascii="Arial" w:hAnsi="Arial" w:cs="Arial"/>
          <w:color w:val="000000" w:themeColor="text1"/>
        </w:rPr>
      </w:pPr>
      <w:r>
        <w:rPr>
          <w:rFonts w:ascii="Arial" w:hAnsi="Arial" w:cs="Arial"/>
          <w:color w:val="000000" w:themeColor="text1"/>
        </w:rPr>
        <w:t>O sistema deverá ordenar de forma ascendente, pela data de cada tipo de importação, de forma que execute primeiro o processamento do arquivo mais antigo, seguido dos mais recentes;</w:t>
      </w:r>
    </w:p>
    <w:p w:rsidR="00336D36" w:rsidRDefault="004569C9" w:rsidP="00A22583">
      <w:pPr>
        <w:pStyle w:val="Corpodetexto"/>
        <w:numPr>
          <w:ilvl w:val="0"/>
          <w:numId w:val="70"/>
        </w:numPr>
        <w:spacing w:after="0" w:line="360" w:lineRule="auto"/>
        <w:rPr>
          <w:rFonts w:ascii="Arial" w:hAnsi="Arial" w:cs="Arial"/>
          <w:color w:val="000000" w:themeColor="text1"/>
        </w:rPr>
      </w:pPr>
      <w:r>
        <w:rPr>
          <w:rFonts w:ascii="Arial" w:hAnsi="Arial" w:cs="Arial"/>
          <w:color w:val="000000" w:themeColor="text1"/>
        </w:rPr>
        <w:t xml:space="preserve">Para cada arquivo de importação, o sistema deverá </w:t>
      </w:r>
      <w:r w:rsidRPr="004569C9">
        <w:rPr>
          <w:rFonts w:ascii="Arial" w:hAnsi="Arial" w:cs="Arial"/>
          <w:color w:val="000000" w:themeColor="text1"/>
        </w:rPr>
        <w:t>controlar o processamento de importação de forma que apenas um arquivo por tipo de importação seja processado por vez</w:t>
      </w:r>
      <w:r>
        <w:rPr>
          <w:rFonts w:ascii="Arial" w:hAnsi="Arial" w:cs="Arial"/>
          <w:color w:val="000000" w:themeColor="text1"/>
        </w:rPr>
        <w:t>;</w:t>
      </w:r>
    </w:p>
    <w:p w:rsidR="00CF28BE" w:rsidRDefault="00CF28BE" w:rsidP="00CF28BE">
      <w:pPr>
        <w:pStyle w:val="Corpodetexto"/>
        <w:numPr>
          <w:ilvl w:val="0"/>
          <w:numId w:val="70"/>
        </w:numPr>
        <w:spacing w:after="0" w:line="360" w:lineRule="auto"/>
        <w:rPr>
          <w:rFonts w:ascii="Arial" w:hAnsi="Arial" w:cs="Arial"/>
          <w:color w:val="000000" w:themeColor="text1"/>
        </w:rPr>
      </w:pPr>
      <w:r w:rsidRPr="000A7628">
        <w:rPr>
          <w:rFonts w:ascii="Arial" w:hAnsi="Arial" w:cs="Arial"/>
          <w:color w:val="000000" w:themeColor="text1"/>
        </w:rPr>
        <w:t>O sistema deverá verificar através da chave única se o registro já existe no banco. Em caso positivo, o sistema deverá considerar o fluxo de Alteração do registro, ao invés de Duplicidade. [</w:t>
      </w:r>
      <w:hyperlink w:anchor="RN_100" w:history="1">
        <w:r>
          <w:rPr>
            <w:rStyle w:val="Hyperlink"/>
            <w:rFonts w:ascii="Arial" w:hAnsi="Arial" w:cs="Arial"/>
          </w:rPr>
          <w:t>RN_100</w:t>
        </w:r>
      </w:hyperlink>
      <w:r w:rsidRPr="000A7628">
        <w:rPr>
          <w:rFonts w:ascii="Arial" w:hAnsi="Arial" w:cs="Arial"/>
          <w:color w:val="000000" w:themeColor="text1"/>
        </w:rPr>
        <w:t>]</w:t>
      </w:r>
    </w:p>
    <w:p w:rsidR="00CF28BE" w:rsidRDefault="00CF28BE" w:rsidP="00CF28BE">
      <w:pPr>
        <w:pStyle w:val="Corpodetexto"/>
        <w:numPr>
          <w:ilvl w:val="1"/>
          <w:numId w:val="70"/>
        </w:numPr>
        <w:spacing w:after="0" w:line="360" w:lineRule="auto"/>
        <w:rPr>
          <w:rFonts w:ascii="Arial" w:hAnsi="Arial" w:cs="Arial"/>
          <w:color w:val="000000" w:themeColor="text1"/>
        </w:rPr>
      </w:pPr>
      <w:r>
        <w:rPr>
          <w:rFonts w:ascii="Arial" w:hAnsi="Arial" w:cs="Arial"/>
          <w:color w:val="000000" w:themeColor="text1"/>
        </w:rPr>
        <w:t>Quando ocorrer o fluxo de Alteração, o sistema deverá efetuar a manipulação do registro de forma que seja mantido um histórico autorrelacional.</w:t>
      </w:r>
    </w:p>
    <w:p w:rsidR="00336D36" w:rsidRDefault="000758F0" w:rsidP="00A22583">
      <w:pPr>
        <w:pStyle w:val="Corpodetexto"/>
        <w:numPr>
          <w:ilvl w:val="0"/>
          <w:numId w:val="70"/>
        </w:numPr>
        <w:spacing w:after="0" w:line="360" w:lineRule="auto"/>
        <w:rPr>
          <w:rFonts w:ascii="Arial" w:hAnsi="Arial" w:cs="Arial"/>
          <w:color w:val="000000" w:themeColor="text1"/>
        </w:rPr>
      </w:pPr>
      <w:r>
        <w:rPr>
          <w:rFonts w:ascii="Arial" w:hAnsi="Arial" w:cs="Arial"/>
          <w:color w:val="000000" w:themeColor="text1"/>
        </w:rPr>
        <w:t>Movimentação em subpastas; [</w:t>
      </w:r>
      <w:hyperlink w:anchor="RN_067" w:history="1">
        <w:r w:rsidRPr="000758F0">
          <w:rPr>
            <w:rStyle w:val="Hyperlink"/>
            <w:rFonts w:ascii="Arial" w:hAnsi="Arial" w:cs="Arial"/>
          </w:rPr>
          <w:t>RN_067</w:t>
        </w:r>
      </w:hyperlink>
      <w:r>
        <w:rPr>
          <w:rFonts w:ascii="Arial" w:hAnsi="Arial" w:cs="Arial"/>
          <w:color w:val="000000" w:themeColor="text1"/>
        </w:rPr>
        <w:t>]</w:t>
      </w:r>
    </w:p>
    <w:p w:rsidR="00DB516F" w:rsidRPr="000E184B" w:rsidRDefault="00DB516F" w:rsidP="00DB516F">
      <w:pPr>
        <w:pStyle w:val="Corpodetexto"/>
        <w:spacing w:after="0" w:line="360" w:lineRule="auto"/>
        <w:ind w:left="1134"/>
        <w:rPr>
          <w:rFonts w:ascii="Arial" w:hAnsi="Arial" w:cs="Arial"/>
          <w:color w:val="000000" w:themeColor="text1"/>
        </w:rPr>
      </w:pPr>
    </w:p>
    <w:p w:rsidR="00DB516F" w:rsidRPr="000E184B" w:rsidRDefault="00DB516F" w:rsidP="00DB516F">
      <w:pPr>
        <w:pStyle w:val="Corpodetexto"/>
        <w:spacing w:after="0" w:line="360" w:lineRule="auto"/>
        <w:ind w:left="1134"/>
        <w:rPr>
          <w:rFonts w:ascii="Arial" w:hAnsi="Arial" w:cs="Arial"/>
          <w:b/>
          <w:color w:val="000000" w:themeColor="text1"/>
        </w:rPr>
      </w:pPr>
      <w:bookmarkStart w:id="677" w:name="RN_077"/>
      <w:r w:rsidRPr="000E184B">
        <w:rPr>
          <w:rFonts w:ascii="Arial" w:hAnsi="Arial" w:cs="Arial"/>
          <w:b/>
          <w:color w:val="000000" w:themeColor="text1"/>
        </w:rPr>
        <w:lastRenderedPageBreak/>
        <w:t>RN_077</w:t>
      </w:r>
      <w:bookmarkEnd w:id="677"/>
      <w:r w:rsidRPr="000E184B">
        <w:rPr>
          <w:rFonts w:ascii="Arial" w:hAnsi="Arial" w:cs="Arial"/>
          <w:b/>
          <w:color w:val="000000" w:themeColor="text1"/>
        </w:rPr>
        <w:t xml:space="preserve"> - Processamento de Importação - Dados Cadastrais</w:t>
      </w:r>
    </w:p>
    <w:p w:rsidR="00DB516F" w:rsidRPr="000E184B" w:rsidRDefault="00DB516F" w:rsidP="00DB516F">
      <w:pPr>
        <w:pStyle w:val="Corpodetexto"/>
        <w:spacing w:after="0" w:line="360" w:lineRule="auto"/>
        <w:ind w:left="1134"/>
        <w:rPr>
          <w:rFonts w:ascii="Arial" w:hAnsi="Arial" w:cs="Arial"/>
          <w:color w:val="000000" w:themeColor="text1"/>
        </w:rPr>
      </w:pPr>
      <w:r w:rsidRPr="000E184B">
        <w:rPr>
          <w:rFonts w:ascii="Arial" w:hAnsi="Arial" w:cs="Arial"/>
          <w:color w:val="000000" w:themeColor="text1"/>
        </w:rPr>
        <w:t>O processamento de Dados Cadastrais deve ocorrer conforme pré-definido no documento de arquivo de layout. [</w:t>
      </w:r>
      <w:hyperlink w:anchor="RE05" w:history="1">
        <w:r w:rsidRPr="000E184B">
          <w:rPr>
            <w:rStyle w:val="Hyperlink"/>
            <w:rFonts w:ascii="Arial" w:hAnsi="Arial" w:cs="Arial"/>
          </w:rPr>
          <w:t>RE05</w:t>
        </w:r>
      </w:hyperlink>
      <w:r w:rsidRPr="000E184B">
        <w:rPr>
          <w:rFonts w:ascii="Arial" w:hAnsi="Arial" w:cs="Arial"/>
          <w:color w:val="000000" w:themeColor="text1"/>
        </w:rPr>
        <w:t>]</w:t>
      </w:r>
    </w:p>
    <w:p w:rsidR="00DB516F" w:rsidRPr="000E184B" w:rsidRDefault="00DB516F" w:rsidP="00DB516F">
      <w:pPr>
        <w:pStyle w:val="Corpodetexto"/>
        <w:numPr>
          <w:ilvl w:val="0"/>
          <w:numId w:val="39"/>
        </w:numPr>
        <w:spacing w:after="0" w:line="360" w:lineRule="auto"/>
        <w:rPr>
          <w:rFonts w:ascii="Arial" w:hAnsi="Arial" w:cs="Arial"/>
          <w:color w:val="000000" w:themeColor="text1"/>
        </w:rPr>
      </w:pPr>
      <w:r w:rsidRPr="000E184B">
        <w:rPr>
          <w:rFonts w:ascii="Arial" w:hAnsi="Arial" w:cs="Arial"/>
          <w:color w:val="000000" w:themeColor="text1"/>
        </w:rPr>
        <w:t>Registro Header (preencher em todos os arquivos): informações que competem ao arquivo;</w:t>
      </w:r>
    </w:p>
    <w:p w:rsidR="00DB516F" w:rsidRPr="000E184B" w:rsidRDefault="00DB516F" w:rsidP="00DB516F">
      <w:pPr>
        <w:pStyle w:val="Corpodetexto"/>
        <w:numPr>
          <w:ilvl w:val="0"/>
          <w:numId w:val="39"/>
        </w:numPr>
        <w:spacing w:after="0" w:line="360" w:lineRule="auto"/>
        <w:rPr>
          <w:rFonts w:ascii="Arial" w:hAnsi="Arial" w:cs="Arial"/>
          <w:color w:val="000000" w:themeColor="text1"/>
        </w:rPr>
      </w:pPr>
      <w:r w:rsidRPr="000E184B">
        <w:rPr>
          <w:rFonts w:ascii="Arial" w:hAnsi="Arial" w:cs="Arial"/>
          <w:color w:val="000000" w:themeColor="text1"/>
        </w:rPr>
        <w:t>Leiaute do arquivo de Cadastro: para cada registro contido no arquivo, o sistema deve processar os valores dos campos conforme descrito no documento;</w:t>
      </w:r>
    </w:p>
    <w:p w:rsidR="00DB516F" w:rsidRPr="00A22583" w:rsidRDefault="00DB516F" w:rsidP="00DB516F">
      <w:pPr>
        <w:pStyle w:val="Corpodetexto"/>
        <w:numPr>
          <w:ilvl w:val="1"/>
          <w:numId w:val="39"/>
        </w:numPr>
        <w:spacing w:after="0" w:line="360" w:lineRule="auto"/>
        <w:rPr>
          <w:rFonts w:ascii="Arial" w:hAnsi="Arial" w:cs="Arial"/>
          <w:color w:val="000000" w:themeColor="text1"/>
        </w:rPr>
      </w:pPr>
      <w:r w:rsidRPr="000E184B">
        <w:rPr>
          <w:rFonts w:ascii="Arial" w:hAnsi="Arial" w:cs="Arial"/>
          <w:color w:val="000000" w:themeColor="text1"/>
        </w:rPr>
        <w:t xml:space="preserve">DE-PARA: Leiaute x Modelagem </w:t>
      </w:r>
      <w:r w:rsidR="00690DB9" w:rsidRPr="00690DB9">
        <w:rPr>
          <w:rFonts w:ascii="Arial" w:hAnsi="Arial" w:cs="Arial"/>
        </w:rPr>
        <w:t>[</w:t>
      </w:r>
      <w:hyperlink w:anchor="RE08" w:history="1">
        <w:r w:rsidR="00690DB9" w:rsidRPr="00690DB9">
          <w:rPr>
            <w:rStyle w:val="Hyperlink"/>
            <w:rFonts w:ascii="Arial" w:hAnsi="Arial" w:cs="Arial"/>
          </w:rPr>
          <w:t>RE08</w:t>
        </w:r>
      </w:hyperlink>
      <w:r w:rsidR="00690DB9" w:rsidRPr="00690DB9">
        <w:rPr>
          <w:rFonts w:ascii="Arial" w:hAnsi="Arial" w:cs="Arial"/>
        </w:rPr>
        <w:t>]</w:t>
      </w:r>
    </w:p>
    <w:p w:rsidR="00336D36" w:rsidRDefault="00992593" w:rsidP="00A22583">
      <w:pPr>
        <w:pStyle w:val="Corpodetexto"/>
        <w:numPr>
          <w:ilvl w:val="2"/>
          <w:numId w:val="39"/>
        </w:numPr>
        <w:spacing w:after="0" w:line="360" w:lineRule="auto"/>
        <w:rPr>
          <w:rFonts w:ascii="Arial" w:hAnsi="Arial" w:cs="Arial"/>
          <w:color w:val="000000" w:themeColor="text1"/>
        </w:rPr>
      </w:pPr>
      <w:r>
        <w:rPr>
          <w:rFonts w:ascii="Arial" w:hAnsi="Arial" w:cs="Arial"/>
          <w:color w:val="000000" w:themeColor="text1"/>
        </w:rPr>
        <w:t>Caso o sistema identifique que o fluxo atual é de alteração</w:t>
      </w:r>
      <w:r w:rsidR="001F5E71">
        <w:rPr>
          <w:rFonts w:ascii="Arial" w:hAnsi="Arial" w:cs="Arial"/>
          <w:color w:val="000000" w:themeColor="text1"/>
        </w:rPr>
        <w:t>,</w:t>
      </w:r>
      <w:r>
        <w:rPr>
          <w:rFonts w:ascii="Arial" w:hAnsi="Arial" w:cs="Arial"/>
          <w:color w:val="000000" w:themeColor="text1"/>
        </w:rPr>
        <w:t xml:space="preserve"> </w:t>
      </w:r>
      <w:r w:rsidR="001F5E71">
        <w:rPr>
          <w:rFonts w:ascii="Arial" w:hAnsi="Arial" w:cs="Arial"/>
          <w:color w:val="000000" w:themeColor="text1"/>
        </w:rPr>
        <w:t>a</w:t>
      </w:r>
      <w:r>
        <w:rPr>
          <w:rFonts w:ascii="Arial" w:hAnsi="Arial" w:cs="Arial"/>
          <w:color w:val="000000" w:themeColor="text1"/>
        </w:rPr>
        <w:t xml:space="preserve">o invés de inclusão </w:t>
      </w:r>
      <w:r w:rsidR="001F5E71">
        <w:rPr>
          <w:rFonts w:ascii="Arial" w:hAnsi="Arial" w:cs="Arial"/>
          <w:color w:val="000000" w:themeColor="text1"/>
        </w:rPr>
        <w:t>e, se</w:t>
      </w:r>
      <w:r>
        <w:rPr>
          <w:rFonts w:ascii="Arial" w:hAnsi="Arial" w:cs="Arial"/>
          <w:color w:val="000000" w:themeColor="text1"/>
        </w:rPr>
        <w:t xml:space="preserve"> houver alteração</w:t>
      </w:r>
      <w:r w:rsidR="003A7B36">
        <w:rPr>
          <w:rFonts w:ascii="Arial" w:hAnsi="Arial" w:cs="Arial"/>
          <w:color w:val="000000" w:themeColor="text1"/>
        </w:rPr>
        <w:t xml:space="preserve"> nos subitens a seguir</w:t>
      </w:r>
      <w:r>
        <w:rPr>
          <w:rFonts w:ascii="Arial" w:hAnsi="Arial" w:cs="Arial"/>
          <w:color w:val="000000" w:themeColor="text1"/>
        </w:rPr>
        <w:t>, o sistema deverá armazenar histórico desta alteração, de forma a identificar futuramente quais instalações deverão reprocessar os valores “A faturar”, “A arrecadar” e “A repassar”.</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Classe</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Inicio_vig_classe</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Final_vig_classe</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Tipo_pessoa</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Contribuinte</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Inicio_vig_contrib</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Final_vig_contrib</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Situacao</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Inicio_vig_situacao</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Final_vig_situacao</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Contrato</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Inicio_vig_contrato</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Final_vig_contrato</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Isencao</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Inicio_vig_isencao</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Final_vig_isencao</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Bloqueio</w:t>
      </w:r>
    </w:p>
    <w:p w:rsidR="003A7B36" w:rsidRPr="003A7B36" w:rsidRDefault="003A7B36" w:rsidP="003A7B36">
      <w:pPr>
        <w:pStyle w:val="Corpodetexto"/>
        <w:numPr>
          <w:ilvl w:val="3"/>
          <w:numId w:val="39"/>
        </w:numPr>
        <w:spacing w:line="360" w:lineRule="auto"/>
        <w:rPr>
          <w:rFonts w:ascii="Arial" w:hAnsi="Arial" w:cs="Arial"/>
          <w:color w:val="000000" w:themeColor="text1"/>
        </w:rPr>
      </w:pPr>
      <w:r w:rsidRPr="003A7B36">
        <w:rPr>
          <w:rFonts w:ascii="Arial" w:hAnsi="Arial" w:cs="Arial"/>
          <w:color w:val="000000" w:themeColor="text1"/>
        </w:rPr>
        <w:t>Inicio_vig_bloqueio</w:t>
      </w:r>
    </w:p>
    <w:p w:rsidR="00336D36" w:rsidRDefault="003A7B36" w:rsidP="00A22583">
      <w:pPr>
        <w:pStyle w:val="Corpodetexto"/>
        <w:numPr>
          <w:ilvl w:val="3"/>
          <w:numId w:val="39"/>
        </w:numPr>
        <w:spacing w:after="0" w:line="360" w:lineRule="auto"/>
        <w:rPr>
          <w:rFonts w:ascii="Arial" w:hAnsi="Arial" w:cs="Arial"/>
          <w:color w:val="000000" w:themeColor="text1"/>
        </w:rPr>
      </w:pPr>
      <w:r w:rsidRPr="003A7B36">
        <w:rPr>
          <w:rFonts w:ascii="Arial" w:hAnsi="Arial" w:cs="Arial"/>
          <w:color w:val="000000" w:themeColor="text1"/>
        </w:rPr>
        <w:t>Final_vig_bloqueio</w:t>
      </w:r>
    </w:p>
    <w:p w:rsidR="00DB516F" w:rsidRPr="000E184B" w:rsidRDefault="00DB516F" w:rsidP="00DB516F">
      <w:pPr>
        <w:pStyle w:val="Corpodetexto"/>
        <w:numPr>
          <w:ilvl w:val="0"/>
          <w:numId w:val="39"/>
        </w:numPr>
        <w:spacing w:after="0" w:line="360" w:lineRule="auto"/>
        <w:rPr>
          <w:rFonts w:ascii="Arial" w:hAnsi="Arial" w:cs="Arial"/>
          <w:color w:val="000000" w:themeColor="text1"/>
        </w:rPr>
      </w:pPr>
      <w:r w:rsidRPr="000E184B">
        <w:rPr>
          <w:rFonts w:ascii="Arial" w:hAnsi="Arial" w:cs="Arial"/>
          <w:color w:val="000000" w:themeColor="text1"/>
        </w:rPr>
        <w:lastRenderedPageBreak/>
        <w:t>Registro Footer (preencher no arquivo Cadastro e Cash Power): informações que competem ao arquivo;</w:t>
      </w:r>
    </w:p>
    <w:p w:rsidR="00DB516F" w:rsidRDefault="00DB516F" w:rsidP="00DB516F">
      <w:pPr>
        <w:pStyle w:val="Corpodetexto"/>
        <w:spacing w:after="0" w:line="360" w:lineRule="auto"/>
        <w:ind w:left="1134"/>
        <w:rPr>
          <w:rFonts w:ascii="Arial" w:hAnsi="Arial" w:cs="Arial"/>
          <w:color w:val="000000" w:themeColor="text1"/>
        </w:rPr>
      </w:pPr>
    </w:p>
    <w:p w:rsidR="00DB516F" w:rsidRPr="0056103B" w:rsidRDefault="00DB516F" w:rsidP="00DB516F">
      <w:pPr>
        <w:pStyle w:val="Corpodetexto"/>
        <w:spacing w:after="0" w:line="360" w:lineRule="auto"/>
        <w:ind w:left="1134"/>
        <w:rPr>
          <w:rFonts w:ascii="Arial" w:hAnsi="Arial" w:cs="Arial"/>
          <w:b/>
          <w:color w:val="000000" w:themeColor="text1"/>
        </w:rPr>
      </w:pPr>
      <w:bookmarkStart w:id="678" w:name="RN_078"/>
      <w:r w:rsidRPr="0056103B">
        <w:rPr>
          <w:rFonts w:ascii="Arial" w:hAnsi="Arial" w:cs="Arial"/>
          <w:b/>
          <w:color w:val="000000" w:themeColor="text1"/>
        </w:rPr>
        <w:t>RN_078</w:t>
      </w:r>
      <w:bookmarkEnd w:id="678"/>
      <w:r w:rsidRPr="0056103B">
        <w:rPr>
          <w:rFonts w:ascii="Arial" w:hAnsi="Arial" w:cs="Arial"/>
          <w:b/>
          <w:color w:val="000000" w:themeColor="text1"/>
        </w:rPr>
        <w:t xml:space="preserve"> - Processamento de Importação - Faturamento</w:t>
      </w:r>
    </w:p>
    <w:p w:rsidR="00DB516F" w:rsidRDefault="00DB516F" w:rsidP="00DB516F">
      <w:pPr>
        <w:pStyle w:val="Corpodetexto"/>
        <w:spacing w:after="0" w:line="360" w:lineRule="auto"/>
        <w:ind w:left="1134"/>
        <w:rPr>
          <w:rFonts w:ascii="Arial" w:hAnsi="Arial" w:cs="Arial"/>
          <w:color w:val="000000" w:themeColor="text1"/>
        </w:rPr>
      </w:pPr>
      <w:r>
        <w:rPr>
          <w:rFonts w:ascii="Arial" w:hAnsi="Arial" w:cs="Arial"/>
          <w:color w:val="000000" w:themeColor="text1"/>
        </w:rPr>
        <w:t>O processamento de Faturamento deve ocorrer conforme pré-definido no documento de arquivo de layout. [</w:t>
      </w:r>
      <w:hyperlink w:anchor="RE05" w:history="1">
        <w:r w:rsidRPr="005F467C">
          <w:rPr>
            <w:rStyle w:val="Hyperlink"/>
            <w:rFonts w:ascii="Arial" w:hAnsi="Arial" w:cs="Arial"/>
          </w:rPr>
          <w:t>RE05</w:t>
        </w:r>
      </w:hyperlink>
      <w:r>
        <w:rPr>
          <w:rFonts w:ascii="Arial" w:hAnsi="Arial" w:cs="Arial"/>
          <w:color w:val="000000" w:themeColor="text1"/>
        </w:rPr>
        <w:t>]</w:t>
      </w:r>
    </w:p>
    <w:p w:rsidR="00DB516F" w:rsidRDefault="00DB516F" w:rsidP="00DB516F">
      <w:pPr>
        <w:pStyle w:val="Corpodetexto"/>
        <w:numPr>
          <w:ilvl w:val="0"/>
          <w:numId w:val="39"/>
        </w:numPr>
        <w:spacing w:after="0" w:line="360" w:lineRule="auto"/>
        <w:rPr>
          <w:rFonts w:ascii="Arial" w:hAnsi="Arial" w:cs="Arial"/>
          <w:color w:val="000000" w:themeColor="text1"/>
        </w:rPr>
      </w:pPr>
      <w:r>
        <w:rPr>
          <w:rFonts w:ascii="Arial" w:hAnsi="Arial" w:cs="Arial"/>
          <w:color w:val="000000" w:themeColor="text1"/>
        </w:rPr>
        <w:t>Registro Header (preencher em todos os arquivos): informações que competem ao arquivo;</w:t>
      </w:r>
    </w:p>
    <w:p w:rsidR="00DB516F" w:rsidRDefault="00DB516F" w:rsidP="00DB516F">
      <w:pPr>
        <w:pStyle w:val="Corpodetexto"/>
        <w:numPr>
          <w:ilvl w:val="0"/>
          <w:numId w:val="39"/>
        </w:numPr>
        <w:spacing w:after="0" w:line="360" w:lineRule="auto"/>
        <w:rPr>
          <w:rFonts w:ascii="Arial" w:hAnsi="Arial" w:cs="Arial"/>
          <w:color w:val="000000" w:themeColor="text1"/>
        </w:rPr>
      </w:pPr>
      <w:r>
        <w:rPr>
          <w:rFonts w:ascii="Arial" w:hAnsi="Arial" w:cs="Arial"/>
          <w:color w:val="000000" w:themeColor="text1"/>
        </w:rPr>
        <w:t>Leiaute do arquivo de Faturamento: para cada registro contido no arquivo, o sistema deve processar os valores dos campos conforme descrito no documento;</w:t>
      </w:r>
    </w:p>
    <w:p w:rsidR="00DB516F" w:rsidRDefault="00DB516F" w:rsidP="00DB516F">
      <w:pPr>
        <w:pStyle w:val="Corpodetexto"/>
        <w:numPr>
          <w:ilvl w:val="1"/>
          <w:numId w:val="39"/>
        </w:numPr>
        <w:spacing w:after="0" w:line="360" w:lineRule="auto"/>
        <w:rPr>
          <w:rFonts w:ascii="Arial" w:hAnsi="Arial" w:cs="Arial"/>
          <w:color w:val="000000" w:themeColor="text1"/>
        </w:rPr>
      </w:pPr>
      <w:r>
        <w:rPr>
          <w:rFonts w:ascii="Arial" w:hAnsi="Arial" w:cs="Arial"/>
          <w:color w:val="000000" w:themeColor="text1"/>
        </w:rPr>
        <w:t xml:space="preserve">DE-PARA: Leiaute x Modelagem </w:t>
      </w:r>
      <w:r w:rsidR="00690DB9" w:rsidRPr="00690DB9">
        <w:rPr>
          <w:rFonts w:ascii="Arial" w:hAnsi="Arial" w:cs="Arial"/>
        </w:rPr>
        <w:t>[</w:t>
      </w:r>
      <w:hyperlink w:anchor="RE08" w:history="1">
        <w:r w:rsidR="00690DB9" w:rsidRPr="00690DB9">
          <w:rPr>
            <w:rStyle w:val="Hyperlink"/>
            <w:rFonts w:ascii="Arial" w:hAnsi="Arial" w:cs="Arial"/>
          </w:rPr>
          <w:t>RE08</w:t>
        </w:r>
      </w:hyperlink>
      <w:r w:rsidR="00690DB9" w:rsidRPr="00690DB9">
        <w:rPr>
          <w:rFonts w:ascii="Arial" w:hAnsi="Arial" w:cs="Arial"/>
        </w:rPr>
        <w:t>]</w:t>
      </w:r>
    </w:p>
    <w:p w:rsidR="00DB516F" w:rsidRDefault="00DB516F" w:rsidP="00DB516F">
      <w:pPr>
        <w:pStyle w:val="Corpodetexto"/>
        <w:numPr>
          <w:ilvl w:val="0"/>
          <w:numId w:val="39"/>
        </w:numPr>
        <w:spacing w:after="0" w:line="360" w:lineRule="auto"/>
        <w:rPr>
          <w:rFonts w:ascii="Arial" w:hAnsi="Arial" w:cs="Arial"/>
          <w:color w:val="000000" w:themeColor="text1"/>
        </w:rPr>
      </w:pPr>
      <w:r>
        <w:rPr>
          <w:rFonts w:ascii="Arial" w:hAnsi="Arial" w:cs="Arial"/>
          <w:color w:val="000000" w:themeColor="text1"/>
        </w:rPr>
        <w:t>Registro Footer (preencher no arquivo Faturamento e Arrecadação): informações que competem ao arquivo;</w:t>
      </w:r>
    </w:p>
    <w:p w:rsidR="00DB516F" w:rsidRDefault="00DB516F" w:rsidP="00DB516F">
      <w:pPr>
        <w:pStyle w:val="Corpodetexto"/>
        <w:spacing w:after="0" w:line="360" w:lineRule="auto"/>
        <w:ind w:left="1134"/>
        <w:rPr>
          <w:rFonts w:ascii="Arial" w:hAnsi="Arial" w:cs="Arial"/>
          <w:color w:val="000000" w:themeColor="text1"/>
        </w:rPr>
      </w:pPr>
    </w:p>
    <w:p w:rsidR="00DB516F" w:rsidRPr="0056103B" w:rsidRDefault="00DB516F" w:rsidP="00DB516F">
      <w:pPr>
        <w:pStyle w:val="Corpodetexto"/>
        <w:spacing w:after="0" w:line="360" w:lineRule="auto"/>
        <w:ind w:left="1134"/>
        <w:rPr>
          <w:rFonts w:ascii="Arial" w:hAnsi="Arial" w:cs="Arial"/>
          <w:b/>
          <w:color w:val="000000" w:themeColor="text1"/>
        </w:rPr>
      </w:pPr>
      <w:bookmarkStart w:id="679" w:name="RN_079"/>
      <w:r w:rsidRPr="0056103B">
        <w:rPr>
          <w:rFonts w:ascii="Arial" w:hAnsi="Arial" w:cs="Arial"/>
          <w:b/>
          <w:color w:val="000000" w:themeColor="text1"/>
        </w:rPr>
        <w:t xml:space="preserve">RN_079 </w:t>
      </w:r>
      <w:bookmarkEnd w:id="679"/>
      <w:r w:rsidRPr="0056103B">
        <w:rPr>
          <w:rFonts w:ascii="Arial" w:hAnsi="Arial" w:cs="Arial"/>
          <w:b/>
          <w:color w:val="000000" w:themeColor="text1"/>
        </w:rPr>
        <w:t>- Processamento de Importação - Arrecadação</w:t>
      </w:r>
    </w:p>
    <w:p w:rsidR="00DB516F" w:rsidRDefault="00DB516F" w:rsidP="00DB516F">
      <w:pPr>
        <w:pStyle w:val="Corpodetexto"/>
        <w:spacing w:after="0" w:line="360" w:lineRule="auto"/>
        <w:ind w:left="1134"/>
        <w:rPr>
          <w:rFonts w:ascii="Arial" w:hAnsi="Arial" w:cs="Arial"/>
          <w:color w:val="000000" w:themeColor="text1"/>
        </w:rPr>
      </w:pPr>
      <w:r>
        <w:rPr>
          <w:rFonts w:ascii="Arial" w:hAnsi="Arial" w:cs="Arial"/>
          <w:color w:val="000000" w:themeColor="text1"/>
        </w:rPr>
        <w:t>O processamento de Arrecadação deve ocorrer conforme pré-definido no documento de arquivo de layout. [</w:t>
      </w:r>
      <w:hyperlink w:anchor="RE05" w:history="1">
        <w:r w:rsidRPr="005F467C">
          <w:rPr>
            <w:rStyle w:val="Hyperlink"/>
            <w:rFonts w:ascii="Arial" w:hAnsi="Arial" w:cs="Arial"/>
          </w:rPr>
          <w:t>RE05</w:t>
        </w:r>
      </w:hyperlink>
      <w:r>
        <w:rPr>
          <w:rFonts w:ascii="Arial" w:hAnsi="Arial" w:cs="Arial"/>
          <w:color w:val="000000" w:themeColor="text1"/>
        </w:rPr>
        <w:t>]</w:t>
      </w:r>
    </w:p>
    <w:p w:rsidR="00DB516F" w:rsidRDefault="00DB516F" w:rsidP="00DB516F">
      <w:pPr>
        <w:pStyle w:val="Corpodetexto"/>
        <w:numPr>
          <w:ilvl w:val="0"/>
          <w:numId w:val="39"/>
        </w:numPr>
        <w:spacing w:after="0" w:line="360" w:lineRule="auto"/>
        <w:rPr>
          <w:rFonts w:ascii="Arial" w:hAnsi="Arial" w:cs="Arial"/>
          <w:color w:val="000000" w:themeColor="text1"/>
        </w:rPr>
      </w:pPr>
      <w:r>
        <w:rPr>
          <w:rFonts w:ascii="Arial" w:hAnsi="Arial" w:cs="Arial"/>
          <w:color w:val="000000" w:themeColor="text1"/>
        </w:rPr>
        <w:t>Registro Header (preencher em todos os arquivos): informações que competem ao arquivo;</w:t>
      </w:r>
    </w:p>
    <w:p w:rsidR="00DB516F" w:rsidRDefault="00DB516F" w:rsidP="00DB516F">
      <w:pPr>
        <w:pStyle w:val="Corpodetexto"/>
        <w:numPr>
          <w:ilvl w:val="0"/>
          <w:numId w:val="39"/>
        </w:numPr>
        <w:spacing w:after="0" w:line="360" w:lineRule="auto"/>
        <w:rPr>
          <w:rFonts w:ascii="Arial" w:hAnsi="Arial" w:cs="Arial"/>
          <w:color w:val="000000" w:themeColor="text1"/>
        </w:rPr>
      </w:pPr>
      <w:r>
        <w:rPr>
          <w:rFonts w:ascii="Arial" w:hAnsi="Arial" w:cs="Arial"/>
          <w:color w:val="000000" w:themeColor="text1"/>
        </w:rPr>
        <w:t>Leiaute do arquivo de Arrecadação: para cada registro contido no arquivo, o sistema deve processar os valores dos campos conforme descrito no documento;</w:t>
      </w:r>
    </w:p>
    <w:p w:rsidR="00DB516F" w:rsidRDefault="00DB516F" w:rsidP="00DB516F">
      <w:pPr>
        <w:pStyle w:val="Corpodetexto"/>
        <w:numPr>
          <w:ilvl w:val="1"/>
          <w:numId w:val="39"/>
        </w:numPr>
        <w:spacing w:after="0" w:line="360" w:lineRule="auto"/>
        <w:rPr>
          <w:rFonts w:ascii="Arial" w:hAnsi="Arial" w:cs="Arial"/>
          <w:color w:val="000000" w:themeColor="text1"/>
        </w:rPr>
      </w:pPr>
      <w:r>
        <w:rPr>
          <w:rFonts w:ascii="Arial" w:hAnsi="Arial" w:cs="Arial"/>
          <w:color w:val="000000" w:themeColor="text1"/>
        </w:rPr>
        <w:t xml:space="preserve">DE-PARA: Leiaute x Modelagem </w:t>
      </w:r>
      <w:r w:rsidR="00690DB9" w:rsidRPr="00690DB9">
        <w:rPr>
          <w:rFonts w:ascii="Arial" w:hAnsi="Arial" w:cs="Arial"/>
        </w:rPr>
        <w:t>[</w:t>
      </w:r>
      <w:hyperlink w:anchor="RE08" w:history="1">
        <w:r w:rsidR="00690DB9" w:rsidRPr="00690DB9">
          <w:rPr>
            <w:rStyle w:val="Hyperlink"/>
            <w:rFonts w:ascii="Arial" w:hAnsi="Arial" w:cs="Arial"/>
          </w:rPr>
          <w:t>RE08</w:t>
        </w:r>
      </w:hyperlink>
      <w:r w:rsidR="00690DB9" w:rsidRPr="00690DB9">
        <w:rPr>
          <w:rFonts w:ascii="Arial" w:hAnsi="Arial" w:cs="Arial"/>
        </w:rPr>
        <w:t>]</w:t>
      </w:r>
    </w:p>
    <w:p w:rsidR="00DB516F" w:rsidRDefault="00DB516F" w:rsidP="00DB516F">
      <w:pPr>
        <w:pStyle w:val="Corpodetexto"/>
        <w:numPr>
          <w:ilvl w:val="0"/>
          <w:numId w:val="39"/>
        </w:numPr>
        <w:spacing w:after="0" w:line="360" w:lineRule="auto"/>
        <w:rPr>
          <w:rFonts w:ascii="Arial" w:hAnsi="Arial" w:cs="Arial"/>
          <w:color w:val="000000" w:themeColor="text1"/>
        </w:rPr>
      </w:pPr>
      <w:r>
        <w:rPr>
          <w:rFonts w:ascii="Arial" w:hAnsi="Arial" w:cs="Arial"/>
          <w:color w:val="000000" w:themeColor="text1"/>
        </w:rPr>
        <w:t>Registro Footer (preencher no arquivo Faturamento e Arrecadação): informações que competem ao arquivo;</w:t>
      </w:r>
    </w:p>
    <w:p w:rsidR="00DB516F" w:rsidRDefault="00DB516F" w:rsidP="00DB516F">
      <w:pPr>
        <w:pStyle w:val="Corpodetexto"/>
        <w:spacing w:after="0" w:line="360" w:lineRule="auto"/>
        <w:ind w:left="1134"/>
        <w:rPr>
          <w:rFonts w:ascii="Arial" w:hAnsi="Arial" w:cs="Arial"/>
          <w:color w:val="000000" w:themeColor="text1"/>
        </w:rPr>
      </w:pPr>
    </w:p>
    <w:p w:rsidR="00DB516F" w:rsidRPr="00322B44" w:rsidRDefault="00DB516F" w:rsidP="00DB516F">
      <w:pPr>
        <w:pStyle w:val="Corpodetexto"/>
        <w:spacing w:after="0" w:line="360" w:lineRule="auto"/>
        <w:ind w:left="1134"/>
        <w:rPr>
          <w:rFonts w:ascii="Arial" w:hAnsi="Arial" w:cs="Arial"/>
          <w:b/>
          <w:color w:val="000000" w:themeColor="text1"/>
        </w:rPr>
      </w:pPr>
      <w:bookmarkStart w:id="680" w:name="RN_080"/>
      <w:r w:rsidRPr="00322B44">
        <w:rPr>
          <w:rFonts w:ascii="Arial" w:hAnsi="Arial" w:cs="Arial"/>
          <w:b/>
          <w:color w:val="000000" w:themeColor="text1"/>
        </w:rPr>
        <w:t>RN_080</w:t>
      </w:r>
      <w:bookmarkEnd w:id="680"/>
      <w:r w:rsidRPr="00322B44">
        <w:rPr>
          <w:rFonts w:ascii="Arial" w:hAnsi="Arial" w:cs="Arial"/>
          <w:b/>
          <w:color w:val="000000" w:themeColor="text1"/>
        </w:rPr>
        <w:t xml:space="preserve"> - Processamento de Importação - Valores Extraordinários</w:t>
      </w:r>
    </w:p>
    <w:p w:rsidR="00DB516F" w:rsidRDefault="00DB516F" w:rsidP="00DB516F">
      <w:pPr>
        <w:pStyle w:val="Corpodetexto"/>
        <w:spacing w:after="0" w:line="360" w:lineRule="auto"/>
        <w:ind w:left="1134"/>
        <w:rPr>
          <w:rFonts w:ascii="Arial" w:hAnsi="Arial" w:cs="Arial"/>
          <w:color w:val="000000" w:themeColor="text1"/>
        </w:rPr>
      </w:pPr>
      <w:r>
        <w:rPr>
          <w:rFonts w:ascii="Arial" w:hAnsi="Arial" w:cs="Arial"/>
          <w:color w:val="000000" w:themeColor="text1"/>
        </w:rPr>
        <w:t>O processamento de Valores Extraordinários deve ocorrer conforme pré-definido no documento de arquivo de layout. [</w:t>
      </w:r>
      <w:hyperlink w:anchor="RE05" w:history="1">
        <w:r w:rsidRPr="005F467C">
          <w:rPr>
            <w:rStyle w:val="Hyperlink"/>
            <w:rFonts w:ascii="Arial" w:hAnsi="Arial" w:cs="Arial"/>
          </w:rPr>
          <w:t>RE05</w:t>
        </w:r>
      </w:hyperlink>
      <w:r>
        <w:rPr>
          <w:rFonts w:ascii="Arial" w:hAnsi="Arial" w:cs="Arial"/>
          <w:color w:val="000000" w:themeColor="text1"/>
        </w:rPr>
        <w:t>]</w:t>
      </w:r>
    </w:p>
    <w:p w:rsidR="00DB516F" w:rsidRDefault="00DB516F" w:rsidP="00DB516F">
      <w:pPr>
        <w:pStyle w:val="Corpodetexto"/>
        <w:numPr>
          <w:ilvl w:val="0"/>
          <w:numId w:val="39"/>
        </w:numPr>
        <w:spacing w:after="0" w:line="360" w:lineRule="auto"/>
        <w:rPr>
          <w:rFonts w:ascii="Arial" w:hAnsi="Arial" w:cs="Arial"/>
          <w:color w:val="000000" w:themeColor="text1"/>
        </w:rPr>
      </w:pPr>
      <w:r>
        <w:rPr>
          <w:rFonts w:ascii="Arial" w:hAnsi="Arial" w:cs="Arial"/>
          <w:color w:val="000000" w:themeColor="text1"/>
        </w:rPr>
        <w:t>Registro Header (preencher em todos os arquivos): informações que competem ao arquivo;</w:t>
      </w:r>
    </w:p>
    <w:p w:rsidR="00DB516F" w:rsidRDefault="00DB516F" w:rsidP="00DB516F">
      <w:pPr>
        <w:pStyle w:val="Corpodetexto"/>
        <w:numPr>
          <w:ilvl w:val="0"/>
          <w:numId w:val="39"/>
        </w:numPr>
        <w:spacing w:after="0" w:line="360" w:lineRule="auto"/>
        <w:rPr>
          <w:rFonts w:ascii="Arial" w:hAnsi="Arial" w:cs="Arial"/>
          <w:color w:val="000000" w:themeColor="text1"/>
        </w:rPr>
      </w:pPr>
      <w:r>
        <w:rPr>
          <w:rFonts w:ascii="Arial" w:hAnsi="Arial" w:cs="Arial"/>
          <w:color w:val="000000" w:themeColor="text1"/>
        </w:rPr>
        <w:t>Leiaute do arquivo de Valores Extraordinários: para cada registro contido no arquivo, o sistema deve processar os valores dos campos conforme descrito no documento;</w:t>
      </w:r>
    </w:p>
    <w:p w:rsidR="00DB516F" w:rsidRDefault="00DB516F" w:rsidP="00DB516F">
      <w:pPr>
        <w:pStyle w:val="Corpodetexto"/>
        <w:numPr>
          <w:ilvl w:val="1"/>
          <w:numId w:val="39"/>
        </w:numPr>
        <w:spacing w:after="0" w:line="360" w:lineRule="auto"/>
        <w:rPr>
          <w:rFonts w:ascii="Arial" w:hAnsi="Arial" w:cs="Arial"/>
          <w:color w:val="000000" w:themeColor="text1"/>
        </w:rPr>
      </w:pPr>
      <w:r>
        <w:rPr>
          <w:rFonts w:ascii="Arial" w:hAnsi="Arial" w:cs="Arial"/>
          <w:color w:val="000000" w:themeColor="text1"/>
        </w:rPr>
        <w:t xml:space="preserve">DE-PARA: Leiaute x Modelagem </w:t>
      </w:r>
      <w:r w:rsidR="00690DB9" w:rsidRPr="00690DB9">
        <w:rPr>
          <w:rFonts w:ascii="Arial" w:hAnsi="Arial" w:cs="Arial"/>
        </w:rPr>
        <w:t>[</w:t>
      </w:r>
      <w:hyperlink w:anchor="RE08" w:history="1">
        <w:r w:rsidR="00690DB9" w:rsidRPr="00690DB9">
          <w:rPr>
            <w:rStyle w:val="Hyperlink"/>
            <w:rFonts w:ascii="Arial" w:hAnsi="Arial" w:cs="Arial"/>
          </w:rPr>
          <w:t>RE08</w:t>
        </w:r>
      </w:hyperlink>
      <w:r w:rsidR="00690DB9" w:rsidRPr="00690DB9">
        <w:rPr>
          <w:rFonts w:ascii="Arial" w:hAnsi="Arial" w:cs="Arial"/>
        </w:rPr>
        <w:t>]</w:t>
      </w:r>
    </w:p>
    <w:p w:rsidR="00DB516F" w:rsidRDefault="00DB516F" w:rsidP="00DB516F">
      <w:pPr>
        <w:pStyle w:val="Corpodetexto"/>
        <w:numPr>
          <w:ilvl w:val="0"/>
          <w:numId w:val="39"/>
        </w:numPr>
        <w:spacing w:after="0" w:line="360" w:lineRule="auto"/>
        <w:rPr>
          <w:rFonts w:ascii="Arial" w:hAnsi="Arial" w:cs="Arial"/>
          <w:color w:val="000000" w:themeColor="text1"/>
        </w:rPr>
      </w:pPr>
      <w:r>
        <w:rPr>
          <w:rFonts w:ascii="Arial" w:hAnsi="Arial" w:cs="Arial"/>
          <w:color w:val="000000" w:themeColor="text1"/>
        </w:rPr>
        <w:t>Registro Footer (preencher no arquivo Valores Extraordinários): informações que competem ao arquivo;</w:t>
      </w:r>
    </w:p>
    <w:p w:rsidR="00DB516F" w:rsidRDefault="00DB516F" w:rsidP="00DB516F">
      <w:pPr>
        <w:pStyle w:val="Corpodetexto"/>
        <w:spacing w:after="0" w:line="360" w:lineRule="auto"/>
        <w:ind w:left="1134"/>
        <w:rPr>
          <w:rFonts w:ascii="Arial" w:hAnsi="Arial" w:cs="Arial"/>
          <w:color w:val="000000" w:themeColor="text1"/>
        </w:rPr>
      </w:pPr>
    </w:p>
    <w:p w:rsidR="00DB516F" w:rsidRPr="00A22583" w:rsidRDefault="00336D36" w:rsidP="00DB516F">
      <w:pPr>
        <w:pStyle w:val="Corpodetexto"/>
        <w:spacing w:after="0" w:line="360" w:lineRule="auto"/>
        <w:ind w:left="1134"/>
        <w:rPr>
          <w:rFonts w:ascii="Arial" w:hAnsi="Arial" w:cs="Arial"/>
          <w:b/>
          <w:color w:val="000000" w:themeColor="text1"/>
        </w:rPr>
      </w:pPr>
      <w:bookmarkStart w:id="681" w:name="RN_081"/>
      <w:r w:rsidRPr="00A22583">
        <w:rPr>
          <w:rFonts w:ascii="Arial" w:hAnsi="Arial" w:cs="Arial"/>
          <w:b/>
          <w:color w:val="000000" w:themeColor="text1"/>
        </w:rPr>
        <w:t>RN_081</w:t>
      </w:r>
      <w:bookmarkEnd w:id="681"/>
      <w:r w:rsidRPr="00A22583">
        <w:rPr>
          <w:rFonts w:ascii="Arial" w:hAnsi="Arial" w:cs="Arial"/>
          <w:b/>
          <w:color w:val="000000" w:themeColor="text1"/>
        </w:rPr>
        <w:t xml:space="preserve"> - Processamento de Importação Cash Power</w:t>
      </w:r>
    </w:p>
    <w:p w:rsidR="00DB516F" w:rsidRPr="00A22583" w:rsidRDefault="00336D36" w:rsidP="00DB516F">
      <w:pPr>
        <w:pStyle w:val="Corpodetexto"/>
        <w:spacing w:after="0" w:line="360" w:lineRule="auto"/>
        <w:ind w:left="1134"/>
        <w:rPr>
          <w:rFonts w:ascii="Arial" w:hAnsi="Arial" w:cs="Arial"/>
          <w:color w:val="000000" w:themeColor="text1"/>
        </w:rPr>
      </w:pPr>
      <w:r w:rsidRPr="00A22583">
        <w:rPr>
          <w:rFonts w:ascii="Arial" w:hAnsi="Arial" w:cs="Arial"/>
          <w:color w:val="000000" w:themeColor="text1"/>
        </w:rPr>
        <w:t xml:space="preserve">O processamento de </w:t>
      </w:r>
      <w:r w:rsidR="007F7FBB">
        <w:rPr>
          <w:rFonts w:ascii="Arial" w:hAnsi="Arial" w:cs="Arial"/>
          <w:color w:val="000000" w:themeColor="text1"/>
        </w:rPr>
        <w:t>Cash Power</w:t>
      </w:r>
      <w:r w:rsidRPr="00A22583">
        <w:rPr>
          <w:rFonts w:ascii="Arial" w:hAnsi="Arial" w:cs="Arial"/>
          <w:color w:val="000000" w:themeColor="text1"/>
        </w:rPr>
        <w:t xml:space="preserve"> deve ocorrer conforme pré-definido no documento de arquivo de layout. [</w:t>
      </w:r>
      <w:hyperlink w:anchor="RE05" w:history="1">
        <w:r w:rsidRPr="00A22583">
          <w:rPr>
            <w:rStyle w:val="Hyperlink"/>
            <w:rFonts w:ascii="Arial" w:hAnsi="Arial" w:cs="Arial"/>
          </w:rPr>
          <w:t>RE05</w:t>
        </w:r>
      </w:hyperlink>
      <w:r w:rsidRPr="00A22583">
        <w:rPr>
          <w:rFonts w:ascii="Arial" w:hAnsi="Arial" w:cs="Arial"/>
          <w:color w:val="000000" w:themeColor="text1"/>
        </w:rPr>
        <w:t>]</w:t>
      </w:r>
    </w:p>
    <w:p w:rsidR="00DB516F" w:rsidRPr="00A22583" w:rsidRDefault="00336D36" w:rsidP="00DB516F">
      <w:pPr>
        <w:pStyle w:val="Corpodetexto"/>
        <w:numPr>
          <w:ilvl w:val="0"/>
          <w:numId w:val="39"/>
        </w:numPr>
        <w:spacing w:after="0" w:line="360" w:lineRule="auto"/>
        <w:rPr>
          <w:rFonts w:ascii="Arial" w:hAnsi="Arial" w:cs="Arial"/>
          <w:color w:val="000000" w:themeColor="text1"/>
        </w:rPr>
      </w:pPr>
      <w:r w:rsidRPr="00A22583">
        <w:rPr>
          <w:rFonts w:ascii="Arial" w:hAnsi="Arial" w:cs="Arial"/>
          <w:color w:val="000000" w:themeColor="text1"/>
        </w:rPr>
        <w:t>Registro Header (preencher em todos os arquivos): informações que competem ao arquivo;</w:t>
      </w:r>
    </w:p>
    <w:p w:rsidR="00DB516F" w:rsidRPr="00A22583" w:rsidRDefault="00336D36" w:rsidP="00DB516F">
      <w:pPr>
        <w:pStyle w:val="Corpodetexto"/>
        <w:numPr>
          <w:ilvl w:val="0"/>
          <w:numId w:val="39"/>
        </w:numPr>
        <w:spacing w:after="0" w:line="360" w:lineRule="auto"/>
        <w:rPr>
          <w:rFonts w:ascii="Arial" w:hAnsi="Arial" w:cs="Arial"/>
          <w:color w:val="000000" w:themeColor="text1"/>
        </w:rPr>
      </w:pPr>
      <w:r w:rsidRPr="00A22583">
        <w:rPr>
          <w:rFonts w:ascii="Arial" w:hAnsi="Arial" w:cs="Arial"/>
          <w:color w:val="000000" w:themeColor="text1"/>
        </w:rPr>
        <w:lastRenderedPageBreak/>
        <w:t xml:space="preserve">Leiaute do arquivo de </w:t>
      </w:r>
      <w:r w:rsidR="007F7FBB">
        <w:rPr>
          <w:rFonts w:ascii="Arial" w:hAnsi="Arial" w:cs="Arial"/>
          <w:color w:val="000000" w:themeColor="text1"/>
        </w:rPr>
        <w:t>Cash Power</w:t>
      </w:r>
      <w:r w:rsidRPr="00A22583">
        <w:rPr>
          <w:rFonts w:ascii="Arial" w:hAnsi="Arial" w:cs="Arial"/>
          <w:color w:val="000000" w:themeColor="text1"/>
        </w:rPr>
        <w:t>: para cada registro contido no arquivo, o sistema deve processar os valores dos campos conforme descrito no documento;</w:t>
      </w:r>
    </w:p>
    <w:p w:rsidR="00DB516F" w:rsidRPr="00A22583" w:rsidRDefault="00336D36" w:rsidP="00DB516F">
      <w:pPr>
        <w:pStyle w:val="Corpodetexto"/>
        <w:numPr>
          <w:ilvl w:val="1"/>
          <w:numId w:val="39"/>
        </w:numPr>
        <w:spacing w:after="0" w:line="360" w:lineRule="auto"/>
        <w:rPr>
          <w:rFonts w:ascii="Arial" w:hAnsi="Arial" w:cs="Arial"/>
          <w:color w:val="000000" w:themeColor="text1"/>
        </w:rPr>
      </w:pPr>
      <w:r w:rsidRPr="00A22583">
        <w:rPr>
          <w:rFonts w:ascii="Arial" w:hAnsi="Arial" w:cs="Arial"/>
          <w:color w:val="000000" w:themeColor="text1"/>
        </w:rPr>
        <w:t xml:space="preserve">DE-PARA: Leiaute x Modelagem </w:t>
      </w:r>
      <w:r w:rsidRPr="00A22583">
        <w:rPr>
          <w:rFonts w:ascii="Arial" w:hAnsi="Arial" w:cs="Arial"/>
        </w:rPr>
        <w:t>[</w:t>
      </w:r>
      <w:hyperlink w:anchor="RE08" w:history="1">
        <w:r w:rsidRPr="00A22583">
          <w:rPr>
            <w:rStyle w:val="Hyperlink"/>
            <w:rFonts w:ascii="Arial" w:hAnsi="Arial" w:cs="Arial"/>
          </w:rPr>
          <w:t>RE08</w:t>
        </w:r>
      </w:hyperlink>
      <w:r w:rsidRPr="00A22583">
        <w:rPr>
          <w:rFonts w:ascii="Arial" w:hAnsi="Arial" w:cs="Arial"/>
        </w:rPr>
        <w:t>]</w:t>
      </w:r>
    </w:p>
    <w:p w:rsidR="00DB516F" w:rsidRPr="00A22583" w:rsidRDefault="00336D36" w:rsidP="00DB516F">
      <w:pPr>
        <w:pStyle w:val="Corpodetexto"/>
        <w:numPr>
          <w:ilvl w:val="0"/>
          <w:numId w:val="39"/>
        </w:numPr>
        <w:spacing w:after="0" w:line="360" w:lineRule="auto"/>
        <w:rPr>
          <w:rFonts w:ascii="Arial" w:hAnsi="Arial" w:cs="Arial"/>
          <w:color w:val="000000" w:themeColor="text1"/>
        </w:rPr>
      </w:pPr>
      <w:r w:rsidRPr="00A22583">
        <w:rPr>
          <w:rFonts w:ascii="Arial" w:hAnsi="Arial" w:cs="Arial"/>
          <w:color w:val="000000" w:themeColor="text1"/>
        </w:rPr>
        <w:t>Registro Footer (preencher no arquivo Cadastro e Cash Power): informações que competem ao arquivo;</w:t>
      </w:r>
    </w:p>
    <w:p w:rsidR="00DB516F" w:rsidRDefault="00DB516F" w:rsidP="00DB516F">
      <w:pPr>
        <w:pStyle w:val="Corpodetexto"/>
        <w:spacing w:after="0" w:line="360" w:lineRule="auto"/>
        <w:ind w:left="1134"/>
        <w:rPr>
          <w:rFonts w:ascii="Arial" w:hAnsi="Arial" w:cs="Arial"/>
          <w:color w:val="000000" w:themeColor="text1"/>
        </w:rPr>
      </w:pPr>
    </w:p>
    <w:p w:rsidR="004D6BE8" w:rsidRPr="00A22583" w:rsidRDefault="00336D36" w:rsidP="00DB516F">
      <w:pPr>
        <w:pStyle w:val="Corpodetexto"/>
        <w:spacing w:after="0" w:line="360" w:lineRule="auto"/>
        <w:ind w:left="1134"/>
        <w:rPr>
          <w:rFonts w:ascii="Arial" w:hAnsi="Arial" w:cs="Arial"/>
          <w:b/>
          <w:color w:val="000000" w:themeColor="text1"/>
        </w:rPr>
      </w:pPr>
      <w:bookmarkStart w:id="682" w:name="RN_082"/>
      <w:r w:rsidRPr="00A22583">
        <w:rPr>
          <w:rFonts w:ascii="Arial" w:hAnsi="Arial" w:cs="Arial"/>
          <w:b/>
          <w:color w:val="000000" w:themeColor="text1"/>
        </w:rPr>
        <w:t xml:space="preserve">RN_082 </w:t>
      </w:r>
      <w:bookmarkEnd w:id="682"/>
      <w:r w:rsidRPr="00A22583">
        <w:rPr>
          <w:rFonts w:ascii="Arial" w:hAnsi="Arial" w:cs="Arial"/>
          <w:b/>
          <w:color w:val="000000" w:themeColor="text1"/>
        </w:rPr>
        <w:t>- Importar ILUME</w:t>
      </w:r>
      <w:r w:rsidR="00086CF7">
        <w:rPr>
          <w:rFonts w:ascii="Arial" w:hAnsi="Arial" w:cs="Arial"/>
          <w:b/>
          <w:color w:val="000000" w:themeColor="text1"/>
        </w:rPr>
        <w:t>/</w:t>
      </w:r>
      <w:ins w:id="683" w:author="lais.garcia" w:date="2017-07-13T14:00:00Z">
        <w:r w:rsidR="005604FA">
          <w:rPr>
            <w:rFonts w:ascii="Arial" w:hAnsi="Arial" w:cs="Arial"/>
            <w:b/>
            <w:color w:val="000000" w:themeColor="text1"/>
          </w:rPr>
          <w:t xml:space="preserve"> Baixa Renda (</w:t>
        </w:r>
      </w:ins>
      <w:r w:rsidR="00086CF7">
        <w:rPr>
          <w:rFonts w:ascii="Arial" w:hAnsi="Arial" w:cs="Arial"/>
          <w:b/>
          <w:color w:val="000000" w:themeColor="text1"/>
        </w:rPr>
        <w:t>SMADS</w:t>
      </w:r>
      <w:ins w:id="684" w:author="lais.garcia" w:date="2017-07-13T14:00:00Z">
        <w:r w:rsidR="005604FA">
          <w:rPr>
            <w:rFonts w:ascii="Arial" w:hAnsi="Arial" w:cs="Arial"/>
            <w:b/>
            <w:color w:val="000000" w:themeColor="text1"/>
          </w:rPr>
          <w:t>)</w:t>
        </w:r>
      </w:ins>
      <w:r w:rsidRPr="00A22583">
        <w:rPr>
          <w:rFonts w:ascii="Arial" w:hAnsi="Arial" w:cs="Arial"/>
          <w:b/>
          <w:color w:val="000000" w:themeColor="text1"/>
        </w:rPr>
        <w:t>: Campos iniciais em tela</w:t>
      </w:r>
    </w:p>
    <w:p w:rsidR="00714FC5" w:rsidRDefault="00714FC5" w:rsidP="00B1429A">
      <w:pPr>
        <w:pStyle w:val="Corpodetexto"/>
        <w:spacing w:after="0" w:line="360" w:lineRule="auto"/>
        <w:ind w:left="1134"/>
        <w:rPr>
          <w:rFonts w:ascii="Arial" w:hAnsi="Arial" w:cs="Arial"/>
          <w:color w:val="000000" w:themeColor="text1"/>
        </w:rPr>
      </w:pPr>
      <w:r>
        <w:rPr>
          <w:rFonts w:ascii="Arial" w:hAnsi="Arial" w:cs="Arial"/>
          <w:color w:val="000000" w:themeColor="text1"/>
        </w:rPr>
        <w:t>O sistema deverá realizar a busca na pasta pré-configurada pela importação em questão e unir com a pesquisa de registros de importação</w:t>
      </w:r>
      <w:r w:rsidR="00187ED3">
        <w:rPr>
          <w:rFonts w:ascii="Arial" w:hAnsi="Arial" w:cs="Arial"/>
          <w:color w:val="000000" w:themeColor="text1"/>
        </w:rPr>
        <w:t xml:space="preserve"> existente na base de dados.</w:t>
      </w:r>
    </w:p>
    <w:p w:rsidR="00B1429A" w:rsidRDefault="00B1429A" w:rsidP="00B1429A">
      <w:pPr>
        <w:pStyle w:val="Corpodetexto"/>
        <w:spacing w:after="0" w:line="360" w:lineRule="auto"/>
        <w:ind w:left="1134"/>
        <w:rPr>
          <w:ins w:id="685" w:author="victor.santos" w:date="2017-04-28T16:49:00Z"/>
          <w:rFonts w:ascii="Arial" w:hAnsi="Arial" w:cs="Arial"/>
          <w:color w:val="000000" w:themeColor="text1"/>
        </w:rPr>
      </w:pPr>
      <w:r>
        <w:rPr>
          <w:rFonts w:ascii="Arial" w:hAnsi="Arial" w:cs="Arial"/>
          <w:color w:val="000000" w:themeColor="text1"/>
        </w:rPr>
        <w:t>Os campos a serem apresentados em tela no carregamento inicial são:</w:t>
      </w:r>
    </w:p>
    <w:p w:rsidR="00173370" w:rsidRPr="00173370" w:rsidRDefault="00F25C47" w:rsidP="00B1429A">
      <w:pPr>
        <w:pStyle w:val="Corpodetexto"/>
        <w:spacing w:after="0" w:line="360" w:lineRule="auto"/>
        <w:ind w:left="1134"/>
        <w:rPr>
          <w:rFonts w:ascii="Arial" w:hAnsi="Arial" w:cs="Arial"/>
          <w:color w:val="000000" w:themeColor="text1"/>
          <w:u w:val="single"/>
        </w:rPr>
      </w:pPr>
      <w:ins w:id="686" w:author="victor.santos" w:date="2017-04-28T16:49:00Z">
        <w:r w:rsidRPr="00F25C47">
          <w:rPr>
            <w:rFonts w:ascii="Arial" w:hAnsi="Arial" w:cs="Arial"/>
            <w:color w:val="000000" w:themeColor="text1"/>
            <w:u w:val="single"/>
          </w:rPr>
          <w:t>Arquivos com pendência de processamento (A importação pode demorar até 24h)</w:t>
        </w:r>
      </w:ins>
    </w:p>
    <w:p w:rsidR="00B1429A" w:rsidRPr="00A34823" w:rsidRDefault="00B1429A" w:rsidP="00B1429A">
      <w:pPr>
        <w:pStyle w:val="Corpodetexto"/>
        <w:numPr>
          <w:ilvl w:val="0"/>
          <w:numId w:val="57"/>
        </w:numPr>
        <w:spacing w:line="360" w:lineRule="auto"/>
        <w:rPr>
          <w:rFonts w:ascii="Arial" w:hAnsi="Arial" w:cs="Arial"/>
          <w:color w:val="000000" w:themeColor="text1"/>
        </w:rPr>
      </w:pPr>
      <w:r w:rsidRPr="00A34823">
        <w:rPr>
          <w:rFonts w:ascii="Arial" w:hAnsi="Arial" w:cs="Arial"/>
          <w:color w:val="000000" w:themeColor="text1"/>
        </w:rPr>
        <w:t>Nome do Arquivo</w:t>
      </w:r>
    </w:p>
    <w:p w:rsidR="00B1429A" w:rsidRPr="00A34823" w:rsidRDefault="00B1429A" w:rsidP="00B1429A">
      <w:pPr>
        <w:pStyle w:val="Corpodetexto"/>
        <w:numPr>
          <w:ilvl w:val="0"/>
          <w:numId w:val="57"/>
        </w:numPr>
        <w:spacing w:line="360" w:lineRule="auto"/>
        <w:rPr>
          <w:rFonts w:ascii="Arial" w:hAnsi="Arial" w:cs="Arial"/>
          <w:color w:val="000000" w:themeColor="text1"/>
        </w:rPr>
      </w:pPr>
      <w:r w:rsidRPr="00A34823">
        <w:rPr>
          <w:rFonts w:ascii="Arial" w:hAnsi="Arial" w:cs="Arial"/>
          <w:color w:val="000000" w:themeColor="text1"/>
        </w:rPr>
        <w:t>Tamanho</w:t>
      </w:r>
    </w:p>
    <w:p w:rsidR="00B1429A" w:rsidRPr="00A34823" w:rsidRDefault="00B1429A" w:rsidP="00B1429A">
      <w:pPr>
        <w:pStyle w:val="Corpodetexto"/>
        <w:numPr>
          <w:ilvl w:val="0"/>
          <w:numId w:val="57"/>
        </w:numPr>
        <w:spacing w:line="360" w:lineRule="auto"/>
        <w:rPr>
          <w:rFonts w:ascii="Arial" w:hAnsi="Arial" w:cs="Arial"/>
          <w:color w:val="000000" w:themeColor="text1"/>
        </w:rPr>
      </w:pPr>
      <w:r w:rsidRPr="00A34823">
        <w:rPr>
          <w:rFonts w:ascii="Arial" w:hAnsi="Arial" w:cs="Arial"/>
          <w:color w:val="000000" w:themeColor="text1"/>
        </w:rPr>
        <w:t>Status</w:t>
      </w:r>
      <w:r w:rsidR="00891A67">
        <w:rPr>
          <w:rFonts w:ascii="Arial" w:hAnsi="Arial" w:cs="Arial"/>
          <w:color w:val="000000" w:themeColor="text1"/>
        </w:rPr>
        <w:t xml:space="preserve"> [</w:t>
      </w:r>
      <w:hyperlink w:anchor="RN_112" w:history="1">
        <w:r w:rsidR="00891A67" w:rsidRPr="00F6447A">
          <w:rPr>
            <w:rStyle w:val="Hyperlink"/>
            <w:rFonts w:ascii="Arial" w:hAnsi="Arial" w:cs="Arial"/>
          </w:rPr>
          <w:t>RN_112</w:t>
        </w:r>
      </w:hyperlink>
      <w:r w:rsidR="00891A67">
        <w:rPr>
          <w:rFonts w:ascii="Arial" w:hAnsi="Arial" w:cs="Arial"/>
          <w:color w:val="000000" w:themeColor="text1"/>
        </w:rPr>
        <w:t>]</w:t>
      </w:r>
    </w:p>
    <w:p w:rsidR="00B1429A" w:rsidRDefault="00B1429A" w:rsidP="00B1429A">
      <w:pPr>
        <w:pStyle w:val="Corpodetexto"/>
        <w:numPr>
          <w:ilvl w:val="0"/>
          <w:numId w:val="57"/>
        </w:numPr>
        <w:spacing w:line="360" w:lineRule="auto"/>
        <w:rPr>
          <w:ins w:id="687" w:author="victor.santos" w:date="2017-04-28T16:51:00Z"/>
          <w:rFonts w:ascii="Arial" w:hAnsi="Arial" w:cs="Arial"/>
          <w:color w:val="000000" w:themeColor="text1"/>
        </w:rPr>
      </w:pPr>
      <w:r w:rsidRPr="00A34823">
        <w:rPr>
          <w:rFonts w:ascii="Arial" w:hAnsi="Arial" w:cs="Arial"/>
          <w:color w:val="000000" w:themeColor="text1"/>
        </w:rPr>
        <w:t>Data Início</w:t>
      </w:r>
    </w:p>
    <w:p w:rsidR="005224DD" w:rsidRDefault="00173370">
      <w:pPr>
        <w:pStyle w:val="Corpodetexto"/>
        <w:spacing w:after="0" w:line="360" w:lineRule="auto"/>
        <w:ind w:left="1494"/>
        <w:rPr>
          <w:ins w:id="688" w:author="victor.santos" w:date="2017-04-28T16:52:00Z"/>
          <w:rFonts w:ascii="Arial" w:hAnsi="Arial" w:cs="Arial"/>
          <w:color w:val="000000" w:themeColor="text1"/>
        </w:rPr>
      </w:pPr>
      <w:ins w:id="689" w:author="victor.santos" w:date="2017-04-28T16:52:00Z">
        <w:r>
          <w:rPr>
            <w:rFonts w:ascii="Arial" w:hAnsi="Arial" w:cs="Arial"/>
            <w:color w:val="000000" w:themeColor="text1"/>
          </w:rPr>
          <w:t>O sistema deverá seguir a seguinte ordenação:</w:t>
        </w:r>
      </w:ins>
    </w:p>
    <w:p w:rsidR="005224DD" w:rsidRDefault="00173370">
      <w:pPr>
        <w:pStyle w:val="Corpodetexto"/>
        <w:numPr>
          <w:ilvl w:val="0"/>
          <w:numId w:val="66"/>
        </w:numPr>
        <w:spacing w:after="0" w:line="360" w:lineRule="auto"/>
        <w:ind w:left="2214"/>
        <w:rPr>
          <w:ins w:id="690" w:author="victor.santos" w:date="2017-04-28T16:52:00Z"/>
          <w:rFonts w:ascii="Arial" w:hAnsi="Arial" w:cs="Arial"/>
          <w:color w:val="000000" w:themeColor="text1"/>
        </w:rPr>
      </w:pPr>
      <w:ins w:id="691" w:author="victor.santos" w:date="2017-04-28T16:52:00Z">
        <w:r>
          <w:rPr>
            <w:rFonts w:ascii="Arial" w:hAnsi="Arial" w:cs="Arial"/>
            <w:color w:val="000000" w:themeColor="text1"/>
          </w:rPr>
          <w:t>Status: ascendente conforme a ordem da tabela de status de importação [</w:t>
        </w:r>
        <w:r w:rsidR="00210B41">
          <w:fldChar w:fldCharType="begin"/>
        </w:r>
        <w:r>
          <w:instrText>HYPERLINK \l "RN_112"</w:instrText>
        </w:r>
        <w:r w:rsidR="00210B41">
          <w:fldChar w:fldCharType="separate"/>
        </w:r>
        <w:r w:rsidRPr="004569C9">
          <w:rPr>
            <w:rStyle w:val="Hyperlink"/>
            <w:rFonts w:ascii="Arial" w:hAnsi="Arial" w:cs="Arial"/>
          </w:rPr>
          <w:t>RN_112</w:t>
        </w:r>
        <w:r w:rsidR="00210B41">
          <w:fldChar w:fldCharType="end"/>
        </w:r>
        <w:r>
          <w:rPr>
            <w:rFonts w:ascii="Arial" w:hAnsi="Arial" w:cs="Arial"/>
            <w:color w:val="000000" w:themeColor="text1"/>
          </w:rPr>
          <w:t>]</w:t>
        </w:r>
      </w:ins>
    </w:p>
    <w:p w:rsidR="005224DD" w:rsidRDefault="00173370">
      <w:pPr>
        <w:pStyle w:val="Corpodetexto"/>
        <w:numPr>
          <w:ilvl w:val="0"/>
          <w:numId w:val="66"/>
        </w:numPr>
        <w:spacing w:after="0" w:line="360" w:lineRule="auto"/>
        <w:ind w:left="2214"/>
        <w:rPr>
          <w:ins w:id="692" w:author="victor.santos" w:date="2017-04-28T16:52:00Z"/>
          <w:rFonts w:ascii="Arial" w:hAnsi="Arial" w:cs="Arial"/>
          <w:color w:val="000000" w:themeColor="text1"/>
        </w:rPr>
      </w:pPr>
      <w:ins w:id="693" w:author="victor.santos" w:date="2017-04-28T16:52:00Z">
        <w:r>
          <w:rPr>
            <w:rFonts w:ascii="Arial" w:hAnsi="Arial" w:cs="Arial"/>
            <w:color w:val="000000" w:themeColor="text1"/>
          </w:rPr>
          <w:t>Data In</w:t>
        </w:r>
      </w:ins>
      <w:ins w:id="694" w:author="victor.santos" w:date="2017-04-28T16:53:00Z">
        <w:r>
          <w:rPr>
            <w:rFonts w:ascii="Arial" w:hAnsi="Arial" w:cs="Arial"/>
            <w:color w:val="000000" w:themeColor="text1"/>
          </w:rPr>
          <w:t>ício: descendente</w:t>
        </w:r>
      </w:ins>
    </w:p>
    <w:p w:rsidR="005224DD" w:rsidRDefault="00173370">
      <w:pPr>
        <w:pStyle w:val="Corpodetexto"/>
        <w:numPr>
          <w:ilvl w:val="0"/>
          <w:numId w:val="66"/>
        </w:numPr>
        <w:spacing w:after="0" w:line="360" w:lineRule="auto"/>
        <w:ind w:left="2214"/>
        <w:rPr>
          <w:rFonts w:ascii="Arial" w:hAnsi="Arial" w:cs="Arial"/>
          <w:color w:val="000000" w:themeColor="text1"/>
        </w:rPr>
      </w:pPr>
      <w:ins w:id="695" w:author="victor.santos" w:date="2017-04-28T16:52:00Z">
        <w:r>
          <w:rPr>
            <w:rFonts w:ascii="Arial" w:hAnsi="Arial" w:cs="Arial"/>
            <w:color w:val="000000" w:themeColor="text1"/>
          </w:rPr>
          <w:t>Nome do Arquivo: ascendente</w:t>
        </w:r>
      </w:ins>
    </w:p>
    <w:p w:rsidR="00B1429A" w:rsidRPr="00A34823" w:rsidDel="00173370" w:rsidRDefault="00B1429A" w:rsidP="00B1429A">
      <w:pPr>
        <w:pStyle w:val="Corpodetexto"/>
        <w:numPr>
          <w:ilvl w:val="0"/>
          <w:numId w:val="57"/>
        </w:numPr>
        <w:spacing w:line="360" w:lineRule="auto"/>
        <w:rPr>
          <w:del w:id="696" w:author="victor.santos" w:date="2017-04-28T16:51:00Z"/>
          <w:rFonts w:ascii="Arial" w:hAnsi="Arial" w:cs="Arial"/>
          <w:color w:val="000000" w:themeColor="text1"/>
        </w:rPr>
      </w:pPr>
      <w:del w:id="697" w:author="victor.santos" w:date="2017-04-28T16:51:00Z">
        <w:r w:rsidRPr="00A34823" w:rsidDel="00173370">
          <w:rPr>
            <w:rFonts w:ascii="Arial" w:hAnsi="Arial" w:cs="Arial"/>
            <w:color w:val="000000" w:themeColor="text1"/>
          </w:rPr>
          <w:delText>Data Fim</w:delText>
        </w:r>
      </w:del>
    </w:p>
    <w:p w:rsidR="00B1429A" w:rsidDel="00173370" w:rsidRDefault="00B1429A" w:rsidP="00B1429A">
      <w:pPr>
        <w:pStyle w:val="Corpodetexto"/>
        <w:numPr>
          <w:ilvl w:val="0"/>
          <w:numId w:val="57"/>
        </w:numPr>
        <w:spacing w:after="0" w:line="360" w:lineRule="auto"/>
        <w:rPr>
          <w:del w:id="698" w:author="victor.santos" w:date="2017-04-28T16:50:00Z"/>
          <w:rFonts w:ascii="Arial" w:hAnsi="Arial" w:cs="Arial"/>
          <w:color w:val="000000" w:themeColor="text1"/>
        </w:rPr>
      </w:pPr>
      <w:del w:id="699" w:author="victor.santos" w:date="2017-04-28T16:50:00Z">
        <w:r w:rsidRPr="00A34823" w:rsidDel="00173370">
          <w:rPr>
            <w:rFonts w:ascii="Arial" w:hAnsi="Arial" w:cs="Arial"/>
            <w:color w:val="000000" w:themeColor="text1"/>
          </w:rPr>
          <w:delText>Ação</w:delText>
        </w:r>
      </w:del>
    </w:p>
    <w:p w:rsidR="00B1429A" w:rsidDel="00173370" w:rsidRDefault="00B1429A" w:rsidP="00B1429A">
      <w:pPr>
        <w:pStyle w:val="Corpodetexto"/>
        <w:numPr>
          <w:ilvl w:val="1"/>
          <w:numId w:val="57"/>
        </w:numPr>
        <w:spacing w:after="0" w:line="360" w:lineRule="auto"/>
        <w:rPr>
          <w:del w:id="700" w:author="victor.santos" w:date="2017-04-28T16:50:00Z"/>
          <w:rFonts w:ascii="Arial" w:hAnsi="Arial" w:cs="Arial"/>
          <w:color w:val="000000" w:themeColor="text1"/>
        </w:rPr>
      </w:pPr>
      <w:del w:id="701" w:author="victor.santos" w:date="2017-04-28T16:50:00Z">
        <w:r w:rsidDel="00173370">
          <w:rPr>
            <w:rFonts w:ascii="Arial" w:hAnsi="Arial" w:cs="Arial"/>
            <w:color w:val="000000" w:themeColor="text1"/>
          </w:rPr>
          <w:delText>Importar;</w:delText>
        </w:r>
      </w:del>
    </w:p>
    <w:p w:rsidR="00B1429A" w:rsidDel="00173370" w:rsidRDefault="00B1429A" w:rsidP="00B1429A">
      <w:pPr>
        <w:pStyle w:val="Corpodetexto"/>
        <w:numPr>
          <w:ilvl w:val="1"/>
          <w:numId w:val="57"/>
        </w:numPr>
        <w:spacing w:after="0" w:line="360" w:lineRule="auto"/>
        <w:rPr>
          <w:del w:id="702" w:author="victor.santos" w:date="2017-04-28T16:50:00Z"/>
          <w:rFonts w:ascii="Arial" w:hAnsi="Arial" w:cs="Arial"/>
          <w:color w:val="000000" w:themeColor="text1"/>
        </w:rPr>
      </w:pPr>
      <w:del w:id="703" w:author="victor.santos" w:date="2017-04-28T16:50:00Z">
        <w:r w:rsidDel="00173370">
          <w:rPr>
            <w:rFonts w:ascii="Arial" w:hAnsi="Arial" w:cs="Arial"/>
            <w:color w:val="000000" w:themeColor="text1"/>
          </w:rPr>
          <w:delText>Excluir Arquivo;</w:delText>
        </w:r>
      </w:del>
    </w:p>
    <w:p w:rsidR="00C2287A" w:rsidDel="00173370" w:rsidRDefault="00B1429A" w:rsidP="00B1429A">
      <w:pPr>
        <w:pStyle w:val="Corpodetexto"/>
        <w:numPr>
          <w:ilvl w:val="1"/>
          <w:numId w:val="57"/>
        </w:numPr>
        <w:spacing w:after="0" w:line="360" w:lineRule="auto"/>
        <w:rPr>
          <w:del w:id="704" w:author="victor.santos" w:date="2017-04-28T16:50:00Z"/>
          <w:rFonts w:ascii="Arial" w:hAnsi="Arial" w:cs="Arial"/>
          <w:color w:val="000000" w:themeColor="text1"/>
        </w:rPr>
      </w:pPr>
      <w:del w:id="705" w:author="victor.santos" w:date="2017-04-28T16:50:00Z">
        <w:r w:rsidDel="00173370">
          <w:rPr>
            <w:rFonts w:ascii="Arial" w:hAnsi="Arial" w:cs="Arial"/>
            <w:color w:val="000000" w:themeColor="text1"/>
          </w:rPr>
          <w:delText>Visualizar Registros</w:delText>
        </w:r>
        <w:r w:rsidR="00C2287A" w:rsidDel="00173370">
          <w:rPr>
            <w:rFonts w:ascii="Arial" w:hAnsi="Arial" w:cs="Arial"/>
            <w:color w:val="000000" w:themeColor="text1"/>
          </w:rPr>
          <w:delText>;</w:delText>
        </w:r>
      </w:del>
    </w:p>
    <w:p w:rsidR="00B1429A" w:rsidDel="00173370" w:rsidRDefault="00C2287A" w:rsidP="00B1429A">
      <w:pPr>
        <w:pStyle w:val="Corpodetexto"/>
        <w:numPr>
          <w:ilvl w:val="1"/>
          <w:numId w:val="57"/>
        </w:numPr>
        <w:spacing w:after="0" w:line="360" w:lineRule="auto"/>
        <w:rPr>
          <w:del w:id="706" w:author="victor.santos" w:date="2017-04-28T16:50:00Z"/>
          <w:rFonts w:ascii="Arial" w:hAnsi="Arial" w:cs="Arial"/>
          <w:color w:val="000000" w:themeColor="text1"/>
        </w:rPr>
      </w:pPr>
      <w:del w:id="707" w:author="victor.santos" w:date="2017-04-28T16:50:00Z">
        <w:r w:rsidDel="00173370">
          <w:rPr>
            <w:rFonts w:ascii="Arial" w:hAnsi="Arial" w:cs="Arial"/>
            <w:color w:val="000000" w:themeColor="text1"/>
          </w:rPr>
          <w:delText>Baixar Inconsistências</w:delText>
        </w:r>
        <w:r w:rsidR="00B1429A" w:rsidDel="00173370">
          <w:rPr>
            <w:rFonts w:ascii="Arial" w:hAnsi="Arial" w:cs="Arial"/>
            <w:color w:val="000000" w:themeColor="text1"/>
          </w:rPr>
          <w:delText>.</w:delText>
        </w:r>
      </w:del>
    </w:p>
    <w:p w:rsidR="00B1429A" w:rsidRDefault="00B1429A" w:rsidP="00B1429A">
      <w:pPr>
        <w:pStyle w:val="Corpodetexto"/>
        <w:spacing w:after="0" w:line="360" w:lineRule="auto"/>
        <w:ind w:left="1134"/>
        <w:rPr>
          <w:ins w:id="708" w:author="victor.santos" w:date="2017-04-28T16:50:00Z"/>
          <w:rFonts w:ascii="Arial" w:hAnsi="Arial" w:cs="Arial"/>
          <w:color w:val="000000" w:themeColor="text1"/>
        </w:rPr>
      </w:pPr>
    </w:p>
    <w:p w:rsidR="00173370" w:rsidRDefault="00F25C47" w:rsidP="00B1429A">
      <w:pPr>
        <w:pStyle w:val="Corpodetexto"/>
        <w:spacing w:after="0" w:line="360" w:lineRule="auto"/>
        <w:ind w:left="1134"/>
        <w:rPr>
          <w:ins w:id="709" w:author="victor.santos" w:date="2017-04-28T16:50:00Z"/>
          <w:rFonts w:ascii="Arial" w:hAnsi="Arial" w:cs="Arial"/>
          <w:color w:val="000000" w:themeColor="text1"/>
          <w:u w:val="single"/>
        </w:rPr>
      </w:pPr>
      <w:ins w:id="710" w:author="victor.santos" w:date="2017-04-28T16:50:00Z">
        <w:r w:rsidRPr="00F25C47">
          <w:rPr>
            <w:rFonts w:ascii="Arial" w:hAnsi="Arial" w:cs="Arial"/>
            <w:color w:val="000000" w:themeColor="text1"/>
            <w:u w:val="single"/>
          </w:rPr>
          <w:t>Arquivos processados</w:t>
        </w:r>
      </w:ins>
    </w:p>
    <w:p w:rsidR="005224DD" w:rsidRDefault="00173370">
      <w:pPr>
        <w:pStyle w:val="Corpodetexto"/>
        <w:numPr>
          <w:ilvl w:val="0"/>
          <w:numId w:val="137"/>
        </w:numPr>
        <w:spacing w:line="360" w:lineRule="auto"/>
        <w:rPr>
          <w:ins w:id="711" w:author="victor.santos" w:date="2017-04-28T16:50:00Z"/>
          <w:rFonts w:ascii="Arial" w:hAnsi="Arial" w:cs="Arial"/>
          <w:color w:val="000000" w:themeColor="text1"/>
        </w:rPr>
      </w:pPr>
      <w:ins w:id="712" w:author="victor.santos" w:date="2017-04-28T16:50:00Z">
        <w:r w:rsidRPr="00A34823">
          <w:rPr>
            <w:rFonts w:ascii="Arial" w:hAnsi="Arial" w:cs="Arial"/>
            <w:color w:val="000000" w:themeColor="text1"/>
          </w:rPr>
          <w:t>Nome do Arquivo</w:t>
        </w:r>
      </w:ins>
    </w:p>
    <w:p w:rsidR="005224DD" w:rsidRDefault="00173370">
      <w:pPr>
        <w:pStyle w:val="Corpodetexto"/>
        <w:numPr>
          <w:ilvl w:val="0"/>
          <w:numId w:val="137"/>
        </w:numPr>
        <w:spacing w:line="360" w:lineRule="auto"/>
        <w:rPr>
          <w:ins w:id="713" w:author="victor.santos" w:date="2017-04-28T16:50:00Z"/>
          <w:rFonts w:ascii="Arial" w:hAnsi="Arial" w:cs="Arial"/>
          <w:color w:val="000000" w:themeColor="text1"/>
        </w:rPr>
      </w:pPr>
      <w:ins w:id="714" w:author="victor.santos" w:date="2017-04-28T16:50:00Z">
        <w:r w:rsidRPr="00A34823">
          <w:rPr>
            <w:rFonts w:ascii="Arial" w:hAnsi="Arial" w:cs="Arial"/>
            <w:color w:val="000000" w:themeColor="text1"/>
          </w:rPr>
          <w:t>Tamanho</w:t>
        </w:r>
      </w:ins>
    </w:p>
    <w:p w:rsidR="005224DD" w:rsidRDefault="00173370">
      <w:pPr>
        <w:pStyle w:val="Corpodetexto"/>
        <w:numPr>
          <w:ilvl w:val="0"/>
          <w:numId w:val="137"/>
        </w:numPr>
        <w:spacing w:line="360" w:lineRule="auto"/>
        <w:rPr>
          <w:ins w:id="715" w:author="victor.santos" w:date="2017-04-28T16:50:00Z"/>
          <w:rFonts w:ascii="Arial" w:hAnsi="Arial" w:cs="Arial"/>
          <w:color w:val="000000" w:themeColor="text1"/>
        </w:rPr>
      </w:pPr>
      <w:ins w:id="716" w:author="victor.santos" w:date="2017-04-28T16:50:00Z">
        <w:r w:rsidRPr="00A34823">
          <w:rPr>
            <w:rFonts w:ascii="Arial" w:hAnsi="Arial" w:cs="Arial"/>
            <w:color w:val="000000" w:themeColor="text1"/>
          </w:rPr>
          <w:t>Status</w:t>
        </w:r>
        <w:r>
          <w:rPr>
            <w:rFonts w:ascii="Arial" w:hAnsi="Arial" w:cs="Arial"/>
            <w:color w:val="000000" w:themeColor="text1"/>
          </w:rPr>
          <w:t xml:space="preserve"> [</w:t>
        </w:r>
        <w:r w:rsidR="00210B41">
          <w:fldChar w:fldCharType="begin"/>
        </w:r>
        <w:r>
          <w:instrText>HYPERLINK \l "RN_112"</w:instrText>
        </w:r>
        <w:r w:rsidR="00210B41">
          <w:fldChar w:fldCharType="separate"/>
        </w:r>
        <w:r w:rsidRPr="00F6447A">
          <w:rPr>
            <w:rStyle w:val="Hyperlink"/>
            <w:rFonts w:ascii="Arial" w:hAnsi="Arial" w:cs="Arial"/>
          </w:rPr>
          <w:t>RN_112</w:t>
        </w:r>
        <w:r w:rsidR="00210B41">
          <w:fldChar w:fldCharType="end"/>
        </w:r>
        <w:r>
          <w:rPr>
            <w:rFonts w:ascii="Arial" w:hAnsi="Arial" w:cs="Arial"/>
            <w:color w:val="000000" w:themeColor="text1"/>
          </w:rPr>
          <w:t>]</w:t>
        </w:r>
      </w:ins>
    </w:p>
    <w:p w:rsidR="005224DD" w:rsidRDefault="00173370">
      <w:pPr>
        <w:pStyle w:val="Corpodetexto"/>
        <w:numPr>
          <w:ilvl w:val="0"/>
          <w:numId w:val="137"/>
        </w:numPr>
        <w:spacing w:line="360" w:lineRule="auto"/>
        <w:rPr>
          <w:ins w:id="717" w:author="victor.santos" w:date="2017-04-28T16:50:00Z"/>
          <w:rFonts w:ascii="Arial" w:hAnsi="Arial" w:cs="Arial"/>
          <w:color w:val="000000" w:themeColor="text1"/>
        </w:rPr>
      </w:pPr>
      <w:ins w:id="718" w:author="victor.santos" w:date="2017-04-28T16:50:00Z">
        <w:r w:rsidRPr="00A34823">
          <w:rPr>
            <w:rFonts w:ascii="Arial" w:hAnsi="Arial" w:cs="Arial"/>
            <w:color w:val="000000" w:themeColor="text1"/>
          </w:rPr>
          <w:t>Data Início</w:t>
        </w:r>
      </w:ins>
    </w:p>
    <w:p w:rsidR="005224DD" w:rsidRDefault="00173370">
      <w:pPr>
        <w:pStyle w:val="Corpodetexto"/>
        <w:numPr>
          <w:ilvl w:val="0"/>
          <w:numId w:val="137"/>
        </w:numPr>
        <w:spacing w:line="360" w:lineRule="auto"/>
        <w:rPr>
          <w:rFonts w:ascii="Arial" w:hAnsi="Arial" w:cs="Arial"/>
          <w:color w:val="000000" w:themeColor="text1"/>
        </w:rPr>
      </w:pPr>
      <w:ins w:id="719" w:author="victor.santos" w:date="2017-04-28T16:50:00Z">
        <w:r w:rsidRPr="00A34823">
          <w:rPr>
            <w:rFonts w:ascii="Arial" w:hAnsi="Arial" w:cs="Arial"/>
            <w:color w:val="000000" w:themeColor="text1"/>
          </w:rPr>
          <w:t>Data Fim</w:t>
        </w:r>
      </w:ins>
    </w:p>
    <w:p w:rsidR="00173370" w:rsidRDefault="00173370" w:rsidP="00173370">
      <w:pPr>
        <w:pStyle w:val="Corpodetexto"/>
        <w:spacing w:after="0" w:line="360" w:lineRule="auto"/>
        <w:ind w:left="1494"/>
        <w:rPr>
          <w:ins w:id="720" w:author="victor.santos" w:date="2017-04-28T16:53:00Z"/>
          <w:rFonts w:ascii="Arial" w:hAnsi="Arial" w:cs="Arial"/>
          <w:color w:val="000000" w:themeColor="text1"/>
        </w:rPr>
      </w:pPr>
      <w:ins w:id="721" w:author="victor.santos" w:date="2017-04-28T16:53:00Z">
        <w:r>
          <w:rPr>
            <w:rFonts w:ascii="Arial" w:hAnsi="Arial" w:cs="Arial"/>
            <w:color w:val="000000" w:themeColor="text1"/>
          </w:rPr>
          <w:t>O sistema deverá seguir a seguinte ordenação:</w:t>
        </w:r>
      </w:ins>
    </w:p>
    <w:p w:rsidR="005224DD" w:rsidRDefault="00173370">
      <w:pPr>
        <w:pStyle w:val="Corpodetexto"/>
        <w:numPr>
          <w:ilvl w:val="0"/>
          <w:numId w:val="139"/>
        </w:numPr>
        <w:spacing w:after="0" w:line="360" w:lineRule="auto"/>
        <w:ind w:left="2214"/>
        <w:rPr>
          <w:ins w:id="722" w:author="victor.santos" w:date="2017-04-28T16:53:00Z"/>
          <w:rFonts w:ascii="Arial" w:hAnsi="Arial" w:cs="Arial"/>
          <w:color w:val="000000" w:themeColor="text1"/>
        </w:rPr>
      </w:pPr>
      <w:ins w:id="723" w:author="victor.santos" w:date="2017-04-28T16:53:00Z">
        <w:r>
          <w:rPr>
            <w:rFonts w:ascii="Arial" w:hAnsi="Arial" w:cs="Arial"/>
            <w:color w:val="000000" w:themeColor="text1"/>
          </w:rPr>
          <w:t>Status: ascendente conforme a ordem da tabela de status de importação [</w:t>
        </w:r>
        <w:r w:rsidR="00210B41">
          <w:fldChar w:fldCharType="begin"/>
        </w:r>
        <w:r>
          <w:instrText>HYPERLINK \l "RN_112"</w:instrText>
        </w:r>
        <w:r w:rsidR="00210B41">
          <w:fldChar w:fldCharType="separate"/>
        </w:r>
        <w:r w:rsidRPr="004569C9">
          <w:rPr>
            <w:rStyle w:val="Hyperlink"/>
            <w:rFonts w:ascii="Arial" w:hAnsi="Arial" w:cs="Arial"/>
          </w:rPr>
          <w:t>RN_112</w:t>
        </w:r>
        <w:r w:rsidR="00210B41">
          <w:fldChar w:fldCharType="end"/>
        </w:r>
        <w:r>
          <w:rPr>
            <w:rFonts w:ascii="Arial" w:hAnsi="Arial" w:cs="Arial"/>
            <w:color w:val="000000" w:themeColor="text1"/>
          </w:rPr>
          <w:t>]</w:t>
        </w:r>
      </w:ins>
    </w:p>
    <w:p w:rsidR="00173370" w:rsidRDefault="00173370" w:rsidP="00173370">
      <w:pPr>
        <w:pStyle w:val="Corpodetexto"/>
        <w:numPr>
          <w:ilvl w:val="0"/>
          <w:numId w:val="139"/>
        </w:numPr>
        <w:spacing w:after="0" w:line="360" w:lineRule="auto"/>
        <w:ind w:left="2214"/>
        <w:rPr>
          <w:ins w:id="724" w:author="victor.santos" w:date="2017-04-28T16:53:00Z"/>
          <w:rFonts w:ascii="Arial" w:hAnsi="Arial" w:cs="Arial"/>
          <w:color w:val="000000" w:themeColor="text1"/>
        </w:rPr>
      </w:pPr>
      <w:ins w:id="725" w:author="victor.santos" w:date="2017-04-28T16:53:00Z">
        <w:r>
          <w:rPr>
            <w:rFonts w:ascii="Arial" w:hAnsi="Arial" w:cs="Arial"/>
            <w:color w:val="000000" w:themeColor="text1"/>
          </w:rPr>
          <w:lastRenderedPageBreak/>
          <w:t xml:space="preserve">Data </w:t>
        </w:r>
      </w:ins>
      <w:ins w:id="726" w:author="victor.santos" w:date="2017-04-28T16:54:00Z">
        <w:r>
          <w:rPr>
            <w:rFonts w:ascii="Arial" w:hAnsi="Arial" w:cs="Arial"/>
            <w:color w:val="000000" w:themeColor="text1"/>
          </w:rPr>
          <w:t>Fim</w:t>
        </w:r>
      </w:ins>
      <w:ins w:id="727" w:author="victor.santos" w:date="2017-04-28T16:53:00Z">
        <w:r>
          <w:rPr>
            <w:rFonts w:ascii="Arial" w:hAnsi="Arial" w:cs="Arial"/>
            <w:color w:val="000000" w:themeColor="text1"/>
          </w:rPr>
          <w:t>: descendente; valores nulos s</w:t>
        </w:r>
      </w:ins>
      <w:ins w:id="728" w:author="victor.santos" w:date="2017-04-28T16:54:00Z">
        <w:r>
          <w:rPr>
            <w:rFonts w:ascii="Arial" w:hAnsi="Arial" w:cs="Arial"/>
            <w:color w:val="000000" w:themeColor="text1"/>
          </w:rPr>
          <w:t>ão apresentados primeiro.</w:t>
        </w:r>
      </w:ins>
    </w:p>
    <w:p w:rsidR="00173370" w:rsidRPr="00173370" w:rsidRDefault="00173370" w:rsidP="00173370">
      <w:pPr>
        <w:pStyle w:val="Corpodetexto"/>
        <w:numPr>
          <w:ilvl w:val="0"/>
          <w:numId w:val="139"/>
        </w:numPr>
        <w:spacing w:after="0" w:line="360" w:lineRule="auto"/>
        <w:ind w:left="2214"/>
        <w:rPr>
          <w:ins w:id="729" w:author="victor.santos" w:date="2017-04-28T16:53:00Z"/>
          <w:rFonts w:ascii="Arial" w:hAnsi="Arial" w:cs="Arial"/>
          <w:color w:val="000000" w:themeColor="text1"/>
        </w:rPr>
      </w:pPr>
      <w:ins w:id="730" w:author="victor.santos" w:date="2017-04-28T16:53:00Z">
        <w:r>
          <w:rPr>
            <w:rFonts w:ascii="Arial" w:hAnsi="Arial" w:cs="Arial"/>
            <w:color w:val="000000" w:themeColor="text1"/>
          </w:rPr>
          <w:t>Nome do Arquivo: ascendente</w:t>
        </w:r>
      </w:ins>
    </w:p>
    <w:p w:rsidR="00B1429A" w:rsidDel="00173370" w:rsidRDefault="00B1429A" w:rsidP="00B1429A">
      <w:pPr>
        <w:pStyle w:val="Corpodetexto"/>
        <w:spacing w:after="0" w:line="360" w:lineRule="auto"/>
        <w:ind w:left="1134"/>
        <w:rPr>
          <w:del w:id="731" w:author="victor.santos" w:date="2017-04-28T16:53:00Z"/>
          <w:rFonts w:ascii="Arial" w:hAnsi="Arial" w:cs="Arial"/>
          <w:color w:val="000000" w:themeColor="text1"/>
        </w:rPr>
      </w:pPr>
      <w:del w:id="732" w:author="victor.santos" w:date="2017-04-28T16:53:00Z">
        <w:r w:rsidDel="00173370">
          <w:rPr>
            <w:rFonts w:ascii="Arial" w:hAnsi="Arial" w:cs="Arial"/>
            <w:color w:val="000000" w:themeColor="text1"/>
          </w:rPr>
          <w:delText>O sistema deverá seguir a seguinte ordenação:</w:delText>
        </w:r>
      </w:del>
    </w:p>
    <w:p w:rsidR="00336D36" w:rsidDel="00173370" w:rsidRDefault="00B1429A" w:rsidP="00A22583">
      <w:pPr>
        <w:pStyle w:val="Corpodetexto"/>
        <w:numPr>
          <w:ilvl w:val="0"/>
          <w:numId w:val="66"/>
        </w:numPr>
        <w:spacing w:after="0" w:line="360" w:lineRule="auto"/>
        <w:rPr>
          <w:del w:id="733" w:author="victor.santos" w:date="2017-04-28T16:53:00Z"/>
          <w:rFonts w:ascii="Arial" w:hAnsi="Arial" w:cs="Arial"/>
          <w:color w:val="000000" w:themeColor="text1"/>
        </w:rPr>
      </w:pPr>
      <w:del w:id="734" w:author="victor.santos" w:date="2017-04-28T16:53:00Z">
        <w:r w:rsidDel="00173370">
          <w:rPr>
            <w:rFonts w:ascii="Arial" w:hAnsi="Arial" w:cs="Arial"/>
            <w:color w:val="000000" w:themeColor="text1"/>
          </w:rPr>
          <w:delText>Status:</w:delText>
        </w:r>
        <w:r w:rsidR="004569C9" w:rsidDel="00173370">
          <w:rPr>
            <w:rFonts w:ascii="Arial" w:hAnsi="Arial" w:cs="Arial"/>
            <w:color w:val="000000" w:themeColor="text1"/>
          </w:rPr>
          <w:delText xml:space="preserve"> ascendente conforme a ordem da tabela de status de importação [</w:delText>
        </w:r>
        <w:r w:rsidR="00210B41" w:rsidDel="00173370">
          <w:fldChar w:fldCharType="begin"/>
        </w:r>
        <w:r w:rsidR="006555B9" w:rsidDel="00173370">
          <w:delInstrText>HYPERLINK \l "RN_112"</w:delInstrText>
        </w:r>
        <w:r w:rsidR="00210B41" w:rsidDel="00173370">
          <w:fldChar w:fldCharType="separate"/>
        </w:r>
        <w:r w:rsidR="004569C9" w:rsidRPr="004569C9" w:rsidDel="00173370">
          <w:rPr>
            <w:rStyle w:val="Hyperlink"/>
            <w:rFonts w:ascii="Arial" w:hAnsi="Arial" w:cs="Arial"/>
          </w:rPr>
          <w:delText>RN_112</w:delText>
        </w:r>
        <w:r w:rsidR="00210B41" w:rsidDel="00173370">
          <w:fldChar w:fldCharType="end"/>
        </w:r>
        <w:r w:rsidR="004569C9" w:rsidDel="00173370">
          <w:rPr>
            <w:rFonts w:ascii="Arial" w:hAnsi="Arial" w:cs="Arial"/>
            <w:color w:val="000000" w:themeColor="text1"/>
          </w:rPr>
          <w:delText>]</w:delText>
        </w:r>
      </w:del>
    </w:p>
    <w:p w:rsidR="00B1429A" w:rsidDel="00173370" w:rsidRDefault="00B1429A" w:rsidP="00B1429A">
      <w:pPr>
        <w:pStyle w:val="Corpodetexto"/>
        <w:numPr>
          <w:ilvl w:val="0"/>
          <w:numId w:val="66"/>
        </w:numPr>
        <w:spacing w:after="0" w:line="360" w:lineRule="auto"/>
        <w:rPr>
          <w:del w:id="735" w:author="victor.santos" w:date="2017-04-28T16:53:00Z"/>
          <w:rFonts w:ascii="Arial" w:hAnsi="Arial" w:cs="Arial"/>
          <w:color w:val="000000" w:themeColor="text1"/>
        </w:rPr>
      </w:pPr>
      <w:del w:id="736" w:author="victor.santos" w:date="2017-04-28T16:53:00Z">
        <w:r w:rsidDel="00173370">
          <w:rPr>
            <w:rFonts w:ascii="Arial" w:hAnsi="Arial" w:cs="Arial"/>
            <w:color w:val="000000" w:themeColor="text1"/>
          </w:rPr>
          <w:delText>Nome do Arquivo: ascendente</w:delText>
        </w:r>
      </w:del>
    </w:p>
    <w:p w:rsidR="00336D36" w:rsidDel="00173370" w:rsidRDefault="00A71E5E" w:rsidP="00A22583">
      <w:pPr>
        <w:pStyle w:val="Corpodetexto"/>
        <w:spacing w:after="0" w:line="360" w:lineRule="auto"/>
        <w:ind w:left="1494"/>
        <w:rPr>
          <w:del w:id="737" w:author="victor.santos" w:date="2017-04-28T16:53:00Z"/>
          <w:rFonts w:ascii="Arial" w:hAnsi="Arial" w:cs="Arial"/>
          <w:color w:val="000000" w:themeColor="text1"/>
        </w:rPr>
      </w:pPr>
      <w:del w:id="738" w:author="victor.santos" w:date="2017-04-28T16:53:00Z">
        <w:r w:rsidDel="00173370">
          <w:rPr>
            <w:rFonts w:ascii="Arial" w:hAnsi="Arial" w:cs="Arial"/>
            <w:color w:val="000000" w:themeColor="text1"/>
          </w:rPr>
          <w:delText xml:space="preserve">Esta ordenação </w:delText>
        </w:r>
        <w:r w:rsidR="000A7628" w:rsidDel="00173370">
          <w:rPr>
            <w:rFonts w:ascii="Arial" w:hAnsi="Arial" w:cs="Arial"/>
            <w:color w:val="000000" w:themeColor="text1"/>
            <w:u w:val="single"/>
          </w:rPr>
          <w:delText>substitui</w:delText>
        </w:r>
        <w:r w:rsidDel="00173370">
          <w:rPr>
            <w:rFonts w:ascii="Arial" w:hAnsi="Arial" w:cs="Arial"/>
            <w:color w:val="000000" w:themeColor="text1"/>
          </w:rPr>
          <w:delText xml:space="preserve"> a possibilidade de reordenar as informações através dos cabeç</w:delText>
        </w:r>
        <w:r w:rsidR="000C6B35" w:rsidDel="00173370">
          <w:rPr>
            <w:rFonts w:ascii="Arial" w:hAnsi="Arial" w:cs="Arial"/>
            <w:color w:val="000000" w:themeColor="text1"/>
          </w:rPr>
          <w:delText>a</w:delText>
        </w:r>
        <w:r w:rsidDel="00173370">
          <w:rPr>
            <w:rFonts w:ascii="Arial" w:hAnsi="Arial" w:cs="Arial"/>
            <w:color w:val="000000" w:themeColor="text1"/>
          </w:rPr>
          <w:delText>lhos das colunas conforme padrão de usabilidade.</w:delText>
        </w:r>
      </w:del>
    </w:p>
    <w:p w:rsidR="00336D36" w:rsidRDefault="00336D36" w:rsidP="00A22583">
      <w:pPr>
        <w:pStyle w:val="Corpodetexto"/>
        <w:spacing w:after="0" w:line="360" w:lineRule="auto"/>
        <w:rPr>
          <w:rFonts w:ascii="Arial" w:hAnsi="Arial" w:cs="Arial"/>
          <w:color w:val="000000" w:themeColor="text1"/>
        </w:rPr>
      </w:pPr>
    </w:p>
    <w:p w:rsidR="00E26193" w:rsidRPr="00A22583" w:rsidRDefault="00336D36">
      <w:pPr>
        <w:pStyle w:val="Corpodetexto"/>
        <w:spacing w:after="0" w:line="360" w:lineRule="auto"/>
        <w:ind w:left="1134"/>
        <w:rPr>
          <w:rFonts w:ascii="Arial" w:hAnsi="Arial" w:cs="Arial"/>
          <w:b/>
          <w:color w:val="000000" w:themeColor="text1"/>
        </w:rPr>
      </w:pPr>
      <w:bookmarkStart w:id="739" w:name="RN_083"/>
      <w:r w:rsidRPr="00A22583">
        <w:rPr>
          <w:rFonts w:ascii="Arial" w:hAnsi="Arial" w:cs="Arial"/>
          <w:b/>
          <w:color w:val="000000" w:themeColor="text1"/>
        </w:rPr>
        <w:t xml:space="preserve">RN_083 </w:t>
      </w:r>
      <w:bookmarkEnd w:id="739"/>
      <w:r w:rsidRPr="00A22583">
        <w:rPr>
          <w:rFonts w:ascii="Arial" w:hAnsi="Arial" w:cs="Arial"/>
          <w:b/>
          <w:color w:val="000000" w:themeColor="text1"/>
        </w:rPr>
        <w:t xml:space="preserve">- </w:t>
      </w:r>
      <w:r w:rsidR="00D14D92" w:rsidRPr="00C20770">
        <w:rPr>
          <w:rFonts w:ascii="Arial" w:hAnsi="Arial" w:cs="Arial"/>
          <w:b/>
          <w:color w:val="000000" w:themeColor="text1"/>
        </w:rPr>
        <w:t>Processamento de Importação</w:t>
      </w:r>
      <w:r w:rsidR="00D14D92">
        <w:rPr>
          <w:rFonts w:ascii="Arial" w:hAnsi="Arial" w:cs="Arial"/>
          <w:b/>
          <w:color w:val="000000" w:themeColor="text1"/>
        </w:rPr>
        <w:t xml:space="preserve"> ILUME</w:t>
      </w:r>
    </w:p>
    <w:p w:rsidR="00E26193" w:rsidRDefault="004D6BE8">
      <w:pPr>
        <w:pStyle w:val="Corpodetexto"/>
        <w:spacing w:after="0" w:line="360" w:lineRule="auto"/>
        <w:ind w:left="1134"/>
        <w:rPr>
          <w:ins w:id="740" w:author="eric.giuliani" w:date="2017-06-30T21:33:00Z"/>
          <w:rFonts w:ascii="Arial" w:hAnsi="Arial" w:cs="Arial"/>
          <w:color w:val="000000" w:themeColor="text1"/>
        </w:rPr>
      </w:pPr>
      <w:r>
        <w:rPr>
          <w:rFonts w:ascii="Arial" w:hAnsi="Arial" w:cs="Arial"/>
          <w:color w:val="000000" w:themeColor="text1"/>
        </w:rPr>
        <w:t>Os valores a serem importados na base de dados são os campos apresentados no item "Leiaute do arquivo ILUME" da planilha [</w:t>
      </w:r>
      <w:hyperlink w:anchor="RE05" w:history="1">
        <w:r w:rsidRPr="004D6BE8">
          <w:rPr>
            <w:rStyle w:val="Hyperlink"/>
            <w:rFonts w:ascii="Arial" w:hAnsi="Arial" w:cs="Arial"/>
          </w:rPr>
          <w:t>RE05</w:t>
        </w:r>
      </w:hyperlink>
      <w:r>
        <w:rPr>
          <w:rFonts w:ascii="Arial" w:hAnsi="Arial" w:cs="Arial"/>
          <w:color w:val="000000" w:themeColor="text1"/>
        </w:rPr>
        <w:t>]</w:t>
      </w:r>
    </w:p>
    <w:p w:rsidR="002C3FAB" w:rsidRDefault="002C3FAB">
      <w:pPr>
        <w:pStyle w:val="Corpodetexto"/>
        <w:spacing w:after="0" w:line="360" w:lineRule="auto"/>
        <w:ind w:left="1134"/>
        <w:rPr>
          <w:rFonts w:ascii="Arial" w:hAnsi="Arial" w:cs="Arial"/>
          <w:color w:val="000000" w:themeColor="text1"/>
        </w:rPr>
      </w:pPr>
      <w:ins w:id="741" w:author="eric.giuliani" w:date="2017-06-30T21:33:00Z">
        <w:r>
          <w:rPr>
            <w:rFonts w:ascii="Arial" w:hAnsi="Arial" w:cs="Arial"/>
            <w:color w:val="000000" w:themeColor="text1"/>
          </w:rPr>
          <w:t xml:space="preserve">Além </w:t>
        </w:r>
      </w:ins>
      <w:ins w:id="742" w:author="eric.giuliani" w:date="2017-06-30T21:43:00Z">
        <w:r w:rsidR="00A75618">
          <w:rPr>
            <w:rFonts w:ascii="Arial" w:hAnsi="Arial" w:cs="Arial"/>
            <w:color w:val="000000" w:themeColor="text1"/>
          </w:rPr>
          <w:t>dos valores</w:t>
        </w:r>
      </w:ins>
      <w:ins w:id="743" w:author="eric.giuliani" w:date="2017-06-30T21:33:00Z">
        <w:r>
          <w:rPr>
            <w:rFonts w:ascii="Arial" w:hAnsi="Arial" w:cs="Arial"/>
            <w:color w:val="000000" w:themeColor="text1"/>
          </w:rPr>
          <w:t xml:space="preserve"> citados</w:t>
        </w:r>
      </w:ins>
      <w:ins w:id="744" w:author="eric.giuliani" w:date="2017-06-30T21:43:00Z">
        <w:r w:rsidR="00A75618">
          <w:rPr>
            <w:rFonts w:ascii="Arial" w:hAnsi="Arial" w:cs="Arial"/>
            <w:color w:val="000000" w:themeColor="text1"/>
          </w:rPr>
          <w:t>,</w:t>
        </w:r>
      </w:ins>
      <w:ins w:id="745" w:author="eric.giuliani" w:date="2017-06-30T21:33:00Z">
        <w:r>
          <w:rPr>
            <w:rFonts w:ascii="Arial" w:hAnsi="Arial" w:cs="Arial"/>
            <w:color w:val="000000" w:themeColor="text1"/>
          </w:rPr>
          <w:t xml:space="preserve"> o sistema também deverá gravar</w:t>
        </w:r>
      </w:ins>
      <w:ins w:id="746" w:author="eric.giuliani" w:date="2017-06-30T21:43:00Z">
        <w:r w:rsidR="00A75618">
          <w:rPr>
            <w:rFonts w:ascii="Arial" w:hAnsi="Arial" w:cs="Arial"/>
            <w:color w:val="000000" w:themeColor="text1"/>
          </w:rPr>
          <w:t xml:space="preserve"> na base de dados</w:t>
        </w:r>
      </w:ins>
      <w:ins w:id="747" w:author="eric.giuliani" w:date="2017-06-30T21:33:00Z">
        <w:r>
          <w:rPr>
            <w:rFonts w:ascii="Arial" w:hAnsi="Arial" w:cs="Arial"/>
            <w:color w:val="000000" w:themeColor="text1"/>
          </w:rPr>
          <w:t xml:space="preserve"> </w:t>
        </w:r>
      </w:ins>
      <w:ins w:id="748" w:author="eric.giuliani" w:date="2017-06-30T21:34:00Z">
        <w:r>
          <w:rPr>
            <w:rFonts w:ascii="Arial" w:hAnsi="Arial" w:cs="Arial"/>
            <w:color w:val="000000" w:themeColor="text1"/>
          </w:rPr>
          <w:t>a data de inclusão do registro.</w:t>
        </w:r>
      </w:ins>
    </w:p>
    <w:p w:rsidR="00E26193" w:rsidRDefault="00E26193">
      <w:pPr>
        <w:pStyle w:val="Corpodetexto"/>
        <w:spacing w:after="0" w:line="360" w:lineRule="auto"/>
        <w:ind w:left="1134"/>
        <w:rPr>
          <w:rFonts w:ascii="Arial" w:hAnsi="Arial" w:cs="Arial"/>
          <w:color w:val="000000" w:themeColor="text1"/>
        </w:rPr>
      </w:pPr>
    </w:p>
    <w:p w:rsidR="00E26193" w:rsidRPr="00A22583" w:rsidRDefault="00336D36">
      <w:pPr>
        <w:pStyle w:val="Corpodetexto"/>
        <w:spacing w:after="0" w:line="360" w:lineRule="auto"/>
        <w:ind w:left="1134"/>
        <w:rPr>
          <w:rFonts w:ascii="Arial" w:hAnsi="Arial" w:cs="Arial"/>
          <w:b/>
          <w:color w:val="000000" w:themeColor="text1"/>
        </w:rPr>
      </w:pPr>
      <w:bookmarkStart w:id="749" w:name="RN_084"/>
      <w:r w:rsidRPr="00A22583">
        <w:rPr>
          <w:rFonts w:ascii="Arial" w:hAnsi="Arial" w:cs="Arial"/>
          <w:b/>
          <w:color w:val="000000" w:themeColor="text1"/>
        </w:rPr>
        <w:t xml:space="preserve">RN_084 </w:t>
      </w:r>
      <w:bookmarkEnd w:id="749"/>
      <w:r w:rsidRPr="00A22583">
        <w:rPr>
          <w:rFonts w:ascii="Arial" w:hAnsi="Arial" w:cs="Arial"/>
          <w:b/>
          <w:color w:val="000000" w:themeColor="text1"/>
        </w:rPr>
        <w:t>- Importar ILUME: Campos em tela pós-importação</w:t>
      </w:r>
    </w:p>
    <w:p w:rsidR="00E26193" w:rsidRDefault="004D6BE8">
      <w:pPr>
        <w:pStyle w:val="Corpodetexto"/>
        <w:spacing w:after="0" w:line="360" w:lineRule="auto"/>
        <w:ind w:left="1134"/>
        <w:rPr>
          <w:rFonts w:ascii="Arial" w:hAnsi="Arial" w:cs="Arial"/>
          <w:color w:val="000000" w:themeColor="text1"/>
        </w:rPr>
      </w:pPr>
      <w:r>
        <w:rPr>
          <w:rFonts w:ascii="Arial" w:hAnsi="Arial" w:cs="Arial"/>
          <w:color w:val="000000" w:themeColor="text1"/>
        </w:rPr>
        <w:t>O sistema deverá apresentar a possibilidade de filtro de pesquisa e dos registros que acabaram de ser importados na base de dados:</w:t>
      </w:r>
    </w:p>
    <w:p w:rsidR="005224DD" w:rsidRDefault="00EE2DEA">
      <w:pPr>
        <w:pStyle w:val="Corpodetexto"/>
        <w:numPr>
          <w:ilvl w:val="0"/>
          <w:numId w:val="137"/>
        </w:numPr>
        <w:spacing w:after="0" w:line="360" w:lineRule="auto"/>
        <w:rPr>
          <w:rFonts w:ascii="Arial" w:hAnsi="Arial" w:cs="Arial"/>
          <w:color w:val="000000" w:themeColor="text1"/>
        </w:rPr>
      </w:pPr>
      <w:r>
        <w:rPr>
          <w:rFonts w:ascii="Arial" w:hAnsi="Arial" w:cs="Arial"/>
          <w:color w:val="000000" w:themeColor="text1"/>
        </w:rPr>
        <w:t>Arquivo importado;</w:t>
      </w:r>
    </w:p>
    <w:p w:rsidR="005224DD" w:rsidRDefault="004D6BE8">
      <w:pPr>
        <w:pStyle w:val="Corpodetexto"/>
        <w:numPr>
          <w:ilvl w:val="0"/>
          <w:numId w:val="137"/>
        </w:numPr>
        <w:spacing w:after="0" w:line="360" w:lineRule="auto"/>
        <w:rPr>
          <w:rFonts w:ascii="Arial" w:hAnsi="Arial" w:cs="Arial"/>
          <w:color w:val="000000" w:themeColor="text1"/>
        </w:rPr>
      </w:pPr>
      <w:r>
        <w:rPr>
          <w:rFonts w:ascii="Arial" w:hAnsi="Arial" w:cs="Arial"/>
          <w:color w:val="000000" w:themeColor="text1"/>
        </w:rPr>
        <w:t>Filtro</w:t>
      </w:r>
    </w:p>
    <w:p w:rsidR="005224DD" w:rsidRDefault="004D6BE8">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Instalação</w:t>
      </w:r>
    </w:p>
    <w:p w:rsidR="005224DD" w:rsidRDefault="004D6BE8">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TID</w:t>
      </w:r>
    </w:p>
    <w:p w:rsidR="005224DD" w:rsidRDefault="004D6BE8">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Número Cliente</w:t>
      </w:r>
    </w:p>
    <w:p w:rsidR="005224DD" w:rsidRDefault="004D6BE8">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CPF / CNPJ / RANI</w:t>
      </w:r>
    </w:p>
    <w:p w:rsidR="005224DD" w:rsidRDefault="004D6BE8">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Nome Contribuinte</w:t>
      </w:r>
    </w:p>
    <w:p w:rsidR="005224DD" w:rsidRDefault="004D6BE8">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Classe</w:t>
      </w:r>
      <w:r w:rsidR="00366376">
        <w:rPr>
          <w:rFonts w:ascii="Arial" w:hAnsi="Arial" w:cs="Arial"/>
          <w:color w:val="000000" w:themeColor="text1"/>
        </w:rPr>
        <w:t xml:space="preserve"> [</w:t>
      </w:r>
      <w:hyperlink w:anchor="RN_011" w:history="1">
        <w:r w:rsidR="00F326B4">
          <w:rPr>
            <w:rStyle w:val="Hyperlink"/>
            <w:rFonts w:ascii="Arial" w:hAnsi="Arial" w:cs="Arial"/>
          </w:rPr>
          <w:t>RN_011</w:t>
        </w:r>
      </w:hyperlink>
      <w:r w:rsidR="00366376">
        <w:rPr>
          <w:rFonts w:ascii="Arial" w:hAnsi="Arial" w:cs="Arial"/>
          <w:color w:val="000000" w:themeColor="text1"/>
        </w:rPr>
        <w:t>]</w:t>
      </w:r>
    </w:p>
    <w:p w:rsidR="005224DD" w:rsidRDefault="004D6BE8">
      <w:pPr>
        <w:pStyle w:val="Corpodetexto"/>
        <w:numPr>
          <w:ilvl w:val="0"/>
          <w:numId w:val="137"/>
        </w:numPr>
        <w:spacing w:after="0" w:line="360" w:lineRule="auto"/>
        <w:rPr>
          <w:rFonts w:ascii="Arial" w:hAnsi="Arial" w:cs="Arial"/>
          <w:color w:val="000000" w:themeColor="text1"/>
        </w:rPr>
      </w:pPr>
      <w:r>
        <w:rPr>
          <w:rFonts w:ascii="Arial" w:hAnsi="Arial" w:cs="Arial"/>
          <w:color w:val="000000" w:themeColor="text1"/>
        </w:rPr>
        <w:t>Resultado</w:t>
      </w:r>
    </w:p>
    <w:p w:rsidR="005224DD" w:rsidRDefault="004D6BE8">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Instalação</w:t>
      </w:r>
    </w:p>
    <w:p w:rsidR="005224DD" w:rsidRDefault="004D6BE8">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TID</w:t>
      </w:r>
    </w:p>
    <w:p w:rsidR="005224DD" w:rsidRDefault="004D6BE8">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Número Cliente</w:t>
      </w:r>
    </w:p>
    <w:p w:rsidR="005224DD" w:rsidRDefault="004D6BE8">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CPF / CNPJ / RANI</w:t>
      </w:r>
    </w:p>
    <w:p w:rsidR="005224DD" w:rsidRDefault="004D6BE8">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Nome Contribuinte</w:t>
      </w:r>
    </w:p>
    <w:p w:rsidR="005224DD" w:rsidRDefault="004D6BE8">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Classe</w:t>
      </w:r>
    </w:p>
    <w:p w:rsidR="00E26193" w:rsidRDefault="00E26193">
      <w:pPr>
        <w:pStyle w:val="Corpodetexto"/>
        <w:spacing w:after="0" w:line="360" w:lineRule="auto"/>
        <w:ind w:left="1134"/>
        <w:rPr>
          <w:rFonts w:ascii="Arial" w:hAnsi="Arial" w:cs="Arial"/>
          <w:color w:val="000000" w:themeColor="text1"/>
        </w:rPr>
      </w:pPr>
    </w:p>
    <w:p w:rsidR="00E26193" w:rsidRPr="00A22583" w:rsidRDefault="00035A88">
      <w:pPr>
        <w:pStyle w:val="Corpodetexto"/>
        <w:spacing w:after="0" w:line="360" w:lineRule="auto"/>
        <w:ind w:left="1134"/>
        <w:rPr>
          <w:rFonts w:ascii="Arial" w:hAnsi="Arial" w:cs="Arial"/>
          <w:b/>
          <w:color w:val="000000" w:themeColor="text1"/>
        </w:rPr>
      </w:pPr>
      <w:bookmarkStart w:id="750" w:name="RN_085"/>
      <w:r>
        <w:rPr>
          <w:rFonts w:ascii="Arial" w:hAnsi="Arial" w:cs="Arial"/>
          <w:b/>
          <w:color w:val="000000" w:themeColor="text1"/>
        </w:rPr>
        <w:t xml:space="preserve">RN_085 </w:t>
      </w:r>
      <w:bookmarkEnd w:id="750"/>
      <w:r>
        <w:rPr>
          <w:rFonts w:ascii="Arial" w:hAnsi="Arial" w:cs="Arial"/>
          <w:b/>
          <w:color w:val="000000" w:themeColor="text1"/>
        </w:rPr>
        <w:t xml:space="preserve">- </w:t>
      </w:r>
      <w:r w:rsidR="00336D36" w:rsidRPr="00A22583">
        <w:rPr>
          <w:rFonts w:ascii="Arial" w:hAnsi="Arial" w:cs="Arial"/>
          <w:b/>
          <w:color w:val="000000" w:themeColor="text1"/>
        </w:rPr>
        <w:t>Relatório de erros de layout</w:t>
      </w:r>
    </w:p>
    <w:p w:rsidR="00E26193" w:rsidRDefault="00035A88">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O sistema deverá exibir como mensagem de confirmação, um relatório </w:t>
      </w:r>
      <w:r w:rsidR="00336D36" w:rsidRPr="00A22583">
        <w:rPr>
          <w:rFonts w:ascii="Arial" w:hAnsi="Arial" w:cs="Arial"/>
          <w:color w:val="000000" w:themeColor="text1"/>
        </w:rPr>
        <w:t>em forma de tabela contendo todas as falhas encontradas no arquivo conforme estrutura abaixo: [</w:t>
      </w:r>
      <w:hyperlink w:anchor="RN_075" w:history="1">
        <w:r w:rsidR="000B2716">
          <w:rPr>
            <w:rStyle w:val="Hyperlink"/>
            <w:rFonts w:ascii="Arial" w:hAnsi="Arial" w:cs="Arial"/>
          </w:rPr>
          <w:t>RN_075</w:t>
        </w:r>
      </w:hyperlink>
      <w:r w:rsidR="00336D36" w:rsidRPr="00A22583">
        <w:rPr>
          <w:rFonts w:ascii="Arial" w:hAnsi="Arial" w:cs="Arial"/>
        </w:rPr>
        <w:t xml:space="preserve"> </w:t>
      </w:r>
      <w:hyperlink w:anchor="RN_089" w:history="1">
        <w:r w:rsidR="00336D36" w:rsidRPr="00A22583">
          <w:rPr>
            <w:rStyle w:val="Hyperlink"/>
            <w:rFonts w:ascii="Arial" w:hAnsi="Arial" w:cs="Arial"/>
          </w:rPr>
          <w:t>RN_089</w:t>
        </w:r>
      </w:hyperlink>
      <w:r w:rsidR="00336D36" w:rsidRPr="00A22583">
        <w:rPr>
          <w:rFonts w:ascii="Arial" w:hAnsi="Arial" w:cs="Arial"/>
          <w:color w:val="000000" w:themeColor="text1"/>
        </w:rPr>
        <w:t>]</w:t>
      </w:r>
    </w:p>
    <w:p w:rsidR="00336D36" w:rsidRDefault="00035A88" w:rsidP="00A22583">
      <w:pPr>
        <w:pStyle w:val="Corpodetexto"/>
        <w:numPr>
          <w:ilvl w:val="0"/>
          <w:numId w:val="41"/>
        </w:numPr>
        <w:spacing w:after="0" w:line="360" w:lineRule="auto"/>
        <w:rPr>
          <w:rFonts w:ascii="Arial" w:hAnsi="Arial" w:cs="Arial"/>
          <w:color w:val="000000" w:themeColor="text1"/>
        </w:rPr>
      </w:pPr>
      <w:r w:rsidRPr="000E184B">
        <w:rPr>
          <w:rFonts w:ascii="Arial" w:hAnsi="Arial" w:cs="Arial"/>
          <w:color w:val="000000" w:themeColor="text1"/>
        </w:rPr>
        <w:t>Linha: linha em que o registro se encontra no arquivo;</w:t>
      </w:r>
    </w:p>
    <w:p w:rsidR="00336D36" w:rsidRDefault="00035A88" w:rsidP="00A22583">
      <w:pPr>
        <w:pStyle w:val="Corpodetexto"/>
        <w:numPr>
          <w:ilvl w:val="0"/>
          <w:numId w:val="41"/>
        </w:numPr>
        <w:spacing w:after="0" w:line="360" w:lineRule="auto"/>
        <w:rPr>
          <w:rFonts w:ascii="Arial" w:hAnsi="Arial" w:cs="Arial"/>
          <w:color w:val="000000" w:themeColor="text1"/>
        </w:rPr>
      </w:pPr>
      <w:r w:rsidRPr="000E184B">
        <w:rPr>
          <w:rFonts w:ascii="Arial" w:hAnsi="Arial" w:cs="Arial"/>
          <w:color w:val="000000" w:themeColor="text1"/>
        </w:rPr>
        <w:t>Campo: nome do campo;</w:t>
      </w:r>
    </w:p>
    <w:p w:rsidR="00336D36" w:rsidRDefault="00035A88" w:rsidP="00A22583">
      <w:pPr>
        <w:pStyle w:val="Corpodetexto"/>
        <w:numPr>
          <w:ilvl w:val="0"/>
          <w:numId w:val="41"/>
        </w:numPr>
        <w:spacing w:after="0" w:line="360" w:lineRule="auto"/>
        <w:rPr>
          <w:rFonts w:ascii="Arial" w:hAnsi="Arial" w:cs="Arial"/>
          <w:color w:val="000000" w:themeColor="text1"/>
        </w:rPr>
      </w:pPr>
      <w:r w:rsidRPr="000E184B">
        <w:rPr>
          <w:rFonts w:ascii="Arial" w:hAnsi="Arial" w:cs="Arial"/>
          <w:color w:val="000000" w:themeColor="text1"/>
        </w:rPr>
        <w:lastRenderedPageBreak/>
        <w:t>Valor: valor do campo;</w:t>
      </w:r>
    </w:p>
    <w:p w:rsidR="00336D36" w:rsidRDefault="00035A88" w:rsidP="00A22583">
      <w:pPr>
        <w:pStyle w:val="Corpodetexto"/>
        <w:numPr>
          <w:ilvl w:val="0"/>
          <w:numId w:val="41"/>
        </w:numPr>
        <w:spacing w:after="0" w:line="360" w:lineRule="auto"/>
        <w:rPr>
          <w:rFonts w:ascii="Arial" w:hAnsi="Arial" w:cs="Arial"/>
          <w:color w:val="000000" w:themeColor="text1"/>
        </w:rPr>
      </w:pPr>
      <w:r w:rsidRPr="000E184B">
        <w:rPr>
          <w:rFonts w:ascii="Arial" w:hAnsi="Arial" w:cs="Arial"/>
          <w:color w:val="000000" w:themeColor="text1"/>
        </w:rPr>
        <w:t xml:space="preserve">Motivo: motivo do tipo </w:t>
      </w:r>
      <w:r w:rsidRPr="000E184B">
        <w:rPr>
          <w:rFonts w:ascii="Arial" w:hAnsi="Arial" w:cs="Arial"/>
          <w:color w:val="000000" w:themeColor="text1"/>
          <w:u w:val="single"/>
        </w:rPr>
        <w:t>Layout</w:t>
      </w:r>
      <w:r w:rsidRPr="000E184B">
        <w:rPr>
          <w:rFonts w:ascii="Arial" w:hAnsi="Arial" w:cs="Arial"/>
          <w:color w:val="000000" w:themeColor="text1"/>
        </w:rPr>
        <w:t xml:space="preserve"> que gerou a inconsistência impeditiva de processamento de importação; [</w:t>
      </w:r>
      <w:hyperlink w:anchor="RN_074" w:history="1">
        <w:r w:rsidRPr="000E184B">
          <w:rPr>
            <w:rStyle w:val="Hyperlink"/>
            <w:rFonts w:ascii="Arial" w:hAnsi="Arial" w:cs="Arial"/>
          </w:rPr>
          <w:t>RN_074</w:t>
        </w:r>
      </w:hyperlink>
      <w:r w:rsidRPr="000E184B">
        <w:rPr>
          <w:rFonts w:ascii="Arial" w:hAnsi="Arial" w:cs="Arial"/>
          <w:color w:val="000000" w:themeColor="text1"/>
        </w:rPr>
        <w:t>]</w:t>
      </w:r>
    </w:p>
    <w:p w:rsidR="00336D36" w:rsidRDefault="00035A88" w:rsidP="00A22583">
      <w:pPr>
        <w:pStyle w:val="Corpodetexto"/>
        <w:numPr>
          <w:ilvl w:val="0"/>
          <w:numId w:val="41"/>
        </w:numPr>
        <w:spacing w:after="0" w:line="360" w:lineRule="auto"/>
        <w:rPr>
          <w:rFonts w:ascii="Arial" w:hAnsi="Arial" w:cs="Arial"/>
          <w:color w:val="000000" w:themeColor="text1"/>
        </w:rPr>
      </w:pPr>
      <w:r w:rsidRPr="000E184B">
        <w:rPr>
          <w:rFonts w:ascii="Arial" w:hAnsi="Arial" w:cs="Arial"/>
          <w:color w:val="000000" w:themeColor="text1"/>
        </w:rPr>
        <w:t xml:space="preserve">Descrição: descrição do motivo do tipo </w:t>
      </w:r>
      <w:r w:rsidRPr="000E184B">
        <w:rPr>
          <w:rFonts w:ascii="Arial" w:hAnsi="Arial" w:cs="Arial"/>
          <w:color w:val="000000" w:themeColor="text1"/>
          <w:u w:val="single"/>
        </w:rPr>
        <w:t>Layout</w:t>
      </w:r>
      <w:r w:rsidRPr="000E184B">
        <w:rPr>
          <w:rFonts w:ascii="Arial" w:hAnsi="Arial" w:cs="Arial"/>
          <w:color w:val="000000" w:themeColor="text1"/>
        </w:rPr>
        <w:t xml:space="preserve"> que gerou a inconsistência impeditiva de processamento de importação. [</w:t>
      </w:r>
      <w:hyperlink w:anchor="RN_074" w:history="1">
        <w:r w:rsidRPr="000E184B">
          <w:rPr>
            <w:rStyle w:val="Hyperlink"/>
            <w:rFonts w:ascii="Arial" w:hAnsi="Arial" w:cs="Arial"/>
          </w:rPr>
          <w:t>RN_074</w:t>
        </w:r>
      </w:hyperlink>
      <w:r w:rsidRPr="000E184B">
        <w:rPr>
          <w:rFonts w:ascii="Arial" w:hAnsi="Arial" w:cs="Arial"/>
          <w:color w:val="000000" w:themeColor="text1"/>
        </w:rPr>
        <w:t>]</w:t>
      </w:r>
    </w:p>
    <w:p w:rsidR="00E26193" w:rsidRDefault="00E26193">
      <w:pPr>
        <w:pStyle w:val="Corpodetexto"/>
        <w:spacing w:after="0" w:line="360" w:lineRule="auto"/>
        <w:ind w:left="1134"/>
        <w:rPr>
          <w:rFonts w:ascii="Arial" w:hAnsi="Arial" w:cs="Arial"/>
          <w:color w:val="000000" w:themeColor="text1"/>
        </w:rPr>
      </w:pPr>
    </w:p>
    <w:p w:rsidR="00E26193" w:rsidRDefault="00944B96">
      <w:pPr>
        <w:pStyle w:val="Corpodetexto"/>
        <w:spacing w:after="0" w:line="360" w:lineRule="auto"/>
        <w:ind w:left="1134"/>
        <w:rPr>
          <w:rFonts w:ascii="Arial" w:hAnsi="Arial" w:cs="Arial"/>
          <w:color w:val="000000" w:themeColor="text1"/>
        </w:rPr>
      </w:pPr>
      <w:r>
        <w:rPr>
          <w:rFonts w:ascii="Arial" w:hAnsi="Arial" w:cs="Arial"/>
          <w:color w:val="000000" w:themeColor="text1"/>
        </w:rPr>
        <w:t>A visibilidade dos erros deve ser limitada a 10 linhas. Ultrapassando este número, o sistema deve permitir barra de rolagem.</w:t>
      </w:r>
    </w:p>
    <w:p w:rsidR="00E26193" w:rsidRDefault="00E26193">
      <w:pPr>
        <w:pStyle w:val="Corpodetexto"/>
        <w:spacing w:after="0" w:line="360" w:lineRule="auto"/>
        <w:ind w:left="1134"/>
        <w:rPr>
          <w:rFonts w:ascii="Arial" w:hAnsi="Arial" w:cs="Arial"/>
          <w:color w:val="000000" w:themeColor="text1"/>
        </w:rPr>
      </w:pPr>
    </w:p>
    <w:p w:rsidR="00E26193" w:rsidRPr="00A22583" w:rsidRDefault="00336D36">
      <w:pPr>
        <w:pStyle w:val="Corpodetexto"/>
        <w:spacing w:after="0" w:line="360" w:lineRule="auto"/>
        <w:ind w:left="1134"/>
        <w:rPr>
          <w:rFonts w:ascii="Arial" w:hAnsi="Arial" w:cs="Arial"/>
          <w:b/>
          <w:color w:val="000000" w:themeColor="text1"/>
        </w:rPr>
      </w:pPr>
      <w:bookmarkStart w:id="751" w:name="RN_086"/>
      <w:r w:rsidRPr="00A22583">
        <w:rPr>
          <w:rFonts w:ascii="Arial" w:hAnsi="Arial" w:cs="Arial"/>
          <w:b/>
          <w:color w:val="000000" w:themeColor="text1"/>
        </w:rPr>
        <w:t xml:space="preserve">RN_086 </w:t>
      </w:r>
      <w:bookmarkEnd w:id="751"/>
      <w:r w:rsidRPr="00A22583">
        <w:rPr>
          <w:rFonts w:ascii="Arial" w:hAnsi="Arial" w:cs="Arial"/>
          <w:b/>
          <w:color w:val="000000" w:themeColor="text1"/>
        </w:rPr>
        <w:t>- Importar ILUME - Exportar: Campos em tela</w:t>
      </w:r>
    </w:p>
    <w:p w:rsidR="00066B85" w:rsidRDefault="00066B85" w:rsidP="00066B85">
      <w:pPr>
        <w:pStyle w:val="Corpodetexto"/>
        <w:spacing w:after="0" w:line="360" w:lineRule="auto"/>
        <w:ind w:left="1134"/>
        <w:rPr>
          <w:rFonts w:ascii="Arial" w:hAnsi="Arial" w:cs="Arial"/>
          <w:color w:val="000000" w:themeColor="text1"/>
        </w:rPr>
      </w:pPr>
      <w:r>
        <w:rPr>
          <w:rFonts w:ascii="Arial" w:hAnsi="Arial" w:cs="Arial"/>
          <w:color w:val="000000" w:themeColor="text1"/>
        </w:rPr>
        <w:t>Os registros a serem exportados no arquivo, devem ser apenas os que estão sendo apresentados em tela, desconsiderando demais registros presentes em outras páginas (quando estiver paginado).</w:t>
      </w:r>
    </w:p>
    <w:p w:rsidR="00BE7FE3" w:rsidRDefault="00066B85">
      <w:pPr>
        <w:pStyle w:val="Corpodetexto"/>
        <w:spacing w:after="0" w:line="360" w:lineRule="auto"/>
        <w:ind w:left="1134"/>
        <w:rPr>
          <w:rFonts w:ascii="Arial" w:hAnsi="Arial" w:cs="Arial"/>
          <w:color w:val="000000" w:themeColor="text1"/>
        </w:rPr>
      </w:pPr>
      <w:r>
        <w:rPr>
          <w:rFonts w:ascii="Arial" w:hAnsi="Arial" w:cs="Arial"/>
          <w:color w:val="000000" w:themeColor="text1"/>
        </w:rPr>
        <w:t>Os campos a serem apresentados em tela no modo CSV são:</w:t>
      </w:r>
    </w:p>
    <w:p w:rsidR="00336D36" w:rsidRDefault="009557AB"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Arquivo importado</w:t>
      </w:r>
    </w:p>
    <w:p w:rsidR="00336D36" w:rsidRDefault="00AB4F5F" w:rsidP="00A22583">
      <w:pPr>
        <w:pStyle w:val="Corpodetexto"/>
        <w:numPr>
          <w:ilvl w:val="0"/>
          <w:numId w:val="58"/>
        </w:numPr>
        <w:spacing w:after="0" w:line="360" w:lineRule="auto"/>
        <w:rPr>
          <w:rFonts w:ascii="Arial" w:hAnsi="Arial" w:cs="Arial"/>
          <w:color w:val="000000" w:themeColor="text1"/>
        </w:rPr>
      </w:pPr>
      <w:r w:rsidRPr="00AB4F5F">
        <w:rPr>
          <w:rFonts w:ascii="Arial" w:hAnsi="Arial" w:cs="Arial"/>
          <w:color w:val="000000" w:themeColor="text1"/>
        </w:rPr>
        <w:t>Instalação</w:t>
      </w:r>
    </w:p>
    <w:p w:rsidR="00336D36" w:rsidRDefault="00AB4F5F" w:rsidP="00A22583">
      <w:pPr>
        <w:pStyle w:val="Corpodetexto"/>
        <w:numPr>
          <w:ilvl w:val="0"/>
          <w:numId w:val="58"/>
        </w:numPr>
        <w:spacing w:after="0" w:line="360" w:lineRule="auto"/>
        <w:rPr>
          <w:rFonts w:ascii="Arial" w:hAnsi="Arial" w:cs="Arial"/>
          <w:color w:val="000000" w:themeColor="text1"/>
        </w:rPr>
      </w:pPr>
      <w:r w:rsidRPr="00AB4F5F">
        <w:rPr>
          <w:rFonts w:ascii="Arial" w:hAnsi="Arial" w:cs="Arial"/>
          <w:color w:val="000000" w:themeColor="text1"/>
        </w:rPr>
        <w:t>TID</w:t>
      </w:r>
    </w:p>
    <w:p w:rsidR="00336D36" w:rsidRDefault="00AB4F5F" w:rsidP="00A22583">
      <w:pPr>
        <w:pStyle w:val="Corpodetexto"/>
        <w:numPr>
          <w:ilvl w:val="0"/>
          <w:numId w:val="58"/>
        </w:numPr>
        <w:spacing w:after="0" w:line="360" w:lineRule="auto"/>
        <w:rPr>
          <w:rFonts w:ascii="Arial" w:hAnsi="Arial" w:cs="Arial"/>
          <w:color w:val="000000" w:themeColor="text1"/>
        </w:rPr>
      </w:pPr>
      <w:r w:rsidRPr="00AB4F5F">
        <w:rPr>
          <w:rFonts w:ascii="Arial" w:hAnsi="Arial" w:cs="Arial"/>
          <w:color w:val="000000" w:themeColor="text1"/>
        </w:rPr>
        <w:t>Número Cliente</w:t>
      </w:r>
    </w:p>
    <w:p w:rsidR="00336D36" w:rsidRDefault="00AB4F5F" w:rsidP="00A22583">
      <w:pPr>
        <w:pStyle w:val="Corpodetexto"/>
        <w:numPr>
          <w:ilvl w:val="0"/>
          <w:numId w:val="58"/>
        </w:numPr>
        <w:spacing w:after="0" w:line="360" w:lineRule="auto"/>
        <w:rPr>
          <w:rFonts w:ascii="Arial" w:hAnsi="Arial" w:cs="Arial"/>
          <w:color w:val="000000" w:themeColor="text1"/>
        </w:rPr>
      </w:pPr>
      <w:r w:rsidRPr="00AB4F5F">
        <w:rPr>
          <w:rFonts w:ascii="Arial" w:hAnsi="Arial" w:cs="Arial"/>
          <w:color w:val="000000" w:themeColor="text1"/>
        </w:rPr>
        <w:t>CPF / CNPJ / RANI</w:t>
      </w:r>
    </w:p>
    <w:p w:rsidR="00336D36" w:rsidRDefault="00AB4F5F" w:rsidP="00A22583">
      <w:pPr>
        <w:pStyle w:val="Corpodetexto"/>
        <w:numPr>
          <w:ilvl w:val="0"/>
          <w:numId w:val="58"/>
        </w:numPr>
        <w:spacing w:after="0" w:line="360" w:lineRule="auto"/>
        <w:rPr>
          <w:rFonts w:ascii="Arial" w:hAnsi="Arial" w:cs="Arial"/>
          <w:color w:val="000000" w:themeColor="text1"/>
        </w:rPr>
      </w:pPr>
      <w:r w:rsidRPr="00AB4F5F">
        <w:rPr>
          <w:rFonts w:ascii="Arial" w:hAnsi="Arial" w:cs="Arial"/>
          <w:color w:val="000000" w:themeColor="text1"/>
        </w:rPr>
        <w:t>Nome Contribuinte</w:t>
      </w:r>
    </w:p>
    <w:p w:rsidR="00336D36" w:rsidRDefault="00AB4F5F" w:rsidP="00A22583">
      <w:pPr>
        <w:pStyle w:val="Corpodetexto"/>
        <w:numPr>
          <w:ilvl w:val="0"/>
          <w:numId w:val="58"/>
        </w:numPr>
        <w:spacing w:after="0" w:line="360" w:lineRule="auto"/>
        <w:rPr>
          <w:rFonts w:ascii="Arial" w:hAnsi="Arial" w:cs="Arial"/>
          <w:color w:val="000000" w:themeColor="text1"/>
        </w:rPr>
      </w:pPr>
      <w:r w:rsidRPr="00AB4F5F">
        <w:rPr>
          <w:rFonts w:ascii="Arial" w:hAnsi="Arial" w:cs="Arial"/>
          <w:color w:val="000000" w:themeColor="text1"/>
        </w:rPr>
        <w:t>Classe</w:t>
      </w:r>
    </w:p>
    <w:p w:rsidR="00336D36" w:rsidRDefault="00AB4F5F"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Data</w:t>
      </w:r>
    </w:p>
    <w:p w:rsidR="00336D36" w:rsidRDefault="00336D36" w:rsidP="00A22583">
      <w:pPr>
        <w:pStyle w:val="Corpodetexto"/>
        <w:spacing w:after="0" w:line="360" w:lineRule="auto"/>
        <w:ind w:left="1134"/>
        <w:rPr>
          <w:rFonts w:ascii="Arial" w:hAnsi="Arial" w:cs="Arial"/>
          <w:color w:val="000000" w:themeColor="text1"/>
        </w:rPr>
      </w:pPr>
    </w:p>
    <w:p w:rsidR="00336D36" w:rsidRPr="00A22583" w:rsidRDefault="00336D36" w:rsidP="00A22583">
      <w:pPr>
        <w:pStyle w:val="Corpodetexto"/>
        <w:spacing w:after="0" w:line="360" w:lineRule="auto"/>
        <w:ind w:left="1134"/>
        <w:rPr>
          <w:rFonts w:ascii="Arial" w:hAnsi="Arial" w:cs="Arial"/>
          <w:b/>
          <w:color w:val="000000" w:themeColor="text1"/>
        </w:rPr>
      </w:pPr>
      <w:r w:rsidRPr="00A22583">
        <w:rPr>
          <w:rFonts w:ascii="Arial" w:hAnsi="Arial" w:cs="Arial"/>
          <w:b/>
          <w:color w:val="000000" w:themeColor="text1"/>
        </w:rPr>
        <w:t>RN_087 - Importar ILUME - Detalhar: Campos em tela</w:t>
      </w:r>
    </w:p>
    <w:p w:rsidR="00336D36" w:rsidRDefault="00AB4F5F" w:rsidP="00A22583">
      <w:pPr>
        <w:pStyle w:val="Corpodetexto"/>
        <w:spacing w:after="0" w:line="360" w:lineRule="auto"/>
        <w:ind w:left="1134"/>
        <w:rPr>
          <w:rFonts w:ascii="Arial" w:hAnsi="Arial" w:cs="Arial"/>
          <w:color w:val="000000" w:themeColor="text1"/>
        </w:rPr>
      </w:pPr>
      <w:r>
        <w:rPr>
          <w:rFonts w:ascii="Arial" w:hAnsi="Arial" w:cs="Arial"/>
          <w:color w:val="000000" w:themeColor="text1"/>
        </w:rPr>
        <w:t>Os campos a serem apresentados em tela são:</w:t>
      </w:r>
    </w:p>
    <w:p w:rsidR="00454915" w:rsidRPr="00454915" w:rsidDel="00FE1D99" w:rsidRDefault="00454915" w:rsidP="00454915">
      <w:pPr>
        <w:pStyle w:val="Corpodetexto"/>
        <w:numPr>
          <w:ilvl w:val="0"/>
          <w:numId w:val="58"/>
        </w:numPr>
        <w:spacing w:line="360" w:lineRule="auto"/>
        <w:rPr>
          <w:del w:id="752" w:author="eric.giuliani" w:date="2017-06-30T21:31:00Z"/>
          <w:rFonts w:ascii="Arial" w:hAnsi="Arial" w:cs="Arial"/>
          <w:color w:val="000000" w:themeColor="text1"/>
        </w:rPr>
      </w:pPr>
      <w:del w:id="753" w:author="eric.giuliani" w:date="2017-06-30T21:31:00Z">
        <w:r w:rsidRPr="00454915" w:rsidDel="00FE1D99">
          <w:rPr>
            <w:rFonts w:ascii="Arial" w:hAnsi="Arial" w:cs="Arial"/>
            <w:color w:val="000000" w:themeColor="text1"/>
          </w:rPr>
          <w:delText>Data Informação</w:delText>
        </w:r>
      </w:del>
    </w:p>
    <w:p w:rsidR="00454915" w:rsidRPr="00454915" w:rsidRDefault="00454915" w:rsidP="00454915">
      <w:pPr>
        <w:pStyle w:val="Corpodetexto"/>
        <w:numPr>
          <w:ilvl w:val="0"/>
          <w:numId w:val="58"/>
        </w:numPr>
        <w:spacing w:line="360" w:lineRule="auto"/>
        <w:rPr>
          <w:rFonts w:ascii="Arial" w:hAnsi="Arial" w:cs="Arial"/>
          <w:color w:val="000000" w:themeColor="text1"/>
        </w:rPr>
      </w:pPr>
      <w:r w:rsidRPr="00454915">
        <w:rPr>
          <w:rFonts w:ascii="Arial" w:hAnsi="Arial" w:cs="Arial"/>
          <w:color w:val="000000" w:themeColor="text1"/>
        </w:rPr>
        <w:t>TID</w:t>
      </w:r>
    </w:p>
    <w:p w:rsidR="00454915" w:rsidRPr="00454915" w:rsidRDefault="00454915" w:rsidP="00454915">
      <w:pPr>
        <w:pStyle w:val="Corpodetexto"/>
        <w:numPr>
          <w:ilvl w:val="0"/>
          <w:numId w:val="58"/>
        </w:numPr>
        <w:spacing w:line="360" w:lineRule="auto"/>
        <w:rPr>
          <w:rFonts w:ascii="Arial" w:hAnsi="Arial" w:cs="Arial"/>
          <w:color w:val="000000" w:themeColor="text1"/>
        </w:rPr>
      </w:pPr>
      <w:r w:rsidRPr="00454915">
        <w:rPr>
          <w:rFonts w:ascii="Arial" w:hAnsi="Arial" w:cs="Arial"/>
          <w:color w:val="000000" w:themeColor="text1"/>
        </w:rPr>
        <w:t>Instalação</w:t>
      </w:r>
    </w:p>
    <w:p w:rsidR="00454915" w:rsidRPr="00454915" w:rsidRDefault="00454915" w:rsidP="00454915">
      <w:pPr>
        <w:pStyle w:val="Corpodetexto"/>
        <w:numPr>
          <w:ilvl w:val="0"/>
          <w:numId w:val="58"/>
        </w:numPr>
        <w:spacing w:line="360" w:lineRule="auto"/>
        <w:rPr>
          <w:rFonts w:ascii="Arial" w:hAnsi="Arial" w:cs="Arial"/>
          <w:color w:val="000000" w:themeColor="text1"/>
        </w:rPr>
      </w:pPr>
      <w:r w:rsidRPr="00454915">
        <w:rPr>
          <w:rFonts w:ascii="Arial" w:hAnsi="Arial" w:cs="Arial"/>
          <w:color w:val="000000" w:themeColor="text1"/>
        </w:rPr>
        <w:t>Número Cliente</w:t>
      </w:r>
    </w:p>
    <w:p w:rsidR="00454915" w:rsidRPr="00454915" w:rsidRDefault="00454915" w:rsidP="00454915">
      <w:pPr>
        <w:pStyle w:val="Corpodetexto"/>
        <w:numPr>
          <w:ilvl w:val="0"/>
          <w:numId w:val="58"/>
        </w:numPr>
        <w:spacing w:line="360" w:lineRule="auto"/>
        <w:rPr>
          <w:rFonts w:ascii="Arial" w:hAnsi="Arial" w:cs="Arial"/>
          <w:color w:val="000000" w:themeColor="text1"/>
        </w:rPr>
      </w:pPr>
      <w:r w:rsidRPr="00454915">
        <w:rPr>
          <w:rFonts w:ascii="Arial" w:hAnsi="Arial" w:cs="Arial"/>
          <w:color w:val="000000" w:themeColor="text1"/>
        </w:rPr>
        <w:t>Contribuinte</w:t>
      </w:r>
    </w:p>
    <w:p w:rsidR="00336D36" w:rsidRDefault="00CF1C79" w:rsidP="00A22583">
      <w:pPr>
        <w:pStyle w:val="Corpodetexto"/>
        <w:numPr>
          <w:ilvl w:val="1"/>
          <w:numId w:val="58"/>
        </w:numPr>
        <w:spacing w:line="360" w:lineRule="auto"/>
        <w:rPr>
          <w:rFonts w:ascii="Arial" w:hAnsi="Arial" w:cs="Arial"/>
          <w:color w:val="000000" w:themeColor="text1"/>
        </w:rPr>
      </w:pPr>
      <w:r>
        <w:rPr>
          <w:rFonts w:ascii="Arial" w:hAnsi="Arial" w:cs="Arial"/>
          <w:color w:val="000000" w:themeColor="text1"/>
        </w:rPr>
        <w:t>Tipo de Pessoa</w:t>
      </w:r>
    </w:p>
    <w:p w:rsidR="00336D36" w:rsidRDefault="00454915" w:rsidP="00A22583">
      <w:pPr>
        <w:pStyle w:val="Corpodetexto"/>
        <w:numPr>
          <w:ilvl w:val="1"/>
          <w:numId w:val="58"/>
        </w:numPr>
        <w:spacing w:line="360" w:lineRule="auto"/>
        <w:rPr>
          <w:rFonts w:ascii="Arial" w:hAnsi="Arial" w:cs="Arial"/>
          <w:color w:val="000000" w:themeColor="text1"/>
        </w:rPr>
      </w:pPr>
      <w:r w:rsidRPr="00454915">
        <w:rPr>
          <w:rFonts w:ascii="Arial" w:hAnsi="Arial" w:cs="Arial"/>
          <w:color w:val="000000" w:themeColor="text1"/>
        </w:rPr>
        <w:t>CPF / CNPJ  / RANI</w:t>
      </w:r>
    </w:p>
    <w:p w:rsidR="00336D36" w:rsidRDefault="00454915" w:rsidP="00A22583">
      <w:pPr>
        <w:pStyle w:val="Corpodetexto"/>
        <w:numPr>
          <w:ilvl w:val="1"/>
          <w:numId w:val="58"/>
        </w:numPr>
        <w:spacing w:line="360" w:lineRule="auto"/>
        <w:rPr>
          <w:rFonts w:ascii="Arial" w:hAnsi="Arial" w:cs="Arial"/>
          <w:color w:val="000000" w:themeColor="text1"/>
        </w:rPr>
      </w:pPr>
      <w:r w:rsidRPr="00454915">
        <w:rPr>
          <w:rFonts w:ascii="Arial" w:hAnsi="Arial" w:cs="Arial"/>
          <w:color w:val="000000" w:themeColor="text1"/>
        </w:rPr>
        <w:t>Nome Contribuinte</w:t>
      </w:r>
    </w:p>
    <w:p w:rsidR="00336D36" w:rsidRDefault="00454915" w:rsidP="00A22583">
      <w:pPr>
        <w:pStyle w:val="Corpodetexto"/>
        <w:numPr>
          <w:ilvl w:val="1"/>
          <w:numId w:val="58"/>
        </w:numPr>
        <w:spacing w:line="360" w:lineRule="auto"/>
        <w:rPr>
          <w:rFonts w:ascii="Arial" w:hAnsi="Arial" w:cs="Arial"/>
          <w:color w:val="000000" w:themeColor="text1"/>
        </w:rPr>
      </w:pPr>
      <w:r w:rsidRPr="00454915">
        <w:rPr>
          <w:rFonts w:ascii="Arial" w:hAnsi="Arial" w:cs="Arial"/>
          <w:color w:val="000000" w:themeColor="text1"/>
        </w:rPr>
        <w:t>Vigência do Contribuinte</w:t>
      </w:r>
    </w:p>
    <w:p w:rsidR="00454915" w:rsidRPr="00454915" w:rsidRDefault="00454915" w:rsidP="00454915">
      <w:pPr>
        <w:pStyle w:val="Corpodetexto"/>
        <w:numPr>
          <w:ilvl w:val="0"/>
          <w:numId w:val="58"/>
        </w:numPr>
        <w:spacing w:line="360" w:lineRule="auto"/>
        <w:rPr>
          <w:rFonts w:ascii="Arial" w:hAnsi="Arial" w:cs="Arial"/>
          <w:color w:val="000000" w:themeColor="text1"/>
        </w:rPr>
      </w:pPr>
      <w:r w:rsidRPr="00AB4F5F">
        <w:rPr>
          <w:rFonts w:ascii="Arial" w:hAnsi="Arial" w:cs="Arial"/>
          <w:color w:val="000000" w:themeColor="text1"/>
        </w:rPr>
        <w:t>Logradouro</w:t>
      </w:r>
      <w:r>
        <w:rPr>
          <w:rFonts w:ascii="Arial" w:hAnsi="Arial" w:cs="Arial"/>
          <w:color w:val="000000" w:themeColor="text1"/>
        </w:rPr>
        <w:t xml:space="preserve"> [</w:t>
      </w:r>
      <w:hyperlink w:anchor="RN_090" w:history="1">
        <w:r w:rsidRPr="00AB4F5F">
          <w:rPr>
            <w:rStyle w:val="Hyperlink"/>
            <w:rFonts w:ascii="Arial" w:hAnsi="Arial" w:cs="Arial"/>
          </w:rPr>
          <w:t>RN_090</w:t>
        </w:r>
      </w:hyperlink>
      <w:r>
        <w:rPr>
          <w:rFonts w:ascii="Arial" w:hAnsi="Arial" w:cs="Arial"/>
          <w:color w:val="000000" w:themeColor="text1"/>
        </w:rPr>
        <w:t>]</w:t>
      </w:r>
    </w:p>
    <w:p w:rsidR="00454915" w:rsidRPr="00454915" w:rsidRDefault="00454915" w:rsidP="00454915">
      <w:pPr>
        <w:pStyle w:val="Corpodetexto"/>
        <w:numPr>
          <w:ilvl w:val="0"/>
          <w:numId w:val="58"/>
        </w:numPr>
        <w:spacing w:line="360" w:lineRule="auto"/>
        <w:rPr>
          <w:rFonts w:ascii="Arial" w:hAnsi="Arial" w:cs="Arial"/>
          <w:color w:val="000000" w:themeColor="text1"/>
        </w:rPr>
      </w:pPr>
      <w:r w:rsidRPr="00454915">
        <w:rPr>
          <w:rFonts w:ascii="Arial" w:hAnsi="Arial" w:cs="Arial"/>
          <w:color w:val="000000" w:themeColor="text1"/>
        </w:rPr>
        <w:lastRenderedPageBreak/>
        <w:t>Subprefeitura</w:t>
      </w:r>
    </w:p>
    <w:p w:rsidR="00336D36" w:rsidRDefault="00454915" w:rsidP="00A22583">
      <w:pPr>
        <w:pStyle w:val="Corpodetexto"/>
        <w:numPr>
          <w:ilvl w:val="1"/>
          <w:numId w:val="58"/>
        </w:numPr>
        <w:spacing w:line="360" w:lineRule="auto"/>
        <w:rPr>
          <w:rFonts w:ascii="Arial" w:hAnsi="Arial" w:cs="Arial"/>
          <w:color w:val="000000" w:themeColor="text1"/>
        </w:rPr>
      </w:pPr>
      <w:r w:rsidRPr="00454915">
        <w:rPr>
          <w:rFonts w:ascii="Arial" w:hAnsi="Arial" w:cs="Arial"/>
          <w:color w:val="000000" w:themeColor="text1"/>
        </w:rPr>
        <w:t>Código Subprefeitura</w:t>
      </w:r>
    </w:p>
    <w:p w:rsidR="00336D36" w:rsidRDefault="00454915" w:rsidP="00A22583">
      <w:pPr>
        <w:pStyle w:val="Corpodetexto"/>
        <w:numPr>
          <w:ilvl w:val="1"/>
          <w:numId w:val="58"/>
        </w:numPr>
        <w:spacing w:line="360" w:lineRule="auto"/>
        <w:rPr>
          <w:rFonts w:ascii="Arial" w:hAnsi="Arial" w:cs="Arial"/>
          <w:color w:val="000000" w:themeColor="text1"/>
        </w:rPr>
      </w:pPr>
      <w:r w:rsidRPr="00454915">
        <w:rPr>
          <w:rFonts w:ascii="Arial" w:hAnsi="Arial" w:cs="Arial"/>
          <w:color w:val="000000" w:themeColor="text1"/>
        </w:rPr>
        <w:t>Subprefeitura</w:t>
      </w:r>
    </w:p>
    <w:p w:rsidR="00454915" w:rsidRPr="00454915" w:rsidRDefault="00454915" w:rsidP="00454915">
      <w:pPr>
        <w:pStyle w:val="Corpodetexto"/>
        <w:numPr>
          <w:ilvl w:val="0"/>
          <w:numId w:val="58"/>
        </w:numPr>
        <w:spacing w:line="360" w:lineRule="auto"/>
        <w:rPr>
          <w:rFonts w:ascii="Arial" w:hAnsi="Arial" w:cs="Arial"/>
          <w:color w:val="000000" w:themeColor="text1"/>
        </w:rPr>
      </w:pPr>
      <w:r w:rsidRPr="00454915">
        <w:rPr>
          <w:rFonts w:ascii="Arial" w:hAnsi="Arial" w:cs="Arial"/>
          <w:color w:val="000000" w:themeColor="text1"/>
        </w:rPr>
        <w:t>Vigência da Isenção</w:t>
      </w:r>
    </w:p>
    <w:p w:rsidR="00C12A1E" w:rsidRDefault="00454915">
      <w:pPr>
        <w:pStyle w:val="Corpodetexto"/>
        <w:numPr>
          <w:ilvl w:val="0"/>
          <w:numId w:val="58"/>
        </w:numPr>
        <w:spacing w:after="0" w:line="360" w:lineRule="auto"/>
        <w:rPr>
          <w:ins w:id="754" w:author="eric.giuliani" w:date="2017-06-30T21:31:00Z"/>
          <w:rFonts w:ascii="Arial" w:hAnsi="Arial" w:cs="Arial"/>
          <w:color w:val="000000" w:themeColor="text1"/>
        </w:rPr>
      </w:pPr>
      <w:r w:rsidRPr="00454915">
        <w:rPr>
          <w:rFonts w:ascii="Arial" w:hAnsi="Arial" w:cs="Arial"/>
          <w:color w:val="000000" w:themeColor="text1"/>
        </w:rPr>
        <w:t>Classe</w:t>
      </w:r>
    </w:p>
    <w:p w:rsidR="00FE1D99" w:rsidRDefault="00FE1D99">
      <w:pPr>
        <w:pStyle w:val="Corpodetexto"/>
        <w:numPr>
          <w:ilvl w:val="0"/>
          <w:numId w:val="58"/>
        </w:numPr>
        <w:spacing w:after="0" w:line="360" w:lineRule="auto"/>
        <w:rPr>
          <w:rFonts w:ascii="Arial" w:hAnsi="Arial" w:cs="Arial"/>
          <w:color w:val="000000" w:themeColor="text1"/>
        </w:rPr>
      </w:pPr>
      <w:ins w:id="755" w:author="eric.giuliani" w:date="2017-06-30T21:31:00Z">
        <w:r>
          <w:rPr>
            <w:rFonts w:ascii="Arial" w:hAnsi="Arial" w:cs="Arial"/>
            <w:color w:val="000000" w:themeColor="text1"/>
          </w:rPr>
          <w:t>Data de Inclusão</w:t>
        </w:r>
      </w:ins>
    </w:p>
    <w:p w:rsidR="00336D36" w:rsidRDefault="00336D36" w:rsidP="00A22583">
      <w:pPr>
        <w:pStyle w:val="Corpodetexto"/>
        <w:spacing w:after="0" w:line="360" w:lineRule="auto"/>
        <w:rPr>
          <w:rFonts w:ascii="Arial" w:hAnsi="Arial" w:cs="Arial"/>
          <w:color w:val="000000" w:themeColor="text1"/>
        </w:rPr>
      </w:pPr>
    </w:p>
    <w:p w:rsidR="00336D36" w:rsidRPr="00A22583" w:rsidRDefault="00336D36" w:rsidP="00A22583">
      <w:pPr>
        <w:pStyle w:val="Corpodetexto"/>
        <w:spacing w:after="0" w:line="360" w:lineRule="auto"/>
        <w:ind w:left="1134"/>
        <w:rPr>
          <w:rFonts w:ascii="Arial" w:hAnsi="Arial" w:cs="Arial"/>
          <w:b/>
          <w:color w:val="000000" w:themeColor="text1"/>
        </w:rPr>
      </w:pPr>
      <w:bookmarkStart w:id="756" w:name="RN_088"/>
      <w:r w:rsidRPr="00A22583">
        <w:rPr>
          <w:rFonts w:ascii="Arial" w:hAnsi="Arial" w:cs="Arial"/>
          <w:b/>
          <w:color w:val="000000" w:themeColor="text1"/>
        </w:rPr>
        <w:t>RN_088</w:t>
      </w:r>
      <w:bookmarkEnd w:id="756"/>
      <w:r w:rsidRPr="00A22583">
        <w:rPr>
          <w:rFonts w:ascii="Arial" w:hAnsi="Arial" w:cs="Arial"/>
          <w:b/>
          <w:color w:val="000000" w:themeColor="text1"/>
        </w:rPr>
        <w:t xml:space="preserve"> - Pesquisar ILUME - Campos em Tela</w:t>
      </w:r>
    </w:p>
    <w:p w:rsidR="00336D36" w:rsidRDefault="00460FD2" w:rsidP="00A22583">
      <w:pPr>
        <w:pStyle w:val="Corpodetexto"/>
        <w:numPr>
          <w:ilvl w:val="0"/>
          <w:numId w:val="58"/>
        </w:numPr>
        <w:spacing w:after="0" w:line="360" w:lineRule="auto"/>
        <w:rPr>
          <w:rFonts w:ascii="Arial" w:hAnsi="Arial" w:cs="Arial"/>
          <w:color w:val="000000" w:themeColor="text1"/>
        </w:rPr>
      </w:pPr>
      <w:r w:rsidRPr="00460FD2">
        <w:rPr>
          <w:rFonts w:ascii="Arial" w:hAnsi="Arial" w:cs="Arial"/>
          <w:color w:val="000000" w:themeColor="text1"/>
        </w:rPr>
        <w:t>Filtros</w:t>
      </w:r>
    </w:p>
    <w:p w:rsidR="00336D36" w:rsidRDefault="00460FD2" w:rsidP="00A22583">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Instalação</w:t>
      </w:r>
    </w:p>
    <w:p w:rsidR="00336D36" w:rsidRDefault="00460FD2" w:rsidP="00A22583">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TID</w:t>
      </w:r>
    </w:p>
    <w:p w:rsidR="00336D36" w:rsidRDefault="00460FD2" w:rsidP="00A22583">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Número Cliente</w:t>
      </w:r>
    </w:p>
    <w:p w:rsidR="00336D36" w:rsidRDefault="00460FD2" w:rsidP="00A22583">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CPF / CNPJ / RANI</w:t>
      </w:r>
    </w:p>
    <w:p w:rsidR="00336D36" w:rsidRDefault="00460FD2" w:rsidP="00A22583">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Nome Contribuinte</w:t>
      </w:r>
    </w:p>
    <w:p w:rsidR="00336D36" w:rsidRDefault="00460FD2" w:rsidP="00A22583">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Classe</w:t>
      </w:r>
      <w:r>
        <w:rPr>
          <w:rFonts w:ascii="Arial" w:hAnsi="Arial" w:cs="Arial"/>
          <w:color w:val="000000" w:themeColor="text1"/>
        </w:rPr>
        <w:t xml:space="preserve"> [</w:t>
      </w:r>
      <w:hyperlink w:anchor="RF_011" w:history="1">
        <w:r w:rsidRPr="00460FD2">
          <w:rPr>
            <w:rStyle w:val="Hyperlink"/>
            <w:rFonts w:ascii="Arial" w:hAnsi="Arial" w:cs="Arial"/>
          </w:rPr>
          <w:t>RN_011</w:t>
        </w:r>
      </w:hyperlink>
      <w:r>
        <w:rPr>
          <w:rFonts w:ascii="Arial" w:hAnsi="Arial" w:cs="Arial"/>
          <w:color w:val="000000" w:themeColor="text1"/>
        </w:rPr>
        <w:t>]</w:t>
      </w:r>
    </w:p>
    <w:p w:rsidR="00336D36" w:rsidRDefault="00460FD2" w:rsidP="00A22583">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Origem de Cadastro</w:t>
      </w:r>
      <w:r>
        <w:rPr>
          <w:rFonts w:ascii="Arial" w:hAnsi="Arial" w:cs="Arial"/>
          <w:color w:val="000000" w:themeColor="text1"/>
        </w:rPr>
        <w:t xml:space="preserve"> [</w:t>
      </w:r>
      <w:hyperlink w:anchor="RN_012" w:history="1">
        <w:r w:rsidRPr="00460FD2">
          <w:rPr>
            <w:rStyle w:val="Hyperlink"/>
            <w:rFonts w:ascii="Arial" w:hAnsi="Arial" w:cs="Arial"/>
          </w:rPr>
          <w:t>RN_012</w:t>
        </w:r>
      </w:hyperlink>
      <w:r>
        <w:rPr>
          <w:rFonts w:ascii="Arial" w:hAnsi="Arial" w:cs="Arial"/>
          <w:color w:val="000000" w:themeColor="text1"/>
        </w:rPr>
        <w:t>]</w:t>
      </w:r>
    </w:p>
    <w:p w:rsidR="00336D36" w:rsidRDefault="00336D36" w:rsidP="00A22583">
      <w:pPr>
        <w:pStyle w:val="Corpodetexto"/>
        <w:spacing w:after="0" w:line="360" w:lineRule="auto"/>
        <w:ind w:left="1494"/>
        <w:rPr>
          <w:rFonts w:ascii="Arial" w:hAnsi="Arial" w:cs="Arial"/>
          <w:color w:val="000000" w:themeColor="text1"/>
        </w:rPr>
      </w:pPr>
    </w:p>
    <w:p w:rsidR="00336D36" w:rsidRDefault="00460FD2" w:rsidP="00A22583">
      <w:pPr>
        <w:pStyle w:val="Corpodetexto"/>
        <w:numPr>
          <w:ilvl w:val="0"/>
          <w:numId w:val="58"/>
        </w:numPr>
        <w:spacing w:after="0" w:line="360" w:lineRule="auto"/>
        <w:rPr>
          <w:rFonts w:ascii="Arial" w:hAnsi="Arial" w:cs="Arial"/>
          <w:color w:val="000000" w:themeColor="text1"/>
        </w:rPr>
      </w:pPr>
      <w:r w:rsidRPr="00460FD2">
        <w:rPr>
          <w:rFonts w:ascii="Arial" w:hAnsi="Arial" w:cs="Arial"/>
          <w:color w:val="000000" w:themeColor="text1"/>
        </w:rPr>
        <w:t>Resultado</w:t>
      </w:r>
    </w:p>
    <w:p w:rsidR="00336D36" w:rsidRDefault="00460FD2" w:rsidP="00A22583">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Instalação</w:t>
      </w:r>
    </w:p>
    <w:p w:rsidR="00336D36" w:rsidRDefault="00460FD2" w:rsidP="00A22583">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TID</w:t>
      </w:r>
    </w:p>
    <w:p w:rsidR="00336D36" w:rsidRDefault="00460FD2" w:rsidP="00A22583">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Número Cliente</w:t>
      </w:r>
    </w:p>
    <w:p w:rsidR="00336D36" w:rsidRDefault="00460FD2" w:rsidP="00A22583">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CPF / CNPJ / RANI</w:t>
      </w:r>
    </w:p>
    <w:p w:rsidR="00336D36" w:rsidRDefault="00460FD2" w:rsidP="00A22583">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Nome Contribuinte</w:t>
      </w:r>
    </w:p>
    <w:p w:rsidR="00460FD2" w:rsidRPr="00460FD2" w:rsidRDefault="00460FD2" w:rsidP="00460FD2">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Classe</w:t>
      </w:r>
      <w:r>
        <w:rPr>
          <w:rFonts w:ascii="Arial" w:hAnsi="Arial" w:cs="Arial"/>
          <w:color w:val="000000" w:themeColor="text1"/>
        </w:rPr>
        <w:t xml:space="preserve"> [</w:t>
      </w:r>
      <w:hyperlink w:anchor="RF_011" w:history="1">
        <w:r w:rsidRPr="00460FD2">
          <w:rPr>
            <w:rStyle w:val="Hyperlink"/>
            <w:rFonts w:ascii="Arial" w:hAnsi="Arial" w:cs="Arial"/>
          </w:rPr>
          <w:t>RN_011</w:t>
        </w:r>
      </w:hyperlink>
      <w:r>
        <w:rPr>
          <w:rFonts w:ascii="Arial" w:hAnsi="Arial" w:cs="Arial"/>
          <w:color w:val="000000" w:themeColor="text1"/>
        </w:rPr>
        <w:t>]</w:t>
      </w:r>
    </w:p>
    <w:p w:rsidR="00336D36" w:rsidRDefault="00460FD2" w:rsidP="00A22583">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Origem</w:t>
      </w:r>
      <w:r>
        <w:rPr>
          <w:rFonts w:ascii="Arial" w:hAnsi="Arial" w:cs="Arial"/>
          <w:color w:val="000000" w:themeColor="text1"/>
        </w:rPr>
        <w:t xml:space="preserve"> [</w:t>
      </w:r>
      <w:hyperlink w:anchor="RN_012" w:history="1">
        <w:r w:rsidRPr="00460FD2">
          <w:rPr>
            <w:rStyle w:val="Hyperlink"/>
            <w:rFonts w:ascii="Arial" w:hAnsi="Arial" w:cs="Arial"/>
          </w:rPr>
          <w:t>RN_012</w:t>
        </w:r>
      </w:hyperlink>
      <w:r>
        <w:rPr>
          <w:rFonts w:ascii="Arial" w:hAnsi="Arial" w:cs="Arial"/>
          <w:color w:val="000000" w:themeColor="text1"/>
        </w:rPr>
        <w:t>]</w:t>
      </w:r>
    </w:p>
    <w:p w:rsidR="00336D36" w:rsidRDefault="00336D36" w:rsidP="00A22583">
      <w:pPr>
        <w:pStyle w:val="Corpodetexto"/>
        <w:spacing w:after="0" w:line="360" w:lineRule="auto"/>
        <w:ind w:left="1134"/>
        <w:rPr>
          <w:rFonts w:ascii="Arial" w:hAnsi="Arial" w:cs="Arial"/>
          <w:color w:val="000000" w:themeColor="text1"/>
        </w:rPr>
      </w:pPr>
    </w:p>
    <w:p w:rsidR="00336D36" w:rsidRPr="00A22583" w:rsidRDefault="00336D36" w:rsidP="00A22583">
      <w:pPr>
        <w:pStyle w:val="Corpodetexto"/>
        <w:spacing w:after="0" w:line="360" w:lineRule="auto"/>
        <w:ind w:left="1134"/>
        <w:rPr>
          <w:rFonts w:ascii="Arial" w:hAnsi="Arial" w:cs="Arial"/>
          <w:b/>
          <w:color w:val="000000" w:themeColor="text1"/>
        </w:rPr>
      </w:pPr>
      <w:bookmarkStart w:id="757" w:name="RN_089"/>
      <w:r w:rsidRPr="00A22583">
        <w:rPr>
          <w:rFonts w:ascii="Arial" w:hAnsi="Arial" w:cs="Arial"/>
          <w:b/>
          <w:color w:val="000000" w:themeColor="text1"/>
        </w:rPr>
        <w:t xml:space="preserve">RN_089 </w:t>
      </w:r>
      <w:bookmarkEnd w:id="757"/>
      <w:r w:rsidRPr="00A22583">
        <w:rPr>
          <w:rFonts w:ascii="Arial" w:hAnsi="Arial" w:cs="Arial"/>
          <w:b/>
          <w:color w:val="000000" w:themeColor="text1"/>
        </w:rPr>
        <w:t xml:space="preserve">- </w:t>
      </w:r>
      <w:r w:rsidR="00983BCB">
        <w:rPr>
          <w:rFonts w:ascii="Arial" w:hAnsi="Arial" w:cs="Arial"/>
          <w:b/>
          <w:color w:val="000000" w:themeColor="text1"/>
        </w:rPr>
        <w:t>Duplicidade de registros</w:t>
      </w:r>
    </w:p>
    <w:p w:rsidR="00336D36" w:rsidRDefault="00983BCB" w:rsidP="00A22583">
      <w:pPr>
        <w:pStyle w:val="Corpodetexto"/>
        <w:spacing w:after="0" w:line="360" w:lineRule="auto"/>
        <w:ind w:left="1134"/>
        <w:rPr>
          <w:rFonts w:ascii="Arial" w:hAnsi="Arial" w:cs="Arial"/>
          <w:color w:val="000000" w:themeColor="text1"/>
        </w:rPr>
      </w:pPr>
      <w:r>
        <w:rPr>
          <w:rFonts w:ascii="Arial" w:hAnsi="Arial" w:cs="Arial"/>
          <w:color w:val="000000" w:themeColor="text1"/>
        </w:rPr>
        <w:t>O sistema deve verificar se o registro a ser importado</w:t>
      </w:r>
      <w:ins w:id="758" w:author="victor.santos" w:date="2017-04-26T16:31:00Z">
        <w:r w:rsidR="00AF4530">
          <w:rPr>
            <w:rFonts w:ascii="Arial" w:hAnsi="Arial" w:cs="Arial"/>
            <w:color w:val="000000" w:themeColor="text1"/>
          </w:rPr>
          <w:t>/cadastrado</w:t>
        </w:r>
      </w:ins>
      <w:r>
        <w:rPr>
          <w:rFonts w:ascii="Arial" w:hAnsi="Arial" w:cs="Arial"/>
          <w:color w:val="000000" w:themeColor="text1"/>
        </w:rPr>
        <w:t xml:space="preserve"> já existe na base de dados</w:t>
      </w:r>
      <w:r w:rsidR="007C2BD6">
        <w:rPr>
          <w:rFonts w:ascii="Arial" w:hAnsi="Arial" w:cs="Arial"/>
          <w:color w:val="000000" w:themeColor="text1"/>
        </w:rPr>
        <w:t xml:space="preserve"> com base na chave única dentro do mesmo arquivo</w:t>
      </w:r>
      <w:r>
        <w:rPr>
          <w:rFonts w:ascii="Arial" w:hAnsi="Arial" w:cs="Arial"/>
          <w:color w:val="000000" w:themeColor="text1"/>
        </w:rPr>
        <w:t>. Em caso positivo, o mesmo não deve ser inserido, sendo apresentado uma exceção de registro duplicado.</w:t>
      </w:r>
    </w:p>
    <w:p w:rsidR="00967596" w:rsidRPr="000E184B" w:rsidRDefault="00967596" w:rsidP="00967596">
      <w:pPr>
        <w:pStyle w:val="Corpodetexto"/>
        <w:spacing w:after="0" w:line="360" w:lineRule="auto"/>
        <w:ind w:left="1134"/>
        <w:rPr>
          <w:rFonts w:ascii="Arial" w:hAnsi="Arial" w:cs="Arial"/>
          <w:color w:val="000000" w:themeColor="text1"/>
        </w:rPr>
      </w:pPr>
      <w:r w:rsidRPr="000E184B">
        <w:rPr>
          <w:rFonts w:ascii="Arial" w:hAnsi="Arial" w:cs="Arial"/>
          <w:color w:val="000000" w:themeColor="text1"/>
        </w:rPr>
        <w:t>A</w:t>
      </w:r>
      <w:r>
        <w:rPr>
          <w:rFonts w:ascii="Arial" w:hAnsi="Arial" w:cs="Arial"/>
          <w:color w:val="000000" w:themeColor="text1"/>
        </w:rPr>
        <w:t xml:space="preserve"> descrição</w:t>
      </w:r>
      <w:r w:rsidRPr="000E184B">
        <w:rPr>
          <w:rFonts w:ascii="Arial" w:hAnsi="Arial" w:cs="Arial"/>
          <w:color w:val="000000" w:themeColor="text1"/>
        </w:rPr>
        <w:t xml:space="preserve"> do motivo de inconsistência deve respeitar o seguinte:</w:t>
      </w:r>
    </w:p>
    <w:tbl>
      <w:tblPr>
        <w:tblW w:w="0" w:type="auto"/>
        <w:tblInd w:w="1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743"/>
        <w:gridCol w:w="1803"/>
        <w:gridCol w:w="1021"/>
      </w:tblGrid>
      <w:tr w:rsidR="00967596" w:rsidRPr="000E184B" w:rsidTr="00A81439">
        <w:trPr>
          <w:trHeight w:val="300"/>
        </w:trPr>
        <w:tc>
          <w:tcPr>
            <w:tcW w:w="0" w:type="auto"/>
            <w:shd w:val="clear" w:color="auto" w:fill="auto"/>
            <w:noWrap/>
            <w:vAlign w:val="bottom"/>
            <w:hideMark/>
          </w:tcPr>
          <w:p w:rsidR="00967596" w:rsidRPr="000E184B" w:rsidRDefault="00967596" w:rsidP="00A81439">
            <w:pPr>
              <w:widowControl/>
              <w:spacing w:line="240" w:lineRule="auto"/>
              <w:rPr>
                <w:rFonts w:ascii="Calibri" w:hAnsi="Calibri"/>
                <w:b/>
                <w:bCs/>
                <w:color w:val="000000"/>
                <w:sz w:val="22"/>
                <w:szCs w:val="22"/>
                <w:lang w:eastAsia="pt-BR"/>
              </w:rPr>
            </w:pPr>
            <w:r w:rsidRPr="000E184B">
              <w:rPr>
                <w:rFonts w:ascii="Calibri" w:hAnsi="Calibri"/>
                <w:b/>
                <w:bCs/>
                <w:color w:val="000000"/>
                <w:sz w:val="22"/>
                <w:szCs w:val="22"/>
                <w:lang w:eastAsia="pt-BR"/>
              </w:rPr>
              <w:t>Tipo</w:t>
            </w:r>
          </w:p>
        </w:tc>
        <w:tc>
          <w:tcPr>
            <w:tcW w:w="0" w:type="auto"/>
            <w:shd w:val="clear" w:color="auto" w:fill="auto"/>
            <w:noWrap/>
            <w:vAlign w:val="bottom"/>
            <w:hideMark/>
          </w:tcPr>
          <w:p w:rsidR="00967596" w:rsidRPr="000E184B" w:rsidRDefault="00967596" w:rsidP="00A81439">
            <w:pPr>
              <w:widowControl/>
              <w:spacing w:line="240" w:lineRule="auto"/>
              <w:rPr>
                <w:rFonts w:ascii="Calibri" w:hAnsi="Calibri"/>
                <w:b/>
                <w:bCs/>
                <w:color w:val="000000"/>
                <w:sz w:val="22"/>
                <w:szCs w:val="22"/>
                <w:lang w:eastAsia="pt-BR"/>
              </w:rPr>
            </w:pPr>
            <w:r w:rsidRPr="000E184B">
              <w:rPr>
                <w:rFonts w:ascii="Calibri" w:hAnsi="Calibri"/>
                <w:b/>
                <w:bCs/>
                <w:color w:val="000000"/>
                <w:sz w:val="22"/>
                <w:szCs w:val="22"/>
                <w:lang w:eastAsia="pt-BR"/>
              </w:rPr>
              <w:t>Motivo</w:t>
            </w:r>
          </w:p>
        </w:tc>
        <w:tc>
          <w:tcPr>
            <w:tcW w:w="0" w:type="auto"/>
            <w:shd w:val="clear" w:color="auto" w:fill="auto"/>
            <w:noWrap/>
            <w:vAlign w:val="bottom"/>
            <w:hideMark/>
          </w:tcPr>
          <w:p w:rsidR="00967596" w:rsidRPr="000E184B" w:rsidRDefault="00967596" w:rsidP="00A81439">
            <w:pPr>
              <w:widowControl/>
              <w:spacing w:line="240" w:lineRule="auto"/>
              <w:rPr>
                <w:rFonts w:ascii="Calibri" w:hAnsi="Calibri"/>
                <w:b/>
                <w:bCs/>
                <w:color w:val="000000"/>
                <w:sz w:val="22"/>
                <w:szCs w:val="22"/>
                <w:lang w:eastAsia="pt-BR"/>
              </w:rPr>
            </w:pPr>
            <w:r w:rsidRPr="000E184B">
              <w:rPr>
                <w:rFonts w:ascii="Calibri" w:hAnsi="Calibri"/>
                <w:b/>
                <w:bCs/>
                <w:color w:val="000000"/>
                <w:sz w:val="22"/>
                <w:szCs w:val="22"/>
                <w:lang w:eastAsia="pt-BR"/>
              </w:rPr>
              <w:t>Descrição</w:t>
            </w:r>
          </w:p>
        </w:tc>
      </w:tr>
      <w:tr w:rsidR="00967596" w:rsidRPr="000E184B" w:rsidTr="00A81439">
        <w:trPr>
          <w:trHeight w:val="300"/>
        </w:trPr>
        <w:tc>
          <w:tcPr>
            <w:tcW w:w="0" w:type="auto"/>
            <w:shd w:val="clear" w:color="auto" w:fill="auto"/>
            <w:noWrap/>
            <w:vAlign w:val="bottom"/>
            <w:hideMark/>
          </w:tcPr>
          <w:p w:rsidR="00967596" w:rsidRDefault="00967596" w:rsidP="00A81439">
            <w:pPr>
              <w:widowControl/>
              <w:spacing w:line="240" w:lineRule="auto"/>
              <w:rPr>
                <w:rFonts w:ascii="Calibri" w:hAnsi="Calibri"/>
                <w:color w:val="000000"/>
                <w:sz w:val="22"/>
                <w:szCs w:val="22"/>
                <w:lang w:eastAsia="pt-BR"/>
              </w:rPr>
            </w:pPr>
            <w:r>
              <w:rPr>
                <w:rFonts w:ascii="Calibri" w:hAnsi="Calibri"/>
                <w:color w:val="000000"/>
                <w:sz w:val="22"/>
                <w:szCs w:val="22"/>
                <w:lang w:eastAsia="pt-BR"/>
              </w:rPr>
              <w:t>Layout</w:t>
            </w:r>
          </w:p>
        </w:tc>
        <w:tc>
          <w:tcPr>
            <w:tcW w:w="0" w:type="auto"/>
            <w:shd w:val="clear" w:color="auto" w:fill="auto"/>
            <w:noWrap/>
            <w:vAlign w:val="bottom"/>
            <w:hideMark/>
          </w:tcPr>
          <w:p w:rsidR="00967596" w:rsidRDefault="00967596" w:rsidP="00A81439">
            <w:pPr>
              <w:widowControl/>
              <w:spacing w:line="240" w:lineRule="auto"/>
              <w:rPr>
                <w:rFonts w:ascii="Calibri" w:hAnsi="Calibri"/>
                <w:color w:val="000000"/>
                <w:sz w:val="22"/>
                <w:szCs w:val="22"/>
                <w:lang w:eastAsia="pt-BR"/>
              </w:rPr>
            </w:pPr>
            <w:r>
              <w:rPr>
                <w:rFonts w:ascii="Calibri" w:hAnsi="Calibri"/>
                <w:color w:val="000000"/>
                <w:sz w:val="22"/>
                <w:szCs w:val="22"/>
                <w:lang w:eastAsia="pt-BR"/>
              </w:rPr>
              <w:t>Registro duplicado</w:t>
            </w:r>
          </w:p>
        </w:tc>
        <w:tc>
          <w:tcPr>
            <w:tcW w:w="0" w:type="auto"/>
            <w:shd w:val="clear" w:color="auto" w:fill="auto"/>
            <w:noWrap/>
            <w:vAlign w:val="bottom"/>
            <w:hideMark/>
          </w:tcPr>
          <w:p w:rsidR="00967596" w:rsidRDefault="00967596" w:rsidP="00A81439">
            <w:pPr>
              <w:widowControl/>
              <w:spacing w:line="240" w:lineRule="auto"/>
              <w:rPr>
                <w:rFonts w:ascii="Calibri" w:hAnsi="Calibri"/>
                <w:color w:val="000000"/>
                <w:sz w:val="22"/>
                <w:szCs w:val="22"/>
                <w:lang w:eastAsia="pt-BR"/>
              </w:rPr>
            </w:pPr>
            <w:r>
              <w:rPr>
                <w:rFonts w:ascii="Calibri" w:hAnsi="Calibri"/>
                <w:color w:val="000000"/>
                <w:sz w:val="22"/>
                <w:szCs w:val="22"/>
                <w:lang w:eastAsia="pt-BR"/>
              </w:rPr>
              <w:t>[</w:t>
            </w:r>
            <w:hyperlink w:anchor="MS_021" w:history="1">
              <w:r>
                <w:rPr>
                  <w:rStyle w:val="Hyperlink"/>
                  <w:rFonts w:ascii="Calibri" w:hAnsi="Calibri"/>
                  <w:sz w:val="22"/>
                  <w:szCs w:val="22"/>
                  <w:lang w:eastAsia="pt-BR"/>
                </w:rPr>
                <w:t>MS_021</w:t>
              </w:r>
            </w:hyperlink>
            <w:r>
              <w:rPr>
                <w:rFonts w:ascii="Calibri" w:hAnsi="Calibri"/>
                <w:color w:val="000000"/>
                <w:sz w:val="22"/>
                <w:szCs w:val="22"/>
                <w:lang w:eastAsia="pt-BR"/>
              </w:rPr>
              <w:t>]</w:t>
            </w:r>
          </w:p>
        </w:tc>
      </w:tr>
    </w:tbl>
    <w:p w:rsidR="00336D36" w:rsidRDefault="00336D36" w:rsidP="00A22583">
      <w:pPr>
        <w:pStyle w:val="Corpodetexto"/>
        <w:spacing w:after="0" w:line="360" w:lineRule="auto"/>
        <w:ind w:left="1134"/>
        <w:rPr>
          <w:rFonts w:ascii="Arial" w:hAnsi="Arial" w:cs="Arial"/>
          <w:color w:val="000000" w:themeColor="text1"/>
        </w:rPr>
      </w:pPr>
    </w:p>
    <w:p w:rsidR="00336D36" w:rsidRDefault="00336D36" w:rsidP="00A22583">
      <w:pPr>
        <w:pStyle w:val="Corpodetexto"/>
        <w:spacing w:after="0" w:line="360" w:lineRule="auto"/>
        <w:ind w:left="1134"/>
        <w:rPr>
          <w:rFonts w:ascii="Arial" w:hAnsi="Arial" w:cs="Arial"/>
          <w:b/>
          <w:color w:val="000000" w:themeColor="text1"/>
        </w:rPr>
      </w:pPr>
      <w:bookmarkStart w:id="759" w:name="RN_090"/>
      <w:r w:rsidRPr="00A22583">
        <w:rPr>
          <w:rFonts w:ascii="Arial" w:hAnsi="Arial" w:cs="Arial"/>
          <w:b/>
          <w:color w:val="000000" w:themeColor="text1"/>
        </w:rPr>
        <w:t xml:space="preserve">RN_090 </w:t>
      </w:r>
      <w:bookmarkEnd w:id="759"/>
      <w:r w:rsidRPr="00A22583">
        <w:rPr>
          <w:rFonts w:ascii="Arial" w:hAnsi="Arial" w:cs="Arial"/>
          <w:b/>
          <w:color w:val="000000" w:themeColor="text1"/>
        </w:rPr>
        <w:t>- Composição de Logradouro</w:t>
      </w:r>
    </w:p>
    <w:p w:rsidR="00336D36" w:rsidRDefault="00E56E37" w:rsidP="00A22583">
      <w:pPr>
        <w:pStyle w:val="Corpodetexto"/>
        <w:spacing w:after="0" w:line="360" w:lineRule="auto"/>
        <w:ind w:left="1134"/>
        <w:rPr>
          <w:rFonts w:ascii="Arial" w:hAnsi="Arial" w:cs="Arial"/>
          <w:color w:val="000000" w:themeColor="text1"/>
        </w:rPr>
      </w:pPr>
      <w:r>
        <w:rPr>
          <w:rFonts w:ascii="Arial" w:hAnsi="Arial" w:cs="Arial"/>
          <w:color w:val="000000" w:themeColor="text1"/>
        </w:rPr>
        <w:t>Os campos padrão que compõem o agrupamento de logradouro são:</w:t>
      </w:r>
    </w:p>
    <w:p w:rsidR="00336D36" w:rsidRDefault="00336D36" w:rsidP="00A22583">
      <w:pPr>
        <w:pStyle w:val="Corpodetexto"/>
        <w:spacing w:after="0" w:line="360" w:lineRule="auto"/>
        <w:ind w:left="1134"/>
        <w:rPr>
          <w:rFonts w:ascii="Arial" w:hAnsi="Arial" w:cs="Arial"/>
          <w:color w:val="000000" w:themeColor="text1"/>
        </w:rPr>
      </w:pPr>
    </w:p>
    <w:p w:rsidR="00336D36" w:rsidRPr="00A22583" w:rsidRDefault="005752FC" w:rsidP="00A22583">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lastRenderedPageBreak/>
        <w:t>Enquanto campos de entrada</w:t>
      </w:r>
    </w:p>
    <w:p w:rsidR="003F2E12" w:rsidRPr="00E45189" w:rsidRDefault="003F2E12">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T</w:t>
      </w:r>
      <w:r w:rsidR="00336D36" w:rsidRPr="00A22583">
        <w:rPr>
          <w:rFonts w:ascii="Arial" w:hAnsi="Arial" w:cs="Arial"/>
          <w:color w:val="000000" w:themeColor="text1"/>
        </w:rPr>
        <w:t xml:space="preserve">ipo: Opcional, Combobox, </w:t>
      </w:r>
      <w:hyperlink w:anchor="RN_015" w:history="1">
        <w:r w:rsidR="005752FC">
          <w:rPr>
            <w:rStyle w:val="Hyperlink"/>
            <w:rFonts w:ascii="Arial" w:hAnsi="Arial" w:cs="Arial"/>
          </w:rPr>
          <w:t>RN_015</w:t>
        </w:r>
      </w:hyperlink>
      <w:r w:rsidR="00336D36" w:rsidRPr="00A22583">
        <w:rPr>
          <w:rFonts w:ascii="Arial" w:hAnsi="Arial" w:cs="Arial"/>
          <w:color w:val="000000" w:themeColor="text1"/>
        </w:rPr>
        <w:t xml:space="preserve">, </w:t>
      </w:r>
      <w:r w:rsidR="00336D36" w:rsidRPr="00A22583">
        <w:rPr>
          <w:rFonts w:ascii="Arial" w:hAnsi="Arial" w:cs="Arial"/>
        </w:rPr>
        <w:t>Código da designação do Logradouro da instalação;</w:t>
      </w:r>
    </w:p>
    <w:p w:rsidR="00E26193" w:rsidRPr="00E45189" w:rsidRDefault="00336D36">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 xml:space="preserve">Preposição: Opcional, Combobox, </w:t>
      </w:r>
      <w:hyperlink w:anchor="RN_013" w:history="1">
        <w:r w:rsidR="005752FC">
          <w:rPr>
            <w:rStyle w:val="Hyperlink"/>
            <w:rFonts w:ascii="Arial" w:hAnsi="Arial" w:cs="Arial"/>
          </w:rPr>
          <w:t>RN_013</w:t>
        </w:r>
      </w:hyperlink>
      <w:r w:rsidRPr="00A22583">
        <w:rPr>
          <w:rFonts w:ascii="Arial" w:hAnsi="Arial" w:cs="Arial"/>
          <w:color w:val="000000" w:themeColor="text1"/>
        </w:rPr>
        <w:t xml:space="preserve">, </w:t>
      </w:r>
      <w:r w:rsidRPr="00A22583">
        <w:rPr>
          <w:rFonts w:ascii="Arial" w:hAnsi="Arial" w:cs="Arial"/>
        </w:rPr>
        <w:t>Preposição presente entre tipo e nome do logradouro da instalação</w:t>
      </w:r>
      <w:r w:rsidRPr="00A22583">
        <w:rPr>
          <w:rFonts w:ascii="Arial" w:hAnsi="Arial" w:cs="Arial"/>
          <w:color w:val="000000" w:themeColor="text1"/>
        </w:rPr>
        <w:t>;</w:t>
      </w:r>
    </w:p>
    <w:p w:rsidR="00E26193" w:rsidRPr="00E45189" w:rsidRDefault="00336D36">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 xml:space="preserve">Título: Opcional, Combobox, </w:t>
      </w:r>
      <w:hyperlink w:anchor="RN_014" w:history="1">
        <w:r w:rsidR="005752FC">
          <w:rPr>
            <w:rStyle w:val="Hyperlink"/>
            <w:rFonts w:ascii="Arial" w:hAnsi="Arial" w:cs="Arial"/>
          </w:rPr>
          <w:t>RN_014</w:t>
        </w:r>
      </w:hyperlink>
      <w:r w:rsidRPr="00A22583">
        <w:rPr>
          <w:rFonts w:ascii="Arial" w:hAnsi="Arial" w:cs="Arial"/>
          <w:color w:val="000000" w:themeColor="text1"/>
        </w:rPr>
        <w:t xml:space="preserve">, </w:t>
      </w:r>
      <w:r w:rsidRPr="00A22583">
        <w:rPr>
          <w:rFonts w:ascii="Arial" w:hAnsi="Arial" w:cs="Arial"/>
        </w:rPr>
        <w:t>Código do título presente no nome do logradouro da instalação;</w:t>
      </w:r>
    </w:p>
    <w:p w:rsidR="00E26193" w:rsidRPr="00E45189" w:rsidRDefault="00336D36">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 xml:space="preserve">Nome: </w:t>
      </w:r>
      <w:del w:id="760" w:author="victor.santos" w:date="2017-04-26T19:03:00Z">
        <w:r w:rsidRPr="00A22583" w:rsidDel="005E6F5C">
          <w:rPr>
            <w:rFonts w:ascii="Arial" w:hAnsi="Arial" w:cs="Arial"/>
            <w:color w:val="000000" w:themeColor="text1"/>
          </w:rPr>
          <w:delText>Opcional</w:delText>
        </w:r>
      </w:del>
      <w:ins w:id="761" w:author="victor.santos" w:date="2017-04-26T19:03:00Z">
        <w:r w:rsidR="005E6F5C">
          <w:rPr>
            <w:rFonts w:ascii="Arial" w:hAnsi="Arial" w:cs="Arial"/>
            <w:color w:val="000000" w:themeColor="text1"/>
          </w:rPr>
          <w:t>Obrigatório</w:t>
        </w:r>
      </w:ins>
      <w:r w:rsidRPr="00A22583">
        <w:rPr>
          <w:rFonts w:ascii="Arial" w:hAnsi="Arial" w:cs="Arial"/>
          <w:color w:val="000000" w:themeColor="text1"/>
        </w:rPr>
        <w:t xml:space="preserve">, Alfanumérico, 120, </w:t>
      </w:r>
      <w:r w:rsidRPr="00A22583">
        <w:rPr>
          <w:rFonts w:ascii="Arial" w:hAnsi="Arial" w:cs="Arial"/>
        </w:rPr>
        <w:t>Nome do logradouro;</w:t>
      </w:r>
    </w:p>
    <w:p w:rsidR="00E26193" w:rsidRPr="00E45189" w:rsidRDefault="00336D36">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Número: Opcional, Numérico, 5, Número do logradouro;</w:t>
      </w:r>
    </w:p>
    <w:p w:rsidR="00E26193" w:rsidRPr="00E45189" w:rsidRDefault="00336D36">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Complemento: Opcional, Alfanumérico, 80, Complemento do logradouro;</w:t>
      </w:r>
    </w:p>
    <w:p w:rsidR="00E26193" w:rsidRPr="00E45189" w:rsidRDefault="00336D36">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Bairro: Opcional, Alfanumérico, 25, Bairro do logradouro;</w:t>
      </w:r>
    </w:p>
    <w:p w:rsidR="00E26193" w:rsidRPr="00E45189" w:rsidRDefault="00336D36">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 xml:space="preserve">Município: </w:t>
      </w:r>
      <w:ins w:id="762" w:author="victor.santos" w:date="2017-04-26T19:03:00Z">
        <w:r w:rsidR="005E6F5C">
          <w:rPr>
            <w:rFonts w:ascii="Arial" w:hAnsi="Arial" w:cs="Arial"/>
            <w:color w:val="000000" w:themeColor="text1"/>
          </w:rPr>
          <w:t>Obrigatório</w:t>
        </w:r>
      </w:ins>
      <w:del w:id="763" w:author="victor.santos" w:date="2017-04-26T19:03:00Z">
        <w:r w:rsidRPr="00A22583" w:rsidDel="005E6F5C">
          <w:rPr>
            <w:rFonts w:ascii="Arial" w:hAnsi="Arial" w:cs="Arial"/>
            <w:color w:val="000000" w:themeColor="text1"/>
          </w:rPr>
          <w:delText>Opcional</w:delText>
        </w:r>
      </w:del>
      <w:r w:rsidRPr="00A22583">
        <w:rPr>
          <w:rFonts w:ascii="Arial" w:hAnsi="Arial" w:cs="Arial"/>
          <w:color w:val="000000" w:themeColor="text1"/>
        </w:rPr>
        <w:t>, Alfanumérico, 25, Município do logradouro;</w:t>
      </w:r>
    </w:p>
    <w:p w:rsidR="00E26193" w:rsidRPr="00E45189" w:rsidRDefault="00336D36">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CEP: Opcional, Numérico, 99.999-999, CEP do logradouro;</w:t>
      </w:r>
    </w:p>
    <w:p w:rsidR="00E26193" w:rsidRPr="00E45189" w:rsidRDefault="00336D36">
      <w:pPr>
        <w:pStyle w:val="Corpodetexto"/>
        <w:numPr>
          <w:ilvl w:val="0"/>
          <w:numId w:val="58"/>
        </w:numPr>
        <w:spacing w:after="0" w:line="360" w:lineRule="auto"/>
        <w:rPr>
          <w:rFonts w:ascii="Arial" w:hAnsi="Arial" w:cs="Arial"/>
          <w:color w:val="000000" w:themeColor="text1"/>
        </w:rPr>
      </w:pPr>
      <w:r w:rsidRPr="00A22583">
        <w:rPr>
          <w:rFonts w:ascii="Arial" w:hAnsi="Arial" w:cs="Arial"/>
          <w:color w:val="000000" w:themeColor="text1"/>
        </w:rPr>
        <w:t xml:space="preserve">UF. Opcional, Combobox, </w:t>
      </w:r>
      <w:hyperlink w:anchor="RN_016" w:history="1">
        <w:r w:rsidR="005752FC">
          <w:rPr>
            <w:rStyle w:val="Hyperlink"/>
            <w:rFonts w:ascii="Arial" w:hAnsi="Arial" w:cs="Arial"/>
          </w:rPr>
          <w:t>RN_016</w:t>
        </w:r>
      </w:hyperlink>
      <w:r w:rsidRPr="00A22583">
        <w:rPr>
          <w:rFonts w:ascii="Arial" w:hAnsi="Arial" w:cs="Arial"/>
          <w:color w:val="000000" w:themeColor="text1"/>
        </w:rPr>
        <w:t xml:space="preserve">, Estado do </w:t>
      </w:r>
      <w:r w:rsidR="00245CEC" w:rsidRPr="00373A5B">
        <w:rPr>
          <w:rFonts w:ascii="Arial" w:hAnsi="Arial" w:cs="Arial"/>
          <w:color w:val="000000" w:themeColor="text1"/>
        </w:rPr>
        <w:t>logradouro</w:t>
      </w:r>
      <w:r w:rsidRPr="00A22583">
        <w:rPr>
          <w:rFonts w:ascii="Arial" w:hAnsi="Arial" w:cs="Arial"/>
          <w:color w:val="000000" w:themeColor="text1"/>
        </w:rPr>
        <w:t>.</w:t>
      </w:r>
    </w:p>
    <w:p w:rsidR="00336D36" w:rsidRDefault="00336D36" w:rsidP="00A22583">
      <w:pPr>
        <w:pStyle w:val="Corpodetexto"/>
        <w:spacing w:after="0" w:line="360" w:lineRule="auto"/>
        <w:rPr>
          <w:rFonts w:ascii="Arial" w:hAnsi="Arial" w:cs="Arial"/>
          <w:color w:val="000000" w:themeColor="text1"/>
        </w:rPr>
      </w:pPr>
    </w:p>
    <w:p w:rsidR="00E45189" w:rsidRPr="00A22583" w:rsidRDefault="005752FC" w:rsidP="00E45189">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Enquanto campos de saída</w:t>
      </w:r>
    </w:p>
    <w:p w:rsidR="00E45189" w:rsidRPr="00E45189" w:rsidRDefault="00E45189" w:rsidP="00E45189">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T</w:t>
      </w:r>
      <w:r w:rsidRPr="00E45189">
        <w:rPr>
          <w:rFonts w:ascii="Arial" w:hAnsi="Arial" w:cs="Arial"/>
          <w:color w:val="000000" w:themeColor="text1"/>
        </w:rPr>
        <w:t xml:space="preserve">ipo: </w:t>
      </w:r>
      <w:r w:rsidRPr="00E45189">
        <w:rPr>
          <w:rFonts w:ascii="Arial" w:hAnsi="Arial" w:cs="Arial"/>
        </w:rPr>
        <w:t>Código da designação do Logradouro da instalação;</w:t>
      </w:r>
    </w:p>
    <w:p w:rsidR="00E45189" w:rsidRPr="00E45189" w:rsidRDefault="00E45189" w:rsidP="00E45189">
      <w:pPr>
        <w:pStyle w:val="Corpodetexto"/>
        <w:numPr>
          <w:ilvl w:val="0"/>
          <w:numId w:val="58"/>
        </w:numPr>
        <w:spacing w:after="0" w:line="360" w:lineRule="auto"/>
        <w:rPr>
          <w:rFonts w:ascii="Arial" w:hAnsi="Arial" w:cs="Arial"/>
          <w:color w:val="000000" w:themeColor="text1"/>
        </w:rPr>
      </w:pPr>
      <w:r w:rsidRPr="00E45189">
        <w:rPr>
          <w:rFonts w:ascii="Arial" w:hAnsi="Arial" w:cs="Arial"/>
          <w:color w:val="000000" w:themeColor="text1"/>
        </w:rPr>
        <w:t xml:space="preserve">Preposição: </w:t>
      </w:r>
      <w:r w:rsidRPr="00E45189">
        <w:rPr>
          <w:rFonts w:ascii="Arial" w:hAnsi="Arial" w:cs="Arial"/>
        </w:rPr>
        <w:t>Preposição presente entre tipo e nome do logradouro da instalação</w:t>
      </w:r>
      <w:r w:rsidRPr="00E45189">
        <w:rPr>
          <w:rFonts w:ascii="Arial" w:hAnsi="Arial" w:cs="Arial"/>
          <w:color w:val="000000" w:themeColor="text1"/>
        </w:rPr>
        <w:t>;</w:t>
      </w:r>
    </w:p>
    <w:p w:rsidR="00E45189" w:rsidRPr="00E45189" w:rsidRDefault="00E45189" w:rsidP="00E45189">
      <w:pPr>
        <w:pStyle w:val="Corpodetexto"/>
        <w:numPr>
          <w:ilvl w:val="0"/>
          <w:numId w:val="58"/>
        </w:numPr>
        <w:spacing w:after="0" w:line="360" w:lineRule="auto"/>
        <w:rPr>
          <w:rFonts w:ascii="Arial" w:hAnsi="Arial" w:cs="Arial"/>
          <w:color w:val="000000" w:themeColor="text1"/>
        </w:rPr>
      </w:pPr>
      <w:r w:rsidRPr="00E45189">
        <w:rPr>
          <w:rFonts w:ascii="Arial" w:hAnsi="Arial" w:cs="Arial"/>
          <w:color w:val="000000" w:themeColor="text1"/>
        </w:rPr>
        <w:t xml:space="preserve">Título: </w:t>
      </w:r>
      <w:r w:rsidRPr="00E45189">
        <w:rPr>
          <w:rFonts w:ascii="Arial" w:hAnsi="Arial" w:cs="Arial"/>
        </w:rPr>
        <w:t>Código do título presente no nome do logradouro da instalação;</w:t>
      </w:r>
    </w:p>
    <w:p w:rsidR="00E45189" w:rsidRPr="00E45189" w:rsidRDefault="00E45189" w:rsidP="00E45189">
      <w:pPr>
        <w:pStyle w:val="Corpodetexto"/>
        <w:numPr>
          <w:ilvl w:val="0"/>
          <w:numId w:val="58"/>
        </w:numPr>
        <w:spacing w:after="0" w:line="360" w:lineRule="auto"/>
        <w:rPr>
          <w:rFonts w:ascii="Arial" w:hAnsi="Arial" w:cs="Arial"/>
          <w:color w:val="000000" w:themeColor="text1"/>
        </w:rPr>
      </w:pPr>
      <w:r w:rsidRPr="00E45189">
        <w:rPr>
          <w:rFonts w:ascii="Arial" w:hAnsi="Arial" w:cs="Arial"/>
          <w:color w:val="000000" w:themeColor="text1"/>
        </w:rPr>
        <w:t xml:space="preserve">Nome: </w:t>
      </w:r>
      <w:r w:rsidRPr="00E45189">
        <w:rPr>
          <w:rFonts w:ascii="Arial" w:hAnsi="Arial" w:cs="Arial"/>
        </w:rPr>
        <w:t>Nome do logradouro;</w:t>
      </w:r>
    </w:p>
    <w:p w:rsidR="00E45189" w:rsidRPr="00E45189" w:rsidRDefault="00E45189" w:rsidP="00E45189">
      <w:pPr>
        <w:pStyle w:val="Corpodetexto"/>
        <w:numPr>
          <w:ilvl w:val="0"/>
          <w:numId w:val="58"/>
        </w:numPr>
        <w:spacing w:after="0" w:line="360" w:lineRule="auto"/>
        <w:rPr>
          <w:rFonts w:ascii="Arial" w:hAnsi="Arial" w:cs="Arial"/>
          <w:color w:val="000000" w:themeColor="text1"/>
        </w:rPr>
      </w:pPr>
      <w:r w:rsidRPr="00E45189">
        <w:rPr>
          <w:rFonts w:ascii="Arial" w:hAnsi="Arial" w:cs="Arial"/>
          <w:color w:val="000000" w:themeColor="text1"/>
        </w:rPr>
        <w:t>Número: Número do logradouro;</w:t>
      </w:r>
    </w:p>
    <w:p w:rsidR="00E45189" w:rsidRPr="00E45189" w:rsidRDefault="00E45189" w:rsidP="00E45189">
      <w:pPr>
        <w:pStyle w:val="Corpodetexto"/>
        <w:numPr>
          <w:ilvl w:val="0"/>
          <w:numId w:val="58"/>
        </w:numPr>
        <w:spacing w:after="0" w:line="360" w:lineRule="auto"/>
        <w:rPr>
          <w:rFonts w:ascii="Arial" w:hAnsi="Arial" w:cs="Arial"/>
          <w:color w:val="000000" w:themeColor="text1"/>
        </w:rPr>
      </w:pPr>
      <w:r w:rsidRPr="00E45189">
        <w:rPr>
          <w:rFonts w:ascii="Arial" w:hAnsi="Arial" w:cs="Arial"/>
          <w:color w:val="000000" w:themeColor="text1"/>
        </w:rPr>
        <w:t>Complemento: Complemento do logradouro;</w:t>
      </w:r>
    </w:p>
    <w:p w:rsidR="00E45189" w:rsidRPr="00E45189" w:rsidRDefault="00E45189" w:rsidP="00E45189">
      <w:pPr>
        <w:pStyle w:val="Corpodetexto"/>
        <w:numPr>
          <w:ilvl w:val="0"/>
          <w:numId w:val="58"/>
        </w:numPr>
        <w:spacing w:after="0" w:line="360" w:lineRule="auto"/>
        <w:rPr>
          <w:rFonts w:ascii="Arial" w:hAnsi="Arial" w:cs="Arial"/>
          <w:color w:val="000000" w:themeColor="text1"/>
        </w:rPr>
      </w:pPr>
      <w:r w:rsidRPr="00E45189">
        <w:rPr>
          <w:rFonts w:ascii="Arial" w:hAnsi="Arial" w:cs="Arial"/>
          <w:color w:val="000000" w:themeColor="text1"/>
        </w:rPr>
        <w:t>Bairro: Bairro do logradouro;</w:t>
      </w:r>
    </w:p>
    <w:p w:rsidR="00E45189" w:rsidRPr="00E45189" w:rsidRDefault="00E45189" w:rsidP="00E45189">
      <w:pPr>
        <w:pStyle w:val="Corpodetexto"/>
        <w:numPr>
          <w:ilvl w:val="0"/>
          <w:numId w:val="58"/>
        </w:numPr>
        <w:spacing w:after="0" w:line="360" w:lineRule="auto"/>
        <w:rPr>
          <w:rFonts w:ascii="Arial" w:hAnsi="Arial" w:cs="Arial"/>
          <w:color w:val="000000" w:themeColor="text1"/>
        </w:rPr>
      </w:pPr>
      <w:r w:rsidRPr="00E45189">
        <w:rPr>
          <w:rFonts w:ascii="Arial" w:hAnsi="Arial" w:cs="Arial"/>
          <w:color w:val="000000" w:themeColor="text1"/>
        </w:rPr>
        <w:t>Município: Município do logradouro;</w:t>
      </w:r>
    </w:p>
    <w:p w:rsidR="00E45189" w:rsidRPr="00E45189" w:rsidRDefault="00E45189" w:rsidP="00E45189">
      <w:pPr>
        <w:pStyle w:val="Corpodetexto"/>
        <w:numPr>
          <w:ilvl w:val="0"/>
          <w:numId w:val="58"/>
        </w:numPr>
        <w:spacing w:after="0" w:line="360" w:lineRule="auto"/>
        <w:rPr>
          <w:rFonts w:ascii="Arial" w:hAnsi="Arial" w:cs="Arial"/>
          <w:color w:val="000000" w:themeColor="text1"/>
        </w:rPr>
      </w:pPr>
      <w:r w:rsidRPr="00E45189">
        <w:rPr>
          <w:rFonts w:ascii="Arial" w:hAnsi="Arial" w:cs="Arial"/>
          <w:color w:val="000000" w:themeColor="text1"/>
        </w:rPr>
        <w:t>CEP: 99.999-999, CEP do logradouro;</w:t>
      </w:r>
    </w:p>
    <w:p w:rsidR="00E45189" w:rsidRPr="00E45189" w:rsidRDefault="00E45189" w:rsidP="00E45189">
      <w:pPr>
        <w:pStyle w:val="Corpodetexto"/>
        <w:numPr>
          <w:ilvl w:val="0"/>
          <w:numId w:val="58"/>
        </w:numPr>
        <w:spacing w:after="0" w:line="360" w:lineRule="auto"/>
        <w:rPr>
          <w:rFonts w:ascii="Arial" w:hAnsi="Arial" w:cs="Arial"/>
          <w:color w:val="000000" w:themeColor="text1"/>
        </w:rPr>
      </w:pPr>
      <w:r w:rsidRPr="00E45189">
        <w:rPr>
          <w:rFonts w:ascii="Arial" w:hAnsi="Arial" w:cs="Arial"/>
          <w:color w:val="000000" w:themeColor="text1"/>
        </w:rPr>
        <w:t xml:space="preserve">UF. Estado do </w:t>
      </w:r>
      <w:r w:rsidR="00245CEC" w:rsidRPr="00E45189">
        <w:rPr>
          <w:rFonts w:ascii="Arial" w:hAnsi="Arial" w:cs="Arial"/>
          <w:color w:val="000000" w:themeColor="text1"/>
        </w:rPr>
        <w:t>logradouro</w:t>
      </w:r>
      <w:r w:rsidRPr="00E45189">
        <w:rPr>
          <w:rFonts w:ascii="Arial" w:hAnsi="Arial" w:cs="Arial"/>
          <w:color w:val="000000" w:themeColor="text1"/>
        </w:rPr>
        <w:t>.</w:t>
      </w:r>
    </w:p>
    <w:p w:rsidR="00336D36" w:rsidRDefault="00336D36" w:rsidP="00A22583">
      <w:pPr>
        <w:pStyle w:val="Corpodetexto"/>
        <w:spacing w:after="0" w:line="360" w:lineRule="auto"/>
        <w:ind w:left="1134"/>
        <w:rPr>
          <w:rFonts w:ascii="Arial" w:hAnsi="Arial" w:cs="Arial"/>
          <w:color w:val="000000" w:themeColor="text1"/>
        </w:rPr>
      </w:pPr>
    </w:p>
    <w:p w:rsidR="00336D36" w:rsidRPr="00A22583" w:rsidRDefault="00336D36" w:rsidP="00A22583">
      <w:pPr>
        <w:pStyle w:val="Corpodetexto"/>
        <w:spacing w:after="0" w:line="360" w:lineRule="auto"/>
        <w:ind w:left="1134"/>
        <w:rPr>
          <w:rFonts w:ascii="Arial" w:hAnsi="Arial" w:cs="Arial"/>
          <w:b/>
          <w:color w:val="000000" w:themeColor="text1"/>
        </w:rPr>
      </w:pPr>
      <w:bookmarkStart w:id="764" w:name="RN_091"/>
      <w:r w:rsidRPr="00A22583">
        <w:rPr>
          <w:rFonts w:ascii="Arial" w:hAnsi="Arial" w:cs="Arial"/>
          <w:b/>
          <w:color w:val="000000" w:themeColor="text1"/>
        </w:rPr>
        <w:t>RN_091</w:t>
      </w:r>
      <w:bookmarkEnd w:id="764"/>
      <w:r w:rsidRPr="00A22583">
        <w:rPr>
          <w:rFonts w:ascii="Arial" w:hAnsi="Arial" w:cs="Arial"/>
          <w:b/>
          <w:color w:val="000000" w:themeColor="text1"/>
        </w:rPr>
        <w:t xml:space="preserve"> - Incluir/Alterar ILUME - Campos</w:t>
      </w:r>
      <w:r w:rsidR="00030611">
        <w:rPr>
          <w:rFonts w:ascii="Arial" w:hAnsi="Arial" w:cs="Arial"/>
          <w:b/>
          <w:color w:val="000000" w:themeColor="text1"/>
        </w:rPr>
        <w:t xml:space="preserve"> em</w:t>
      </w:r>
      <w:r w:rsidRPr="00A22583">
        <w:rPr>
          <w:rFonts w:ascii="Arial" w:hAnsi="Arial" w:cs="Arial"/>
          <w:b/>
          <w:color w:val="000000" w:themeColor="text1"/>
        </w:rPr>
        <w:t xml:space="preserve"> Tela</w:t>
      </w:r>
    </w:p>
    <w:p w:rsidR="005224DD" w:rsidRDefault="00EC0C39">
      <w:pPr>
        <w:pStyle w:val="Corpodetexto"/>
        <w:numPr>
          <w:ilvl w:val="0"/>
          <w:numId w:val="58"/>
        </w:numPr>
        <w:spacing w:after="0" w:line="360" w:lineRule="auto"/>
        <w:rPr>
          <w:del w:id="765" w:author="eric.giuliani" w:date="2017-06-30T21:53:00Z"/>
          <w:rFonts w:ascii="Arial" w:hAnsi="Arial" w:cs="Arial"/>
          <w:color w:val="000000" w:themeColor="text1"/>
        </w:rPr>
      </w:pPr>
      <w:del w:id="766" w:author="eric.giuliani" w:date="2017-06-30T21:53:00Z">
        <w:r w:rsidRPr="00EC0C39" w:rsidDel="00834172">
          <w:rPr>
            <w:rFonts w:ascii="Arial" w:hAnsi="Arial" w:cs="Arial"/>
            <w:color w:val="000000" w:themeColor="text1"/>
          </w:rPr>
          <w:delText>Data Informação</w:delText>
        </w:r>
      </w:del>
    </w:p>
    <w:p w:rsidR="005224DD" w:rsidRDefault="00EC0C39">
      <w:pPr>
        <w:pStyle w:val="Corpodetexto"/>
        <w:numPr>
          <w:ilvl w:val="0"/>
          <w:numId w:val="58"/>
        </w:numPr>
        <w:spacing w:after="0" w:line="360" w:lineRule="auto"/>
        <w:rPr>
          <w:rFonts w:ascii="Arial" w:hAnsi="Arial" w:cs="Arial"/>
          <w:color w:val="000000" w:themeColor="text1"/>
        </w:rPr>
      </w:pPr>
      <w:r w:rsidRPr="00EC0C39">
        <w:rPr>
          <w:rFonts w:ascii="Arial" w:hAnsi="Arial" w:cs="Arial"/>
          <w:color w:val="000000" w:themeColor="text1"/>
        </w:rPr>
        <w:t>TID</w:t>
      </w:r>
    </w:p>
    <w:p w:rsidR="005224DD" w:rsidRDefault="00EC0C39">
      <w:pPr>
        <w:pStyle w:val="Corpodetexto"/>
        <w:numPr>
          <w:ilvl w:val="0"/>
          <w:numId w:val="58"/>
        </w:numPr>
        <w:spacing w:after="0" w:line="360" w:lineRule="auto"/>
        <w:rPr>
          <w:rFonts w:ascii="Arial" w:hAnsi="Arial" w:cs="Arial"/>
          <w:color w:val="000000" w:themeColor="text1"/>
        </w:rPr>
      </w:pPr>
      <w:r w:rsidRPr="00EC0C39">
        <w:rPr>
          <w:rFonts w:ascii="Arial" w:hAnsi="Arial" w:cs="Arial"/>
          <w:color w:val="000000" w:themeColor="text1"/>
        </w:rPr>
        <w:t>Instalação</w:t>
      </w:r>
    </w:p>
    <w:p w:rsidR="005224DD" w:rsidRDefault="00EC0C39">
      <w:pPr>
        <w:pStyle w:val="Corpodetexto"/>
        <w:numPr>
          <w:ilvl w:val="0"/>
          <w:numId w:val="58"/>
        </w:numPr>
        <w:spacing w:after="0" w:line="360" w:lineRule="auto"/>
        <w:rPr>
          <w:rFonts w:ascii="Arial" w:hAnsi="Arial" w:cs="Arial"/>
          <w:color w:val="000000" w:themeColor="text1"/>
        </w:rPr>
      </w:pPr>
      <w:r w:rsidRPr="00EC0C39">
        <w:rPr>
          <w:rFonts w:ascii="Arial" w:hAnsi="Arial" w:cs="Arial"/>
          <w:color w:val="000000" w:themeColor="text1"/>
        </w:rPr>
        <w:t>Número Cliente</w:t>
      </w:r>
    </w:p>
    <w:p w:rsidR="005224DD" w:rsidRDefault="00EC0C39">
      <w:pPr>
        <w:pStyle w:val="Corpodetexto"/>
        <w:numPr>
          <w:ilvl w:val="0"/>
          <w:numId w:val="58"/>
        </w:numPr>
        <w:spacing w:after="0" w:line="360" w:lineRule="auto"/>
        <w:rPr>
          <w:rFonts w:ascii="Arial" w:hAnsi="Arial" w:cs="Arial"/>
          <w:color w:val="000000" w:themeColor="text1"/>
        </w:rPr>
      </w:pPr>
      <w:r w:rsidRPr="00EC0C39">
        <w:rPr>
          <w:rFonts w:ascii="Arial" w:hAnsi="Arial" w:cs="Arial"/>
          <w:color w:val="000000" w:themeColor="text1"/>
        </w:rPr>
        <w:t>Contribuinte</w:t>
      </w:r>
    </w:p>
    <w:p w:rsidR="00336D36" w:rsidRDefault="00EC0C39" w:rsidP="00A22583">
      <w:pPr>
        <w:pStyle w:val="Corpodetexto"/>
        <w:numPr>
          <w:ilvl w:val="1"/>
          <w:numId w:val="58"/>
        </w:numPr>
        <w:spacing w:line="360" w:lineRule="auto"/>
        <w:rPr>
          <w:rFonts w:ascii="Arial" w:hAnsi="Arial" w:cs="Arial"/>
          <w:color w:val="000000" w:themeColor="text1"/>
        </w:rPr>
      </w:pPr>
      <w:r w:rsidRPr="00EC0C39">
        <w:rPr>
          <w:rFonts w:ascii="Arial" w:hAnsi="Arial" w:cs="Arial"/>
          <w:color w:val="000000" w:themeColor="text1"/>
        </w:rPr>
        <w:t>Tipo Pessoa</w:t>
      </w:r>
      <w:r>
        <w:rPr>
          <w:rFonts w:ascii="Arial" w:hAnsi="Arial" w:cs="Arial"/>
          <w:color w:val="000000" w:themeColor="text1"/>
        </w:rPr>
        <w:t xml:space="preserve"> [</w:t>
      </w:r>
      <w:hyperlink w:anchor="MS_021" w:history="1">
        <w:r w:rsidRPr="000A29FE">
          <w:rPr>
            <w:rStyle w:val="Hyperlink"/>
            <w:rFonts w:ascii="Arial" w:hAnsi="Arial" w:cs="Arial"/>
          </w:rPr>
          <w:t>RN_021</w:t>
        </w:r>
      </w:hyperlink>
      <w:r>
        <w:rPr>
          <w:rFonts w:ascii="Arial" w:hAnsi="Arial" w:cs="Arial"/>
          <w:color w:val="000000" w:themeColor="text1"/>
        </w:rPr>
        <w:t>]</w:t>
      </w:r>
    </w:p>
    <w:p w:rsidR="00336D36" w:rsidRDefault="00EC0C39" w:rsidP="00A22583">
      <w:pPr>
        <w:pStyle w:val="Corpodetexto"/>
        <w:numPr>
          <w:ilvl w:val="1"/>
          <w:numId w:val="58"/>
        </w:numPr>
        <w:spacing w:line="360" w:lineRule="auto"/>
        <w:rPr>
          <w:rFonts w:ascii="Arial" w:hAnsi="Arial" w:cs="Arial"/>
          <w:color w:val="000000" w:themeColor="text1"/>
        </w:rPr>
      </w:pPr>
      <w:r w:rsidRPr="00EC0C39">
        <w:rPr>
          <w:rFonts w:ascii="Arial" w:hAnsi="Arial" w:cs="Arial"/>
          <w:color w:val="000000" w:themeColor="text1"/>
        </w:rPr>
        <w:t xml:space="preserve">CPF / CNPJ </w:t>
      </w:r>
      <w:del w:id="767" w:author="eric.giuliani" w:date="2017-05-22T20:56:00Z">
        <w:r w:rsidRPr="00EC0C39" w:rsidDel="00645D8A">
          <w:rPr>
            <w:rFonts w:ascii="Arial" w:hAnsi="Arial" w:cs="Arial"/>
            <w:color w:val="000000" w:themeColor="text1"/>
          </w:rPr>
          <w:delText xml:space="preserve"> </w:delText>
        </w:r>
      </w:del>
      <w:r w:rsidRPr="00EC0C39">
        <w:rPr>
          <w:rFonts w:ascii="Arial" w:hAnsi="Arial" w:cs="Arial"/>
          <w:color w:val="000000" w:themeColor="text1"/>
        </w:rPr>
        <w:t>/ RANI</w:t>
      </w:r>
    </w:p>
    <w:p w:rsidR="00336D36" w:rsidRDefault="00EC0C39" w:rsidP="00A22583">
      <w:pPr>
        <w:pStyle w:val="Corpodetexto"/>
        <w:numPr>
          <w:ilvl w:val="1"/>
          <w:numId w:val="58"/>
        </w:numPr>
        <w:spacing w:line="360" w:lineRule="auto"/>
        <w:rPr>
          <w:rFonts w:ascii="Arial" w:hAnsi="Arial" w:cs="Arial"/>
          <w:color w:val="000000" w:themeColor="text1"/>
        </w:rPr>
      </w:pPr>
      <w:r w:rsidRPr="00EC0C39">
        <w:rPr>
          <w:rFonts w:ascii="Arial" w:hAnsi="Arial" w:cs="Arial"/>
          <w:color w:val="000000" w:themeColor="text1"/>
        </w:rPr>
        <w:t>Nome</w:t>
      </w:r>
    </w:p>
    <w:p w:rsidR="00336D36" w:rsidRDefault="00EC0C39" w:rsidP="00A22583">
      <w:pPr>
        <w:pStyle w:val="Corpodetexto"/>
        <w:numPr>
          <w:ilvl w:val="1"/>
          <w:numId w:val="58"/>
        </w:numPr>
        <w:spacing w:line="360" w:lineRule="auto"/>
        <w:rPr>
          <w:rFonts w:ascii="Arial" w:hAnsi="Arial" w:cs="Arial"/>
          <w:color w:val="000000" w:themeColor="text1"/>
        </w:rPr>
      </w:pPr>
      <w:r w:rsidRPr="00EC0C39">
        <w:rPr>
          <w:rFonts w:ascii="Arial" w:hAnsi="Arial" w:cs="Arial"/>
          <w:color w:val="000000" w:themeColor="text1"/>
        </w:rPr>
        <w:t>Início Vigência</w:t>
      </w:r>
    </w:p>
    <w:p w:rsidR="00336D36" w:rsidRDefault="00EC0C39" w:rsidP="00A22583">
      <w:pPr>
        <w:pStyle w:val="Corpodetexto"/>
        <w:numPr>
          <w:ilvl w:val="1"/>
          <w:numId w:val="58"/>
        </w:numPr>
        <w:spacing w:line="360" w:lineRule="auto"/>
        <w:rPr>
          <w:rFonts w:ascii="Arial" w:hAnsi="Arial" w:cs="Arial"/>
          <w:color w:val="000000" w:themeColor="text1"/>
        </w:rPr>
      </w:pPr>
      <w:r w:rsidRPr="00EC0C39">
        <w:rPr>
          <w:rFonts w:ascii="Arial" w:hAnsi="Arial" w:cs="Arial"/>
          <w:color w:val="000000" w:themeColor="text1"/>
        </w:rPr>
        <w:lastRenderedPageBreak/>
        <w:t>Fim Vigência</w:t>
      </w:r>
    </w:p>
    <w:p w:rsidR="005224DD" w:rsidRDefault="00EC0C39">
      <w:pPr>
        <w:pStyle w:val="Corpodetexto"/>
        <w:numPr>
          <w:ilvl w:val="0"/>
          <w:numId w:val="58"/>
        </w:numPr>
        <w:spacing w:after="0" w:line="360" w:lineRule="auto"/>
        <w:rPr>
          <w:rFonts w:ascii="Arial" w:hAnsi="Arial" w:cs="Arial"/>
          <w:color w:val="000000" w:themeColor="text1"/>
        </w:rPr>
      </w:pPr>
      <w:r w:rsidRPr="00EC0C39">
        <w:rPr>
          <w:rFonts w:ascii="Arial" w:hAnsi="Arial" w:cs="Arial"/>
          <w:color w:val="000000" w:themeColor="text1"/>
        </w:rPr>
        <w:t xml:space="preserve">Logradouro </w:t>
      </w:r>
      <w:r>
        <w:rPr>
          <w:rFonts w:ascii="Arial" w:hAnsi="Arial" w:cs="Arial"/>
          <w:color w:val="000000" w:themeColor="text1"/>
        </w:rPr>
        <w:t>[</w:t>
      </w:r>
      <w:hyperlink w:anchor="RN_090" w:history="1">
        <w:r w:rsidRPr="007C376C">
          <w:rPr>
            <w:rStyle w:val="Hyperlink"/>
            <w:rFonts w:ascii="Arial" w:hAnsi="Arial" w:cs="Arial"/>
          </w:rPr>
          <w:t>RN_090</w:t>
        </w:r>
      </w:hyperlink>
      <w:r>
        <w:rPr>
          <w:rFonts w:ascii="Arial" w:hAnsi="Arial" w:cs="Arial"/>
          <w:color w:val="000000" w:themeColor="text1"/>
        </w:rPr>
        <w:t>]</w:t>
      </w:r>
    </w:p>
    <w:p w:rsidR="005224DD" w:rsidRDefault="00EC0C39">
      <w:pPr>
        <w:pStyle w:val="Corpodetexto"/>
        <w:numPr>
          <w:ilvl w:val="0"/>
          <w:numId w:val="58"/>
        </w:numPr>
        <w:spacing w:after="0" w:line="360" w:lineRule="auto"/>
        <w:rPr>
          <w:rFonts w:ascii="Arial" w:hAnsi="Arial" w:cs="Arial"/>
          <w:color w:val="000000" w:themeColor="text1"/>
        </w:rPr>
      </w:pPr>
      <w:r w:rsidRPr="00EC0C39">
        <w:rPr>
          <w:rFonts w:ascii="Arial" w:hAnsi="Arial" w:cs="Arial"/>
          <w:color w:val="000000" w:themeColor="text1"/>
        </w:rPr>
        <w:t>Subprefeitura</w:t>
      </w:r>
    </w:p>
    <w:p w:rsidR="00336D36" w:rsidRDefault="00EC0C39" w:rsidP="00A22583">
      <w:pPr>
        <w:pStyle w:val="Corpodetexto"/>
        <w:numPr>
          <w:ilvl w:val="1"/>
          <w:numId w:val="58"/>
        </w:numPr>
        <w:spacing w:line="360" w:lineRule="auto"/>
        <w:rPr>
          <w:rFonts w:ascii="Arial" w:hAnsi="Arial" w:cs="Arial"/>
          <w:color w:val="000000" w:themeColor="text1"/>
        </w:rPr>
      </w:pPr>
      <w:r w:rsidRPr="00EC0C39">
        <w:rPr>
          <w:rFonts w:ascii="Arial" w:hAnsi="Arial" w:cs="Arial"/>
          <w:color w:val="000000" w:themeColor="text1"/>
        </w:rPr>
        <w:t>Código</w:t>
      </w:r>
    </w:p>
    <w:p w:rsidR="00336D36" w:rsidRDefault="00EC0C39" w:rsidP="00A22583">
      <w:pPr>
        <w:pStyle w:val="Corpodetexto"/>
        <w:numPr>
          <w:ilvl w:val="1"/>
          <w:numId w:val="58"/>
        </w:numPr>
        <w:spacing w:line="360" w:lineRule="auto"/>
        <w:rPr>
          <w:rFonts w:ascii="Arial" w:hAnsi="Arial" w:cs="Arial"/>
          <w:color w:val="000000" w:themeColor="text1"/>
        </w:rPr>
      </w:pPr>
      <w:r w:rsidRPr="00EC0C39">
        <w:rPr>
          <w:rFonts w:ascii="Arial" w:hAnsi="Arial" w:cs="Arial"/>
          <w:color w:val="000000" w:themeColor="text1"/>
        </w:rPr>
        <w:t>Nome</w:t>
      </w:r>
    </w:p>
    <w:p w:rsidR="005224DD" w:rsidRDefault="00EC0C39">
      <w:pPr>
        <w:pStyle w:val="Corpodetexto"/>
        <w:numPr>
          <w:ilvl w:val="0"/>
          <w:numId w:val="58"/>
        </w:numPr>
        <w:spacing w:after="0" w:line="360" w:lineRule="auto"/>
        <w:rPr>
          <w:rFonts w:ascii="Arial" w:hAnsi="Arial" w:cs="Arial"/>
          <w:color w:val="000000" w:themeColor="text1"/>
        </w:rPr>
      </w:pPr>
      <w:r w:rsidRPr="00EC0C39">
        <w:rPr>
          <w:rFonts w:ascii="Arial" w:hAnsi="Arial" w:cs="Arial"/>
          <w:color w:val="000000" w:themeColor="text1"/>
        </w:rPr>
        <w:t>Isenção</w:t>
      </w:r>
    </w:p>
    <w:p w:rsidR="00336D36" w:rsidRDefault="00EC0C39" w:rsidP="00A22583">
      <w:pPr>
        <w:pStyle w:val="Corpodetexto"/>
        <w:numPr>
          <w:ilvl w:val="1"/>
          <w:numId w:val="58"/>
        </w:numPr>
        <w:spacing w:line="360" w:lineRule="auto"/>
        <w:rPr>
          <w:rFonts w:ascii="Arial" w:hAnsi="Arial" w:cs="Arial"/>
          <w:color w:val="000000" w:themeColor="text1"/>
        </w:rPr>
      </w:pPr>
      <w:r w:rsidRPr="00EC0C39">
        <w:rPr>
          <w:rFonts w:ascii="Arial" w:hAnsi="Arial" w:cs="Arial"/>
          <w:color w:val="000000" w:themeColor="text1"/>
        </w:rPr>
        <w:t>Início Vigência</w:t>
      </w:r>
    </w:p>
    <w:p w:rsidR="00336D36" w:rsidRDefault="00EC0C39" w:rsidP="00A22583">
      <w:pPr>
        <w:pStyle w:val="Corpodetexto"/>
        <w:numPr>
          <w:ilvl w:val="1"/>
          <w:numId w:val="58"/>
        </w:numPr>
        <w:spacing w:line="360" w:lineRule="auto"/>
        <w:rPr>
          <w:rFonts w:ascii="Arial" w:hAnsi="Arial" w:cs="Arial"/>
          <w:color w:val="000000" w:themeColor="text1"/>
        </w:rPr>
      </w:pPr>
      <w:r w:rsidRPr="00EC0C39">
        <w:rPr>
          <w:rFonts w:ascii="Arial" w:hAnsi="Arial" w:cs="Arial"/>
          <w:color w:val="000000" w:themeColor="text1"/>
        </w:rPr>
        <w:t>Fim Vigência</w:t>
      </w:r>
    </w:p>
    <w:p w:rsidR="00EC0C39" w:rsidRDefault="00EC0C39" w:rsidP="00EC0C39">
      <w:pPr>
        <w:pStyle w:val="Corpodetexto"/>
        <w:numPr>
          <w:ilvl w:val="0"/>
          <w:numId w:val="58"/>
        </w:numPr>
        <w:spacing w:after="0" w:line="360" w:lineRule="auto"/>
        <w:rPr>
          <w:rFonts w:ascii="Arial" w:hAnsi="Arial" w:cs="Arial"/>
          <w:color w:val="000000" w:themeColor="text1"/>
        </w:rPr>
      </w:pPr>
      <w:r w:rsidRPr="00EC0C39">
        <w:rPr>
          <w:rFonts w:ascii="Arial" w:hAnsi="Arial" w:cs="Arial"/>
          <w:color w:val="000000" w:themeColor="text1"/>
        </w:rPr>
        <w:t>Classe</w:t>
      </w:r>
      <w:r>
        <w:rPr>
          <w:rFonts w:ascii="Arial" w:hAnsi="Arial" w:cs="Arial"/>
          <w:color w:val="000000" w:themeColor="text1"/>
        </w:rPr>
        <w:t xml:space="preserve"> [</w:t>
      </w:r>
      <w:hyperlink w:anchor="RN_011" w:history="1">
        <w:r w:rsidRPr="00505ADC">
          <w:rPr>
            <w:rStyle w:val="Hyperlink"/>
            <w:rFonts w:ascii="Arial" w:hAnsi="Arial" w:cs="Arial"/>
          </w:rPr>
          <w:t>RN_011</w:t>
        </w:r>
      </w:hyperlink>
      <w:r>
        <w:rPr>
          <w:rFonts w:ascii="Arial" w:hAnsi="Arial" w:cs="Arial"/>
          <w:color w:val="000000" w:themeColor="text1"/>
        </w:rPr>
        <w:t>]</w:t>
      </w:r>
    </w:p>
    <w:p w:rsidR="005224DD" w:rsidRDefault="00645D8A">
      <w:pPr>
        <w:pStyle w:val="Corpodetexto"/>
        <w:numPr>
          <w:ilvl w:val="0"/>
          <w:numId w:val="58"/>
        </w:numPr>
        <w:spacing w:after="0" w:line="360" w:lineRule="auto"/>
        <w:rPr>
          <w:ins w:id="768" w:author="eric.giuliani" w:date="2017-05-22T20:57:00Z"/>
          <w:rFonts w:ascii="Arial" w:hAnsi="Arial" w:cs="Arial"/>
          <w:color w:val="000000" w:themeColor="text1"/>
        </w:rPr>
      </w:pPr>
      <w:ins w:id="769" w:author="eric.giuliani" w:date="2017-05-22T20:57:00Z">
        <w:r>
          <w:rPr>
            <w:rFonts w:ascii="Arial" w:hAnsi="Arial" w:cs="Arial"/>
            <w:color w:val="000000" w:themeColor="text1"/>
          </w:rPr>
          <w:t>Usuário da Operação: somente exibido no fluxo de alteração.</w:t>
        </w:r>
      </w:ins>
    </w:p>
    <w:p w:rsidR="005224DD" w:rsidRDefault="00EC0C39">
      <w:pPr>
        <w:pStyle w:val="Corpodetexto"/>
        <w:numPr>
          <w:ilvl w:val="0"/>
          <w:numId w:val="58"/>
        </w:numPr>
        <w:spacing w:after="0" w:line="360" w:lineRule="auto"/>
        <w:rPr>
          <w:rFonts w:ascii="Arial" w:hAnsi="Arial" w:cs="Arial"/>
          <w:color w:val="000000" w:themeColor="text1"/>
        </w:rPr>
      </w:pPr>
      <w:r w:rsidRPr="00EC0C39">
        <w:rPr>
          <w:rFonts w:ascii="Arial" w:hAnsi="Arial" w:cs="Arial"/>
          <w:color w:val="000000" w:themeColor="text1"/>
        </w:rPr>
        <w:t>Data de Inclusão</w:t>
      </w:r>
      <w:r>
        <w:rPr>
          <w:rFonts w:ascii="Arial" w:hAnsi="Arial" w:cs="Arial"/>
          <w:color w:val="000000" w:themeColor="text1"/>
        </w:rPr>
        <w:t>: somente exibido no fluxo de alteração</w:t>
      </w:r>
      <w:ins w:id="770" w:author="eric.giuliani" w:date="2017-07-03T14:25:00Z">
        <w:r w:rsidR="00185EC5">
          <w:rPr>
            <w:rFonts w:ascii="Arial" w:hAnsi="Arial" w:cs="Arial"/>
            <w:color w:val="000000" w:themeColor="text1"/>
          </w:rPr>
          <w:t>.</w:t>
        </w:r>
      </w:ins>
    </w:p>
    <w:p w:rsidR="005224DD" w:rsidRDefault="00EC0C39">
      <w:pPr>
        <w:pStyle w:val="Corpodetexto"/>
        <w:numPr>
          <w:ilvl w:val="0"/>
          <w:numId w:val="58"/>
        </w:numPr>
        <w:spacing w:after="0" w:line="360" w:lineRule="auto"/>
        <w:rPr>
          <w:rFonts w:ascii="Arial" w:hAnsi="Arial" w:cs="Arial"/>
          <w:color w:val="000000" w:themeColor="text1"/>
        </w:rPr>
      </w:pPr>
      <w:r w:rsidRPr="00EC0C39">
        <w:rPr>
          <w:rFonts w:ascii="Arial" w:hAnsi="Arial" w:cs="Arial"/>
          <w:color w:val="000000" w:themeColor="text1"/>
        </w:rPr>
        <w:t>Data de Alteração</w:t>
      </w:r>
      <w:r>
        <w:rPr>
          <w:rFonts w:ascii="Arial" w:hAnsi="Arial" w:cs="Arial"/>
          <w:color w:val="000000" w:themeColor="text1"/>
        </w:rPr>
        <w:t>: somente exibido no fluxo de alteração</w:t>
      </w:r>
      <w:ins w:id="771" w:author="eric.giuliani" w:date="2017-07-03T14:25:00Z">
        <w:r w:rsidR="00185EC5">
          <w:rPr>
            <w:rFonts w:ascii="Arial" w:hAnsi="Arial" w:cs="Arial"/>
            <w:color w:val="000000" w:themeColor="text1"/>
          </w:rPr>
          <w:t>.</w:t>
        </w:r>
      </w:ins>
    </w:p>
    <w:p w:rsidR="005224DD" w:rsidRDefault="008775AD">
      <w:pPr>
        <w:pStyle w:val="Corpodetexto"/>
        <w:numPr>
          <w:ilvl w:val="0"/>
          <w:numId w:val="58"/>
        </w:numPr>
        <w:spacing w:after="0" w:line="360" w:lineRule="auto"/>
        <w:rPr>
          <w:ins w:id="772" w:author="eric.giuliani" w:date="2017-05-22T20:57:00Z"/>
          <w:rFonts w:ascii="Arial" w:hAnsi="Arial" w:cs="Arial"/>
          <w:color w:val="000000" w:themeColor="text1"/>
        </w:rPr>
      </w:pPr>
      <w:r>
        <w:rPr>
          <w:rFonts w:ascii="Arial" w:hAnsi="Arial" w:cs="Arial"/>
          <w:color w:val="000000" w:themeColor="text1"/>
        </w:rPr>
        <w:t>Origem de Cadastro</w:t>
      </w:r>
      <w:ins w:id="773" w:author="eric.giuliani" w:date="2017-05-22T20:56:00Z">
        <w:r w:rsidR="00645D8A">
          <w:rPr>
            <w:rFonts w:ascii="Arial" w:hAnsi="Arial" w:cs="Arial"/>
            <w:color w:val="000000" w:themeColor="text1"/>
          </w:rPr>
          <w:t>: somente exibido no fluxo de alteração</w:t>
        </w:r>
      </w:ins>
      <w:r>
        <w:rPr>
          <w:rFonts w:ascii="Arial" w:hAnsi="Arial" w:cs="Arial"/>
          <w:color w:val="000000" w:themeColor="text1"/>
        </w:rPr>
        <w:t>.</w:t>
      </w:r>
    </w:p>
    <w:p w:rsidR="005224DD" w:rsidRDefault="00645D8A">
      <w:pPr>
        <w:pStyle w:val="Corpodetexto"/>
        <w:numPr>
          <w:ilvl w:val="0"/>
          <w:numId w:val="58"/>
        </w:numPr>
        <w:spacing w:after="0" w:line="360" w:lineRule="auto"/>
        <w:rPr>
          <w:ins w:id="774" w:author="eric.giuliani" w:date="2017-05-22T20:57:00Z"/>
          <w:rFonts w:ascii="Arial" w:hAnsi="Arial" w:cs="Arial"/>
          <w:color w:val="000000" w:themeColor="text1"/>
        </w:rPr>
      </w:pPr>
      <w:ins w:id="775" w:author="eric.giuliani" w:date="2017-05-22T20:57:00Z">
        <w:r>
          <w:rPr>
            <w:rFonts w:ascii="Arial" w:hAnsi="Arial" w:cs="Arial"/>
            <w:color w:val="000000" w:themeColor="text1"/>
          </w:rPr>
          <w:t>Versão: somente exibido no fluxo de alteração</w:t>
        </w:r>
      </w:ins>
      <w:ins w:id="776" w:author="eric.giuliani" w:date="2017-05-22T20:58:00Z">
        <w:r>
          <w:rPr>
            <w:rFonts w:ascii="Arial" w:hAnsi="Arial" w:cs="Arial"/>
            <w:color w:val="000000" w:themeColor="text1"/>
          </w:rPr>
          <w:t>.</w:t>
        </w:r>
      </w:ins>
    </w:p>
    <w:p w:rsidR="005224DD" w:rsidRDefault="00645D8A">
      <w:pPr>
        <w:pStyle w:val="Corpodetexto"/>
        <w:numPr>
          <w:ilvl w:val="0"/>
          <w:numId w:val="58"/>
        </w:numPr>
        <w:spacing w:after="0" w:line="360" w:lineRule="auto"/>
        <w:rPr>
          <w:rFonts w:ascii="Arial" w:hAnsi="Arial" w:cs="Arial"/>
          <w:color w:val="000000" w:themeColor="text1"/>
        </w:rPr>
      </w:pPr>
      <w:ins w:id="777" w:author="eric.giuliani" w:date="2017-05-22T20:57:00Z">
        <w:r>
          <w:rPr>
            <w:rFonts w:ascii="Arial" w:hAnsi="Arial" w:cs="Arial"/>
            <w:color w:val="000000" w:themeColor="text1"/>
          </w:rPr>
          <w:t>Status:</w:t>
        </w:r>
      </w:ins>
      <w:ins w:id="778" w:author="eric.giuliani" w:date="2017-05-22T20:58:00Z">
        <w:r w:rsidRPr="00645D8A">
          <w:rPr>
            <w:rFonts w:ascii="Arial" w:hAnsi="Arial" w:cs="Arial"/>
            <w:color w:val="000000" w:themeColor="text1"/>
          </w:rPr>
          <w:t xml:space="preserve"> </w:t>
        </w:r>
        <w:r>
          <w:rPr>
            <w:rFonts w:ascii="Arial" w:hAnsi="Arial" w:cs="Arial"/>
            <w:color w:val="000000" w:themeColor="text1"/>
          </w:rPr>
          <w:t>somente exibido no fluxo de alteração.</w:t>
        </w:r>
      </w:ins>
    </w:p>
    <w:p w:rsidR="00336D36" w:rsidRDefault="00336D36" w:rsidP="00A22583">
      <w:pPr>
        <w:pStyle w:val="Corpodetexto"/>
        <w:spacing w:after="0" w:line="360" w:lineRule="auto"/>
        <w:rPr>
          <w:rFonts w:ascii="Arial" w:hAnsi="Arial" w:cs="Arial"/>
          <w:color w:val="000000" w:themeColor="text1"/>
        </w:rPr>
      </w:pPr>
    </w:p>
    <w:p w:rsidR="00F9495E" w:rsidRPr="00A22583" w:rsidRDefault="00336D36">
      <w:pPr>
        <w:pStyle w:val="Corpodetexto"/>
        <w:spacing w:after="0" w:line="360" w:lineRule="auto"/>
        <w:ind w:left="1134"/>
        <w:rPr>
          <w:rFonts w:ascii="Arial" w:hAnsi="Arial" w:cs="Arial"/>
          <w:b/>
          <w:color w:val="000000" w:themeColor="text1"/>
        </w:rPr>
      </w:pPr>
      <w:bookmarkStart w:id="779" w:name="RN_092"/>
      <w:r w:rsidRPr="00A22583">
        <w:rPr>
          <w:rFonts w:ascii="Arial" w:hAnsi="Arial" w:cs="Arial"/>
          <w:b/>
          <w:color w:val="000000" w:themeColor="text1"/>
        </w:rPr>
        <w:t xml:space="preserve">RN_092 </w:t>
      </w:r>
      <w:bookmarkEnd w:id="779"/>
      <w:r w:rsidRPr="00A22583">
        <w:rPr>
          <w:rFonts w:ascii="Arial" w:hAnsi="Arial" w:cs="Arial"/>
          <w:b/>
          <w:color w:val="000000" w:themeColor="text1"/>
        </w:rPr>
        <w:t>-</w:t>
      </w:r>
      <w:r w:rsidR="00030611">
        <w:rPr>
          <w:rFonts w:ascii="Arial" w:hAnsi="Arial" w:cs="Arial"/>
          <w:b/>
          <w:color w:val="000000" w:themeColor="text1"/>
        </w:rPr>
        <w:t xml:space="preserve"> </w:t>
      </w:r>
      <w:r w:rsidR="00030611" w:rsidRPr="00F9495E">
        <w:rPr>
          <w:rFonts w:ascii="Arial" w:hAnsi="Arial" w:cs="Arial"/>
          <w:b/>
          <w:color w:val="000000" w:themeColor="text1"/>
        </w:rPr>
        <w:t xml:space="preserve">Incluir/Alterar ILUME - </w:t>
      </w:r>
      <w:r w:rsidR="00030611">
        <w:rPr>
          <w:rFonts w:ascii="Arial" w:hAnsi="Arial" w:cs="Arial"/>
          <w:b/>
          <w:color w:val="000000" w:themeColor="text1"/>
        </w:rPr>
        <w:t>Salvar</w:t>
      </w:r>
    </w:p>
    <w:p w:rsidR="00336D36" w:rsidRDefault="00C34D58" w:rsidP="00A22583">
      <w:pPr>
        <w:pStyle w:val="Corpodetexto"/>
        <w:numPr>
          <w:ilvl w:val="0"/>
          <w:numId w:val="60"/>
        </w:numPr>
        <w:spacing w:after="0" w:line="360" w:lineRule="auto"/>
        <w:rPr>
          <w:rFonts w:ascii="Arial" w:hAnsi="Arial" w:cs="Arial"/>
          <w:color w:val="000000" w:themeColor="text1"/>
        </w:rPr>
      </w:pPr>
      <w:r>
        <w:rPr>
          <w:rFonts w:ascii="Arial" w:hAnsi="Arial" w:cs="Arial"/>
          <w:color w:val="000000" w:themeColor="text1"/>
        </w:rPr>
        <w:t xml:space="preserve">Incluir/Alterar </w:t>
      </w:r>
      <w:r w:rsidR="00150412">
        <w:rPr>
          <w:rFonts w:ascii="Arial" w:hAnsi="Arial" w:cs="Arial"/>
          <w:color w:val="000000" w:themeColor="text1"/>
        </w:rPr>
        <w:t xml:space="preserve">ILUME </w:t>
      </w:r>
      <w:r>
        <w:rPr>
          <w:rFonts w:ascii="Arial" w:hAnsi="Arial" w:cs="Arial"/>
          <w:color w:val="000000" w:themeColor="text1"/>
        </w:rPr>
        <w:t xml:space="preserve">- </w:t>
      </w:r>
      <w:r w:rsidR="00030611">
        <w:rPr>
          <w:rFonts w:ascii="Arial" w:hAnsi="Arial" w:cs="Arial"/>
          <w:color w:val="000000" w:themeColor="text1"/>
        </w:rPr>
        <w:t>Campos em Tela [</w:t>
      </w:r>
      <w:hyperlink w:anchor="RN_091" w:history="1">
        <w:r w:rsidR="00030611" w:rsidRPr="00030611">
          <w:rPr>
            <w:rStyle w:val="Hyperlink"/>
            <w:rFonts w:ascii="Arial" w:hAnsi="Arial" w:cs="Arial"/>
          </w:rPr>
          <w:t>RN_091</w:t>
        </w:r>
      </w:hyperlink>
      <w:r w:rsidR="00030611">
        <w:rPr>
          <w:rFonts w:ascii="Arial" w:hAnsi="Arial" w:cs="Arial"/>
          <w:color w:val="000000" w:themeColor="text1"/>
        </w:rPr>
        <w:t>]</w:t>
      </w:r>
    </w:p>
    <w:p w:rsidR="00336D36" w:rsidRDefault="00030611" w:rsidP="00A22583">
      <w:pPr>
        <w:pStyle w:val="Corpodetexto"/>
        <w:numPr>
          <w:ilvl w:val="0"/>
          <w:numId w:val="58"/>
        </w:numPr>
        <w:spacing w:after="0" w:line="360" w:lineRule="auto"/>
        <w:rPr>
          <w:ins w:id="780" w:author="eric.giuliani" w:date="2017-06-05T09:03:00Z"/>
          <w:rFonts w:ascii="Arial" w:hAnsi="Arial" w:cs="Arial"/>
          <w:color w:val="000000" w:themeColor="text1"/>
        </w:rPr>
      </w:pPr>
      <w:r w:rsidRPr="00460FD2">
        <w:rPr>
          <w:rFonts w:ascii="Arial" w:hAnsi="Arial" w:cs="Arial"/>
          <w:color w:val="000000" w:themeColor="text1"/>
        </w:rPr>
        <w:t>Origem de Cadastro</w:t>
      </w:r>
      <w:r w:rsidR="00242B0F">
        <w:rPr>
          <w:rFonts w:ascii="Arial" w:hAnsi="Arial" w:cs="Arial"/>
          <w:color w:val="000000" w:themeColor="text1"/>
        </w:rPr>
        <w:t xml:space="preserve">: </w:t>
      </w:r>
      <w:del w:id="781" w:author="eric.giuliani" w:date="2017-05-12T15:21:00Z">
        <w:r w:rsidR="00242B0F" w:rsidDel="00E25A1E">
          <w:rPr>
            <w:rFonts w:ascii="Arial" w:hAnsi="Arial" w:cs="Arial"/>
            <w:color w:val="000000" w:themeColor="text1"/>
          </w:rPr>
          <w:delText>Inclusão m</w:delText>
        </w:r>
      </w:del>
      <w:ins w:id="782" w:author="eric.giuliani" w:date="2017-05-12T15:21:00Z">
        <w:r w:rsidR="00E25A1E">
          <w:rPr>
            <w:rFonts w:ascii="Arial" w:hAnsi="Arial" w:cs="Arial"/>
            <w:color w:val="000000" w:themeColor="text1"/>
          </w:rPr>
          <w:t>M</w:t>
        </w:r>
      </w:ins>
      <w:r w:rsidR="00242B0F">
        <w:rPr>
          <w:rFonts w:ascii="Arial" w:hAnsi="Arial" w:cs="Arial"/>
          <w:color w:val="000000" w:themeColor="text1"/>
        </w:rPr>
        <w:t>anual</w:t>
      </w:r>
      <w:r>
        <w:rPr>
          <w:rFonts w:ascii="Arial" w:hAnsi="Arial" w:cs="Arial"/>
          <w:color w:val="000000" w:themeColor="text1"/>
        </w:rPr>
        <w:t xml:space="preserve"> [</w:t>
      </w:r>
      <w:hyperlink w:anchor="RN_012" w:history="1">
        <w:r w:rsidRPr="00460FD2">
          <w:rPr>
            <w:rStyle w:val="Hyperlink"/>
            <w:rFonts w:ascii="Arial" w:hAnsi="Arial" w:cs="Arial"/>
          </w:rPr>
          <w:t>RN_012</w:t>
        </w:r>
      </w:hyperlink>
      <w:r>
        <w:rPr>
          <w:rFonts w:ascii="Arial" w:hAnsi="Arial" w:cs="Arial"/>
          <w:color w:val="000000" w:themeColor="text1"/>
        </w:rPr>
        <w:t>]</w:t>
      </w:r>
    </w:p>
    <w:p w:rsidR="00B73D7C" w:rsidRDefault="00B73D7C" w:rsidP="00B73D7C">
      <w:pPr>
        <w:pStyle w:val="Corpodetexto"/>
        <w:numPr>
          <w:ilvl w:val="0"/>
          <w:numId w:val="58"/>
        </w:numPr>
        <w:spacing w:after="0" w:line="360" w:lineRule="auto"/>
        <w:rPr>
          <w:ins w:id="783" w:author="eric.giuliani" w:date="2017-06-05T09:03:00Z"/>
          <w:rFonts w:ascii="Arial" w:hAnsi="Arial" w:cs="Arial"/>
          <w:color w:val="000000" w:themeColor="text1"/>
        </w:rPr>
      </w:pPr>
      <w:ins w:id="784" w:author="eric.giuliani" w:date="2017-06-05T09:03:00Z">
        <w:r>
          <w:rPr>
            <w:rFonts w:ascii="Arial" w:hAnsi="Arial" w:cs="Arial"/>
            <w:color w:val="000000" w:themeColor="text1"/>
          </w:rPr>
          <w:t>Data de Inclusão: Data Atual (se for inclusão)</w:t>
        </w:r>
      </w:ins>
    </w:p>
    <w:p w:rsidR="00100D26" w:rsidRDefault="00F25C47">
      <w:pPr>
        <w:pStyle w:val="Corpodetexto"/>
        <w:numPr>
          <w:ilvl w:val="0"/>
          <w:numId w:val="58"/>
        </w:numPr>
        <w:spacing w:after="0" w:line="360" w:lineRule="auto"/>
        <w:rPr>
          <w:ins w:id="785" w:author="eric.giuliani" w:date="2017-06-05T08:54:00Z"/>
          <w:rFonts w:ascii="Arial" w:hAnsi="Arial" w:cs="Arial"/>
          <w:color w:val="000000" w:themeColor="text1"/>
        </w:rPr>
      </w:pPr>
      <w:ins w:id="786" w:author="eric.giuliani" w:date="2017-06-05T09:03:00Z">
        <w:r w:rsidRPr="00F25C47">
          <w:rPr>
            <w:rFonts w:ascii="Arial" w:hAnsi="Arial" w:cs="Arial"/>
            <w:color w:val="000000" w:themeColor="text1"/>
          </w:rPr>
          <w:t>Data de Alteração: Data Atual</w:t>
        </w:r>
      </w:ins>
    </w:p>
    <w:p w:rsidR="008825D5" w:rsidRDefault="008825D5" w:rsidP="008825D5">
      <w:pPr>
        <w:pStyle w:val="Corpodetexto"/>
        <w:numPr>
          <w:ilvl w:val="0"/>
          <w:numId w:val="58"/>
        </w:numPr>
        <w:spacing w:after="0" w:line="360" w:lineRule="auto"/>
        <w:rPr>
          <w:ins w:id="787" w:author="eric.giuliani" w:date="2017-06-05T08:54:00Z"/>
          <w:rFonts w:ascii="Arial" w:hAnsi="Arial" w:cs="Arial"/>
          <w:color w:val="000000" w:themeColor="text1"/>
        </w:rPr>
      </w:pPr>
      <w:ins w:id="788" w:author="eric.giuliani" w:date="2017-06-05T08:54:00Z">
        <w:r>
          <w:rPr>
            <w:rFonts w:ascii="Arial" w:hAnsi="Arial" w:cs="Arial"/>
            <w:color w:val="000000" w:themeColor="text1"/>
          </w:rPr>
          <w:t xml:space="preserve">Status: </w:t>
        </w:r>
      </w:ins>
    </w:p>
    <w:p w:rsidR="008825D5" w:rsidRDefault="008825D5" w:rsidP="008825D5">
      <w:pPr>
        <w:pStyle w:val="Corpodetexto"/>
        <w:numPr>
          <w:ilvl w:val="1"/>
          <w:numId w:val="58"/>
        </w:numPr>
        <w:spacing w:after="0" w:line="360" w:lineRule="auto"/>
        <w:rPr>
          <w:ins w:id="789" w:author="eric.giuliani" w:date="2017-06-05T08:54:00Z"/>
          <w:rFonts w:ascii="Arial" w:hAnsi="Arial" w:cs="Arial"/>
          <w:color w:val="000000" w:themeColor="text1"/>
        </w:rPr>
      </w:pPr>
      <w:ins w:id="790" w:author="eric.giuliani" w:date="2017-06-05T08:54:00Z">
        <w:r>
          <w:rPr>
            <w:rFonts w:ascii="Arial" w:hAnsi="Arial" w:cs="Arial"/>
            <w:color w:val="000000" w:themeColor="text1"/>
          </w:rPr>
          <w:t>Incluir: esse campo deverá ter o valor 1,</w:t>
        </w:r>
      </w:ins>
    </w:p>
    <w:p w:rsidR="005224DD" w:rsidRDefault="00F25C47">
      <w:pPr>
        <w:pStyle w:val="Corpodetexto"/>
        <w:numPr>
          <w:ilvl w:val="1"/>
          <w:numId w:val="58"/>
        </w:numPr>
        <w:spacing w:after="0" w:line="360" w:lineRule="auto"/>
        <w:rPr>
          <w:rFonts w:ascii="Arial" w:hAnsi="Arial" w:cs="Arial"/>
          <w:color w:val="000000" w:themeColor="text1"/>
        </w:rPr>
      </w:pPr>
      <w:ins w:id="791" w:author="eric.giuliani" w:date="2017-06-05T08:54:00Z">
        <w:r w:rsidRPr="00F25C47">
          <w:rPr>
            <w:rFonts w:ascii="Arial" w:hAnsi="Arial" w:cs="Arial"/>
            <w:color w:val="000000" w:themeColor="text1"/>
          </w:rPr>
          <w:t>Alterar: esse campo deverá permanecer no valor 1.</w:t>
        </w:r>
      </w:ins>
    </w:p>
    <w:p w:rsidR="005224DD" w:rsidRDefault="008A2ED8">
      <w:pPr>
        <w:pStyle w:val="Corpodetexto"/>
        <w:numPr>
          <w:ilvl w:val="0"/>
          <w:numId w:val="58"/>
        </w:numPr>
        <w:spacing w:after="0" w:line="360" w:lineRule="auto"/>
        <w:ind w:left="0"/>
        <w:rPr>
          <w:del w:id="792" w:author="eric.giuliani" w:date="2017-05-22T22:36:00Z"/>
          <w:rFonts w:ascii="Arial" w:hAnsi="Arial" w:cs="Arial"/>
          <w:color w:val="000000" w:themeColor="text1"/>
        </w:rPr>
      </w:pPr>
      <w:del w:id="793" w:author="eric.giuliani" w:date="2017-05-22T22:36:00Z">
        <w:r w:rsidDel="001F666B">
          <w:rPr>
            <w:rFonts w:ascii="Arial" w:hAnsi="Arial" w:cs="Arial"/>
            <w:color w:val="000000" w:themeColor="text1"/>
          </w:rPr>
          <w:delText>Data Atual</w:delText>
        </w:r>
      </w:del>
    </w:p>
    <w:p w:rsidR="005224DD" w:rsidRDefault="005224DD">
      <w:pPr>
        <w:pStyle w:val="Corpodetexto"/>
        <w:spacing w:after="0" w:line="360" w:lineRule="auto"/>
        <w:ind w:left="0"/>
        <w:rPr>
          <w:rFonts w:ascii="Arial" w:hAnsi="Arial" w:cs="Arial"/>
          <w:color w:val="000000" w:themeColor="text1"/>
        </w:rPr>
      </w:pPr>
    </w:p>
    <w:p w:rsidR="00445F13" w:rsidRPr="00A22583" w:rsidRDefault="00336D36">
      <w:pPr>
        <w:pStyle w:val="Corpodetexto"/>
        <w:spacing w:after="0" w:line="360" w:lineRule="auto"/>
        <w:ind w:left="1134"/>
        <w:rPr>
          <w:rFonts w:ascii="Arial" w:hAnsi="Arial" w:cs="Arial"/>
          <w:b/>
          <w:color w:val="000000" w:themeColor="text1"/>
        </w:rPr>
      </w:pPr>
      <w:bookmarkStart w:id="794" w:name="RN_093"/>
      <w:r w:rsidRPr="00A22583">
        <w:rPr>
          <w:rFonts w:ascii="Arial" w:hAnsi="Arial" w:cs="Arial"/>
          <w:b/>
          <w:color w:val="000000" w:themeColor="text1"/>
        </w:rPr>
        <w:t xml:space="preserve">RN_093 </w:t>
      </w:r>
      <w:bookmarkEnd w:id="794"/>
      <w:r w:rsidRPr="00A22583">
        <w:rPr>
          <w:rFonts w:ascii="Arial" w:hAnsi="Arial" w:cs="Arial"/>
          <w:b/>
          <w:color w:val="000000" w:themeColor="text1"/>
        </w:rPr>
        <w:t>-</w:t>
      </w:r>
      <w:r w:rsidR="00C34D58">
        <w:rPr>
          <w:rFonts w:ascii="Arial" w:hAnsi="Arial" w:cs="Arial"/>
          <w:b/>
          <w:color w:val="000000" w:themeColor="text1"/>
        </w:rPr>
        <w:t xml:space="preserve"> Detalhar ILUME - Campos em Tela</w:t>
      </w:r>
    </w:p>
    <w:p w:rsidR="005224DD" w:rsidRDefault="00075DDB">
      <w:pPr>
        <w:pStyle w:val="Corpodetexto"/>
        <w:numPr>
          <w:ilvl w:val="0"/>
          <w:numId w:val="58"/>
        </w:numPr>
        <w:spacing w:after="0" w:line="360" w:lineRule="auto"/>
        <w:rPr>
          <w:rFonts w:ascii="Arial" w:hAnsi="Arial" w:cs="Arial"/>
          <w:color w:val="000000" w:themeColor="text1"/>
        </w:rPr>
      </w:pPr>
      <w:r w:rsidRPr="00075DDB">
        <w:rPr>
          <w:rFonts w:ascii="Arial" w:hAnsi="Arial" w:cs="Arial"/>
          <w:color w:val="000000" w:themeColor="text1"/>
        </w:rPr>
        <w:t>Data Informação</w:t>
      </w:r>
    </w:p>
    <w:p w:rsidR="005224DD" w:rsidRDefault="00075DDB">
      <w:pPr>
        <w:pStyle w:val="Corpodetexto"/>
        <w:numPr>
          <w:ilvl w:val="0"/>
          <w:numId w:val="58"/>
        </w:numPr>
        <w:spacing w:after="0" w:line="360" w:lineRule="auto"/>
        <w:rPr>
          <w:rFonts w:ascii="Arial" w:hAnsi="Arial" w:cs="Arial"/>
          <w:color w:val="000000" w:themeColor="text1"/>
        </w:rPr>
      </w:pPr>
      <w:r w:rsidRPr="00075DDB">
        <w:rPr>
          <w:rFonts w:ascii="Arial" w:hAnsi="Arial" w:cs="Arial"/>
          <w:color w:val="000000" w:themeColor="text1"/>
        </w:rPr>
        <w:t>TID</w:t>
      </w:r>
    </w:p>
    <w:p w:rsidR="005224DD" w:rsidRDefault="00075DDB">
      <w:pPr>
        <w:pStyle w:val="Corpodetexto"/>
        <w:numPr>
          <w:ilvl w:val="0"/>
          <w:numId w:val="58"/>
        </w:numPr>
        <w:spacing w:after="0" w:line="360" w:lineRule="auto"/>
        <w:rPr>
          <w:rFonts w:ascii="Arial" w:hAnsi="Arial" w:cs="Arial"/>
          <w:color w:val="000000" w:themeColor="text1"/>
        </w:rPr>
      </w:pPr>
      <w:r w:rsidRPr="00075DDB">
        <w:rPr>
          <w:rFonts w:ascii="Arial" w:hAnsi="Arial" w:cs="Arial"/>
          <w:color w:val="000000" w:themeColor="text1"/>
        </w:rPr>
        <w:t>Instalação</w:t>
      </w:r>
    </w:p>
    <w:p w:rsidR="005224DD" w:rsidRDefault="00075DDB">
      <w:pPr>
        <w:pStyle w:val="Corpodetexto"/>
        <w:numPr>
          <w:ilvl w:val="0"/>
          <w:numId w:val="58"/>
        </w:numPr>
        <w:spacing w:after="0" w:line="360" w:lineRule="auto"/>
        <w:rPr>
          <w:rFonts w:ascii="Arial" w:hAnsi="Arial" w:cs="Arial"/>
          <w:color w:val="000000" w:themeColor="text1"/>
        </w:rPr>
      </w:pPr>
      <w:r w:rsidRPr="00075DDB">
        <w:rPr>
          <w:rFonts w:ascii="Arial" w:hAnsi="Arial" w:cs="Arial"/>
          <w:color w:val="000000" w:themeColor="text1"/>
        </w:rPr>
        <w:t>Número Cliente</w:t>
      </w:r>
    </w:p>
    <w:p w:rsidR="005224DD" w:rsidRDefault="00075DDB">
      <w:pPr>
        <w:pStyle w:val="Corpodetexto"/>
        <w:numPr>
          <w:ilvl w:val="0"/>
          <w:numId w:val="58"/>
        </w:numPr>
        <w:spacing w:after="0" w:line="360" w:lineRule="auto"/>
        <w:rPr>
          <w:rFonts w:ascii="Arial" w:hAnsi="Arial" w:cs="Arial"/>
          <w:color w:val="000000" w:themeColor="text1"/>
        </w:rPr>
      </w:pPr>
      <w:r w:rsidRPr="00075DDB">
        <w:rPr>
          <w:rFonts w:ascii="Arial" w:hAnsi="Arial" w:cs="Arial"/>
          <w:color w:val="000000" w:themeColor="text1"/>
        </w:rPr>
        <w:t>Contribuinte</w:t>
      </w:r>
    </w:p>
    <w:p w:rsidR="00336D36" w:rsidRDefault="00075DDB" w:rsidP="00A22583">
      <w:pPr>
        <w:pStyle w:val="Corpodetexto"/>
        <w:numPr>
          <w:ilvl w:val="1"/>
          <w:numId w:val="58"/>
        </w:numPr>
        <w:spacing w:line="360" w:lineRule="auto"/>
        <w:rPr>
          <w:rFonts w:ascii="Arial" w:hAnsi="Arial" w:cs="Arial"/>
          <w:color w:val="000000" w:themeColor="text1"/>
        </w:rPr>
      </w:pPr>
      <w:r w:rsidRPr="00075DDB">
        <w:rPr>
          <w:rFonts w:ascii="Arial" w:hAnsi="Arial" w:cs="Arial"/>
          <w:color w:val="000000" w:themeColor="text1"/>
        </w:rPr>
        <w:t>Tipo de Pessoa</w:t>
      </w:r>
    </w:p>
    <w:p w:rsidR="00336D36" w:rsidRDefault="00075DDB" w:rsidP="00A22583">
      <w:pPr>
        <w:pStyle w:val="Corpodetexto"/>
        <w:numPr>
          <w:ilvl w:val="1"/>
          <w:numId w:val="58"/>
        </w:numPr>
        <w:spacing w:line="360" w:lineRule="auto"/>
        <w:rPr>
          <w:rFonts w:ascii="Arial" w:hAnsi="Arial" w:cs="Arial"/>
          <w:color w:val="000000" w:themeColor="text1"/>
        </w:rPr>
      </w:pPr>
      <w:r w:rsidRPr="00075DDB">
        <w:rPr>
          <w:rFonts w:ascii="Arial" w:hAnsi="Arial" w:cs="Arial"/>
          <w:color w:val="000000" w:themeColor="text1"/>
        </w:rPr>
        <w:t>CPF / CNPJ  / RANI</w:t>
      </w:r>
    </w:p>
    <w:p w:rsidR="00336D36" w:rsidRDefault="00075DDB" w:rsidP="00A22583">
      <w:pPr>
        <w:pStyle w:val="Corpodetexto"/>
        <w:numPr>
          <w:ilvl w:val="1"/>
          <w:numId w:val="58"/>
        </w:numPr>
        <w:spacing w:line="360" w:lineRule="auto"/>
        <w:rPr>
          <w:rFonts w:ascii="Arial" w:hAnsi="Arial" w:cs="Arial"/>
          <w:color w:val="000000" w:themeColor="text1"/>
        </w:rPr>
      </w:pPr>
      <w:r w:rsidRPr="00075DDB">
        <w:rPr>
          <w:rFonts w:ascii="Arial" w:hAnsi="Arial" w:cs="Arial"/>
          <w:color w:val="000000" w:themeColor="text1"/>
        </w:rPr>
        <w:t>Nome Contribuinte</w:t>
      </w:r>
    </w:p>
    <w:p w:rsidR="00336D36" w:rsidRDefault="00075DDB" w:rsidP="00A22583">
      <w:pPr>
        <w:pStyle w:val="Corpodetexto"/>
        <w:numPr>
          <w:ilvl w:val="1"/>
          <w:numId w:val="58"/>
        </w:numPr>
        <w:spacing w:line="360" w:lineRule="auto"/>
        <w:rPr>
          <w:rFonts w:ascii="Arial" w:hAnsi="Arial" w:cs="Arial"/>
          <w:color w:val="000000" w:themeColor="text1"/>
        </w:rPr>
      </w:pPr>
      <w:r w:rsidRPr="00075DDB">
        <w:rPr>
          <w:rFonts w:ascii="Arial" w:hAnsi="Arial" w:cs="Arial"/>
          <w:color w:val="000000" w:themeColor="text1"/>
        </w:rPr>
        <w:lastRenderedPageBreak/>
        <w:t>Vigência do Contribuinte</w:t>
      </w:r>
    </w:p>
    <w:p w:rsidR="005224DD" w:rsidRDefault="00075DDB">
      <w:pPr>
        <w:pStyle w:val="Corpodetexto"/>
        <w:numPr>
          <w:ilvl w:val="0"/>
          <w:numId w:val="58"/>
        </w:numPr>
        <w:spacing w:after="0" w:line="360" w:lineRule="auto"/>
        <w:rPr>
          <w:rFonts w:ascii="Arial" w:hAnsi="Arial" w:cs="Arial"/>
          <w:color w:val="000000" w:themeColor="text1"/>
        </w:rPr>
      </w:pPr>
      <w:r w:rsidRPr="00075DDB">
        <w:rPr>
          <w:rFonts w:ascii="Arial" w:hAnsi="Arial" w:cs="Arial"/>
          <w:color w:val="000000" w:themeColor="text1"/>
        </w:rPr>
        <w:t xml:space="preserve">Logradouro </w:t>
      </w:r>
      <w:r>
        <w:rPr>
          <w:rFonts w:ascii="Arial" w:hAnsi="Arial" w:cs="Arial"/>
          <w:color w:val="000000" w:themeColor="text1"/>
        </w:rPr>
        <w:t>[</w:t>
      </w:r>
      <w:hyperlink w:anchor="RN_090" w:history="1">
        <w:r w:rsidRPr="00AB4F5F">
          <w:rPr>
            <w:rStyle w:val="Hyperlink"/>
            <w:rFonts w:ascii="Arial" w:hAnsi="Arial" w:cs="Arial"/>
          </w:rPr>
          <w:t>RN_090</w:t>
        </w:r>
      </w:hyperlink>
      <w:r>
        <w:rPr>
          <w:rFonts w:ascii="Arial" w:hAnsi="Arial" w:cs="Arial"/>
          <w:color w:val="000000" w:themeColor="text1"/>
        </w:rPr>
        <w:t>]</w:t>
      </w:r>
    </w:p>
    <w:p w:rsidR="005224DD" w:rsidRDefault="00075DDB">
      <w:pPr>
        <w:pStyle w:val="Corpodetexto"/>
        <w:numPr>
          <w:ilvl w:val="0"/>
          <w:numId w:val="58"/>
        </w:numPr>
        <w:spacing w:after="0" w:line="360" w:lineRule="auto"/>
        <w:rPr>
          <w:rFonts w:ascii="Arial" w:hAnsi="Arial" w:cs="Arial"/>
          <w:color w:val="000000" w:themeColor="text1"/>
        </w:rPr>
      </w:pPr>
      <w:r w:rsidRPr="00075DDB">
        <w:rPr>
          <w:rFonts w:ascii="Arial" w:hAnsi="Arial" w:cs="Arial"/>
          <w:color w:val="000000" w:themeColor="text1"/>
        </w:rPr>
        <w:t>Subprefeitura</w:t>
      </w:r>
    </w:p>
    <w:p w:rsidR="00336D36" w:rsidRDefault="00075DDB" w:rsidP="00A22583">
      <w:pPr>
        <w:pStyle w:val="Corpodetexto"/>
        <w:numPr>
          <w:ilvl w:val="1"/>
          <w:numId w:val="58"/>
        </w:numPr>
        <w:spacing w:line="360" w:lineRule="auto"/>
        <w:rPr>
          <w:rFonts w:ascii="Arial" w:hAnsi="Arial" w:cs="Arial"/>
          <w:color w:val="000000" w:themeColor="text1"/>
        </w:rPr>
      </w:pPr>
      <w:r w:rsidRPr="00075DDB">
        <w:rPr>
          <w:rFonts w:ascii="Arial" w:hAnsi="Arial" w:cs="Arial"/>
          <w:color w:val="000000" w:themeColor="text1"/>
        </w:rPr>
        <w:t>Código Subprefeitura</w:t>
      </w:r>
    </w:p>
    <w:p w:rsidR="00336D36" w:rsidRDefault="00075DDB" w:rsidP="00A22583">
      <w:pPr>
        <w:pStyle w:val="Corpodetexto"/>
        <w:numPr>
          <w:ilvl w:val="1"/>
          <w:numId w:val="58"/>
        </w:numPr>
        <w:spacing w:line="360" w:lineRule="auto"/>
        <w:rPr>
          <w:rFonts w:ascii="Arial" w:hAnsi="Arial" w:cs="Arial"/>
          <w:color w:val="000000" w:themeColor="text1"/>
        </w:rPr>
      </w:pPr>
      <w:r w:rsidRPr="00075DDB">
        <w:rPr>
          <w:rFonts w:ascii="Arial" w:hAnsi="Arial" w:cs="Arial"/>
          <w:color w:val="000000" w:themeColor="text1"/>
        </w:rPr>
        <w:t>Subprefeitura</w:t>
      </w:r>
    </w:p>
    <w:p w:rsidR="005224DD" w:rsidRDefault="00075DDB">
      <w:pPr>
        <w:pStyle w:val="Corpodetexto"/>
        <w:numPr>
          <w:ilvl w:val="0"/>
          <w:numId w:val="58"/>
        </w:numPr>
        <w:spacing w:after="0" w:line="360" w:lineRule="auto"/>
        <w:rPr>
          <w:rFonts w:ascii="Arial" w:hAnsi="Arial" w:cs="Arial"/>
          <w:color w:val="000000" w:themeColor="text1"/>
        </w:rPr>
      </w:pPr>
      <w:r w:rsidRPr="00075DDB">
        <w:rPr>
          <w:rFonts w:ascii="Arial" w:hAnsi="Arial" w:cs="Arial"/>
          <w:color w:val="000000" w:themeColor="text1"/>
        </w:rPr>
        <w:t>Vigência da Isenção</w:t>
      </w:r>
    </w:p>
    <w:p w:rsidR="005224DD" w:rsidRDefault="00075DDB">
      <w:pPr>
        <w:pStyle w:val="Corpodetexto"/>
        <w:numPr>
          <w:ilvl w:val="0"/>
          <w:numId w:val="58"/>
        </w:numPr>
        <w:spacing w:after="0" w:line="360" w:lineRule="auto"/>
        <w:rPr>
          <w:ins w:id="795" w:author="eric.giuliani" w:date="2017-05-22T21:04:00Z"/>
          <w:rFonts w:ascii="Arial" w:hAnsi="Arial" w:cs="Arial"/>
          <w:color w:val="000000" w:themeColor="text1"/>
        </w:rPr>
      </w:pPr>
      <w:r w:rsidRPr="00075DDB">
        <w:rPr>
          <w:rFonts w:ascii="Arial" w:hAnsi="Arial" w:cs="Arial"/>
          <w:color w:val="000000" w:themeColor="text1"/>
        </w:rPr>
        <w:t>Classe</w:t>
      </w:r>
    </w:p>
    <w:p w:rsidR="005224DD" w:rsidRDefault="00645D8A">
      <w:pPr>
        <w:pStyle w:val="Corpodetexto"/>
        <w:numPr>
          <w:ilvl w:val="0"/>
          <w:numId w:val="58"/>
        </w:numPr>
        <w:spacing w:after="0" w:line="360" w:lineRule="auto"/>
        <w:rPr>
          <w:rFonts w:ascii="Arial" w:hAnsi="Arial" w:cs="Arial"/>
          <w:color w:val="000000" w:themeColor="text1"/>
        </w:rPr>
      </w:pPr>
      <w:ins w:id="796" w:author="eric.giuliani" w:date="2017-05-22T21:04:00Z">
        <w:r>
          <w:rPr>
            <w:rFonts w:ascii="Arial" w:hAnsi="Arial" w:cs="Arial"/>
            <w:color w:val="000000" w:themeColor="text1"/>
          </w:rPr>
          <w:t>Usuário da Operação</w:t>
        </w:r>
      </w:ins>
    </w:p>
    <w:p w:rsidR="005224DD" w:rsidRDefault="00075DDB">
      <w:pPr>
        <w:pStyle w:val="Corpodetexto"/>
        <w:numPr>
          <w:ilvl w:val="0"/>
          <w:numId w:val="58"/>
        </w:numPr>
        <w:spacing w:after="0" w:line="360" w:lineRule="auto"/>
        <w:rPr>
          <w:rFonts w:ascii="Arial" w:hAnsi="Arial" w:cs="Arial"/>
          <w:color w:val="000000" w:themeColor="text1"/>
        </w:rPr>
      </w:pPr>
      <w:r w:rsidRPr="00075DDB">
        <w:rPr>
          <w:rFonts w:ascii="Arial" w:hAnsi="Arial" w:cs="Arial"/>
          <w:color w:val="000000" w:themeColor="text1"/>
        </w:rPr>
        <w:t>Data de Inclusão</w:t>
      </w:r>
    </w:p>
    <w:p w:rsidR="005224DD" w:rsidRDefault="00075DDB">
      <w:pPr>
        <w:pStyle w:val="Corpodetexto"/>
        <w:numPr>
          <w:ilvl w:val="0"/>
          <w:numId w:val="58"/>
        </w:numPr>
        <w:spacing w:after="0" w:line="360" w:lineRule="auto"/>
        <w:rPr>
          <w:rFonts w:ascii="Arial" w:hAnsi="Arial" w:cs="Arial"/>
          <w:color w:val="000000" w:themeColor="text1"/>
        </w:rPr>
      </w:pPr>
      <w:r w:rsidRPr="00075DDB">
        <w:rPr>
          <w:rFonts w:ascii="Arial" w:hAnsi="Arial" w:cs="Arial"/>
          <w:color w:val="000000" w:themeColor="text1"/>
        </w:rPr>
        <w:t>Data de Alteração</w:t>
      </w:r>
    </w:p>
    <w:p w:rsidR="00336D36" w:rsidRDefault="00075DDB" w:rsidP="00A22583">
      <w:pPr>
        <w:pStyle w:val="Corpodetexto"/>
        <w:numPr>
          <w:ilvl w:val="0"/>
          <w:numId w:val="58"/>
        </w:numPr>
        <w:spacing w:after="0" w:line="360" w:lineRule="auto"/>
        <w:rPr>
          <w:ins w:id="797" w:author="eric.giuliani" w:date="2017-05-22T21:04:00Z"/>
          <w:rFonts w:ascii="Arial" w:hAnsi="Arial" w:cs="Arial"/>
          <w:color w:val="000000" w:themeColor="text1"/>
        </w:rPr>
      </w:pPr>
      <w:r w:rsidRPr="00075DDB">
        <w:rPr>
          <w:rFonts w:ascii="Arial" w:hAnsi="Arial" w:cs="Arial"/>
          <w:color w:val="000000" w:themeColor="text1"/>
        </w:rPr>
        <w:t>Origem de Cadastro</w:t>
      </w:r>
    </w:p>
    <w:p w:rsidR="00645D8A" w:rsidRDefault="00645D8A" w:rsidP="00A22583">
      <w:pPr>
        <w:pStyle w:val="Corpodetexto"/>
        <w:numPr>
          <w:ilvl w:val="0"/>
          <w:numId w:val="58"/>
        </w:numPr>
        <w:spacing w:after="0" w:line="360" w:lineRule="auto"/>
        <w:rPr>
          <w:ins w:id="798" w:author="eric.giuliani" w:date="2017-05-22T21:04:00Z"/>
          <w:rFonts w:ascii="Arial" w:hAnsi="Arial" w:cs="Arial"/>
          <w:color w:val="000000" w:themeColor="text1"/>
        </w:rPr>
      </w:pPr>
      <w:ins w:id="799" w:author="eric.giuliani" w:date="2017-05-22T21:04:00Z">
        <w:r>
          <w:rPr>
            <w:rFonts w:ascii="Arial" w:hAnsi="Arial" w:cs="Arial"/>
            <w:color w:val="000000" w:themeColor="text1"/>
          </w:rPr>
          <w:t>Versão</w:t>
        </w:r>
      </w:ins>
    </w:p>
    <w:p w:rsidR="00645D8A" w:rsidRDefault="00645D8A" w:rsidP="00A22583">
      <w:pPr>
        <w:pStyle w:val="Corpodetexto"/>
        <w:numPr>
          <w:ilvl w:val="0"/>
          <w:numId w:val="58"/>
        </w:numPr>
        <w:spacing w:after="0" w:line="360" w:lineRule="auto"/>
        <w:rPr>
          <w:rFonts w:ascii="Arial" w:hAnsi="Arial" w:cs="Arial"/>
          <w:color w:val="000000" w:themeColor="text1"/>
        </w:rPr>
      </w:pPr>
      <w:ins w:id="800" w:author="eric.giuliani" w:date="2017-05-22T21:04:00Z">
        <w:r>
          <w:rPr>
            <w:rFonts w:ascii="Arial" w:hAnsi="Arial" w:cs="Arial"/>
            <w:color w:val="000000" w:themeColor="text1"/>
          </w:rPr>
          <w:t>Status</w:t>
        </w:r>
      </w:ins>
    </w:p>
    <w:p w:rsidR="00C34D58" w:rsidRDefault="00C34D58">
      <w:pPr>
        <w:pStyle w:val="Corpodetexto"/>
        <w:spacing w:after="0" w:line="360" w:lineRule="auto"/>
        <w:ind w:left="1134"/>
        <w:rPr>
          <w:rFonts w:ascii="Arial" w:hAnsi="Arial" w:cs="Arial"/>
          <w:color w:val="000000" w:themeColor="text1"/>
        </w:rPr>
      </w:pPr>
    </w:p>
    <w:p w:rsidR="00445F13" w:rsidRPr="00A22583" w:rsidRDefault="00336D36">
      <w:pPr>
        <w:pStyle w:val="Corpodetexto"/>
        <w:spacing w:after="0" w:line="360" w:lineRule="auto"/>
        <w:ind w:left="1134"/>
        <w:rPr>
          <w:rFonts w:ascii="Arial" w:hAnsi="Arial" w:cs="Arial"/>
          <w:b/>
          <w:color w:val="000000" w:themeColor="text1"/>
        </w:rPr>
      </w:pPr>
      <w:bookmarkStart w:id="801" w:name="RN_094"/>
      <w:r w:rsidRPr="00A22583">
        <w:rPr>
          <w:rFonts w:ascii="Arial" w:hAnsi="Arial" w:cs="Arial"/>
          <w:b/>
          <w:color w:val="000000" w:themeColor="text1"/>
        </w:rPr>
        <w:t xml:space="preserve">RN_094 </w:t>
      </w:r>
      <w:bookmarkEnd w:id="801"/>
      <w:r w:rsidRPr="00A22583">
        <w:rPr>
          <w:rFonts w:ascii="Arial" w:hAnsi="Arial" w:cs="Arial"/>
          <w:b/>
          <w:color w:val="000000" w:themeColor="text1"/>
        </w:rPr>
        <w:t>-</w:t>
      </w:r>
      <w:r w:rsidR="002657AD">
        <w:rPr>
          <w:rFonts w:ascii="Arial" w:hAnsi="Arial" w:cs="Arial"/>
          <w:b/>
          <w:color w:val="000000" w:themeColor="text1"/>
        </w:rPr>
        <w:t xml:space="preserve"> Exportar ILUME - Campos</w:t>
      </w:r>
    </w:p>
    <w:p w:rsidR="00066B85" w:rsidRDefault="00066B85" w:rsidP="00066B85">
      <w:pPr>
        <w:pStyle w:val="Corpodetexto"/>
        <w:spacing w:after="0" w:line="360" w:lineRule="auto"/>
        <w:ind w:left="1134"/>
        <w:rPr>
          <w:rFonts w:ascii="Arial" w:hAnsi="Arial" w:cs="Arial"/>
          <w:color w:val="000000" w:themeColor="text1"/>
        </w:rPr>
      </w:pPr>
      <w:r>
        <w:rPr>
          <w:rFonts w:ascii="Arial" w:hAnsi="Arial" w:cs="Arial"/>
          <w:color w:val="000000" w:themeColor="text1"/>
        </w:rPr>
        <w:t>Os registros a serem exportados no arquivo, devem ser apenas os que estão sendo apresentados em tela, desconsiderando demais registros presentes em outras páginas (quando estiver paginado).</w:t>
      </w:r>
    </w:p>
    <w:p w:rsidR="00D92715" w:rsidRDefault="00066B85">
      <w:pPr>
        <w:pStyle w:val="Corpodetexto"/>
        <w:spacing w:after="0" w:line="360" w:lineRule="auto"/>
        <w:ind w:left="1134"/>
        <w:rPr>
          <w:rFonts w:ascii="Arial" w:hAnsi="Arial" w:cs="Arial"/>
          <w:color w:val="000000" w:themeColor="text1"/>
        </w:rPr>
      </w:pPr>
      <w:r>
        <w:rPr>
          <w:rFonts w:ascii="Arial" w:hAnsi="Arial" w:cs="Arial"/>
          <w:color w:val="000000" w:themeColor="text1"/>
        </w:rPr>
        <w:t>Os campos a serem apresentados em tela no modo CSV são:</w:t>
      </w:r>
    </w:p>
    <w:p w:rsidR="005224DD" w:rsidRDefault="00954E43">
      <w:pPr>
        <w:pStyle w:val="Corpodetexto"/>
        <w:numPr>
          <w:ilvl w:val="0"/>
          <w:numId w:val="58"/>
        </w:numPr>
        <w:spacing w:after="0" w:line="360" w:lineRule="auto"/>
        <w:rPr>
          <w:rFonts w:ascii="Arial" w:hAnsi="Arial" w:cs="Arial"/>
          <w:color w:val="000000" w:themeColor="text1"/>
        </w:rPr>
      </w:pPr>
      <w:r w:rsidRPr="00954E43">
        <w:rPr>
          <w:rFonts w:ascii="Arial" w:hAnsi="Arial" w:cs="Arial"/>
          <w:color w:val="000000" w:themeColor="text1"/>
        </w:rPr>
        <w:t>Arquivo importado</w:t>
      </w:r>
    </w:p>
    <w:p w:rsidR="005224DD" w:rsidRDefault="00954E43">
      <w:pPr>
        <w:pStyle w:val="Corpodetexto"/>
        <w:numPr>
          <w:ilvl w:val="0"/>
          <w:numId w:val="58"/>
        </w:numPr>
        <w:spacing w:after="0" w:line="360" w:lineRule="auto"/>
        <w:rPr>
          <w:rFonts w:ascii="Arial" w:hAnsi="Arial" w:cs="Arial"/>
          <w:color w:val="000000" w:themeColor="text1"/>
        </w:rPr>
      </w:pPr>
      <w:r w:rsidRPr="00954E43">
        <w:rPr>
          <w:rFonts w:ascii="Arial" w:hAnsi="Arial" w:cs="Arial"/>
          <w:color w:val="000000" w:themeColor="text1"/>
        </w:rPr>
        <w:t>Instalação</w:t>
      </w:r>
    </w:p>
    <w:p w:rsidR="005224DD" w:rsidRDefault="00954E43">
      <w:pPr>
        <w:pStyle w:val="Corpodetexto"/>
        <w:numPr>
          <w:ilvl w:val="0"/>
          <w:numId w:val="58"/>
        </w:numPr>
        <w:spacing w:after="0" w:line="360" w:lineRule="auto"/>
        <w:rPr>
          <w:rFonts w:ascii="Arial" w:hAnsi="Arial" w:cs="Arial"/>
          <w:color w:val="000000" w:themeColor="text1"/>
        </w:rPr>
      </w:pPr>
      <w:r w:rsidRPr="00954E43">
        <w:rPr>
          <w:rFonts w:ascii="Arial" w:hAnsi="Arial" w:cs="Arial"/>
          <w:color w:val="000000" w:themeColor="text1"/>
        </w:rPr>
        <w:t>TID</w:t>
      </w:r>
    </w:p>
    <w:p w:rsidR="005224DD" w:rsidRDefault="00954E43">
      <w:pPr>
        <w:pStyle w:val="Corpodetexto"/>
        <w:numPr>
          <w:ilvl w:val="0"/>
          <w:numId w:val="58"/>
        </w:numPr>
        <w:spacing w:after="0" w:line="360" w:lineRule="auto"/>
        <w:rPr>
          <w:rFonts w:ascii="Arial" w:hAnsi="Arial" w:cs="Arial"/>
          <w:color w:val="000000" w:themeColor="text1"/>
        </w:rPr>
      </w:pPr>
      <w:r w:rsidRPr="00954E43">
        <w:rPr>
          <w:rFonts w:ascii="Arial" w:hAnsi="Arial" w:cs="Arial"/>
          <w:color w:val="000000" w:themeColor="text1"/>
        </w:rPr>
        <w:t>Número Cliente</w:t>
      </w:r>
    </w:p>
    <w:p w:rsidR="005224DD" w:rsidRDefault="00954E43">
      <w:pPr>
        <w:pStyle w:val="Corpodetexto"/>
        <w:numPr>
          <w:ilvl w:val="0"/>
          <w:numId w:val="58"/>
        </w:numPr>
        <w:spacing w:after="0" w:line="360" w:lineRule="auto"/>
        <w:rPr>
          <w:rFonts w:ascii="Arial" w:hAnsi="Arial" w:cs="Arial"/>
          <w:color w:val="000000" w:themeColor="text1"/>
        </w:rPr>
      </w:pPr>
      <w:r w:rsidRPr="00954E43">
        <w:rPr>
          <w:rFonts w:ascii="Arial" w:hAnsi="Arial" w:cs="Arial"/>
          <w:color w:val="000000" w:themeColor="text1"/>
        </w:rPr>
        <w:t>CPF / CNPJ / RANI</w:t>
      </w:r>
    </w:p>
    <w:p w:rsidR="005224DD" w:rsidRDefault="00954E43">
      <w:pPr>
        <w:pStyle w:val="Corpodetexto"/>
        <w:numPr>
          <w:ilvl w:val="0"/>
          <w:numId w:val="58"/>
        </w:numPr>
        <w:spacing w:after="0" w:line="360" w:lineRule="auto"/>
        <w:rPr>
          <w:rFonts w:ascii="Arial" w:hAnsi="Arial" w:cs="Arial"/>
          <w:color w:val="000000" w:themeColor="text1"/>
        </w:rPr>
      </w:pPr>
      <w:r w:rsidRPr="00954E43">
        <w:rPr>
          <w:rFonts w:ascii="Arial" w:hAnsi="Arial" w:cs="Arial"/>
          <w:color w:val="000000" w:themeColor="text1"/>
        </w:rPr>
        <w:t>Nome Contribuinte</w:t>
      </w:r>
    </w:p>
    <w:p w:rsidR="005224DD" w:rsidRDefault="00954E43">
      <w:pPr>
        <w:pStyle w:val="Corpodetexto"/>
        <w:numPr>
          <w:ilvl w:val="0"/>
          <w:numId w:val="58"/>
        </w:numPr>
        <w:spacing w:after="0" w:line="360" w:lineRule="auto"/>
        <w:rPr>
          <w:rFonts w:ascii="Arial" w:hAnsi="Arial" w:cs="Arial"/>
          <w:color w:val="000000" w:themeColor="text1"/>
        </w:rPr>
      </w:pPr>
      <w:r w:rsidRPr="00954E43">
        <w:rPr>
          <w:rFonts w:ascii="Arial" w:hAnsi="Arial" w:cs="Arial"/>
          <w:color w:val="000000" w:themeColor="text1"/>
        </w:rPr>
        <w:t>Classe</w:t>
      </w:r>
    </w:p>
    <w:p w:rsidR="005224DD" w:rsidRDefault="00954E43">
      <w:pPr>
        <w:pStyle w:val="Corpodetexto"/>
        <w:numPr>
          <w:ilvl w:val="0"/>
          <w:numId w:val="58"/>
        </w:numPr>
        <w:spacing w:after="0" w:line="360" w:lineRule="auto"/>
        <w:rPr>
          <w:rFonts w:ascii="Arial" w:hAnsi="Arial" w:cs="Arial"/>
          <w:color w:val="000000" w:themeColor="text1"/>
        </w:rPr>
      </w:pPr>
      <w:r w:rsidRPr="00954E43">
        <w:rPr>
          <w:rFonts w:ascii="Arial" w:hAnsi="Arial" w:cs="Arial"/>
          <w:color w:val="000000" w:themeColor="text1"/>
        </w:rPr>
        <w:t>Origem</w:t>
      </w:r>
    </w:p>
    <w:p w:rsidR="00336D36" w:rsidRDefault="00954E43" w:rsidP="00A22583">
      <w:pPr>
        <w:pStyle w:val="Corpodetexto"/>
        <w:numPr>
          <w:ilvl w:val="0"/>
          <w:numId w:val="58"/>
        </w:numPr>
        <w:spacing w:after="0" w:line="360" w:lineRule="auto"/>
        <w:rPr>
          <w:rFonts w:ascii="Arial" w:hAnsi="Arial" w:cs="Arial"/>
          <w:color w:val="000000" w:themeColor="text1"/>
        </w:rPr>
      </w:pPr>
      <w:r w:rsidRPr="00954E43">
        <w:rPr>
          <w:rFonts w:ascii="Arial" w:hAnsi="Arial" w:cs="Arial"/>
          <w:color w:val="000000" w:themeColor="text1"/>
        </w:rPr>
        <w:t>Data</w:t>
      </w:r>
    </w:p>
    <w:p w:rsidR="00336D36" w:rsidRDefault="00336D36" w:rsidP="00A22583">
      <w:pPr>
        <w:pStyle w:val="Corpodetexto"/>
        <w:spacing w:after="0" w:line="360" w:lineRule="auto"/>
        <w:rPr>
          <w:rFonts w:ascii="Arial" w:hAnsi="Arial" w:cs="Arial"/>
          <w:color w:val="000000" w:themeColor="text1"/>
        </w:rPr>
      </w:pPr>
    </w:p>
    <w:p w:rsidR="00D760D1" w:rsidRPr="0093475E" w:rsidRDefault="00336D36" w:rsidP="00E05268">
      <w:pPr>
        <w:pStyle w:val="Corpodetexto"/>
        <w:spacing w:after="0" w:line="360" w:lineRule="auto"/>
        <w:ind w:left="1134"/>
        <w:rPr>
          <w:rFonts w:ascii="Arial" w:hAnsi="Arial" w:cs="Arial"/>
          <w:b/>
          <w:color w:val="000000" w:themeColor="text1"/>
        </w:rPr>
      </w:pPr>
      <w:bookmarkStart w:id="802" w:name="RN_095"/>
      <w:r w:rsidRPr="00A22583">
        <w:rPr>
          <w:rFonts w:ascii="Arial" w:hAnsi="Arial" w:cs="Arial"/>
          <w:b/>
          <w:color w:val="000000" w:themeColor="text1"/>
        </w:rPr>
        <w:t>RN_095</w:t>
      </w:r>
      <w:r w:rsidR="00445F13">
        <w:rPr>
          <w:rFonts w:ascii="Arial" w:hAnsi="Arial" w:cs="Arial"/>
          <w:b/>
          <w:color w:val="000000" w:themeColor="text1"/>
        </w:rPr>
        <w:t xml:space="preserve"> </w:t>
      </w:r>
      <w:bookmarkEnd w:id="802"/>
      <w:r w:rsidR="00445F13">
        <w:rPr>
          <w:rFonts w:ascii="Arial" w:hAnsi="Arial" w:cs="Arial"/>
          <w:b/>
          <w:color w:val="000000" w:themeColor="text1"/>
        </w:rPr>
        <w:t>-</w:t>
      </w:r>
      <w:r w:rsidR="00D760D1">
        <w:rPr>
          <w:rFonts w:ascii="Arial" w:hAnsi="Arial" w:cs="Arial"/>
          <w:b/>
          <w:color w:val="000000" w:themeColor="text1"/>
        </w:rPr>
        <w:t xml:space="preserve"> </w:t>
      </w:r>
      <w:r w:rsidR="00E05268" w:rsidRPr="00C20770">
        <w:rPr>
          <w:rFonts w:ascii="Arial" w:hAnsi="Arial" w:cs="Arial"/>
          <w:b/>
          <w:color w:val="000000" w:themeColor="text1"/>
        </w:rPr>
        <w:t xml:space="preserve">Processamento de Importação </w:t>
      </w:r>
      <w:ins w:id="803" w:author="lais.garcia" w:date="2017-07-14T19:39:00Z">
        <w:r w:rsidR="004023EA">
          <w:rPr>
            <w:rFonts w:ascii="Arial" w:hAnsi="Arial" w:cs="Arial"/>
            <w:b/>
            <w:color w:val="000000" w:themeColor="text1"/>
          </w:rPr>
          <w:t>Baixa Renda (</w:t>
        </w:r>
      </w:ins>
      <w:r w:rsidR="0000203A">
        <w:rPr>
          <w:rFonts w:ascii="Arial" w:hAnsi="Arial" w:cs="Arial"/>
          <w:b/>
          <w:color w:val="000000" w:themeColor="text1"/>
        </w:rPr>
        <w:t>SMADS</w:t>
      </w:r>
      <w:ins w:id="804" w:author="lais.garcia" w:date="2017-07-14T19:39:00Z">
        <w:r w:rsidR="004023EA">
          <w:rPr>
            <w:rFonts w:ascii="Arial" w:hAnsi="Arial" w:cs="Arial"/>
            <w:b/>
            <w:color w:val="000000" w:themeColor="text1"/>
          </w:rPr>
          <w:t>)</w:t>
        </w:r>
      </w:ins>
    </w:p>
    <w:p w:rsidR="00D760D1" w:rsidRDefault="00D760D1" w:rsidP="00D760D1">
      <w:pPr>
        <w:pStyle w:val="Corpodetexto"/>
        <w:spacing w:after="0" w:line="360" w:lineRule="auto"/>
        <w:ind w:left="1134"/>
        <w:rPr>
          <w:ins w:id="805" w:author="eric.giuliani" w:date="2017-06-30T21:44:00Z"/>
          <w:rFonts w:ascii="Arial" w:hAnsi="Arial" w:cs="Arial"/>
          <w:color w:val="000000" w:themeColor="text1"/>
        </w:rPr>
      </w:pPr>
      <w:r>
        <w:rPr>
          <w:rFonts w:ascii="Arial" w:hAnsi="Arial" w:cs="Arial"/>
          <w:color w:val="000000" w:themeColor="text1"/>
        </w:rPr>
        <w:t>Os valores a serem importados na base de dados são os campos apresentados no item "Leiaute do arquivo Baixa Renda" da planilha [</w:t>
      </w:r>
      <w:hyperlink w:anchor="RE05" w:history="1">
        <w:r w:rsidRPr="004D6BE8">
          <w:rPr>
            <w:rStyle w:val="Hyperlink"/>
            <w:rFonts w:ascii="Arial" w:hAnsi="Arial" w:cs="Arial"/>
          </w:rPr>
          <w:t>RE05</w:t>
        </w:r>
      </w:hyperlink>
      <w:r>
        <w:rPr>
          <w:rFonts w:ascii="Arial" w:hAnsi="Arial" w:cs="Arial"/>
          <w:color w:val="000000" w:themeColor="text1"/>
        </w:rPr>
        <w:t>]</w:t>
      </w:r>
    </w:p>
    <w:p w:rsidR="00A75618" w:rsidRDefault="00A75618" w:rsidP="00A75618">
      <w:pPr>
        <w:pStyle w:val="Corpodetexto"/>
        <w:spacing w:after="0" w:line="360" w:lineRule="auto"/>
        <w:ind w:left="1134"/>
        <w:rPr>
          <w:ins w:id="806" w:author="eric.giuliani" w:date="2017-06-30T21:44:00Z"/>
          <w:rFonts w:ascii="Arial" w:hAnsi="Arial" w:cs="Arial"/>
          <w:color w:val="000000" w:themeColor="text1"/>
        </w:rPr>
      </w:pPr>
      <w:ins w:id="807" w:author="eric.giuliani" w:date="2017-06-30T21:44:00Z">
        <w:r>
          <w:rPr>
            <w:rFonts w:ascii="Arial" w:hAnsi="Arial" w:cs="Arial"/>
            <w:color w:val="000000" w:themeColor="text1"/>
          </w:rPr>
          <w:t>Além dos valores citados, o sistema também deverá gravar na base de dados a data de inclusão do registro.</w:t>
        </w:r>
      </w:ins>
    </w:p>
    <w:p w:rsidR="00A75618" w:rsidDel="00A75618" w:rsidRDefault="00A75618" w:rsidP="00D760D1">
      <w:pPr>
        <w:pStyle w:val="Corpodetexto"/>
        <w:spacing w:after="0" w:line="360" w:lineRule="auto"/>
        <w:ind w:left="1134"/>
        <w:rPr>
          <w:del w:id="808" w:author="eric.giuliani" w:date="2017-06-30T21:44:00Z"/>
          <w:rFonts w:ascii="Arial" w:hAnsi="Arial" w:cs="Arial"/>
          <w:color w:val="000000" w:themeColor="text1"/>
        </w:rPr>
      </w:pPr>
    </w:p>
    <w:p w:rsidR="00445F13" w:rsidRDefault="00445F13">
      <w:pPr>
        <w:pStyle w:val="Corpodetexto"/>
        <w:spacing w:after="0" w:line="360" w:lineRule="auto"/>
        <w:ind w:left="1134"/>
        <w:rPr>
          <w:rFonts w:ascii="Arial" w:hAnsi="Arial" w:cs="Arial"/>
          <w:color w:val="000000" w:themeColor="text1"/>
        </w:rPr>
      </w:pPr>
    </w:p>
    <w:p w:rsidR="003961C9" w:rsidRPr="0093475E" w:rsidRDefault="00336D36" w:rsidP="003961C9">
      <w:pPr>
        <w:pStyle w:val="Corpodetexto"/>
        <w:spacing w:after="0" w:line="360" w:lineRule="auto"/>
        <w:ind w:left="1134"/>
        <w:rPr>
          <w:rFonts w:ascii="Arial" w:hAnsi="Arial" w:cs="Arial"/>
          <w:b/>
          <w:color w:val="000000" w:themeColor="text1"/>
        </w:rPr>
      </w:pPr>
      <w:bookmarkStart w:id="809" w:name="RN_096"/>
      <w:r w:rsidRPr="00A22583">
        <w:rPr>
          <w:rFonts w:ascii="Arial" w:hAnsi="Arial" w:cs="Arial"/>
          <w:b/>
          <w:color w:val="000000" w:themeColor="text1"/>
        </w:rPr>
        <w:t xml:space="preserve">RN_096 </w:t>
      </w:r>
      <w:bookmarkEnd w:id="809"/>
      <w:r w:rsidRPr="00A22583">
        <w:rPr>
          <w:rFonts w:ascii="Arial" w:hAnsi="Arial" w:cs="Arial"/>
          <w:b/>
          <w:color w:val="000000" w:themeColor="text1"/>
        </w:rPr>
        <w:t>-</w:t>
      </w:r>
      <w:r w:rsidR="003961C9">
        <w:rPr>
          <w:rFonts w:ascii="Arial" w:hAnsi="Arial" w:cs="Arial"/>
          <w:b/>
          <w:color w:val="000000" w:themeColor="text1"/>
        </w:rPr>
        <w:t xml:space="preserve"> </w:t>
      </w:r>
      <w:r w:rsidR="003961C9" w:rsidRPr="0093475E">
        <w:rPr>
          <w:rFonts w:ascii="Arial" w:hAnsi="Arial" w:cs="Arial"/>
          <w:b/>
          <w:color w:val="000000" w:themeColor="text1"/>
        </w:rPr>
        <w:t xml:space="preserve">Importar </w:t>
      </w:r>
      <w:ins w:id="810" w:author="lais.garcia" w:date="2017-07-13T14:03:00Z">
        <w:r w:rsidR="00EE2BA5">
          <w:rPr>
            <w:rFonts w:ascii="Arial" w:hAnsi="Arial" w:cs="Arial"/>
            <w:b/>
            <w:color w:val="000000" w:themeColor="text1"/>
          </w:rPr>
          <w:t>Baixa Renda (</w:t>
        </w:r>
      </w:ins>
      <w:r w:rsidR="003961C9">
        <w:rPr>
          <w:rFonts w:ascii="Arial" w:hAnsi="Arial" w:cs="Arial"/>
          <w:b/>
          <w:color w:val="000000" w:themeColor="text1"/>
        </w:rPr>
        <w:t>SMADS</w:t>
      </w:r>
      <w:ins w:id="811" w:author="lais.garcia" w:date="2017-07-13T14:03:00Z">
        <w:r w:rsidR="00EE2BA5">
          <w:rPr>
            <w:rFonts w:ascii="Arial" w:hAnsi="Arial" w:cs="Arial"/>
            <w:b/>
            <w:color w:val="000000" w:themeColor="text1"/>
          </w:rPr>
          <w:t>)</w:t>
        </w:r>
      </w:ins>
      <w:r w:rsidR="003961C9" w:rsidRPr="0093475E">
        <w:rPr>
          <w:rFonts w:ascii="Arial" w:hAnsi="Arial" w:cs="Arial"/>
          <w:b/>
          <w:color w:val="000000" w:themeColor="text1"/>
        </w:rPr>
        <w:t>: Campos em tela pós-importação</w:t>
      </w:r>
    </w:p>
    <w:p w:rsidR="003961C9" w:rsidRDefault="003961C9" w:rsidP="003961C9">
      <w:pPr>
        <w:pStyle w:val="Corpodetexto"/>
        <w:spacing w:after="0" w:line="360" w:lineRule="auto"/>
        <w:ind w:left="1134"/>
        <w:rPr>
          <w:rFonts w:ascii="Arial" w:hAnsi="Arial" w:cs="Arial"/>
          <w:color w:val="000000" w:themeColor="text1"/>
        </w:rPr>
      </w:pPr>
      <w:r>
        <w:rPr>
          <w:rFonts w:ascii="Arial" w:hAnsi="Arial" w:cs="Arial"/>
          <w:color w:val="000000" w:themeColor="text1"/>
        </w:rPr>
        <w:lastRenderedPageBreak/>
        <w:t>O sistema deverá apresentar a possibilidade de filtro de pesquisa e dos registros que acabaram de ser importados na base de dados:</w:t>
      </w:r>
    </w:p>
    <w:p w:rsidR="005224DD" w:rsidRDefault="0084296B">
      <w:pPr>
        <w:pStyle w:val="Corpodetexto"/>
        <w:numPr>
          <w:ilvl w:val="0"/>
          <w:numId w:val="137"/>
        </w:numPr>
        <w:spacing w:after="0" w:line="360" w:lineRule="auto"/>
        <w:rPr>
          <w:rFonts w:ascii="Arial" w:hAnsi="Arial" w:cs="Arial"/>
          <w:color w:val="000000" w:themeColor="text1"/>
        </w:rPr>
      </w:pPr>
      <w:r>
        <w:rPr>
          <w:rFonts w:ascii="Arial" w:hAnsi="Arial" w:cs="Arial"/>
          <w:color w:val="000000" w:themeColor="text1"/>
        </w:rPr>
        <w:t>Arquivo importado</w:t>
      </w:r>
    </w:p>
    <w:p w:rsidR="005224DD" w:rsidRDefault="00653838">
      <w:pPr>
        <w:pStyle w:val="Corpodetexto"/>
        <w:numPr>
          <w:ilvl w:val="0"/>
          <w:numId w:val="137"/>
        </w:numPr>
        <w:spacing w:after="0" w:line="360" w:lineRule="auto"/>
        <w:rPr>
          <w:rFonts w:ascii="Arial" w:hAnsi="Arial" w:cs="Arial"/>
          <w:color w:val="000000" w:themeColor="text1"/>
        </w:rPr>
      </w:pPr>
      <w:ins w:id="812" w:author="victor.santos" w:date="2017-05-02T08:10:00Z">
        <w:r>
          <w:rPr>
            <w:rFonts w:ascii="Arial" w:hAnsi="Arial" w:cs="Arial"/>
            <w:color w:val="000000" w:themeColor="text1"/>
          </w:rPr>
          <w:t xml:space="preserve">Agrupamento: </w:t>
        </w:r>
      </w:ins>
      <w:r w:rsidR="003961C9">
        <w:rPr>
          <w:rFonts w:ascii="Arial" w:hAnsi="Arial" w:cs="Arial"/>
          <w:color w:val="000000" w:themeColor="text1"/>
        </w:rPr>
        <w:t>Filtro</w:t>
      </w:r>
    </w:p>
    <w:p w:rsidR="005224DD" w:rsidRDefault="003961C9">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Instalação</w:t>
      </w:r>
    </w:p>
    <w:p w:rsidR="005224DD" w:rsidRDefault="003961C9">
      <w:pPr>
        <w:pStyle w:val="Corpodetexto"/>
        <w:numPr>
          <w:ilvl w:val="1"/>
          <w:numId w:val="137"/>
        </w:numPr>
        <w:spacing w:after="0" w:line="360" w:lineRule="auto"/>
        <w:rPr>
          <w:rFonts w:ascii="Arial" w:hAnsi="Arial" w:cs="Arial"/>
          <w:color w:val="000000" w:themeColor="text1"/>
        </w:rPr>
      </w:pPr>
      <w:r>
        <w:rPr>
          <w:rFonts w:ascii="Arial" w:hAnsi="Arial" w:cs="Arial"/>
          <w:color w:val="000000" w:themeColor="text1"/>
        </w:rPr>
        <w:t>NIS</w:t>
      </w:r>
    </w:p>
    <w:p w:rsidR="005224DD" w:rsidRDefault="003961C9">
      <w:pPr>
        <w:pStyle w:val="Corpodetexto"/>
        <w:numPr>
          <w:ilvl w:val="1"/>
          <w:numId w:val="137"/>
        </w:numPr>
        <w:spacing w:after="0" w:line="360" w:lineRule="auto"/>
        <w:rPr>
          <w:rFonts w:ascii="Arial" w:hAnsi="Arial" w:cs="Arial"/>
          <w:color w:val="000000" w:themeColor="text1"/>
        </w:rPr>
      </w:pPr>
      <w:r>
        <w:rPr>
          <w:rFonts w:ascii="Arial" w:hAnsi="Arial" w:cs="Arial"/>
          <w:color w:val="000000" w:themeColor="text1"/>
        </w:rPr>
        <w:t>BPC</w:t>
      </w:r>
    </w:p>
    <w:p w:rsidR="005224DD" w:rsidRDefault="003961C9">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CPF</w:t>
      </w:r>
    </w:p>
    <w:p w:rsidR="005224DD" w:rsidRDefault="003961C9">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Nome Contribuinte</w:t>
      </w:r>
    </w:p>
    <w:p w:rsidR="005224DD" w:rsidRDefault="003961C9">
      <w:pPr>
        <w:pStyle w:val="Corpodetexto"/>
        <w:numPr>
          <w:ilvl w:val="1"/>
          <w:numId w:val="137"/>
        </w:numPr>
        <w:spacing w:after="0" w:line="360" w:lineRule="auto"/>
        <w:rPr>
          <w:rFonts w:ascii="Arial" w:hAnsi="Arial" w:cs="Arial"/>
          <w:color w:val="000000" w:themeColor="text1"/>
        </w:rPr>
      </w:pPr>
      <w:r>
        <w:rPr>
          <w:rFonts w:ascii="Arial" w:hAnsi="Arial" w:cs="Arial"/>
          <w:color w:val="000000" w:themeColor="text1"/>
        </w:rPr>
        <w:t>Isenção [</w:t>
      </w:r>
      <w:hyperlink w:anchor="RN_020" w:history="1">
        <w:r>
          <w:rPr>
            <w:rStyle w:val="Hyperlink"/>
            <w:rFonts w:ascii="Arial" w:hAnsi="Arial" w:cs="Arial"/>
          </w:rPr>
          <w:t>RN_020</w:t>
        </w:r>
      </w:hyperlink>
      <w:r>
        <w:rPr>
          <w:rFonts w:ascii="Arial" w:hAnsi="Arial" w:cs="Arial"/>
          <w:color w:val="000000" w:themeColor="text1"/>
        </w:rPr>
        <w:t>]</w:t>
      </w:r>
    </w:p>
    <w:p w:rsidR="005224DD" w:rsidRDefault="00653838">
      <w:pPr>
        <w:pStyle w:val="Corpodetexto"/>
        <w:numPr>
          <w:ilvl w:val="0"/>
          <w:numId w:val="137"/>
        </w:numPr>
        <w:spacing w:after="0" w:line="360" w:lineRule="auto"/>
        <w:rPr>
          <w:rFonts w:ascii="Arial" w:hAnsi="Arial" w:cs="Arial"/>
          <w:color w:val="000000" w:themeColor="text1"/>
        </w:rPr>
      </w:pPr>
      <w:ins w:id="813" w:author="victor.santos" w:date="2017-05-02T08:11:00Z">
        <w:r>
          <w:rPr>
            <w:rFonts w:ascii="Arial" w:hAnsi="Arial" w:cs="Arial"/>
            <w:color w:val="000000" w:themeColor="text1"/>
          </w:rPr>
          <w:t xml:space="preserve">Agrupamento: </w:t>
        </w:r>
      </w:ins>
      <w:r w:rsidR="003961C9">
        <w:rPr>
          <w:rFonts w:ascii="Arial" w:hAnsi="Arial" w:cs="Arial"/>
          <w:color w:val="000000" w:themeColor="text1"/>
        </w:rPr>
        <w:t>Resultado</w:t>
      </w:r>
    </w:p>
    <w:p w:rsidR="005224DD" w:rsidRDefault="003961C9">
      <w:pPr>
        <w:pStyle w:val="Corpodetexto"/>
        <w:numPr>
          <w:ilvl w:val="1"/>
          <w:numId w:val="137"/>
        </w:numPr>
        <w:spacing w:after="0" w:line="360" w:lineRule="auto"/>
        <w:rPr>
          <w:rFonts w:ascii="Arial" w:hAnsi="Arial" w:cs="Arial"/>
          <w:color w:val="000000" w:themeColor="text1"/>
        </w:rPr>
      </w:pPr>
      <w:r w:rsidRPr="004D6BE8">
        <w:rPr>
          <w:rFonts w:ascii="Arial" w:hAnsi="Arial" w:cs="Arial"/>
          <w:color w:val="000000" w:themeColor="text1"/>
        </w:rPr>
        <w:t>Instalação</w:t>
      </w:r>
    </w:p>
    <w:p w:rsidR="00653838" w:rsidRDefault="00653838" w:rsidP="00653838">
      <w:pPr>
        <w:pStyle w:val="Corpodetexto"/>
        <w:numPr>
          <w:ilvl w:val="1"/>
          <w:numId w:val="137"/>
        </w:numPr>
        <w:spacing w:after="0" w:line="360" w:lineRule="auto"/>
        <w:rPr>
          <w:ins w:id="814" w:author="victor.santos" w:date="2017-05-02T08:11:00Z"/>
          <w:rFonts w:ascii="Arial" w:hAnsi="Arial" w:cs="Arial"/>
          <w:color w:val="000000" w:themeColor="text1"/>
        </w:rPr>
      </w:pPr>
      <w:ins w:id="815" w:author="victor.santos" w:date="2017-05-02T08:11:00Z">
        <w:r>
          <w:rPr>
            <w:rFonts w:ascii="Arial" w:hAnsi="Arial" w:cs="Arial"/>
            <w:color w:val="000000" w:themeColor="text1"/>
          </w:rPr>
          <w:t>NIS</w:t>
        </w:r>
      </w:ins>
    </w:p>
    <w:p w:rsidR="00653838" w:rsidRDefault="00653838" w:rsidP="00653838">
      <w:pPr>
        <w:pStyle w:val="Corpodetexto"/>
        <w:numPr>
          <w:ilvl w:val="1"/>
          <w:numId w:val="137"/>
        </w:numPr>
        <w:spacing w:after="0" w:line="360" w:lineRule="auto"/>
        <w:rPr>
          <w:ins w:id="816" w:author="victor.santos" w:date="2017-05-02T08:11:00Z"/>
          <w:rFonts w:ascii="Arial" w:hAnsi="Arial" w:cs="Arial"/>
          <w:color w:val="000000" w:themeColor="text1"/>
        </w:rPr>
      </w:pPr>
      <w:ins w:id="817" w:author="victor.santos" w:date="2017-05-02T08:11:00Z">
        <w:r>
          <w:rPr>
            <w:rFonts w:ascii="Arial" w:hAnsi="Arial" w:cs="Arial"/>
            <w:color w:val="000000" w:themeColor="text1"/>
          </w:rPr>
          <w:t>BPC</w:t>
        </w:r>
      </w:ins>
    </w:p>
    <w:p w:rsidR="00653838" w:rsidRDefault="00653838" w:rsidP="00653838">
      <w:pPr>
        <w:pStyle w:val="Corpodetexto"/>
        <w:numPr>
          <w:ilvl w:val="1"/>
          <w:numId w:val="137"/>
        </w:numPr>
        <w:spacing w:after="0" w:line="360" w:lineRule="auto"/>
        <w:rPr>
          <w:rFonts w:ascii="Arial" w:hAnsi="Arial" w:cs="Arial"/>
          <w:color w:val="000000" w:themeColor="text1"/>
        </w:rPr>
      </w:pPr>
      <w:moveToRangeStart w:id="818" w:author="victor.santos" w:date="2017-05-02T08:11:00Z" w:name="move481476029"/>
      <w:moveTo w:id="819" w:author="victor.santos" w:date="2017-05-02T08:11:00Z">
        <w:r w:rsidRPr="004D6BE8">
          <w:rPr>
            <w:rFonts w:ascii="Arial" w:hAnsi="Arial" w:cs="Arial"/>
            <w:color w:val="000000" w:themeColor="text1"/>
          </w:rPr>
          <w:t>CPF</w:t>
        </w:r>
      </w:moveTo>
    </w:p>
    <w:p w:rsidR="00653838" w:rsidRDefault="00653838" w:rsidP="00653838">
      <w:pPr>
        <w:pStyle w:val="Corpodetexto"/>
        <w:numPr>
          <w:ilvl w:val="1"/>
          <w:numId w:val="137"/>
        </w:numPr>
        <w:spacing w:after="0" w:line="360" w:lineRule="auto"/>
        <w:rPr>
          <w:rFonts w:ascii="Arial" w:hAnsi="Arial" w:cs="Arial"/>
          <w:color w:val="000000" w:themeColor="text1"/>
        </w:rPr>
      </w:pPr>
      <w:moveTo w:id="820" w:author="victor.santos" w:date="2017-05-02T08:11:00Z">
        <w:r w:rsidRPr="004D6BE8">
          <w:rPr>
            <w:rFonts w:ascii="Arial" w:hAnsi="Arial" w:cs="Arial"/>
            <w:color w:val="000000" w:themeColor="text1"/>
          </w:rPr>
          <w:t>Nome Contribuinte</w:t>
        </w:r>
      </w:moveTo>
    </w:p>
    <w:moveToRangeEnd w:id="818"/>
    <w:p w:rsidR="005224DD" w:rsidRDefault="00653838">
      <w:pPr>
        <w:pStyle w:val="Corpodetexto"/>
        <w:numPr>
          <w:ilvl w:val="1"/>
          <w:numId w:val="137"/>
        </w:numPr>
        <w:spacing w:after="0" w:line="360" w:lineRule="auto"/>
        <w:rPr>
          <w:del w:id="821" w:author="victor.santos" w:date="2017-05-02T08:11:00Z"/>
          <w:rFonts w:ascii="Arial" w:hAnsi="Arial" w:cs="Arial"/>
          <w:color w:val="000000" w:themeColor="text1"/>
        </w:rPr>
      </w:pPr>
      <w:ins w:id="822" w:author="victor.santos" w:date="2017-05-02T08:11:00Z">
        <w:r>
          <w:rPr>
            <w:rFonts w:ascii="Arial" w:hAnsi="Arial" w:cs="Arial"/>
            <w:color w:val="000000" w:themeColor="text1"/>
          </w:rPr>
          <w:t>Isenção [</w:t>
        </w:r>
        <w:r w:rsidR="00210B41">
          <w:fldChar w:fldCharType="begin"/>
        </w:r>
        <w:r>
          <w:instrText>HYPERLINK \l "RN_020"</w:instrText>
        </w:r>
        <w:r w:rsidR="00210B41">
          <w:fldChar w:fldCharType="separate"/>
        </w:r>
        <w:r>
          <w:rPr>
            <w:rStyle w:val="Hyperlink"/>
            <w:rFonts w:ascii="Arial" w:hAnsi="Arial" w:cs="Arial"/>
          </w:rPr>
          <w:t>RN_020</w:t>
        </w:r>
        <w:r w:rsidR="00210B41">
          <w:fldChar w:fldCharType="end"/>
        </w:r>
        <w:r>
          <w:rPr>
            <w:rFonts w:ascii="Arial" w:hAnsi="Arial" w:cs="Arial"/>
            <w:color w:val="000000" w:themeColor="text1"/>
          </w:rPr>
          <w:t>]</w:t>
        </w:r>
      </w:ins>
      <w:del w:id="823" w:author="victor.santos" w:date="2017-05-02T08:11:00Z">
        <w:r w:rsidR="003961C9" w:rsidRPr="004D6BE8" w:rsidDel="00653838">
          <w:rPr>
            <w:rFonts w:ascii="Arial" w:hAnsi="Arial" w:cs="Arial"/>
            <w:color w:val="000000" w:themeColor="text1"/>
          </w:rPr>
          <w:delText>TID</w:delText>
        </w:r>
      </w:del>
    </w:p>
    <w:p w:rsidR="005224DD" w:rsidRDefault="003961C9">
      <w:pPr>
        <w:pStyle w:val="Corpodetexto"/>
        <w:numPr>
          <w:ilvl w:val="1"/>
          <w:numId w:val="137"/>
        </w:numPr>
        <w:spacing w:after="0" w:line="360" w:lineRule="auto"/>
        <w:rPr>
          <w:del w:id="824" w:author="victor.santos" w:date="2017-05-02T08:11:00Z"/>
          <w:rFonts w:ascii="Arial" w:hAnsi="Arial" w:cs="Arial"/>
          <w:color w:val="000000" w:themeColor="text1"/>
        </w:rPr>
      </w:pPr>
      <w:del w:id="825" w:author="victor.santos" w:date="2017-05-02T08:11:00Z">
        <w:r w:rsidRPr="004D6BE8" w:rsidDel="00653838">
          <w:rPr>
            <w:rFonts w:ascii="Arial" w:hAnsi="Arial" w:cs="Arial"/>
            <w:color w:val="000000" w:themeColor="text1"/>
          </w:rPr>
          <w:delText>Número Cliente</w:delText>
        </w:r>
      </w:del>
    </w:p>
    <w:p w:rsidR="005224DD" w:rsidRDefault="003961C9">
      <w:pPr>
        <w:pStyle w:val="Corpodetexto"/>
        <w:numPr>
          <w:ilvl w:val="1"/>
          <w:numId w:val="137"/>
        </w:numPr>
        <w:spacing w:after="0" w:line="360" w:lineRule="auto"/>
        <w:rPr>
          <w:del w:id="826" w:author="victor.santos" w:date="2017-05-02T08:11:00Z"/>
          <w:rFonts w:ascii="Arial" w:hAnsi="Arial" w:cs="Arial"/>
          <w:color w:val="000000" w:themeColor="text1"/>
        </w:rPr>
      </w:pPr>
      <w:moveFromRangeStart w:id="827" w:author="victor.santos" w:date="2017-05-02T08:11:00Z" w:name="move481476029"/>
      <w:moveFrom w:id="828" w:author="victor.santos" w:date="2017-05-02T08:11:00Z">
        <w:del w:id="829" w:author="victor.santos" w:date="2017-05-02T08:11:00Z">
          <w:r w:rsidRPr="004D6BE8" w:rsidDel="00653838">
            <w:rPr>
              <w:rFonts w:ascii="Arial" w:hAnsi="Arial" w:cs="Arial"/>
              <w:color w:val="000000" w:themeColor="text1"/>
            </w:rPr>
            <w:delText>CPF</w:delText>
          </w:r>
        </w:del>
      </w:moveFrom>
    </w:p>
    <w:p w:rsidR="005224DD" w:rsidRDefault="003961C9">
      <w:pPr>
        <w:pStyle w:val="Corpodetexto"/>
        <w:numPr>
          <w:ilvl w:val="1"/>
          <w:numId w:val="137"/>
        </w:numPr>
        <w:spacing w:after="0" w:line="360" w:lineRule="auto"/>
        <w:rPr>
          <w:del w:id="830" w:author="victor.santos" w:date="2017-05-02T08:11:00Z"/>
          <w:rFonts w:ascii="Arial" w:hAnsi="Arial" w:cs="Arial"/>
          <w:color w:val="000000" w:themeColor="text1"/>
        </w:rPr>
      </w:pPr>
      <w:moveFrom w:id="831" w:author="victor.santos" w:date="2017-05-02T08:11:00Z">
        <w:del w:id="832" w:author="victor.santos" w:date="2017-05-02T08:11:00Z">
          <w:r w:rsidRPr="004D6BE8" w:rsidDel="00653838">
            <w:rPr>
              <w:rFonts w:ascii="Arial" w:hAnsi="Arial" w:cs="Arial"/>
              <w:color w:val="000000" w:themeColor="text1"/>
            </w:rPr>
            <w:delText>Nome Contribuinte</w:delText>
          </w:r>
        </w:del>
      </w:moveFrom>
    </w:p>
    <w:moveFromRangeEnd w:id="827"/>
    <w:p w:rsidR="005224DD" w:rsidRDefault="003961C9">
      <w:pPr>
        <w:pStyle w:val="Corpodetexto"/>
        <w:numPr>
          <w:ilvl w:val="1"/>
          <w:numId w:val="137"/>
        </w:numPr>
        <w:spacing w:after="0" w:line="360" w:lineRule="auto"/>
        <w:rPr>
          <w:rFonts w:ascii="Arial" w:hAnsi="Arial" w:cs="Arial"/>
          <w:color w:val="000000" w:themeColor="text1"/>
        </w:rPr>
      </w:pPr>
      <w:del w:id="833" w:author="victor.santos" w:date="2017-05-02T08:11:00Z">
        <w:r w:rsidRPr="004D6BE8" w:rsidDel="00653838">
          <w:rPr>
            <w:rFonts w:ascii="Arial" w:hAnsi="Arial" w:cs="Arial"/>
            <w:color w:val="000000" w:themeColor="text1"/>
          </w:rPr>
          <w:delText>Classe</w:delText>
        </w:r>
      </w:del>
    </w:p>
    <w:p w:rsidR="00445F13" w:rsidRDefault="00445F13">
      <w:pPr>
        <w:pStyle w:val="Corpodetexto"/>
        <w:spacing w:after="0" w:line="360" w:lineRule="auto"/>
        <w:ind w:left="1134"/>
        <w:rPr>
          <w:rFonts w:ascii="Arial" w:hAnsi="Arial" w:cs="Arial"/>
          <w:color w:val="000000" w:themeColor="text1"/>
        </w:rPr>
      </w:pPr>
    </w:p>
    <w:p w:rsidR="00F326B4" w:rsidRPr="0093475E" w:rsidRDefault="00336D36" w:rsidP="00F326B4">
      <w:pPr>
        <w:pStyle w:val="Corpodetexto"/>
        <w:spacing w:after="0" w:line="360" w:lineRule="auto"/>
        <w:ind w:left="1134"/>
        <w:rPr>
          <w:rFonts w:ascii="Arial" w:hAnsi="Arial" w:cs="Arial"/>
          <w:b/>
          <w:color w:val="000000" w:themeColor="text1"/>
        </w:rPr>
      </w:pPr>
      <w:bookmarkStart w:id="834" w:name="RN_097"/>
      <w:r w:rsidRPr="00A22583">
        <w:rPr>
          <w:rFonts w:ascii="Arial" w:hAnsi="Arial" w:cs="Arial"/>
          <w:b/>
          <w:color w:val="000000" w:themeColor="text1"/>
        </w:rPr>
        <w:t xml:space="preserve">RN_097 </w:t>
      </w:r>
      <w:bookmarkEnd w:id="834"/>
      <w:r w:rsidRPr="00A22583">
        <w:rPr>
          <w:rFonts w:ascii="Arial" w:hAnsi="Arial" w:cs="Arial"/>
          <w:b/>
          <w:color w:val="000000" w:themeColor="text1"/>
        </w:rPr>
        <w:t>-</w:t>
      </w:r>
      <w:r w:rsidR="00F326B4">
        <w:rPr>
          <w:rFonts w:ascii="Arial" w:hAnsi="Arial" w:cs="Arial"/>
          <w:b/>
          <w:color w:val="000000" w:themeColor="text1"/>
        </w:rPr>
        <w:t xml:space="preserve"> </w:t>
      </w:r>
      <w:r w:rsidR="00F326B4" w:rsidRPr="0093475E">
        <w:rPr>
          <w:rFonts w:ascii="Arial" w:hAnsi="Arial" w:cs="Arial"/>
          <w:b/>
          <w:color w:val="000000" w:themeColor="text1"/>
        </w:rPr>
        <w:t xml:space="preserve">Importar </w:t>
      </w:r>
      <w:r w:rsidR="00F326B4">
        <w:rPr>
          <w:rFonts w:ascii="Arial" w:hAnsi="Arial" w:cs="Arial"/>
          <w:b/>
          <w:color w:val="000000" w:themeColor="text1"/>
        </w:rPr>
        <w:t>SMADS</w:t>
      </w:r>
      <w:r w:rsidR="00F326B4" w:rsidRPr="0093475E">
        <w:rPr>
          <w:rFonts w:ascii="Arial" w:hAnsi="Arial" w:cs="Arial"/>
          <w:b/>
          <w:color w:val="000000" w:themeColor="text1"/>
        </w:rPr>
        <w:t xml:space="preserve"> - Exportar: Campos em tela</w:t>
      </w:r>
    </w:p>
    <w:p w:rsidR="00066B85" w:rsidRDefault="00066B85" w:rsidP="00066B85">
      <w:pPr>
        <w:pStyle w:val="Corpodetexto"/>
        <w:spacing w:after="0" w:line="360" w:lineRule="auto"/>
        <w:ind w:left="1134"/>
        <w:rPr>
          <w:rFonts w:ascii="Arial" w:hAnsi="Arial" w:cs="Arial"/>
          <w:color w:val="000000" w:themeColor="text1"/>
        </w:rPr>
      </w:pPr>
      <w:r>
        <w:rPr>
          <w:rFonts w:ascii="Arial" w:hAnsi="Arial" w:cs="Arial"/>
          <w:color w:val="000000" w:themeColor="text1"/>
        </w:rPr>
        <w:t>Os registros a serem exportados no arquivo, devem ser apenas os que estão sendo apresentados em tela, desconsiderando demais registros presentes em outras páginas (quando estiver paginado).</w:t>
      </w:r>
    </w:p>
    <w:p w:rsidR="00BE7FE3" w:rsidRDefault="00066B85">
      <w:pPr>
        <w:pStyle w:val="Corpodetexto"/>
        <w:spacing w:after="0" w:line="360" w:lineRule="auto"/>
        <w:ind w:left="1134"/>
        <w:rPr>
          <w:rFonts w:ascii="Arial" w:hAnsi="Arial" w:cs="Arial"/>
          <w:color w:val="000000" w:themeColor="text1"/>
        </w:rPr>
      </w:pPr>
      <w:r>
        <w:rPr>
          <w:rFonts w:ascii="Arial" w:hAnsi="Arial" w:cs="Arial"/>
          <w:color w:val="000000" w:themeColor="text1"/>
        </w:rPr>
        <w:t>Os campos a serem apresentados em tela no modo CSV são:</w:t>
      </w:r>
    </w:p>
    <w:p w:rsidR="00315AEA" w:rsidRDefault="00315AEA" w:rsidP="00F326B4">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Arquivo Importado</w:t>
      </w:r>
    </w:p>
    <w:p w:rsidR="00F326B4" w:rsidRDefault="00F326B4" w:rsidP="00F326B4">
      <w:pPr>
        <w:pStyle w:val="Corpodetexto"/>
        <w:numPr>
          <w:ilvl w:val="0"/>
          <w:numId w:val="58"/>
        </w:numPr>
        <w:spacing w:after="0" w:line="360" w:lineRule="auto"/>
        <w:rPr>
          <w:rFonts w:ascii="Arial" w:hAnsi="Arial" w:cs="Arial"/>
          <w:color w:val="000000" w:themeColor="text1"/>
        </w:rPr>
      </w:pPr>
      <w:r w:rsidRPr="00AB4F5F">
        <w:rPr>
          <w:rFonts w:ascii="Arial" w:hAnsi="Arial" w:cs="Arial"/>
          <w:color w:val="000000" w:themeColor="text1"/>
        </w:rPr>
        <w:t>Instalação</w:t>
      </w:r>
    </w:p>
    <w:p w:rsidR="00F326B4" w:rsidRDefault="00F326B4" w:rsidP="00F326B4">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NIS</w:t>
      </w:r>
    </w:p>
    <w:p w:rsidR="00F326B4" w:rsidRDefault="00F326B4" w:rsidP="00F326B4">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BPC</w:t>
      </w:r>
    </w:p>
    <w:p w:rsidR="00F326B4" w:rsidRDefault="00F326B4" w:rsidP="00F326B4">
      <w:pPr>
        <w:pStyle w:val="Corpodetexto"/>
        <w:numPr>
          <w:ilvl w:val="0"/>
          <w:numId w:val="58"/>
        </w:numPr>
        <w:spacing w:after="0" w:line="360" w:lineRule="auto"/>
        <w:rPr>
          <w:rFonts w:ascii="Arial" w:hAnsi="Arial" w:cs="Arial"/>
          <w:color w:val="000000" w:themeColor="text1"/>
        </w:rPr>
      </w:pPr>
      <w:r w:rsidRPr="00AB4F5F">
        <w:rPr>
          <w:rFonts w:ascii="Arial" w:hAnsi="Arial" w:cs="Arial"/>
          <w:color w:val="000000" w:themeColor="text1"/>
        </w:rPr>
        <w:t>CPF</w:t>
      </w:r>
    </w:p>
    <w:p w:rsidR="00F326B4" w:rsidRDefault="00F326B4" w:rsidP="00F326B4">
      <w:pPr>
        <w:pStyle w:val="Corpodetexto"/>
        <w:numPr>
          <w:ilvl w:val="0"/>
          <w:numId w:val="58"/>
        </w:numPr>
        <w:spacing w:after="0" w:line="360" w:lineRule="auto"/>
        <w:rPr>
          <w:rFonts w:ascii="Arial" w:hAnsi="Arial" w:cs="Arial"/>
          <w:color w:val="000000" w:themeColor="text1"/>
        </w:rPr>
      </w:pPr>
      <w:r w:rsidRPr="00AB4F5F">
        <w:rPr>
          <w:rFonts w:ascii="Arial" w:hAnsi="Arial" w:cs="Arial"/>
          <w:color w:val="000000" w:themeColor="text1"/>
        </w:rPr>
        <w:t>Nome Contribuinte</w:t>
      </w:r>
    </w:p>
    <w:p w:rsidR="00F326B4" w:rsidRDefault="00F326B4" w:rsidP="00F326B4">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Isenção</w:t>
      </w:r>
    </w:p>
    <w:p w:rsidR="00F326B4" w:rsidRDefault="00F326B4" w:rsidP="00F326B4">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Data</w:t>
      </w:r>
    </w:p>
    <w:p w:rsidR="00445F13" w:rsidRPr="00A22583" w:rsidRDefault="00445F13">
      <w:pPr>
        <w:pStyle w:val="Corpodetexto"/>
        <w:spacing w:after="0" w:line="360" w:lineRule="auto"/>
        <w:ind w:left="1134"/>
        <w:rPr>
          <w:rFonts w:ascii="Arial" w:hAnsi="Arial" w:cs="Arial"/>
          <w:b/>
          <w:color w:val="000000" w:themeColor="text1"/>
        </w:rPr>
      </w:pPr>
    </w:p>
    <w:p w:rsidR="0067079A" w:rsidRPr="0093475E" w:rsidRDefault="00336D36" w:rsidP="0067079A">
      <w:pPr>
        <w:pStyle w:val="Corpodetexto"/>
        <w:spacing w:after="0" w:line="360" w:lineRule="auto"/>
        <w:ind w:left="1134"/>
        <w:rPr>
          <w:rFonts w:ascii="Arial" w:hAnsi="Arial" w:cs="Arial"/>
          <w:b/>
          <w:color w:val="000000" w:themeColor="text1"/>
        </w:rPr>
      </w:pPr>
      <w:bookmarkStart w:id="835" w:name="RN_098"/>
      <w:r w:rsidRPr="00A22583">
        <w:rPr>
          <w:rFonts w:ascii="Arial" w:hAnsi="Arial" w:cs="Arial"/>
          <w:b/>
          <w:color w:val="000000" w:themeColor="text1"/>
        </w:rPr>
        <w:t xml:space="preserve">RN_098 </w:t>
      </w:r>
      <w:bookmarkEnd w:id="835"/>
      <w:r w:rsidRPr="00A22583">
        <w:rPr>
          <w:rFonts w:ascii="Arial" w:hAnsi="Arial" w:cs="Arial"/>
          <w:b/>
          <w:color w:val="000000" w:themeColor="text1"/>
        </w:rPr>
        <w:t>-</w:t>
      </w:r>
      <w:r w:rsidR="0067079A">
        <w:rPr>
          <w:rFonts w:ascii="Arial" w:hAnsi="Arial" w:cs="Arial"/>
          <w:b/>
          <w:color w:val="000000" w:themeColor="text1"/>
        </w:rPr>
        <w:t xml:space="preserve"> </w:t>
      </w:r>
      <w:r w:rsidR="0067079A" w:rsidRPr="0093475E">
        <w:rPr>
          <w:rFonts w:ascii="Arial" w:hAnsi="Arial" w:cs="Arial"/>
          <w:b/>
          <w:color w:val="000000" w:themeColor="text1"/>
        </w:rPr>
        <w:t xml:space="preserve">Importar </w:t>
      </w:r>
      <w:ins w:id="836" w:author="lais.garcia" w:date="2017-07-13T14:01:00Z">
        <w:r w:rsidR="00EE2BA5">
          <w:rPr>
            <w:rFonts w:ascii="Arial" w:hAnsi="Arial" w:cs="Arial"/>
            <w:b/>
            <w:color w:val="000000" w:themeColor="text1"/>
          </w:rPr>
          <w:t>Baixa Renda (</w:t>
        </w:r>
      </w:ins>
      <w:r w:rsidR="0067079A">
        <w:rPr>
          <w:rFonts w:ascii="Arial" w:hAnsi="Arial" w:cs="Arial"/>
          <w:b/>
          <w:color w:val="000000" w:themeColor="text1"/>
        </w:rPr>
        <w:t>SMADS</w:t>
      </w:r>
      <w:ins w:id="837" w:author="lais.garcia" w:date="2017-07-13T14:01:00Z">
        <w:r w:rsidR="00EE2BA5">
          <w:rPr>
            <w:rFonts w:ascii="Arial" w:hAnsi="Arial" w:cs="Arial"/>
            <w:b/>
            <w:color w:val="000000" w:themeColor="text1"/>
          </w:rPr>
          <w:t>)</w:t>
        </w:r>
      </w:ins>
      <w:r w:rsidR="0067079A" w:rsidRPr="0093475E">
        <w:rPr>
          <w:rFonts w:ascii="Arial" w:hAnsi="Arial" w:cs="Arial"/>
          <w:b/>
          <w:color w:val="000000" w:themeColor="text1"/>
        </w:rPr>
        <w:t xml:space="preserve"> - Detalhar: Campos em tela</w:t>
      </w:r>
    </w:p>
    <w:p w:rsidR="0067079A" w:rsidRDefault="0067079A" w:rsidP="0067079A">
      <w:pPr>
        <w:pStyle w:val="Corpodetexto"/>
        <w:spacing w:after="0" w:line="360" w:lineRule="auto"/>
        <w:ind w:left="1134"/>
        <w:rPr>
          <w:rFonts w:ascii="Arial" w:hAnsi="Arial" w:cs="Arial"/>
          <w:color w:val="000000" w:themeColor="text1"/>
        </w:rPr>
      </w:pPr>
      <w:r>
        <w:rPr>
          <w:rFonts w:ascii="Arial" w:hAnsi="Arial" w:cs="Arial"/>
          <w:color w:val="000000" w:themeColor="text1"/>
        </w:rPr>
        <w:t>Os campos a serem apresentados em tela são:</w:t>
      </w:r>
    </w:p>
    <w:p w:rsidR="005224DD" w:rsidRDefault="005B2045">
      <w:pPr>
        <w:pStyle w:val="Corpodetexto"/>
        <w:numPr>
          <w:ilvl w:val="0"/>
          <w:numId w:val="58"/>
        </w:numPr>
        <w:spacing w:after="0" w:line="360" w:lineRule="auto"/>
        <w:rPr>
          <w:rFonts w:ascii="Arial" w:hAnsi="Arial" w:cs="Arial"/>
          <w:color w:val="000000" w:themeColor="text1"/>
        </w:rPr>
      </w:pPr>
      <w:r w:rsidRPr="005B2045">
        <w:rPr>
          <w:rFonts w:ascii="Arial" w:hAnsi="Arial" w:cs="Arial"/>
          <w:color w:val="000000" w:themeColor="text1"/>
        </w:rPr>
        <w:t>Data Informação</w:t>
      </w:r>
    </w:p>
    <w:p w:rsidR="005224DD" w:rsidRDefault="005B2045">
      <w:pPr>
        <w:pStyle w:val="Corpodetexto"/>
        <w:numPr>
          <w:ilvl w:val="0"/>
          <w:numId w:val="58"/>
        </w:numPr>
        <w:spacing w:after="0" w:line="360" w:lineRule="auto"/>
        <w:rPr>
          <w:rFonts w:ascii="Arial" w:hAnsi="Arial" w:cs="Arial"/>
          <w:color w:val="000000" w:themeColor="text1"/>
        </w:rPr>
      </w:pPr>
      <w:r w:rsidRPr="005B2045">
        <w:rPr>
          <w:rFonts w:ascii="Arial" w:hAnsi="Arial" w:cs="Arial"/>
          <w:color w:val="000000" w:themeColor="text1"/>
        </w:rPr>
        <w:lastRenderedPageBreak/>
        <w:t>Instalação</w:t>
      </w:r>
    </w:p>
    <w:p w:rsidR="005224DD" w:rsidRDefault="005B2045">
      <w:pPr>
        <w:pStyle w:val="Corpodetexto"/>
        <w:numPr>
          <w:ilvl w:val="0"/>
          <w:numId w:val="58"/>
        </w:numPr>
        <w:spacing w:after="0" w:line="360" w:lineRule="auto"/>
        <w:rPr>
          <w:rFonts w:ascii="Arial" w:hAnsi="Arial" w:cs="Arial"/>
          <w:color w:val="000000" w:themeColor="text1"/>
        </w:rPr>
      </w:pPr>
      <w:r w:rsidRPr="005B2045">
        <w:rPr>
          <w:rFonts w:ascii="Arial" w:hAnsi="Arial" w:cs="Arial"/>
          <w:color w:val="000000" w:themeColor="text1"/>
        </w:rPr>
        <w:t>NIS</w:t>
      </w:r>
    </w:p>
    <w:p w:rsidR="005224DD" w:rsidRDefault="005B2045">
      <w:pPr>
        <w:pStyle w:val="Corpodetexto"/>
        <w:numPr>
          <w:ilvl w:val="0"/>
          <w:numId w:val="58"/>
        </w:numPr>
        <w:spacing w:after="0" w:line="360" w:lineRule="auto"/>
        <w:rPr>
          <w:rFonts w:ascii="Arial" w:hAnsi="Arial" w:cs="Arial"/>
          <w:color w:val="000000" w:themeColor="text1"/>
        </w:rPr>
      </w:pPr>
      <w:r w:rsidRPr="005B2045">
        <w:rPr>
          <w:rFonts w:ascii="Arial" w:hAnsi="Arial" w:cs="Arial"/>
          <w:color w:val="000000" w:themeColor="text1"/>
        </w:rPr>
        <w:t>BPC</w:t>
      </w:r>
    </w:p>
    <w:p w:rsidR="005224DD" w:rsidRDefault="00173370">
      <w:pPr>
        <w:pStyle w:val="Corpodetexto"/>
        <w:numPr>
          <w:ilvl w:val="0"/>
          <w:numId w:val="58"/>
        </w:numPr>
        <w:spacing w:after="0" w:line="360" w:lineRule="auto"/>
        <w:rPr>
          <w:rFonts w:ascii="Arial" w:hAnsi="Arial" w:cs="Arial"/>
          <w:color w:val="000000" w:themeColor="text1"/>
        </w:rPr>
      </w:pPr>
      <w:ins w:id="838" w:author="victor.santos" w:date="2017-04-28T16:56:00Z">
        <w:r>
          <w:rPr>
            <w:rFonts w:ascii="Arial" w:hAnsi="Arial" w:cs="Arial"/>
            <w:color w:val="000000" w:themeColor="text1"/>
          </w:rPr>
          <w:t xml:space="preserve">Agrupamento: </w:t>
        </w:r>
      </w:ins>
      <w:r w:rsidR="005B2045" w:rsidRPr="005B2045">
        <w:rPr>
          <w:rFonts w:ascii="Arial" w:hAnsi="Arial" w:cs="Arial"/>
          <w:color w:val="000000" w:themeColor="text1"/>
        </w:rPr>
        <w:t>Contribuinte</w:t>
      </w:r>
    </w:p>
    <w:p w:rsidR="00336D36" w:rsidRDefault="005B2045" w:rsidP="00A22583">
      <w:pPr>
        <w:pStyle w:val="Corpodetexto"/>
        <w:numPr>
          <w:ilvl w:val="1"/>
          <w:numId w:val="58"/>
        </w:numPr>
        <w:spacing w:line="360" w:lineRule="auto"/>
        <w:rPr>
          <w:rFonts w:ascii="Arial" w:hAnsi="Arial" w:cs="Arial"/>
          <w:color w:val="000000" w:themeColor="text1"/>
        </w:rPr>
      </w:pPr>
      <w:r w:rsidRPr="005B2045">
        <w:rPr>
          <w:rFonts w:ascii="Arial" w:hAnsi="Arial" w:cs="Arial"/>
          <w:color w:val="000000" w:themeColor="text1"/>
        </w:rPr>
        <w:t>CPF</w:t>
      </w:r>
    </w:p>
    <w:p w:rsidR="00336D36" w:rsidRDefault="005B2045" w:rsidP="00A22583">
      <w:pPr>
        <w:pStyle w:val="Corpodetexto"/>
        <w:numPr>
          <w:ilvl w:val="1"/>
          <w:numId w:val="58"/>
        </w:numPr>
        <w:spacing w:line="360" w:lineRule="auto"/>
        <w:rPr>
          <w:rFonts w:ascii="Arial" w:hAnsi="Arial" w:cs="Arial"/>
          <w:color w:val="000000" w:themeColor="text1"/>
        </w:rPr>
      </w:pPr>
      <w:r w:rsidRPr="005B2045">
        <w:rPr>
          <w:rFonts w:ascii="Arial" w:hAnsi="Arial" w:cs="Arial"/>
          <w:color w:val="000000" w:themeColor="text1"/>
        </w:rPr>
        <w:t>Nome Contribuinte</w:t>
      </w:r>
    </w:p>
    <w:p w:rsidR="005224DD" w:rsidRDefault="00173370">
      <w:pPr>
        <w:pStyle w:val="Corpodetexto"/>
        <w:numPr>
          <w:ilvl w:val="0"/>
          <w:numId w:val="58"/>
        </w:numPr>
        <w:spacing w:after="0" w:line="360" w:lineRule="auto"/>
        <w:rPr>
          <w:rFonts w:ascii="Arial" w:hAnsi="Arial" w:cs="Arial"/>
          <w:color w:val="000000" w:themeColor="text1"/>
        </w:rPr>
      </w:pPr>
      <w:ins w:id="839" w:author="victor.santos" w:date="2017-04-28T16:56:00Z">
        <w:r>
          <w:rPr>
            <w:rFonts w:ascii="Arial" w:hAnsi="Arial" w:cs="Arial"/>
            <w:color w:val="000000" w:themeColor="text1"/>
          </w:rPr>
          <w:t xml:space="preserve">Agrupamento: </w:t>
        </w:r>
      </w:ins>
      <w:r w:rsidR="005B2045" w:rsidRPr="005B2045">
        <w:rPr>
          <w:rFonts w:ascii="Arial" w:hAnsi="Arial" w:cs="Arial"/>
          <w:color w:val="000000" w:themeColor="text1"/>
        </w:rPr>
        <w:t>Isenção</w:t>
      </w:r>
    </w:p>
    <w:p w:rsidR="00336D36" w:rsidRDefault="005B2045" w:rsidP="00A22583">
      <w:pPr>
        <w:pStyle w:val="Corpodetexto"/>
        <w:numPr>
          <w:ilvl w:val="1"/>
          <w:numId w:val="58"/>
        </w:numPr>
        <w:spacing w:line="360" w:lineRule="auto"/>
        <w:rPr>
          <w:rFonts w:ascii="Arial" w:hAnsi="Arial" w:cs="Arial"/>
          <w:color w:val="000000" w:themeColor="text1"/>
        </w:rPr>
      </w:pPr>
      <w:r w:rsidRPr="005B2045">
        <w:rPr>
          <w:rFonts w:ascii="Arial" w:hAnsi="Arial" w:cs="Arial"/>
          <w:color w:val="000000" w:themeColor="text1"/>
        </w:rPr>
        <w:t>Isenção</w:t>
      </w:r>
    </w:p>
    <w:p w:rsidR="00336D36" w:rsidRDefault="005B2045" w:rsidP="00A22583">
      <w:pPr>
        <w:pStyle w:val="Corpodetexto"/>
        <w:numPr>
          <w:ilvl w:val="1"/>
          <w:numId w:val="58"/>
        </w:numPr>
        <w:spacing w:line="360" w:lineRule="auto"/>
        <w:rPr>
          <w:ins w:id="840" w:author="victor.santos" w:date="2017-05-02T08:12:00Z"/>
          <w:rFonts w:ascii="Arial" w:hAnsi="Arial" w:cs="Arial"/>
          <w:color w:val="000000" w:themeColor="text1"/>
        </w:rPr>
      </w:pPr>
      <w:r w:rsidRPr="005B2045">
        <w:rPr>
          <w:rFonts w:ascii="Arial" w:hAnsi="Arial" w:cs="Arial"/>
          <w:color w:val="000000" w:themeColor="text1"/>
        </w:rPr>
        <w:t>Vigência da Isenção</w:t>
      </w:r>
    </w:p>
    <w:p w:rsidR="005224DD" w:rsidRDefault="00653838">
      <w:pPr>
        <w:pStyle w:val="Corpodetexto"/>
        <w:numPr>
          <w:ilvl w:val="2"/>
          <w:numId w:val="58"/>
        </w:numPr>
        <w:spacing w:line="360" w:lineRule="auto"/>
        <w:rPr>
          <w:ins w:id="841" w:author="victor.santos" w:date="2017-05-02T08:12:00Z"/>
          <w:rFonts w:ascii="Arial" w:hAnsi="Arial" w:cs="Arial"/>
          <w:color w:val="000000" w:themeColor="text1"/>
        </w:rPr>
      </w:pPr>
      <w:ins w:id="842" w:author="victor.santos" w:date="2017-05-02T08:12:00Z">
        <w:r>
          <w:rPr>
            <w:rFonts w:ascii="Arial" w:hAnsi="Arial" w:cs="Arial"/>
            <w:color w:val="000000" w:themeColor="text1"/>
          </w:rPr>
          <w:t>Data Início Vigência</w:t>
        </w:r>
      </w:ins>
    </w:p>
    <w:p w:rsidR="005224DD" w:rsidRDefault="00653838">
      <w:pPr>
        <w:pStyle w:val="Corpodetexto"/>
        <w:numPr>
          <w:ilvl w:val="2"/>
          <w:numId w:val="58"/>
        </w:numPr>
        <w:spacing w:line="360" w:lineRule="auto"/>
        <w:rPr>
          <w:rFonts w:ascii="Arial" w:hAnsi="Arial" w:cs="Arial"/>
          <w:color w:val="000000" w:themeColor="text1"/>
        </w:rPr>
      </w:pPr>
      <w:ins w:id="843" w:author="victor.santos" w:date="2017-05-02T08:12:00Z">
        <w:r>
          <w:rPr>
            <w:rFonts w:ascii="Arial" w:hAnsi="Arial" w:cs="Arial"/>
            <w:color w:val="000000" w:themeColor="text1"/>
          </w:rPr>
          <w:t>Data Fim Vigência</w:t>
        </w:r>
      </w:ins>
    </w:p>
    <w:p w:rsidR="005224DD" w:rsidRDefault="005B2045">
      <w:pPr>
        <w:pStyle w:val="Corpodetexto"/>
        <w:numPr>
          <w:ilvl w:val="0"/>
          <w:numId w:val="58"/>
        </w:numPr>
        <w:spacing w:after="0" w:line="360" w:lineRule="auto"/>
        <w:rPr>
          <w:rFonts w:ascii="Arial" w:hAnsi="Arial" w:cs="Arial"/>
          <w:color w:val="000000" w:themeColor="text1"/>
        </w:rPr>
      </w:pPr>
      <w:r w:rsidRPr="005B2045">
        <w:rPr>
          <w:rFonts w:ascii="Arial" w:hAnsi="Arial" w:cs="Arial"/>
          <w:color w:val="000000" w:themeColor="text1"/>
        </w:rPr>
        <w:t xml:space="preserve">Logradouro </w:t>
      </w:r>
      <w:r>
        <w:rPr>
          <w:rFonts w:ascii="Arial" w:hAnsi="Arial" w:cs="Arial"/>
          <w:color w:val="000000" w:themeColor="text1"/>
        </w:rPr>
        <w:t>[</w:t>
      </w:r>
      <w:hyperlink w:anchor="RN_090" w:history="1">
        <w:r w:rsidRPr="00AB4F5F">
          <w:rPr>
            <w:rStyle w:val="Hyperlink"/>
            <w:rFonts w:ascii="Arial" w:hAnsi="Arial" w:cs="Arial"/>
          </w:rPr>
          <w:t>RN_090</w:t>
        </w:r>
      </w:hyperlink>
      <w:r>
        <w:rPr>
          <w:rFonts w:ascii="Arial" w:hAnsi="Arial" w:cs="Arial"/>
          <w:color w:val="000000" w:themeColor="text1"/>
        </w:rPr>
        <w:t>]</w:t>
      </w:r>
    </w:p>
    <w:p w:rsidR="005B2045" w:rsidRDefault="005B2045" w:rsidP="005B2045">
      <w:pPr>
        <w:pStyle w:val="Corpodetexto"/>
        <w:numPr>
          <w:ilvl w:val="0"/>
          <w:numId w:val="58"/>
        </w:numPr>
        <w:spacing w:after="0" w:line="360" w:lineRule="auto"/>
        <w:rPr>
          <w:ins w:id="844" w:author="victor.santos" w:date="2017-04-28T16:56:00Z"/>
          <w:rFonts w:ascii="Arial" w:hAnsi="Arial" w:cs="Arial"/>
          <w:color w:val="000000" w:themeColor="text1"/>
        </w:rPr>
      </w:pPr>
      <w:r w:rsidRPr="005B2045">
        <w:rPr>
          <w:rFonts w:ascii="Arial" w:hAnsi="Arial" w:cs="Arial"/>
          <w:color w:val="000000" w:themeColor="text1"/>
        </w:rPr>
        <w:t xml:space="preserve">Data </w:t>
      </w:r>
      <w:del w:id="845" w:author="victor.santos" w:date="2017-04-28T16:56:00Z">
        <w:r w:rsidRPr="005B2045" w:rsidDel="00173370">
          <w:rPr>
            <w:rFonts w:ascii="Arial" w:hAnsi="Arial" w:cs="Arial"/>
            <w:color w:val="000000" w:themeColor="text1"/>
          </w:rPr>
          <w:delText>SMADS</w:delText>
        </w:r>
      </w:del>
      <w:ins w:id="846" w:author="victor.santos" w:date="2017-04-28T16:56:00Z">
        <w:r w:rsidR="00173370">
          <w:rPr>
            <w:rFonts w:ascii="Arial" w:hAnsi="Arial" w:cs="Arial"/>
            <w:color w:val="000000" w:themeColor="text1"/>
          </w:rPr>
          <w:t>Cadastro Baixa Renda</w:t>
        </w:r>
      </w:ins>
    </w:p>
    <w:p w:rsidR="00173370" w:rsidRDefault="00173370" w:rsidP="005B2045">
      <w:pPr>
        <w:pStyle w:val="Corpodetexto"/>
        <w:numPr>
          <w:ilvl w:val="0"/>
          <w:numId w:val="58"/>
        </w:numPr>
        <w:spacing w:after="0" w:line="360" w:lineRule="auto"/>
        <w:rPr>
          <w:rFonts w:ascii="Arial" w:hAnsi="Arial" w:cs="Arial"/>
          <w:color w:val="000000" w:themeColor="text1"/>
        </w:rPr>
      </w:pPr>
      <w:ins w:id="847" w:author="victor.santos" w:date="2017-04-28T16:56:00Z">
        <w:r>
          <w:rPr>
            <w:rFonts w:ascii="Arial" w:hAnsi="Arial" w:cs="Arial"/>
            <w:color w:val="000000" w:themeColor="text1"/>
          </w:rPr>
          <w:t>Versão</w:t>
        </w:r>
        <w:del w:id="848" w:author="eric.giuliani" w:date="2017-05-22T23:09:00Z">
          <w:r w:rsidDel="00BC34EA">
            <w:rPr>
              <w:rFonts w:ascii="Arial" w:hAnsi="Arial" w:cs="Arial"/>
              <w:color w:val="000000" w:themeColor="text1"/>
            </w:rPr>
            <w:delText xml:space="preserve"> do Registro</w:delText>
          </w:r>
        </w:del>
      </w:ins>
    </w:p>
    <w:p w:rsidR="00336D36" w:rsidRPr="00A22583" w:rsidRDefault="00336D36" w:rsidP="00A22583">
      <w:pPr>
        <w:pStyle w:val="Corpodetexto"/>
        <w:spacing w:after="0" w:line="360" w:lineRule="auto"/>
        <w:ind w:left="1854"/>
        <w:rPr>
          <w:rFonts w:ascii="Arial" w:hAnsi="Arial" w:cs="Arial"/>
          <w:b/>
          <w:color w:val="000000" w:themeColor="text1"/>
        </w:rPr>
      </w:pPr>
    </w:p>
    <w:p w:rsidR="00B748CB" w:rsidRPr="00937028" w:rsidRDefault="00336D36" w:rsidP="00B748CB">
      <w:pPr>
        <w:pStyle w:val="Corpodetexto"/>
        <w:spacing w:after="0" w:line="360" w:lineRule="auto"/>
        <w:ind w:left="1134"/>
        <w:rPr>
          <w:rFonts w:ascii="Arial" w:hAnsi="Arial" w:cs="Arial"/>
          <w:b/>
          <w:color w:val="000000" w:themeColor="text1"/>
        </w:rPr>
      </w:pPr>
      <w:bookmarkStart w:id="849" w:name="RN_099"/>
      <w:r w:rsidRPr="00A22583">
        <w:rPr>
          <w:rFonts w:ascii="Arial" w:hAnsi="Arial" w:cs="Arial"/>
          <w:b/>
          <w:color w:val="000000" w:themeColor="text1"/>
        </w:rPr>
        <w:t xml:space="preserve">RN_099 </w:t>
      </w:r>
      <w:bookmarkEnd w:id="849"/>
      <w:r w:rsidRPr="00A22583">
        <w:rPr>
          <w:rFonts w:ascii="Arial" w:hAnsi="Arial" w:cs="Arial"/>
          <w:b/>
          <w:color w:val="000000" w:themeColor="text1"/>
        </w:rPr>
        <w:t>-</w:t>
      </w:r>
      <w:r w:rsidR="00B748CB">
        <w:rPr>
          <w:rFonts w:ascii="Arial" w:hAnsi="Arial" w:cs="Arial"/>
          <w:b/>
          <w:color w:val="000000" w:themeColor="text1"/>
        </w:rPr>
        <w:t xml:space="preserve"> </w:t>
      </w:r>
      <w:r w:rsidR="00B748CB" w:rsidRPr="00937028">
        <w:rPr>
          <w:rFonts w:ascii="Arial" w:hAnsi="Arial" w:cs="Arial"/>
          <w:b/>
          <w:color w:val="000000" w:themeColor="text1"/>
        </w:rPr>
        <w:t xml:space="preserve">Incluir/Alterar </w:t>
      </w:r>
      <w:r w:rsidR="00B748CB">
        <w:rPr>
          <w:rFonts w:ascii="Arial" w:hAnsi="Arial" w:cs="Arial"/>
          <w:b/>
          <w:color w:val="000000" w:themeColor="text1"/>
        </w:rPr>
        <w:t>SMADS</w:t>
      </w:r>
      <w:r w:rsidR="00B748CB" w:rsidRPr="00937028">
        <w:rPr>
          <w:rFonts w:ascii="Arial" w:hAnsi="Arial" w:cs="Arial"/>
          <w:b/>
          <w:color w:val="000000" w:themeColor="text1"/>
        </w:rPr>
        <w:t xml:space="preserve"> - Campos</w:t>
      </w:r>
      <w:r w:rsidR="00B748CB">
        <w:rPr>
          <w:rFonts w:ascii="Arial" w:hAnsi="Arial" w:cs="Arial"/>
          <w:b/>
          <w:color w:val="000000" w:themeColor="text1"/>
        </w:rPr>
        <w:t xml:space="preserve"> em</w:t>
      </w:r>
      <w:r w:rsidR="00B748CB" w:rsidRPr="00937028">
        <w:rPr>
          <w:rFonts w:ascii="Arial" w:hAnsi="Arial" w:cs="Arial"/>
          <w:b/>
          <w:color w:val="000000" w:themeColor="text1"/>
        </w:rPr>
        <w:t xml:space="preserve"> Tela</w:t>
      </w:r>
    </w:p>
    <w:p w:rsidR="005224DD" w:rsidRDefault="008775AD">
      <w:pPr>
        <w:pStyle w:val="Corpodetexto"/>
        <w:numPr>
          <w:ilvl w:val="0"/>
          <w:numId w:val="58"/>
        </w:numPr>
        <w:spacing w:after="0" w:line="360" w:lineRule="auto"/>
        <w:rPr>
          <w:del w:id="850" w:author="eric.giuliani" w:date="2017-06-30T22:04:00Z"/>
          <w:rFonts w:ascii="Arial" w:hAnsi="Arial" w:cs="Arial"/>
          <w:color w:val="000000" w:themeColor="text1"/>
        </w:rPr>
      </w:pPr>
      <w:del w:id="851" w:author="eric.giuliani" w:date="2017-06-30T22:04:00Z">
        <w:r w:rsidRPr="008775AD" w:rsidDel="00886372">
          <w:rPr>
            <w:rFonts w:ascii="Arial" w:hAnsi="Arial" w:cs="Arial"/>
            <w:color w:val="000000" w:themeColor="text1"/>
          </w:rPr>
          <w:delText>Data Informação</w:delText>
        </w:r>
      </w:del>
    </w:p>
    <w:p w:rsidR="005224DD" w:rsidRDefault="008775AD">
      <w:pPr>
        <w:pStyle w:val="Corpodetexto"/>
        <w:numPr>
          <w:ilvl w:val="0"/>
          <w:numId w:val="58"/>
        </w:numPr>
        <w:spacing w:after="0" w:line="360" w:lineRule="auto"/>
        <w:rPr>
          <w:rFonts w:ascii="Arial" w:hAnsi="Arial" w:cs="Arial"/>
          <w:color w:val="000000" w:themeColor="text1"/>
        </w:rPr>
      </w:pPr>
      <w:r w:rsidRPr="008775AD">
        <w:rPr>
          <w:rFonts w:ascii="Arial" w:hAnsi="Arial" w:cs="Arial"/>
          <w:color w:val="000000" w:themeColor="text1"/>
        </w:rPr>
        <w:t>Instalação</w:t>
      </w:r>
    </w:p>
    <w:p w:rsidR="005224DD" w:rsidRDefault="008775AD">
      <w:pPr>
        <w:pStyle w:val="Corpodetexto"/>
        <w:numPr>
          <w:ilvl w:val="0"/>
          <w:numId w:val="58"/>
        </w:numPr>
        <w:spacing w:after="0" w:line="360" w:lineRule="auto"/>
        <w:rPr>
          <w:rFonts w:ascii="Arial" w:hAnsi="Arial" w:cs="Arial"/>
          <w:color w:val="000000" w:themeColor="text1"/>
        </w:rPr>
      </w:pPr>
      <w:r w:rsidRPr="008775AD">
        <w:rPr>
          <w:rFonts w:ascii="Arial" w:hAnsi="Arial" w:cs="Arial"/>
          <w:color w:val="000000" w:themeColor="text1"/>
        </w:rPr>
        <w:t>NIS</w:t>
      </w:r>
    </w:p>
    <w:p w:rsidR="005224DD" w:rsidRDefault="008775AD">
      <w:pPr>
        <w:pStyle w:val="Corpodetexto"/>
        <w:numPr>
          <w:ilvl w:val="0"/>
          <w:numId w:val="58"/>
        </w:numPr>
        <w:spacing w:after="0" w:line="360" w:lineRule="auto"/>
        <w:rPr>
          <w:rFonts w:ascii="Arial" w:hAnsi="Arial" w:cs="Arial"/>
          <w:color w:val="000000" w:themeColor="text1"/>
        </w:rPr>
      </w:pPr>
      <w:r w:rsidRPr="008775AD">
        <w:rPr>
          <w:rFonts w:ascii="Arial" w:hAnsi="Arial" w:cs="Arial"/>
          <w:color w:val="000000" w:themeColor="text1"/>
        </w:rPr>
        <w:t>BPC</w:t>
      </w:r>
    </w:p>
    <w:p w:rsidR="005224DD" w:rsidRDefault="000A23F8">
      <w:pPr>
        <w:pStyle w:val="Corpodetexto"/>
        <w:numPr>
          <w:ilvl w:val="0"/>
          <w:numId w:val="58"/>
        </w:numPr>
        <w:spacing w:after="0" w:line="360" w:lineRule="auto"/>
        <w:rPr>
          <w:rFonts w:ascii="Arial" w:hAnsi="Arial" w:cs="Arial"/>
          <w:color w:val="000000" w:themeColor="text1"/>
        </w:rPr>
      </w:pPr>
      <w:ins w:id="852" w:author="victor.santos" w:date="2017-04-28T16:45:00Z">
        <w:r>
          <w:rPr>
            <w:rFonts w:ascii="Arial" w:hAnsi="Arial" w:cs="Arial"/>
            <w:color w:val="000000" w:themeColor="text1"/>
          </w:rPr>
          <w:t xml:space="preserve">Agrupamento: </w:t>
        </w:r>
      </w:ins>
      <w:r w:rsidR="008775AD" w:rsidRPr="008775AD">
        <w:rPr>
          <w:rFonts w:ascii="Arial" w:hAnsi="Arial" w:cs="Arial"/>
          <w:color w:val="000000" w:themeColor="text1"/>
        </w:rPr>
        <w:t>Contribuinte</w:t>
      </w:r>
    </w:p>
    <w:p w:rsidR="00336D36" w:rsidRDefault="008775AD" w:rsidP="00A22583">
      <w:pPr>
        <w:pStyle w:val="Corpodetexto"/>
        <w:numPr>
          <w:ilvl w:val="1"/>
          <w:numId w:val="58"/>
        </w:numPr>
        <w:spacing w:line="360" w:lineRule="auto"/>
        <w:rPr>
          <w:rFonts w:ascii="Arial" w:hAnsi="Arial" w:cs="Arial"/>
          <w:color w:val="000000" w:themeColor="text1"/>
        </w:rPr>
      </w:pPr>
      <w:r w:rsidRPr="008775AD">
        <w:rPr>
          <w:rFonts w:ascii="Arial" w:hAnsi="Arial" w:cs="Arial"/>
          <w:color w:val="000000" w:themeColor="text1"/>
        </w:rPr>
        <w:t>CPF</w:t>
      </w:r>
    </w:p>
    <w:p w:rsidR="00336D36" w:rsidRDefault="008775AD" w:rsidP="00A22583">
      <w:pPr>
        <w:pStyle w:val="Corpodetexto"/>
        <w:numPr>
          <w:ilvl w:val="1"/>
          <w:numId w:val="58"/>
        </w:numPr>
        <w:spacing w:line="360" w:lineRule="auto"/>
        <w:rPr>
          <w:rFonts w:ascii="Arial" w:hAnsi="Arial" w:cs="Arial"/>
          <w:color w:val="000000" w:themeColor="text1"/>
        </w:rPr>
      </w:pPr>
      <w:r w:rsidRPr="008775AD">
        <w:rPr>
          <w:rFonts w:ascii="Arial" w:hAnsi="Arial" w:cs="Arial"/>
          <w:color w:val="000000" w:themeColor="text1"/>
        </w:rPr>
        <w:t>Nome</w:t>
      </w:r>
    </w:p>
    <w:p w:rsidR="005224DD" w:rsidRDefault="000A23F8">
      <w:pPr>
        <w:pStyle w:val="Corpodetexto"/>
        <w:numPr>
          <w:ilvl w:val="0"/>
          <w:numId w:val="58"/>
        </w:numPr>
        <w:spacing w:after="0" w:line="360" w:lineRule="auto"/>
        <w:rPr>
          <w:rFonts w:ascii="Arial" w:hAnsi="Arial" w:cs="Arial"/>
          <w:color w:val="000000" w:themeColor="text1"/>
        </w:rPr>
      </w:pPr>
      <w:ins w:id="853" w:author="victor.santos" w:date="2017-04-28T16:45:00Z">
        <w:r>
          <w:rPr>
            <w:rFonts w:ascii="Arial" w:hAnsi="Arial" w:cs="Arial"/>
            <w:color w:val="000000" w:themeColor="text1"/>
          </w:rPr>
          <w:t xml:space="preserve">Agrupamento: </w:t>
        </w:r>
      </w:ins>
      <w:r w:rsidR="008775AD" w:rsidRPr="008775AD">
        <w:rPr>
          <w:rFonts w:ascii="Arial" w:hAnsi="Arial" w:cs="Arial"/>
          <w:color w:val="000000" w:themeColor="text1"/>
        </w:rPr>
        <w:t>Isenção</w:t>
      </w:r>
    </w:p>
    <w:p w:rsidR="00336D36" w:rsidRDefault="008775AD" w:rsidP="00A22583">
      <w:pPr>
        <w:pStyle w:val="Corpodetexto"/>
        <w:numPr>
          <w:ilvl w:val="1"/>
          <w:numId w:val="58"/>
        </w:numPr>
        <w:spacing w:line="360" w:lineRule="auto"/>
        <w:rPr>
          <w:rFonts w:ascii="Arial" w:hAnsi="Arial" w:cs="Arial"/>
          <w:color w:val="000000" w:themeColor="text1"/>
        </w:rPr>
      </w:pPr>
      <w:r w:rsidRPr="008775AD">
        <w:rPr>
          <w:rFonts w:ascii="Arial" w:hAnsi="Arial" w:cs="Arial"/>
          <w:color w:val="000000" w:themeColor="text1"/>
        </w:rPr>
        <w:t>Isenção</w:t>
      </w:r>
      <w:r>
        <w:rPr>
          <w:rFonts w:ascii="Arial" w:hAnsi="Arial" w:cs="Arial"/>
          <w:color w:val="000000" w:themeColor="text1"/>
        </w:rPr>
        <w:t xml:space="preserve"> [</w:t>
      </w:r>
      <w:hyperlink w:anchor="RN_020" w:history="1">
        <w:r w:rsidRPr="005747F6">
          <w:rPr>
            <w:rStyle w:val="Hyperlink"/>
            <w:rFonts w:ascii="Arial" w:hAnsi="Arial" w:cs="Arial"/>
          </w:rPr>
          <w:t>RN_020</w:t>
        </w:r>
      </w:hyperlink>
      <w:r>
        <w:rPr>
          <w:rFonts w:ascii="Arial" w:hAnsi="Arial" w:cs="Arial"/>
          <w:color w:val="000000" w:themeColor="text1"/>
        </w:rPr>
        <w:t>]</w:t>
      </w:r>
    </w:p>
    <w:p w:rsidR="00336D36" w:rsidRDefault="008775AD" w:rsidP="00A22583">
      <w:pPr>
        <w:pStyle w:val="Corpodetexto"/>
        <w:numPr>
          <w:ilvl w:val="1"/>
          <w:numId w:val="58"/>
        </w:numPr>
        <w:spacing w:line="360" w:lineRule="auto"/>
        <w:rPr>
          <w:rFonts w:ascii="Arial" w:hAnsi="Arial" w:cs="Arial"/>
          <w:color w:val="000000" w:themeColor="text1"/>
        </w:rPr>
      </w:pPr>
      <w:r w:rsidRPr="008775AD">
        <w:rPr>
          <w:rFonts w:ascii="Arial" w:hAnsi="Arial" w:cs="Arial"/>
          <w:color w:val="000000" w:themeColor="text1"/>
        </w:rPr>
        <w:t>Início Vigência</w:t>
      </w:r>
    </w:p>
    <w:p w:rsidR="00336D36" w:rsidRDefault="008775AD" w:rsidP="00A22583">
      <w:pPr>
        <w:pStyle w:val="Corpodetexto"/>
        <w:numPr>
          <w:ilvl w:val="1"/>
          <w:numId w:val="58"/>
        </w:numPr>
        <w:spacing w:line="360" w:lineRule="auto"/>
        <w:rPr>
          <w:rFonts w:ascii="Arial" w:hAnsi="Arial" w:cs="Arial"/>
          <w:color w:val="000000" w:themeColor="text1"/>
        </w:rPr>
      </w:pPr>
      <w:r w:rsidRPr="008775AD">
        <w:rPr>
          <w:rFonts w:ascii="Arial" w:hAnsi="Arial" w:cs="Arial"/>
          <w:color w:val="000000" w:themeColor="text1"/>
        </w:rPr>
        <w:t>Fim Vigência</w:t>
      </w:r>
    </w:p>
    <w:p w:rsidR="008775AD" w:rsidRDefault="008775AD" w:rsidP="008775AD">
      <w:pPr>
        <w:pStyle w:val="Corpodetexto"/>
        <w:numPr>
          <w:ilvl w:val="0"/>
          <w:numId w:val="58"/>
        </w:numPr>
        <w:spacing w:after="0" w:line="360" w:lineRule="auto"/>
        <w:rPr>
          <w:rFonts w:ascii="Arial" w:hAnsi="Arial" w:cs="Arial"/>
          <w:color w:val="000000" w:themeColor="text1"/>
        </w:rPr>
      </w:pPr>
      <w:r w:rsidRPr="008775AD">
        <w:rPr>
          <w:rFonts w:ascii="Arial" w:hAnsi="Arial" w:cs="Arial"/>
          <w:color w:val="000000" w:themeColor="text1"/>
        </w:rPr>
        <w:t xml:space="preserve">Logradouro </w:t>
      </w:r>
      <w:r>
        <w:rPr>
          <w:rFonts w:ascii="Arial" w:hAnsi="Arial" w:cs="Arial"/>
          <w:color w:val="000000" w:themeColor="text1"/>
        </w:rPr>
        <w:t>[</w:t>
      </w:r>
      <w:hyperlink w:anchor="RN_090" w:history="1">
        <w:r w:rsidRPr="007C376C">
          <w:rPr>
            <w:rStyle w:val="Hyperlink"/>
            <w:rFonts w:ascii="Arial" w:hAnsi="Arial" w:cs="Arial"/>
          </w:rPr>
          <w:t>RN_090</w:t>
        </w:r>
      </w:hyperlink>
      <w:r>
        <w:rPr>
          <w:rFonts w:ascii="Arial" w:hAnsi="Arial" w:cs="Arial"/>
          <w:color w:val="000000" w:themeColor="text1"/>
        </w:rPr>
        <w:t>]</w:t>
      </w:r>
    </w:p>
    <w:p w:rsidR="008775AD" w:rsidRDefault="008775AD" w:rsidP="008775AD">
      <w:pPr>
        <w:pStyle w:val="Corpodetexto"/>
        <w:numPr>
          <w:ilvl w:val="0"/>
          <w:numId w:val="58"/>
        </w:numPr>
        <w:spacing w:after="0" w:line="360" w:lineRule="auto"/>
        <w:rPr>
          <w:ins w:id="854" w:author="eric.giuliani" w:date="2017-05-22T22:13:00Z"/>
          <w:rFonts w:ascii="Arial" w:hAnsi="Arial" w:cs="Arial"/>
          <w:color w:val="000000" w:themeColor="text1"/>
        </w:rPr>
      </w:pPr>
      <w:r w:rsidRPr="008775AD">
        <w:rPr>
          <w:rFonts w:ascii="Arial" w:hAnsi="Arial" w:cs="Arial"/>
          <w:color w:val="000000" w:themeColor="text1"/>
        </w:rPr>
        <w:t xml:space="preserve">Data </w:t>
      </w:r>
      <w:del w:id="855" w:author="victor.santos" w:date="2017-04-27T15:37:00Z">
        <w:r w:rsidRPr="008775AD" w:rsidDel="00B70037">
          <w:rPr>
            <w:rFonts w:ascii="Arial" w:hAnsi="Arial" w:cs="Arial"/>
            <w:color w:val="000000" w:themeColor="text1"/>
          </w:rPr>
          <w:delText>SMADS</w:delText>
        </w:r>
      </w:del>
      <w:ins w:id="856" w:author="victor.santos" w:date="2017-04-27T15:37:00Z">
        <w:r w:rsidR="00B70037">
          <w:rPr>
            <w:rFonts w:ascii="Arial" w:hAnsi="Arial" w:cs="Arial"/>
            <w:color w:val="000000" w:themeColor="text1"/>
          </w:rPr>
          <w:t>Cadastro Baixa Renda</w:t>
        </w:r>
      </w:ins>
    </w:p>
    <w:p w:rsidR="00AA73AA" w:rsidRDefault="00AA73AA" w:rsidP="008775AD">
      <w:pPr>
        <w:pStyle w:val="Corpodetexto"/>
        <w:numPr>
          <w:ilvl w:val="0"/>
          <w:numId w:val="58"/>
        </w:numPr>
        <w:spacing w:after="0" w:line="360" w:lineRule="auto"/>
        <w:rPr>
          <w:rFonts w:ascii="Arial" w:hAnsi="Arial" w:cs="Arial"/>
          <w:color w:val="000000" w:themeColor="text1"/>
        </w:rPr>
      </w:pPr>
      <w:ins w:id="857" w:author="eric.giuliani" w:date="2017-05-22T22:13:00Z">
        <w:r>
          <w:rPr>
            <w:rFonts w:ascii="Arial" w:hAnsi="Arial" w:cs="Arial"/>
            <w:color w:val="000000" w:themeColor="text1"/>
          </w:rPr>
          <w:t xml:space="preserve">Usuário da </w:t>
        </w:r>
      </w:ins>
      <w:ins w:id="858" w:author="eric.giuliani" w:date="2017-05-22T22:14:00Z">
        <w:r>
          <w:rPr>
            <w:rFonts w:ascii="Arial" w:hAnsi="Arial" w:cs="Arial"/>
            <w:color w:val="000000" w:themeColor="text1"/>
          </w:rPr>
          <w:t>Operação: somente exibido no fluxo de alteração</w:t>
        </w:r>
      </w:ins>
    </w:p>
    <w:p w:rsidR="00336D36" w:rsidRDefault="002A027F"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Data de Inclusão: somente exibido no fluxo de alteração</w:t>
      </w:r>
      <w:del w:id="859" w:author="victor.santos" w:date="2017-04-28T16:46:00Z">
        <w:r w:rsidDel="000A23F8">
          <w:rPr>
            <w:rFonts w:ascii="Arial" w:hAnsi="Arial" w:cs="Arial"/>
            <w:color w:val="000000" w:themeColor="text1"/>
          </w:rPr>
          <w:delText>.</w:delText>
        </w:r>
      </w:del>
    </w:p>
    <w:p w:rsidR="00336D36" w:rsidRDefault="002A027F"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Data de Alteração: somente exibido no fluxo de alteração</w:t>
      </w:r>
      <w:del w:id="860" w:author="victor.santos" w:date="2017-04-28T16:46:00Z">
        <w:r w:rsidDel="000A23F8">
          <w:rPr>
            <w:rFonts w:ascii="Arial" w:hAnsi="Arial" w:cs="Arial"/>
            <w:color w:val="000000" w:themeColor="text1"/>
          </w:rPr>
          <w:delText>.</w:delText>
        </w:r>
      </w:del>
    </w:p>
    <w:p w:rsidR="000A23F8" w:rsidRDefault="008775AD" w:rsidP="00A22583">
      <w:pPr>
        <w:pStyle w:val="Corpodetexto"/>
        <w:numPr>
          <w:ilvl w:val="0"/>
          <w:numId w:val="58"/>
        </w:numPr>
        <w:spacing w:after="0" w:line="360" w:lineRule="auto"/>
        <w:rPr>
          <w:ins w:id="861" w:author="victor.santos" w:date="2017-04-28T16:46:00Z"/>
          <w:rFonts w:ascii="Arial" w:hAnsi="Arial" w:cs="Arial"/>
          <w:color w:val="000000" w:themeColor="text1"/>
        </w:rPr>
      </w:pPr>
      <w:r>
        <w:rPr>
          <w:rFonts w:ascii="Arial" w:hAnsi="Arial" w:cs="Arial"/>
          <w:color w:val="000000" w:themeColor="text1"/>
        </w:rPr>
        <w:t>Origem de Cadastro</w:t>
      </w:r>
      <w:ins w:id="862" w:author="victor.santos" w:date="2017-04-28T16:46:00Z">
        <w:r w:rsidR="000A23F8">
          <w:rPr>
            <w:rFonts w:ascii="Arial" w:hAnsi="Arial" w:cs="Arial"/>
            <w:color w:val="000000" w:themeColor="text1"/>
          </w:rPr>
          <w:t>: somente exibido no fluxo de alteração</w:t>
        </w:r>
      </w:ins>
    </w:p>
    <w:p w:rsidR="000A23F8" w:rsidRDefault="000A23F8" w:rsidP="00A22583">
      <w:pPr>
        <w:pStyle w:val="Corpodetexto"/>
        <w:numPr>
          <w:ilvl w:val="0"/>
          <w:numId w:val="58"/>
        </w:numPr>
        <w:spacing w:after="0" w:line="360" w:lineRule="auto"/>
        <w:rPr>
          <w:ins w:id="863" w:author="victor.santos" w:date="2017-04-28T16:46:00Z"/>
          <w:rFonts w:ascii="Arial" w:hAnsi="Arial" w:cs="Arial"/>
          <w:color w:val="000000" w:themeColor="text1"/>
        </w:rPr>
      </w:pPr>
      <w:ins w:id="864" w:author="victor.santos" w:date="2017-04-28T16:46:00Z">
        <w:r>
          <w:rPr>
            <w:rFonts w:ascii="Arial" w:hAnsi="Arial" w:cs="Arial"/>
            <w:color w:val="000000" w:themeColor="text1"/>
          </w:rPr>
          <w:t>Versã</w:t>
        </w:r>
      </w:ins>
      <w:ins w:id="865" w:author="eric.giuliani" w:date="2017-05-22T22:14:00Z">
        <w:r w:rsidR="00AA73AA">
          <w:rPr>
            <w:rFonts w:ascii="Arial" w:hAnsi="Arial" w:cs="Arial"/>
            <w:color w:val="000000" w:themeColor="text1"/>
          </w:rPr>
          <w:t>o</w:t>
        </w:r>
      </w:ins>
      <w:ins w:id="866" w:author="victor.santos" w:date="2017-04-28T16:46:00Z">
        <w:del w:id="867" w:author="eric.giuliani" w:date="2017-05-22T22:14:00Z">
          <w:r w:rsidDel="00AA73AA">
            <w:rPr>
              <w:rFonts w:ascii="Arial" w:hAnsi="Arial" w:cs="Arial"/>
              <w:color w:val="000000" w:themeColor="text1"/>
            </w:rPr>
            <w:delText>o do Registro</w:delText>
          </w:r>
        </w:del>
        <w:r>
          <w:rPr>
            <w:rFonts w:ascii="Arial" w:hAnsi="Arial" w:cs="Arial"/>
            <w:color w:val="000000" w:themeColor="text1"/>
          </w:rPr>
          <w:t xml:space="preserve">: </w:t>
        </w:r>
        <w:r w:rsidR="00F25C47" w:rsidRPr="00F25C47">
          <w:rPr>
            <w:rFonts w:ascii="Arial" w:hAnsi="Arial" w:cs="Arial"/>
            <w:color w:val="000000" w:themeColor="text1"/>
          </w:rPr>
          <w:t>somente</w:t>
        </w:r>
        <w:r>
          <w:rPr>
            <w:rFonts w:ascii="Arial" w:hAnsi="Arial" w:cs="Arial"/>
            <w:color w:val="000000" w:themeColor="text1"/>
          </w:rPr>
          <w:t xml:space="preserve"> exibido no fluxo de alteração</w:t>
        </w:r>
      </w:ins>
    </w:p>
    <w:p w:rsidR="00336D36" w:rsidRDefault="000A23F8" w:rsidP="00A22583">
      <w:pPr>
        <w:pStyle w:val="Corpodetexto"/>
        <w:numPr>
          <w:ilvl w:val="0"/>
          <w:numId w:val="58"/>
        </w:numPr>
        <w:spacing w:after="0" w:line="360" w:lineRule="auto"/>
        <w:rPr>
          <w:rFonts w:ascii="Arial" w:hAnsi="Arial" w:cs="Arial"/>
          <w:color w:val="000000" w:themeColor="text1"/>
        </w:rPr>
      </w:pPr>
      <w:ins w:id="868" w:author="victor.santos" w:date="2017-04-28T16:46:00Z">
        <w:r>
          <w:rPr>
            <w:rFonts w:ascii="Arial" w:hAnsi="Arial" w:cs="Arial"/>
            <w:color w:val="000000" w:themeColor="text1"/>
          </w:rPr>
          <w:lastRenderedPageBreak/>
          <w:t>Status</w:t>
        </w:r>
        <w:del w:id="869" w:author="eric.giuliani" w:date="2017-05-22T22:14:00Z">
          <w:r w:rsidDel="00AA73AA">
            <w:rPr>
              <w:rFonts w:ascii="Arial" w:hAnsi="Arial" w:cs="Arial"/>
              <w:color w:val="000000" w:themeColor="text1"/>
            </w:rPr>
            <w:delText xml:space="preserve"> Registro</w:delText>
          </w:r>
        </w:del>
        <w:r>
          <w:rPr>
            <w:rFonts w:ascii="Arial" w:hAnsi="Arial" w:cs="Arial"/>
            <w:color w:val="000000" w:themeColor="text1"/>
          </w:rPr>
          <w:t>: somente exibido no fluxo de alteração</w:t>
        </w:r>
      </w:ins>
      <w:del w:id="870" w:author="victor.santos" w:date="2017-04-28T16:46:00Z">
        <w:r w:rsidR="008775AD" w:rsidDel="000A23F8">
          <w:rPr>
            <w:rFonts w:ascii="Arial" w:hAnsi="Arial" w:cs="Arial"/>
            <w:color w:val="000000" w:themeColor="text1"/>
          </w:rPr>
          <w:delText>.</w:delText>
        </w:r>
      </w:del>
    </w:p>
    <w:p w:rsidR="00336D36" w:rsidRDefault="00336D36" w:rsidP="00A22583">
      <w:pPr>
        <w:pStyle w:val="Corpodetexto"/>
        <w:spacing w:after="0" w:line="360" w:lineRule="auto"/>
        <w:rPr>
          <w:rFonts w:ascii="Arial" w:hAnsi="Arial" w:cs="Arial"/>
          <w:color w:val="000000" w:themeColor="text1"/>
        </w:rPr>
      </w:pPr>
    </w:p>
    <w:p w:rsidR="000A74CA" w:rsidRPr="00A22583" w:rsidRDefault="00336D36">
      <w:pPr>
        <w:pStyle w:val="Corpodetexto"/>
        <w:spacing w:after="0" w:line="360" w:lineRule="auto"/>
        <w:ind w:left="1134"/>
        <w:rPr>
          <w:rFonts w:ascii="Arial" w:hAnsi="Arial" w:cs="Arial"/>
          <w:b/>
          <w:color w:val="000000" w:themeColor="text1"/>
        </w:rPr>
      </w:pPr>
      <w:bookmarkStart w:id="871" w:name="RN_100"/>
      <w:r w:rsidRPr="00A22583">
        <w:rPr>
          <w:rFonts w:ascii="Arial" w:hAnsi="Arial" w:cs="Arial"/>
          <w:b/>
          <w:color w:val="000000" w:themeColor="text1"/>
        </w:rPr>
        <w:t>RN_</w:t>
      </w:r>
      <w:r w:rsidR="00445F13">
        <w:rPr>
          <w:rFonts w:ascii="Arial" w:hAnsi="Arial" w:cs="Arial"/>
          <w:b/>
          <w:color w:val="000000" w:themeColor="text1"/>
        </w:rPr>
        <w:t>100</w:t>
      </w:r>
      <w:r w:rsidRPr="00A22583">
        <w:rPr>
          <w:rFonts w:ascii="Arial" w:hAnsi="Arial" w:cs="Arial"/>
          <w:b/>
          <w:color w:val="000000" w:themeColor="text1"/>
        </w:rPr>
        <w:t xml:space="preserve"> </w:t>
      </w:r>
      <w:bookmarkEnd w:id="871"/>
      <w:r w:rsidRPr="00A22583">
        <w:rPr>
          <w:rFonts w:ascii="Arial" w:hAnsi="Arial" w:cs="Arial"/>
          <w:b/>
          <w:color w:val="000000" w:themeColor="text1"/>
        </w:rPr>
        <w:t>- Regra de Chave Única</w:t>
      </w:r>
    </w:p>
    <w:p w:rsidR="000A74CA" w:rsidRDefault="000A74CA">
      <w:pPr>
        <w:pStyle w:val="Corpodetexto"/>
        <w:spacing w:after="0" w:line="360" w:lineRule="auto"/>
        <w:ind w:left="1134"/>
        <w:rPr>
          <w:rFonts w:ascii="Arial" w:hAnsi="Arial" w:cs="Arial"/>
          <w:color w:val="000000" w:themeColor="text1"/>
        </w:rPr>
      </w:pPr>
      <w:r>
        <w:rPr>
          <w:rFonts w:ascii="Arial" w:hAnsi="Arial" w:cs="Arial"/>
          <w:color w:val="000000" w:themeColor="text1"/>
        </w:rPr>
        <w:t>Cada entidade de negócio deverá ter sua regra respectiva de chave única conforme abaixo:</w:t>
      </w:r>
    </w:p>
    <w:p w:rsidR="00336D36" w:rsidRDefault="000A74CA"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Dados Cadastrais: Código Instalação</w:t>
      </w:r>
      <w:del w:id="872" w:author="eric.giuliani" w:date="2017-08-28T15:24:00Z">
        <w:r w:rsidDel="00EC28C5">
          <w:rPr>
            <w:rFonts w:ascii="Arial" w:hAnsi="Arial" w:cs="Arial"/>
            <w:color w:val="000000" w:themeColor="text1"/>
          </w:rPr>
          <w:delText xml:space="preserve"> + CPF / CNPJ / RANI</w:delText>
        </w:r>
      </w:del>
    </w:p>
    <w:p w:rsidR="00336D36" w:rsidRDefault="000A74CA"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Faturamento: Código Instalação + Mês/Ano Referência</w:t>
      </w:r>
    </w:p>
    <w:p w:rsidR="00336D36" w:rsidRDefault="000A74CA"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Arrecadação: Código Instalação + Mês/Ano Referência</w:t>
      </w:r>
    </w:p>
    <w:p w:rsidR="00336D36" w:rsidRDefault="000A74CA"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Valores Extraordinários</w:t>
      </w:r>
      <w:r w:rsidR="007A1E53">
        <w:rPr>
          <w:rFonts w:ascii="Arial" w:hAnsi="Arial" w:cs="Arial"/>
          <w:color w:val="000000" w:themeColor="text1"/>
        </w:rPr>
        <w:t xml:space="preserve">: Código Instalação + Mês/Ano </w:t>
      </w:r>
      <w:r w:rsidR="00A14097">
        <w:rPr>
          <w:rFonts w:ascii="Arial" w:hAnsi="Arial" w:cs="Arial"/>
          <w:color w:val="000000" w:themeColor="text1"/>
        </w:rPr>
        <w:t>Incidência</w:t>
      </w:r>
      <w:r w:rsidR="007A1E53">
        <w:rPr>
          <w:rFonts w:ascii="Arial" w:hAnsi="Arial" w:cs="Arial"/>
          <w:color w:val="000000" w:themeColor="text1"/>
        </w:rPr>
        <w:t xml:space="preserve"> + Registro</w:t>
      </w:r>
    </w:p>
    <w:p w:rsidR="00336D36" w:rsidRDefault="000A74CA"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Cash Power</w:t>
      </w:r>
      <w:r w:rsidR="007A1E53">
        <w:rPr>
          <w:rFonts w:ascii="Arial" w:hAnsi="Arial" w:cs="Arial"/>
          <w:color w:val="000000" w:themeColor="text1"/>
        </w:rPr>
        <w:t xml:space="preserve">: Código Instalação + Mês/Ano </w:t>
      </w:r>
      <w:r w:rsidR="00A14097">
        <w:rPr>
          <w:rFonts w:ascii="Arial" w:hAnsi="Arial" w:cs="Arial"/>
          <w:color w:val="000000" w:themeColor="text1"/>
        </w:rPr>
        <w:t>Incidência</w:t>
      </w:r>
    </w:p>
    <w:p w:rsidR="00336D36" w:rsidRDefault="000A74CA"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ILUME</w:t>
      </w:r>
      <w:r w:rsidR="007A1E53">
        <w:rPr>
          <w:rFonts w:ascii="Arial" w:hAnsi="Arial" w:cs="Arial"/>
          <w:color w:val="000000" w:themeColor="text1"/>
        </w:rPr>
        <w:t>: Código Instalação</w:t>
      </w:r>
    </w:p>
    <w:p w:rsidR="00336D36" w:rsidRDefault="004023EA" w:rsidP="00A22583">
      <w:pPr>
        <w:pStyle w:val="Corpodetexto"/>
        <w:numPr>
          <w:ilvl w:val="0"/>
          <w:numId w:val="58"/>
        </w:numPr>
        <w:spacing w:after="0" w:line="360" w:lineRule="auto"/>
        <w:rPr>
          <w:rFonts w:ascii="Arial" w:hAnsi="Arial" w:cs="Arial"/>
          <w:color w:val="000000" w:themeColor="text1"/>
        </w:rPr>
      </w:pPr>
      <w:ins w:id="873" w:author="lais.garcia" w:date="2017-07-14T19:40:00Z">
        <w:r>
          <w:rPr>
            <w:rFonts w:ascii="Arial" w:hAnsi="Arial" w:cs="Arial"/>
            <w:color w:val="000000" w:themeColor="text1"/>
          </w:rPr>
          <w:t xml:space="preserve">Baixa Renda </w:t>
        </w:r>
      </w:ins>
      <w:ins w:id="874" w:author="eric.giuliani" w:date="2017-08-28T16:00:00Z">
        <w:r w:rsidR="00863982">
          <w:rPr>
            <w:rFonts w:ascii="Arial" w:hAnsi="Arial" w:cs="Arial"/>
            <w:color w:val="000000" w:themeColor="text1"/>
          </w:rPr>
          <w:t>(</w:t>
        </w:r>
      </w:ins>
      <w:r w:rsidR="000A74CA">
        <w:rPr>
          <w:rFonts w:ascii="Arial" w:hAnsi="Arial" w:cs="Arial"/>
          <w:color w:val="000000" w:themeColor="text1"/>
        </w:rPr>
        <w:t>SMADS</w:t>
      </w:r>
      <w:ins w:id="875" w:author="eric.giuliani" w:date="2017-08-28T16:00:00Z">
        <w:r w:rsidR="00863982">
          <w:rPr>
            <w:rFonts w:ascii="Arial" w:hAnsi="Arial" w:cs="Arial"/>
            <w:color w:val="000000" w:themeColor="text1"/>
          </w:rPr>
          <w:t>)</w:t>
        </w:r>
      </w:ins>
      <w:r w:rsidR="007A1E53">
        <w:rPr>
          <w:rFonts w:ascii="Arial" w:hAnsi="Arial" w:cs="Arial"/>
          <w:color w:val="000000" w:themeColor="text1"/>
        </w:rPr>
        <w:t>: Código Instalação + CPF</w:t>
      </w:r>
    </w:p>
    <w:p w:rsidR="00336D36" w:rsidRDefault="00336D36" w:rsidP="00A22583">
      <w:pPr>
        <w:pStyle w:val="Corpodetexto"/>
        <w:spacing w:after="0" w:line="360" w:lineRule="auto"/>
        <w:rPr>
          <w:rFonts w:ascii="Arial" w:hAnsi="Arial" w:cs="Arial"/>
          <w:color w:val="000000" w:themeColor="text1"/>
        </w:rPr>
      </w:pPr>
    </w:p>
    <w:p w:rsidR="00950E3F" w:rsidRDefault="00950E3F">
      <w:pPr>
        <w:pStyle w:val="Corpodetexto"/>
        <w:spacing w:after="0" w:line="360" w:lineRule="auto"/>
        <w:ind w:left="1134"/>
        <w:rPr>
          <w:rFonts w:ascii="Arial" w:hAnsi="Arial" w:cs="Arial"/>
          <w:color w:val="000000" w:themeColor="text1"/>
        </w:rPr>
      </w:pPr>
      <w:r>
        <w:rPr>
          <w:rFonts w:ascii="Arial" w:hAnsi="Arial" w:cs="Arial"/>
          <w:color w:val="000000" w:themeColor="text1"/>
        </w:rPr>
        <w:t>Estas chaves servirão como referência para as seguintes validações:</w:t>
      </w:r>
    </w:p>
    <w:p w:rsidR="00336D36" w:rsidRDefault="00950E3F"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Duplicidade</w:t>
      </w:r>
      <w:r w:rsidR="007C2BD6">
        <w:rPr>
          <w:rFonts w:ascii="Arial" w:hAnsi="Arial" w:cs="Arial"/>
          <w:color w:val="000000" w:themeColor="text1"/>
        </w:rPr>
        <w:t xml:space="preserve"> [</w:t>
      </w:r>
      <w:hyperlink w:anchor="RN_089" w:history="1">
        <w:r w:rsidR="007C2BD6" w:rsidRPr="007C2BD6">
          <w:rPr>
            <w:rStyle w:val="Hyperlink"/>
            <w:rFonts w:ascii="Arial" w:hAnsi="Arial" w:cs="Arial"/>
          </w:rPr>
          <w:t>RN_089</w:t>
        </w:r>
      </w:hyperlink>
      <w:r w:rsidR="007C2BD6">
        <w:rPr>
          <w:rFonts w:ascii="Arial" w:hAnsi="Arial" w:cs="Arial"/>
          <w:color w:val="000000" w:themeColor="text1"/>
        </w:rPr>
        <w:t>]</w:t>
      </w:r>
    </w:p>
    <w:p w:rsidR="00336D36" w:rsidRDefault="00950E3F"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Verificação de existência</w:t>
      </w:r>
    </w:p>
    <w:p w:rsidR="00336D36" w:rsidRDefault="00950E3F"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Base para realizar alteração</w:t>
      </w:r>
    </w:p>
    <w:p w:rsidR="00336D36" w:rsidRDefault="00336D36" w:rsidP="00A22583">
      <w:pPr>
        <w:pStyle w:val="Corpodetexto"/>
        <w:spacing w:after="0" w:line="360" w:lineRule="auto"/>
        <w:ind w:left="1494"/>
        <w:rPr>
          <w:rFonts w:ascii="Arial" w:hAnsi="Arial" w:cs="Arial"/>
          <w:color w:val="000000" w:themeColor="text1"/>
        </w:rPr>
      </w:pPr>
    </w:p>
    <w:p w:rsidR="00150412" w:rsidRPr="00937028" w:rsidRDefault="00336D36" w:rsidP="00150412">
      <w:pPr>
        <w:pStyle w:val="Corpodetexto"/>
        <w:spacing w:after="0" w:line="360" w:lineRule="auto"/>
        <w:ind w:left="1134"/>
        <w:rPr>
          <w:rFonts w:ascii="Arial" w:hAnsi="Arial" w:cs="Arial"/>
          <w:b/>
          <w:color w:val="000000" w:themeColor="text1"/>
        </w:rPr>
      </w:pPr>
      <w:bookmarkStart w:id="876" w:name="RN_101"/>
      <w:r w:rsidRPr="00A22583">
        <w:rPr>
          <w:rFonts w:ascii="Arial" w:hAnsi="Arial" w:cs="Arial"/>
          <w:b/>
          <w:color w:val="000000" w:themeColor="text1"/>
        </w:rPr>
        <w:t xml:space="preserve">RN_101 </w:t>
      </w:r>
      <w:bookmarkEnd w:id="876"/>
      <w:r w:rsidRPr="00A22583">
        <w:rPr>
          <w:rFonts w:ascii="Arial" w:hAnsi="Arial" w:cs="Arial"/>
          <w:b/>
          <w:color w:val="000000" w:themeColor="text1"/>
        </w:rPr>
        <w:t>- Incluir</w:t>
      </w:r>
      <w:r w:rsidR="00150412" w:rsidRPr="00F9495E">
        <w:rPr>
          <w:rFonts w:ascii="Arial" w:hAnsi="Arial" w:cs="Arial"/>
          <w:b/>
          <w:color w:val="000000" w:themeColor="text1"/>
        </w:rPr>
        <w:t xml:space="preserve">/Alterar </w:t>
      </w:r>
      <w:r w:rsidR="008E4550">
        <w:rPr>
          <w:rFonts w:ascii="Arial" w:hAnsi="Arial" w:cs="Arial"/>
          <w:b/>
          <w:color w:val="000000" w:themeColor="text1"/>
        </w:rPr>
        <w:t>SMADS</w:t>
      </w:r>
      <w:r w:rsidR="00150412" w:rsidRPr="00F9495E">
        <w:rPr>
          <w:rFonts w:ascii="Arial" w:hAnsi="Arial" w:cs="Arial"/>
          <w:b/>
          <w:color w:val="000000" w:themeColor="text1"/>
        </w:rPr>
        <w:t xml:space="preserve"> - </w:t>
      </w:r>
      <w:r w:rsidR="00150412">
        <w:rPr>
          <w:rFonts w:ascii="Arial" w:hAnsi="Arial" w:cs="Arial"/>
          <w:b/>
          <w:color w:val="000000" w:themeColor="text1"/>
        </w:rPr>
        <w:t>Salvar</w:t>
      </w:r>
    </w:p>
    <w:p w:rsidR="00150412" w:rsidRDefault="00150412" w:rsidP="00150412">
      <w:pPr>
        <w:pStyle w:val="Corpodetexto"/>
        <w:numPr>
          <w:ilvl w:val="0"/>
          <w:numId w:val="60"/>
        </w:numPr>
        <w:spacing w:after="0" w:line="360" w:lineRule="auto"/>
        <w:rPr>
          <w:rFonts w:ascii="Arial" w:hAnsi="Arial" w:cs="Arial"/>
          <w:color w:val="000000" w:themeColor="text1"/>
        </w:rPr>
      </w:pPr>
      <w:r>
        <w:rPr>
          <w:rFonts w:ascii="Arial" w:hAnsi="Arial" w:cs="Arial"/>
          <w:color w:val="000000" w:themeColor="text1"/>
        </w:rPr>
        <w:t xml:space="preserve">Incluir/Alterar </w:t>
      </w:r>
      <w:r w:rsidR="008E4550">
        <w:rPr>
          <w:rFonts w:ascii="Arial" w:hAnsi="Arial" w:cs="Arial"/>
          <w:color w:val="000000" w:themeColor="text1"/>
        </w:rPr>
        <w:t>SMADS</w:t>
      </w:r>
      <w:r>
        <w:rPr>
          <w:rFonts w:ascii="Arial" w:hAnsi="Arial" w:cs="Arial"/>
          <w:color w:val="000000" w:themeColor="text1"/>
        </w:rPr>
        <w:t xml:space="preserve"> - Campos em Tela [</w:t>
      </w:r>
      <w:hyperlink w:anchor="RN_099" w:history="1">
        <w:r w:rsidR="008E4550">
          <w:rPr>
            <w:rStyle w:val="Hyperlink"/>
            <w:rFonts w:ascii="Arial" w:hAnsi="Arial" w:cs="Arial"/>
          </w:rPr>
          <w:t>RN_099</w:t>
        </w:r>
      </w:hyperlink>
      <w:r>
        <w:rPr>
          <w:rFonts w:ascii="Arial" w:hAnsi="Arial" w:cs="Arial"/>
          <w:color w:val="000000" w:themeColor="text1"/>
        </w:rPr>
        <w:t>]</w:t>
      </w:r>
    </w:p>
    <w:p w:rsidR="00150412" w:rsidRDefault="00150412" w:rsidP="00150412">
      <w:pPr>
        <w:pStyle w:val="Corpodetexto"/>
        <w:numPr>
          <w:ilvl w:val="0"/>
          <w:numId w:val="58"/>
        </w:numPr>
        <w:spacing w:after="0" w:line="360" w:lineRule="auto"/>
        <w:rPr>
          <w:ins w:id="877" w:author="eric.giuliani" w:date="2017-06-05T09:03:00Z"/>
          <w:rFonts w:ascii="Arial" w:hAnsi="Arial" w:cs="Arial"/>
          <w:color w:val="000000" w:themeColor="text1"/>
        </w:rPr>
      </w:pPr>
      <w:r w:rsidRPr="00460FD2">
        <w:rPr>
          <w:rFonts w:ascii="Arial" w:hAnsi="Arial" w:cs="Arial"/>
          <w:color w:val="000000" w:themeColor="text1"/>
        </w:rPr>
        <w:t>Origem de Cadastro</w:t>
      </w:r>
      <w:r>
        <w:rPr>
          <w:rFonts w:ascii="Arial" w:hAnsi="Arial" w:cs="Arial"/>
          <w:color w:val="000000" w:themeColor="text1"/>
        </w:rPr>
        <w:t xml:space="preserve">: </w:t>
      </w:r>
      <w:del w:id="878" w:author="eric.giuliani" w:date="2017-05-12T15:21:00Z">
        <w:r w:rsidR="00242B0F" w:rsidDel="00E25A1E">
          <w:rPr>
            <w:rFonts w:ascii="Arial" w:hAnsi="Arial" w:cs="Arial"/>
            <w:color w:val="000000" w:themeColor="text1"/>
          </w:rPr>
          <w:delText>Inclusão m</w:delText>
        </w:r>
      </w:del>
      <w:ins w:id="879" w:author="eric.giuliani" w:date="2017-05-12T15:21:00Z">
        <w:r w:rsidR="00E25A1E">
          <w:rPr>
            <w:rFonts w:ascii="Arial" w:hAnsi="Arial" w:cs="Arial"/>
            <w:color w:val="000000" w:themeColor="text1"/>
          </w:rPr>
          <w:t>M</w:t>
        </w:r>
      </w:ins>
      <w:r w:rsidR="00242B0F">
        <w:rPr>
          <w:rFonts w:ascii="Arial" w:hAnsi="Arial" w:cs="Arial"/>
          <w:color w:val="000000" w:themeColor="text1"/>
        </w:rPr>
        <w:t>anual</w:t>
      </w:r>
      <w:r>
        <w:rPr>
          <w:rFonts w:ascii="Arial" w:hAnsi="Arial" w:cs="Arial"/>
          <w:color w:val="000000" w:themeColor="text1"/>
        </w:rPr>
        <w:t xml:space="preserve"> [</w:t>
      </w:r>
      <w:hyperlink w:anchor="RN_012" w:history="1">
        <w:r w:rsidRPr="00460FD2">
          <w:rPr>
            <w:rStyle w:val="Hyperlink"/>
            <w:rFonts w:ascii="Arial" w:hAnsi="Arial" w:cs="Arial"/>
          </w:rPr>
          <w:t>RN_012</w:t>
        </w:r>
      </w:hyperlink>
      <w:r>
        <w:rPr>
          <w:rFonts w:ascii="Arial" w:hAnsi="Arial" w:cs="Arial"/>
          <w:color w:val="000000" w:themeColor="text1"/>
        </w:rPr>
        <w:t>]</w:t>
      </w:r>
    </w:p>
    <w:p w:rsidR="00EB55FA" w:rsidRDefault="00EB55FA" w:rsidP="00EB55FA">
      <w:pPr>
        <w:pStyle w:val="Corpodetexto"/>
        <w:numPr>
          <w:ilvl w:val="0"/>
          <w:numId w:val="58"/>
        </w:numPr>
        <w:spacing w:after="0" w:line="360" w:lineRule="auto"/>
        <w:rPr>
          <w:ins w:id="880" w:author="eric.giuliani" w:date="2017-06-05T09:03:00Z"/>
          <w:rFonts w:ascii="Arial" w:hAnsi="Arial" w:cs="Arial"/>
          <w:color w:val="000000" w:themeColor="text1"/>
        </w:rPr>
      </w:pPr>
      <w:ins w:id="881" w:author="eric.giuliani" w:date="2017-06-05T09:03:00Z">
        <w:r>
          <w:rPr>
            <w:rFonts w:ascii="Arial" w:hAnsi="Arial" w:cs="Arial"/>
            <w:color w:val="000000" w:themeColor="text1"/>
          </w:rPr>
          <w:t>Data de Inclusão: Data Atual (se for inclusão)</w:t>
        </w:r>
      </w:ins>
    </w:p>
    <w:p w:rsidR="00100D26" w:rsidRDefault="00F25C47">
      <w:pPr>
        <w:pStyle w:val="Corpodetexto"/>
        <w:numPr>
          <w:ilvl w:val="0"/>
          <w:numId w:val="58"/>
        </w:numPr>
        <w:spacing w:after="0" w:line="360" w:lineRule="auto"/>
        <w:rPr>
          <w:ins w:id="882" w:author="eric.giuliani" w:date="2017-06-05T09:01:00Z"/>
          <w:rFonts w:ascii="Arial" w:hAnsi="Arial" w:cs="Arial"/>
          <w:color w:val="000000" w:themeColor="text1"/>
        </w:rPr>
      </w:pPr>
      <w:ins w:id="883" w:author="eric.giuliani" w:date="2017-06-05T09:03:00Z">
        <w:r w:rsidRPr="00F25C47">
          <w:rPr>
            <w:rFonts w:ascii="Arial" w:hAnsi="Arial" w:cs="Arial"/>
            <w:color w:val="000000" w:themeColor="text1"/>
          </w:rPr>
          <w:t>Data de Alteração: Data Atual</w:t>
        </w:r>
      </w:ins>
    </w:p>
    <w:p w:rsidR="0084288C" w:rsidRDefault="0084288C" w:rsidP="0084288C">
      <w:pPr>
        <w:pStyle w:val="Corpodetexto"/>
        <w:numPr>
          <w:ilvl w:val="0"/>
          <w:numId w:val="58"/>
        </w:numPr>
        <w:spacing w:after="0" w:line="360" w:lineRule="auto"/>
        <w:rPr>
          <w:ins w:id="884" w:author="eric.giuliani" w:date="2017-06-05T09:01:00Z"/>
          <w:rFonts w:ascii="Arial" w:hAnsi="Arial" w:cs="Arial"/>
          <w:color w:val="000000" w:themeColor="text1"/>
        </w:rPr>
      </w:pPr>
      <w:ins w:id="885" w:author="eric.giuliani" w:date="2017-06-05T09:01:00Z">
        <w:r>
          <w:rPr>
            <w:rFonts w:ascii="Arial" w:hAnsi="Arial" w:cs="Arial"/>
            <w:color w:val="000000" w:themeColor="text1"/>
          </w:rPr>
          <w:t xml:space="preserve">Status: </w:t>
        </w:r>
      </w:ins>
    </w:p>
    <w:p w:rsidR="0084288C" w:rsidRDefault="0084288C" w:rsidP="0084288C">
      <w:pPr>
        <w:pStyle w:val="Corpodetexto"/>
        <w:numPr>
          <w:ilvl w:val="1"/>
          <w:numId w:val="58"/>
        </w:numPr>
        <w:spacing w:after="0" w:line="360" w:lineRule="auto"/>
        <w:rPr>
          <w:ins w:id="886" w:author="eric.giuliani" w:date="2017-06-05T09:01:00Z"/>
          <w:rFonts w:ascii="Arial" w:hAnsi="Arial" w:cs="Arial"/>
          <w:color w:val="000000" w:themeColor="text1"/>
        </w:rPr>
      </w:pPr>
      <w:ins w:id="887" w:author="eric.giuliani" w:date="2017-06-05T09:01:00Z">
        <w:r>
          <w:rPr>
            <w:rFonts w:ascii="Arial" w:hAnsi="Arial" w:cs="Arial"/>
            <w:color w:val="000000" w:themeColor="text1"/>
          </w:rPr>
          <w:t>Incluir: esse campo deverá ter o valor 1,</w:t>
        </w:r>
      </w:ins>
    </w:p>
    <w:p w:rsidR="005224DD" w:rsidRDefault="00F25C47">
      <w:pPr>
        <w:pStyle w:val="Corpodetexto"/>
        <w:numPr>
          <w:ilvl w:val="1"/>
          <w:numId w:val="58"/>
        </w:numPr>
        <w:spacing w:after="0" w:line="360" w:lineRule="auto"/>
        <w:rPr>
          <w:rFonts w:ascii="Arial" w:hAnsi="Arial" w:cs="Arial"/>
          <w:color w:val="000000" w:themeColor="text1"/>
        </w:rPr>
      </w:pPr>
      <w:ins w:id="888" w:author="eric.giuliani" w:date="2017-06-05T09:01:00Z">
        <w:r w:rsidRPr="00F25C47">
          <w:rPr>
            <w:rFonts w:ascii="Arial" w:hAnsi="Arial" w:cs="Arial"/>
            <w:color w:val="000000" w:themeColor="text1"/>
          </w:rPr>
          <w:t>Alterar: esse campo deverá permanecer no valor 1.</w:t>
        </w:r>
      </w:ins>
    </w:p>
    <w:p w:rsidR="00336D36" w:rsidDel="001F666B" w:rsidRDefault="005B2045" w:rsidP="00A22583">
      <w:pPr>
        <w:pStyle w:val="Corpodetexto"/>
        <w:numPr>
          <w:ilvl w:val="0"/>
          <w:numId w:val="58"/>
        </w:numPr>
        <w:spacing w:after="0" w:line="360" w:lineRule="auto"/>
        <w:rPr>
          <w:del w:id="889" w:author="eric.giuliani" w:date="2017-05-22T22:38:00Z"/>
          <w:rFonts w:ascii="Arial" w:hAnsi="Arial" w:cs="Arial"/>
          <w:color w:val="000000" w:themeColor="text1"/>
        </w:rPr>
      </w:pPr>
      <w:del w:id="890" w:author="eric.giuliani" w:date="2017-05-22T22:38:00Z">
        <w:r w:rsidDel="001F666B">
          <w:rPr>
            <w:rFonts w:ascii="Arial" w:hAnsi="Arial" w:cs="Arial"/>
            <w:color w:val="000000" w:themeColor="text1"/>
          </w:rPr>
          <w:delText xml:space="preserve">Data de Inclusão: </w:delText>
        </w:r>
        <w:r w:rsidR="00336D36" w:rsidRPr="00A22583" w:rsidDel="001F666B">
          <w:rPr>
            <w:rFonts w:ascii="Arial" w:hAnsi="Arial" w:cs="Arial"/>
            <w:color w:val="000000" w:themeColor="text1"/>
          </w:rPr>
          <w:delText>Data Atual</w:delText>
        </w:r>
        <w:r w:rsidDel="001F666B">
          <w:rPr>
            <w:rFonts w:ascii="Arial" w:hAnsi="Arial" w:cs="Arial"/>
            <w:color w:val="000000" w:themeColor="text1"/>
          </w:rPr>
          <w:delText xml:space="preserve"> (se for inclusão)</w:delText>
        </w:r>
      </w:del>
    </w:p>
    <w:p w:rsidR="00336D36" w:rsidDel="001F666B" w:rsidRDefault="005B2045" w:rsidP="00A22583">
      <w:pPr>
        <w:pStyle w:val="Corpodetexto"/>
        <w:numPr>
          <w:ilvl w:val="0"/>
          <w:numId w:val="58"/>
        </w:numPr>
        <w:spacing w:after="0" w:line="360" w:lineRule="auto"/>
        <w:rPr>
          <w:del w:id="891" w:author="eric.giuliani" w:date="2017-05-22T22:38:00Z"/>
          <w:rFonts w:ascii="Arial" w:hAnsi="Arial" w:cs="Arial"/>
          <w:color w:val="000000" w:themeColor="text1"/>
        </w:rPr>
      </w:pPr>
      <w:del w:id="892" w:author="eric.giuliani" w:date="2017-05-22T22:38:00Z">
        <w:r w:rsidDel="001F666B">
          <w:rPr>
            <w:rFonts w:ascii="Arial" w:hAnsi="Arial" w:cs="Arial"/>
            <w:color w:val="000000" w:themeColor="text1"/>
          </w:rPr>
          <w:delText>Data de Alteração: Data Atual</w:delText>
        </w:r>
      </w:del>
    </w:p>
    <w:p w:rsidR="00336D36" w:rsidRDefault="00336D36" w:rsidP="00A22583">
      <w:pPr>
        <w:pStyle w:val="Corpodetexto"/>
        <w:spacing w:after="0" w:line="360" w:lineRule="auto"/>
        <w:ind w:left="1494"/>
        <w:rPr>
          <w:rFonts w:ascii="Arial" w:hAnsi="Arial" w:cs="Arial"/>
          <w:color w:val="000000" w:themeColor="text1"/>
        </w:rPr>
      </w:pPr>
    </w:p>
    <w:p w:rsidR="0060318F" w:rsidRPr="00937028" w:rsidRDefault="00336D36" w:rsidP="0060318F">
      <w:pPr>
        <w:pStyle w:val="Corpodetexto"/>
        <w:spacing w:after="0" w:line="360" w:lineRule="auto"/>
        <w:ind w:left="1134"/>
        <w:rPr>
          <w:rFonts w:ascii="Arial" w:hAnsi="Arial" w:cs="Arial"/>
          <w:b/>
          <w:color w:val="000000" w:themeColor="text1"/>
        </w:rPr>
      </w:pPr>
      <w:bookmarkStart w:id="893" w:name="RN_102"/>
      <w:r w:rsidRPr="00A22583">
        <w:rPr>
          <w:rFonts w:ascii="Arial" w:hAnsi="Arial" w:cs="Arial"/>
          <w:b/>
          <w:color w:val="000000" w:themeColor="text1"/>
        </w:rPr>
        <w:t xml:space="preserve">RN_102 </w:t>
      </w:r>
      <w:bookmarkEnd w:id="893"/>
      <w:r w:rsidRPr="00A22583">
        <w:rPr>
          <w:rFonts w:ascii="Arial" w:hAnsi="Arial" w:cs="Arial"/>
          <w:b/>
          <w:color w:val="000000" w:themeColor="text1"/>
        </w:rPr>
        <w:t>- Detalhar</w:t>
      </w:r>
      <w:r w:rsidR="0060318F">
        <w:rPr>
          <w:rFonts w:ascii="Arial" w:hAnsi="Arial" w:cs="Arial"/>
          <w:b/>
          <w:color w:val="000000" w:themeColor="text1"/>
        </w:rPr>
        <w:t xml:space="preserve"> SMADS - Campos em Tela</w:t>
      </w:r>
    </w:p>
    <w:p w:rsidR="005224DD" w:rsidRDefault="005B2045">
      <w:pPr>
        <w:pStyle w:val="Corpodetexto"/>
        <w:numPr>
          <w:ilvl w:val="0"/>
          <w:numId w:val="58"/>
        </w:numPr>
        <w:spacing w:after="0" w:line="360" w:lineRule="auto"/>
        <w:rPr>
          <w:rFonts w:ascii="Arial" w:hAnsi="Arial" w:cs="Arial"/>
          <w:color w:val="000000" w:themeColor="text1"/>
        </w:rPr>
      </w:pPr>
      <w:r w:rsidRPr="005B2045">
        <w:rPr>
          <w:rFonts w:ascii="Arial" w:hAnsi="Arial" w:cs="Arial"/>
          <w:color w:val="000000" w:themeColor="text1"/>
        </w:rPr>
        <w:t>Data Informação</w:t>
      </w:r>
    </w:p>
    <w:p w:rsidR="005224DD" w:rsidRDefault="005B2045">
      <w:pPr>
        <w:pStyle w:val="Corpodetexto"/>
        <w:numPr>
          <w:ilvl w:val="0"/>
          <w:numId w:val="58"/>
        </w:numPr>
        <w:spacing w:after="0" w:line="360" w:lineRule="auto"/>
        <w:rPr>
          <w:rFonts w:ascii="Arial" w:hAnsi="Arial" w:cs="Arial"/>
          <w:color w:val="000000" w:themeColor="text1"/>
        </w:rPr>
      </w:pPr>
      <w:r w:rsidRPr="005B2045">
        <w:rPr>
          <w:rFonts w:ascii="Arial" w:hAnsi="Arial" w:cs="Arial"/>
          <w:color w:val="000000" w:themeColor="text1"/>
        </w:rPr>
        <w:t>Instalação</w:t>
      </w:r>
    </w:p>
    <w:p w:rsidR="005224DD" w:rsidRDefault="005B2045">
      <w:pPr>
        <w:pStyle w:val="Corpodetexto"/>
        <w:numPr>
          <w:ilvl w:val="0"/>
          <w:numId w:val="58"/>
        </w:numPr>
        <w:spacing w:after="0" w:line="360" w:lineRule="auto"/>
        <w:rPr>
          <w:rFonts w:ascii="Arial" w:hAnsi="Arial" w:cs="Arial"/>
          <w:color w:val="000000" w:themeColor="text1"/>
        </w:rPr>
      </w:pPr>
      <w:r w:rsidRPr="005B2045">
        <w:rPr>
          <w:rFonts w:ascii="Arial" w:hAnsi="Arial" w:cs="Arial"/>
          <w:color w:val="000000" w:themeColor="text1"/>
        </w:rPr>
        <w:t>NIS</w:t>
      </w:r>
    </w:p>
    <w:p w:rsidR="005224DD" w:rsidRDefault="005B2045">
      <w:pPr>
        <w:pStyle w:val="Corpodetexto"/>
        <w:numPr>
          <w:ilvl w:val="0"/>
          <w:numId w:val="58"/>
        </w:numPr>
        <w:spacing w:after="0" w:line="360" w:lineRule="auto"/>
        <w:rPr>
          <w:rFonts w:ascii="Arial" w:hAnsi="Arial" w:cs="Arial"/>
          <w:color w:val="000000" w:themeColor="text1"/>
        </w:rPr>
      </w:pPr>
      <w:r w:rsidRPr="005B2045">
        <w:rPr>
          <w:rFonts w:ascii="Arial" w:hAnsi="Arial" w:cs="Arial"/>
          <w:color w:val="000000" w:themeColor="text1"/>
        </w:rPr>
        <w:t>BPC</w:t>
      </w:r>
    </w:p>
    <w:p w:rsidR="005224DD" w:rsidRDefault="00173370">
      <w:pPr>
        <w:pStyle w:val="Corpodetexto"/>
        <w:numPr>
          <w:ilvl w:val="0"/>
          <w:numId w:val="58"/>
        </w:numPr>
        <w:spacing w:after="0" w:line="360" w:lineRule="auto"/>
        <w:rPr>
          <w:rFonts w:ascii="Arial" w:hAnsi="Arial" w:cs="Arial"/>
          <w:color w:val="000000" w:themeColor="text1"/>
        </w:rPr>
      </w:pPr>
      <w:ins w:id="894" w:author="victor.santos" w:date="2017-04-28T16:46:00Z">
        <w:r>
          <w:rPr>
            <w:rFonts w:ascii="Arial" w:hAnsi="Arial" w:cs="Arial"/>
            <w:color w:val="000000" w:themeColor="text1"/>
          </w:rPr>
          <w:t>Agrupamento</w:t>
        </w:r>
      </w:ins>
      <w:ins w:id="895" w:author="victor.santos" w:date="2017-04-28T16:47:00Z">
        <w:r>
          <w:rPr>
            <w:rFonts w:ascii="Arial" w:hAnsi="Arial" w:cs="Arial"/>
            <w:color w:val="000000" w:themeColor="text1"/>
          </w:rPr>
          <w:t>:</w:t>
        </w:r>
      </w:ins>
      <w:ins w:id="896" w:author="victor.santos" w:date="2017-04-28T16:46:00Z">
        <w:r>
          <w:rPr>
            <w:rFonts w:ascii="Arial" w:hAnsi="Arial" w:cs="Arial"/>
            <w:color w:val="000000" w:themeColor="text1"/>
          </w:rPr>
          <w:t xml:space="preserve"> </w:t>
        </w:r>
      </w:ins>
      <w:r w:rsidR="005B2045" w:rsidRPr="005B2045">
        <w:rPr>
          <w:rFonts w:ascii="Arial" w:hAnsi="Arial" w:cs="Arial"/>
          <w:color w:val="000000" w:themeColor="text1"/>
        </w:rPr>
        <w:t>Contribuinte</w:t>
      </w:r>
    </w:p>
    <w:p w:rsidR="00336D36" w:rsidRDefault="005B2045" w:rsidP="00A22583">
      <w:pPr>
        <w:pStyle w:val="Corpodetexto"/>
        <w:numPr>
          <w:ilvl w:val="1"/>
          <w:numId w:val="58"/>
        </w:numPr>
        <w:spacing w:line="360" w:lineRule="auto"/>
        <w:rPr>
          <w:rFonts w:ascii="Arial" w:hAnsi="Arial" w:cs="Arial"/>
          <w:color w:val="000000" w:themeColor="text1"/>
        </w:rPr>
      </w:pPr>
      <w:r w:rsidRPr="005B2045">
        <w:rPr>
          <w:rFonts w:ascii="Arial" w:hAnsi="Arial" w:cs="Arial"/>
          <w:color w:val="000000" w:themeColor="text1"/>
        </w:rPr>
        <w:t>CPF</w:t>
      </w:r>
    </w:p>
    <w:p w:rsidR="00336D36" w:rsidRDefault="005B2045" w:rsidP="00A22583">
      <w:pPr>
        <w:pStyle w:val="Corpodetexto"/>
        <w:numPr>
          <w:ilvl w:val="1"/>
          <w:numId w:val="58"/>
        </w:numPr>
        <w:spacing w:line="360" w:lineRule="auto"/>
        <w:rPr>
          <w:rFonts w:ascii="Arial" w:hAnsi="Arial" w:cs="Arial"/>
          <w:color w:val="000000" w:themeColor="text1"/>
        </w:rPr>
      </w:pPr>
      <w:r w:rsidRPr="005B2045">
        <w:rPr>
          <w:rFonts w:ascii="Arial" w:hAnsi="Arial" w:cs="Arial"/>
          <w:color w:val="000000" w:themeColor="text1"/>
        </w:rPr>
        <w:t>Nome Contribuinte</w:t>
      </w:r>
    </w:p>
    <w:p w:rsidR="005224DD" w:rsidRDefault="00173370">
      <w:pPr>
        <w:pStyle w:val="Corpodetexto"/>
        <w:numPr>
          <w:ilvl w:val="0"/>
          <w:numId w:val="58"/>
        </w:numPr>
        <w:spacing w:after="0" w:line="360" w:lineRule="auto"/>
        <w:rPr>
          <w:rFonts w:ascii="Arial" w:hAnsi="Arial" w:cs="Arial"/>
          <w:color w:val="000000" w:themeColor="text1"/>
        </w:rPr>
      </w:pPr>
      <w:ins w:id="897" w:author="victor.santos" w:date="2017-04-28T16:47:00Z">
        <w:r>
          <w:rPr>
            <w:rFonts w:ascii="Arial" w:hAnsi="Arial" w:cs="Arial"/>
            <w:color w:val="000000" w:themeColor="text1"/>
          </w:rPr>
          <w:t xml:space="preserve">Agrupamento: </w:t>
        </w:r>
      </w:ins>
      <w:r w:rsidR="005B2045" w:rsidRPr="005B2045">
        <w:rPr>
          <w:rFonts w:ascii="Arial" w:hAnsi="Arial" w:cs="Arial"/>
          <w:color w:val="000000" w:themeColor="text1"/>
        </w:rPr>
        <w:t>Isenção</w:t>
      </w:r>
    </w:p>
    <w:p w:rsidR="00336D36" w:rsidRDefault="005B2045" w:rsidP="00A22583">
      <w:pPr>
        <w:pStyle w:val="Corpodetexto"/>
        <w:numPr>
          <w:ilvl w:val="1"/>
          <w:numId w:val="58"/>
        </w:numPr>
        <w:spacing w:line="360" w:lineRule="auto"/>
        <w:rPr>
          <w:rFonts w:ascii="Arial" w:hAnsi="Arial" w:cs="Arial"/>
          <w:color w:val="000000" w:themeColor="text1"/>
        </w:rPr>
      </w:pPr>
      <w:r w:rsidRPr="005B2045">
        <w:rPr>
          <w:rFonts w:ascii="Arial" w:hAnsi="Arial" w:cs="Arial"/>
          <w:color w:val="000000" w:themeColor="text1"/>
        </w:rPr>
        <w:lastRenderedPageBreak/>
        <w:t>Isenção</w:t>
      </w:r>
    </w:p>
    <w:p w:rsidR="00336D36" w:rsidRDefault="005B2045" w:rsidP="00A22583">
      <w:pPr>
        <w:pStyle w:val="Corpodetexto"/>
        <w:numPr>
          <w:ilvl w:val="1"/>
          <w:numId w:val="58"/>
        </w:numPr>
        <w:spacing w:line="360" w:lineRule="auto"/>
        <w:rPr>
          <w:rFonts w:ascii="Arial" w:hAnsi="Arial" w:cs="Arial"/>
          <w:color w:val="000000" w:themeColor="text1"/>
        </w:rPr>
      </w:pPr>
      <w:r w:rsidRPr="005B2045">
        <w:rPr>
          <w:rFonts w:ascii="Arial" w:hAnsi="Arial" w:cs="Arial"/>
          <w:color w:val="000000" w:themeColor="text1"/>
        </w:rPr>
        <w:t>Vigência da Isenção</w:t>
      </w:r>
    </w:p>
    <w:p w:rsidR="005224DD" w:rsidRDefault="005B2045">
      <w:pPr>
        <w:pStyle w:val="Corpodetexto"/>
        <w:numPr>
          <w:ilvl w:val="0"/>
          <w:numId w:val="58"/>
        </w:numPr>
        <w:spacing w:after="0" w:line="360" w:lineRule="auto"/>
        <w:rPr>
          <w:rFonts w:ascii="Arial" w:hAnsi="Arial" w:cs="Arial"/>
          <w:color w:val="000000" w:themeColor="text1"/>
        </w:rPr>
      </w:pPr>
      <w:r w:rsidRPr="005B2045">
        <w:rPr>
          <w:rFonts w:ascii="Arial" w:hAnsi="Arial" w:cs="Arial"/>
          <w:color w:val="000000" w:themeColor="text1"/>
        </w:rPr>
        <w:t xml:space="preserve">Logradouro </w:t>
      </w:r>
      <w:r>
        <w:rPr>
          <w:rFonts w:ascii="Arial" w:hAnsi="Arial" w:cs="Arial"/>
          <w:color w:val="000000" w:themeColor="text1"/>
        </w:rPr>
        <w:t>[</w:t>
      </w:r>
      <w:hyperlink w:anchor="RN_090" w:history="1">
        <w:r w:rsidRPr="00AB4F5F">
          <w:rPr>
            <w:rStyle w:val="Hyperlink"/>
            <w:rFonts w:ascii="Arial" w:hAnsi="Arial" w:cs="Arial"/>
          </w:rPr>
          <w:t>RN_090</w:t>
        </w:r>
      </w:hyperlink>
      <w:r>
        <w:rPr>
          <w:rFonts w:ascii="Arial" w:hAnsi="Arial" w:cs="Arial"/>
          <w:color w:val="000000" w:themeColor="text1"/>
        </w:rPr>
        <w:t>]</w:t>
      </w:r>
    </w:p>
    <w:p w:rsidR="005224DD" w:rsidRDefault="005B2045">
      <w:pPr>
        <w:pStyle w:val="Corpodetexto"/>
        <w:numPr>
          <w:ilvl w:val="0"/>
          <w:numId w:val="58"/>
        </w:numPr>
        <w:spacing w:after="0" w:line="360" w:lineRule="auto"/>
        <w:rPr>
          <w:rFonts w:ascii="Arial" w:hAnsi="Arial" w:cs="Arial"/>
          <w:color w:val="000000" w:themeColor="text1"/>
        </w:rPr>
      </w:pPr>
      <w:r w:rsidRPr="005B2045">
        <w:rPr>
          <w:rFonts w:ascii="Arial" w:hAnsi="Arial" w:cs="Arial"/>
          <w:color w:val="000000" w:themeColor="text1"/>
        </w:rPr>
        <w:t xml:space="preserve">Data </w:t>
      </w:r>
      <w:del w:id="898" w:author="victor.santos" w:date="2017-04-27T15:38:00Z">
        <w:r w:rsidRPr="005B2045" w:rsidDel="00B70037">
          <w:rPr>
            <w:rFonts w:ascii="Arial" w:hAnsi="Arial" w:cs="Arial"/>
            <w:color w:val="000000" w:themeColor="text1"/>
          </w:rPr>
          <w:delText>SMADS</w:delText>
        </w:r>
      </w:del>
      <w:ins w:id="899" w:author="victor.santos" w:date="2017-04-27T15:38:00Z">
        <w:r w:rsidR="00B70037">
          <w:rPr>
            <w:rFonts w:ascii="Arial" w:hAnsi="Arial" w:cs="Arial"/>
            <w:color w:val="000000" w:themeColor="text1"/>
          </w:rPr>
          <w:t>Cadastro Baixa Renda</w:t>
        </w:r>
      </w:ins>
    </w:p>
    <w:p w:rsidR="005224DD" w:rsidRDefault="002C4771">
      <w:pPr>
        <w:pStyle w:val="Corpodetexto"/>
        <w:numPr>
          <w:ilvl w:val="0"/>
          <w:numId w:val="58"/>
        </w:numPr>
        <w:spacing w:after="0" w:line="360" w:lineRule="auto"/>
        <w:rPr>
          <w:ins w:id="900" w:author="eric.giuliani" w:date="2017-05-22T22:28:00Z"/>
          <w:rFonts w:ascii="Arial" w:hAnsi="Arial" w:cs="Arial"/>
          <w:color w:val="000000" w:themeColor="text1"/>
        </w:rPr>
      </w:pPr>
      <w:ins w:id="901" w:author="eric.giuliani" w:date="2017-05-22T22:28:00Z">
        <w:r>
          <w:rPr>
            <w:rFonts w:ascii="Arial" w:hAnsi="Arial" w:cs="Arial"/>
            <w:color w:val="000000" w:themeColor="text1"/>
          </w:rPr>
          <w:t>Usuário da Operação</w:t>
        </w:r>
      </w:ins>
    </w:p>
    <w:p w:rsidR="005224DD" w:rsidRDefault="005B2045">
      <w:pPr>
        <w:pStyle w:val="Corpodetexto"/>
        <w:numPr>
          <w:ilvl w:val="0"/>
          <w:numId w:val="58"/>
        </w:numPr>
        <w:spacing w:after="0" w:line="360" w:lineRule="auto"/>
        <w:rPr>
          <w:rFonts w:ascii="Arial" w:hAnsi="Arial" w:cs="Arial"/>
          <w:color w:val="000000" w:themeColor="text1"/>
        </w:rPr>
      </w:pPr>
      <w:r w:rsidRPr="005B2045">
        <w:rPr>
          <w:rFonts w:ascii="Arial" w:hAnsi="Arial" w:cs="Arial"/>
          <w:color w:val="000000" w:themeColor="text1"/>
        </w:rPr>
        <w:t>Data de Inclusão</w:t>
      </w:r>
    </w:p>
    <w:p w:rsidR="005224DD" w:rsidRDefault="005B2045">
      <w:pPr>
        <w:pStyle w:val="Corpodetexto"/>
        <w:numPr>
          <w:ilvl w:val="0"/>
          <w:numId w:val="58"/>
        </w:numPr>
        <w:spacing w:after="0" w:line="360" w:lineRule="auto"/>
        <w:rPr>
          <w:rFonts w:ascii="Arial" w:hAnsi="Arial" w:cs="Arial"/>
          <w:color w:val="000000" w:themeColor="text1"/>
        </w:rPr>
      </w:pPr>
      <w:r w:rsidRPr="005B2045">
        <w:rPr>
          <w:rFonts w:ascii="Arial" w:hAnsi="Arial" w:cs="Arial"/>
          <w:color w:val="000000" w:themeColor="text1"/>
        </w:rPr>
        <w:t>Data de Alteração</w:t>
      </w:r>
    </w:p>
    <w:p w:rsidR="005B2045" w:rsidRDefault="005B2045" w:rsidP="005B2045">
      <w:pPr>
        <w:pStyle w:val="Corpodetexto"/>
        <w:numPr>
          <w:ilvl w:val="0"/>
          <w:numId w:val="58"/>
        </w:numPr>
        <w:spacing w:after="0" w:line="360" w:lineRule="auto"/>
        <w:rPr>
          <w:ins w:id="902" w:author="victor.santos" w:date="2017-04-27T15:38:00Z"/>
          <w:rFonts w:ascii="Arial" w:hAnsi="Arial" w:cs="Arial"/>
          <w:color w:val="000000" w:themeColor="text1"/>
        </w:rPr>
      </w:pPr>
      <w:r w:rsidRPr="005B2045">
        <w:rPr>
          <w:rFonts w:ascii="Arial" w:hAnsi="Arial" w:cs="Arial"/>
          <w:color w:val="000000" w:themeColor="text1"/>
        </w:rPr>
        <w:t>Origem de Cadastro</w:t>
      </w:r>
    </w:p>
    <w:p w:rsidR="00B70037" w:rsidRDefault="00B70037" w:rsidP="005B2045">
      <w:pPr>
        <w:pStyle w:val="Corpodetexto"/>
        <w:numPr>
          <w:ilvl w:val="0"/>
          <w:numId w:val="58"/>
        </w:numPr>
        <w:spacing w:after="0" w:line="360" w:lineRule="auto"/>
        <w:rPr>
          <w:ins w:id="903" w:author="victor.santos" w:date="2017-04-27T15:38:00Z"/>
          <w:rFonts w:ascii="Arial" w:hAnsi="Arial" w:cs="Arial"/>
          <w:color w:val="000000" w:themeColor="text1"/>
        </w:rPr>
      </w:pPr>
      <w:ins w:id="904" w:author="victor.santos" w:date="2017-04-27T15:38:00Z">
        <w:r>
          <w:rPr>
            <w:rFonts w:ascii="Arial" w:hAnsi="Arial" w:cs="Arial"/>
            <w:color w:val="000000" w:themeColor="text1"/>
          </w:rPr>
          <w:t>Versão</w:t>
        </w:r>
        <w:del w:id="905" w:author="eric.giuliani" w:date="2017-05-22T22:28:00Z">
          <w:r w:rsidDel="002C4771">
            <w:rPr>
              <w:rFonts w:ascii="Arial" w:hAnsi="Arial" w:cs="Arial"/>
              <w:color w:val="000000" w:themeColor="text1"/>
            </w:rPr>
            <w:delText xml:space="preserve"> Registro</w:delText>
          </w:r>
        </w:del>
      </w:ins>
    </w:p>
    <w:p w:rsidR="00B70037" w:rsidRDefault="00B70037" w:rsidP="005B2045">
      <w:pPr>
        <w:pStyle w:val="Corpodetexto"/>
        <w:numPr>
          <w:ilvl w:val="0"/>
          <w:numId w:val="58"/>
        </w:numPr>
        <w:spacing w:after="0" w:line="360" w:lineRule="auto"/>
        <w:rPr>
          <w:rFonts w:ascii="Arial" w:hAnsi="Arial" w:cs="Arial"/>
          <w:color w:val="000000" w:themeColor="text1"/>
        </w:rPr>
      </w:pPr>
      <w:ins w:id="906" w:author="victor.santos" w:date="2017-04-27T15:38:00Z">
        <w:r>
          <w:rPr>
            <w:rFonts w:ascii="Arial" w:hAnsi="Arial" w:cs="Arial"/>
            <w:color w:val="000000" w:themeColor="text1"/>
          </w:rPr>
          <w:t>Status</w:t>
        </w:r>
        <w:del w:id="907" w:author="eric.giuliani" w:date="2017-05-22T22:28:00Z">
          <w:r w:rsidDel="002C4771">
            <w:rPr>
              <w:rFonts w:ascii="Arial" w:hAnsi="Arial" w:cs="Arial"/>
              <w:color w:val="000000" w:themeColor="text1"/>
            </w:rPr>
            <w:delText xml:space="preserve"> Registro</w:delText>
          </w:r>
        </w:del>
      </w:ins>
    </w:p>
    <w:p w:rsidR="00336D36" w:rsidRDefault="00336D36" w:rsidP="00A22583">
      <w:pPr>
        <w:pStyle w:val="Corpodetexto"/>
        <w:spacing w:after="0" w:line="360" w:lineRule="auto"/>
        <w:rPr>
          <w:rFonts w:ascii="Arial" w:hAnsi="Arial" w:cs="Arial"/>
          <w:color w:val="000000" w:themeColor="text1"/>
        </w:rPr>
      </w:pPr>
    </w:p>
    <w:p w:rsidR="00926844" w:rsidRPr="00937028" w:rsidRDefault="00336D36" w:rsidP="00926844">
      <w:pPr>
        <w:pStyle w:val="Corpodetexto"/>
        <w:spacing w:after="0" w:line="360" w:lineRule="auto"/>
        <w:ind w:left="1134"/>
        <w:rPr>
          <w:rFonts w:ascii="Arial" w:hAnsi="Arial" w:cs="Arial"/>
          <w:b/>
          <w:color w:val="000000" w:themeColor="text1"/>
        </w:rPr>
      </w:pPr>
      <w:r w:rsidRPr="00A22583">
        <w:rPr>
          <w:rFonts w:ascii="Arial" w:hAnsi="Arial" w:cs="Arial"/>
          <w:b/>
          <w:color w:val="000000" w:themeColor="text1"/>
        </w:rPr>
        <w:t>RN_103 - Exportar</w:t>
      </w:r>
      <w:r w:rsidR="00926844">
        <w:rPr>
          <w:rFonts w:ascii="Arial" w:hAnsi="Arial" w:cs="Arial"/>
          <w:b/>
          <w:color w:val="000000" w:themeColor="text1"/>
        </w:rPr>
        <w:t xml:space="preserve"> SMADS - Campos em Tela</w:t>
      </w:r>
    </w:p>
    <w:p w:rsidR="00066B85" w:rsidRDefault="00066B85" w:rsidP="00066B85">
      <w:pPr>
        <w:pStyle w:val="Corpodetexto"/>
        <w:spacing w:after="0" w:line="360" w:lineRule="auto"/>
        <w:ind w:left="1134"/>
        <w:rPr>
          <w:rFonts w:ascii="Arial" w:hAnsi="Arial" w:cs="Arial"/>
          <w:color w:val="000000" w:themeColor="text1"/>
        </w:rPr>
      </w:pPr>
      <w:r>
        <w:rPr>
          <w:rFonts w:ascii="Arial" w:hAnsi="Arial" w:cs="Arial"/>
          <w:color w:val="000000" w:themeColor="text1"/>
        </w:rPr>
        <w:t>Os registros a serem exportados no arquivo, devem ser apenas os que estão sendo apresentados em tela, desconsiderando demais registros presentes em outras páginas (quando estiver paginado).</w:t>
      </w:r>
    </w:p>
    <w:p w:rsidR="00D92715" w:rsidRDefault="00066B85">
      <w:pPr>
        <w:pStyle w:val="Corpodetexto"/>
        <w:spacing w:after="0" w:line="360" w:lineRule="auto"/>
        <w:ind w:left="1134"/>
        <w:rPr>
          <w:rFonts w:ascii="Arial" w:hAnsi="Arial" w:cs="Arial"/>
          <w:color w:val="000000" w:themeColor="text1"/>
        </w:rPr>
      </w:pPr>
      <w:r>
        <w:rPr>
          <w:rFonts w:ascii="Arial" w:hAnsi="Arial" w:cs="Arial"/>
          <w:color w:val="000000" w:themeColor="text1"/>
        </w:rPr>
        <w:t>Os campos a serem apresentados em tela no modo CSV são:</w:t>
      </w:r>
    </w:p>
    <w:p w:rsidR="00CE0DF4" w:rsidRDefault="00CE0DF4" w:rsidP="00926844">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Arquivo importado</w:t>
      </w:r>
    </w:p>
    <w:p w:rsidR="00926844" w:rsidRPr="002657AD" w:rsidRDefault="00926844" w:rsidP="00926844">
      <w:pPr>
        <w:pStyle w:val="Corpodetexto"/>
        <w:numPr>
          <w:ilvl w:val="0"/>
          <w:numId w:val="58"/>
        </w:numPr>
        <w:spacing w:after="0" w:line="360" w:lineRule="auto"/>
        <w:rPr>
          <w:rFonts w:ascii="Arial" w:hAnsi="Arial" w:cs="Arial"/>
          <w:color w:val="000000" w:themeColor="text1"/>
        </w:rPr>
      </w:pPr>
      <w:r w:rsidRPr="002657AD">
        <w:rPr>
          <w:rFonts w:ascii="Arial" w:hAnsi="Arial" w:cs="Arial"/>
          <w:color w:val="000000" w:themeColor="text1"/>
        </w:rPr>
        <w:t>Instalação</w:t>
      </w:r>
    </w:p>
    <w:p w:rsidR="00926844" w:rsidRPr="002657AD" w:rsidRDefault="00926844" w:rsidP="00926844">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NIS</w:t>
      </w:r>
    </w:p>
    <w:p w:rsidR="00926844" w:rsidRPr="002657AD" w:rsidRDefault="00926844" w:rsidP="00926844">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BPC</w:t>
      </w:r>
    </w:p>
    <w:p w:rsidR="00926844" w:rsidRPr="002657AD" w:rsidRDefault="00926844" w:rsidP="00926844">
      <w:pPr>
        <w:pStyle w:val="Corpodetexto"/>
        <w:numPr>
          <w:ilvl w:val="0"/>
          <w:numId w:val="58"/>
        </w:numPr>
        <w:spacing w:after="0" w:line="360" w:lineRule="auto"/>
        <w:rPr>
          <w:rFonts w:ascii="Arial" w:hAnsi="Arial" w:cs="Arial"/>
          <w:color w:val="000000" w:themeColor="text1"/>
        </w:rPr>
      </w:pPr>
      <w:r w:rsidRPr="002657AD">
        <w:rPr>
          <w:rFonts w:ascii="Arial" w:hAnsi="Arial" w:cs="Arial"/>
          <w:color w:val="000000" w:themeColor="text1"/>
        </w:rPr>
        <w:t>CPF</w:t>
      </w:r>
    </w:p>
    <w:p w:rsidR="00926844" w:rsidRPr="002657AD" w:rsidRDefault="00926844" w:rsidP="00926844">
      <w:pPr>
        <w:pStyle w:val="Corpodetexto"/>
        <w:numPr>
          <w:ilvl w:val="0"/>
          <w:numId w:val="58"/>
        </w:numPr>
        <w:spacing w:after="0" w:line="360" w:lineRule="auto"/>
        <w:rPr>
          <w:rFonts w:ascii="Arial" w:hAnsi="Arial" w:cs="Arial"/>
          <w:color w:val="000000" w:themeColor="text1"/>
        </w:rPr>
      </w:pPr>
      <w:r w:rsidRPr="002657AD">
        <w:rPr>
          <w:rFonts w:ascii="Arial" w:hAnsi="Arial" w:cs="Arial"/>
          <w:color w:val="000000" w:themeColor="text1"/>
        </w:rPr>
        <w:t>Nome Contribuinte</w:t>
      </w:r>
    </w:p>
    <w:p w:rsidR="00926844" w:rsidRPr="002657AD" w:rsidRDefault="00926844" w:rsidP="00926844">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Isenção</w:t>
      </w:r>
    </w:p>
    <w:p w:rsidR="00926844" w:rsidRPr="002657AD" w:rsidRDefault="00926844" w:rsidP="00926844">
      <w:pPr>
        <w:pStyle w:val="Corpodetexto"/>
        <w:numPr>
          <w:ilvl w:val="0"/>
          <w:numId w:val="58"/>
        </w:numPr>
        <w:spacing w:after="0" w:line="360" w:lineRule="auto"/>
        <w:rPr>
          <w:rFonts w:ascii="Arial" w:hAnsi="Arial" w:cs="Arial"/>
          <w:color w:val="000000" w:themeColor="text1"/>
        </w:rPr>
      </w:pPr>
      <w:r w:rsidRPr="002657AD">
        <w:rPr>
          <w:rFonts w:ascii="Arial" w:hAnsi="Arial" w:cs="Arial"/>
          <w:color w:val="000000" w:themeColor="text1"/>
        </w:rPr>
        <w:t>Origem</w:t>
      </w:r>
    </w:p>
    <w:p w:rsidR="00926844" w:rsidRDefault="00926844" w:rsidP="00926844">
      <w:pPr>
        <w:pStyle w:val="Corpodetexto"/>
        <w:numPr>
          <w:ilvl w:val="0"/>
          <w:numId w:val="58"/>
        </w:numPr>
        <w:spacing w:after="0" w:line="360" w:lineRule="auto"/>
        <w:rPr>
          <w:rFonts w:ascii="Arial" w:hAnsi="Arial" w:cs="Arial"/>
          <w:color w:val="000000" w:themeColor="text1"/>
        </w:rPr>
      </w:pPr>
      <w:r w:rsidRPr="002657AD">
        <w:rPr>
          <w:rFonts w:ascii="Arial" w:hAnsi="Arial" w:cs="Arial"/>
          <w:color w:val="000000" w:themeColor="text1"/>
        </w:rPr>
        <w:t>Data</w:t>
      </w:r>
    </w:p>
    <w:p w:rsidR="00336D36" w:rsidRDefault="00336D36" w:rsidP="00A22583">
      <w:pPr>
        <w:pStyle w:val="Corpodetexto"/>
        <w:spacing w:after="0" w:line="360" w:lineRule="auto"/>
        <w:rPr>
          <w:rFonts w:ascii="Arial" w:hAnsi="Arial" w:cs="Arial"/>
          <w:color w:val="000000" w:themeColor="text1"/>
        </w:rPr>
      </w:pPr>
    </w:p>
    <w:p w:rsidR="00073633" w:rsidRPr="00A22583" w:rsidRDefault="00336D36">
      <w:pPr>
        <w:pStyle w:val="Corpodetexto"/>
        <w:spacing w:after="0" w:line="360" w:lineRule="auto"/>
        <w:ind w:left="1134"/>
        <w:rPr>
          <w:rFonts w:ascii="Arial" w:hAnsi="Arial" w:cs="Arial"/>
          <w:b/>
          <w:color w:val="000000" w:themeColor="text1"/>
        </w:rPr>
      </w:pPr>
      <w:bookmarkStart w:id="908" w:name="RN_104"/>
      <w:r w:rsidRPr="00A22583">
        <w:rPr>
          <w:rFonts w:ascii="Arial" w:hAnsi="Arial" w:cs="Arial"/>
          <w:b/>
          <w:color w:val="000000" w:themeColor="text1"/>
        </w:rPr>
        <w:t xml:space="preserve">RN_104 </w:t>
      </w:r>
      <w:bookmarkEnd w:id="908"/>
      <w:r w:rsidRPr="00A22583">
        <w:rPr>
          <w:rFonts w:ascii="Arial" w:hAnsi="Arial" w:cs="Arial"/>
          <w:b/>
          <w:color w:val="000000" w:themeColor="text1"/>
        </w:rPr>
        <w:t>- Processamento de Importação - Validações de Negócio</w:t>
      </w:r>
    </w:p>
    <w:p w:rsidR="00B75619" w:rsidRDefault="00B75619">
      <w:pPr>
        <w:pStyle w:val="Corpodetexto"/>
        <w:spacing w:after="0" w:line="360" w:lineRule="auto"/>
        <w:ind w:left="1134"/>
        <w:rPr>
          <w:rFonts w:ascii="Arial" w:hAnsi="Arial" w:cs="Arial"/>
          <w:color w:val="000000" w:themeColor="text1"/>
        </w:rPr>
      </w:pPr>
      <w:r>
        <w:rPr>
          <w:rFonts w:ascii="Arial" w:hAnsi="Arial" w:cs="Arial"/>
          <w:color w:val="000000" w:themeColor="text1"/>
        </w:rPr>
        <w:t>As validações de negócio, para o processamento de importação, não são impeditivas para a inclusão do registro na base de dados, ou seja, se houver apenas inconsistências de negócio, o arquivo de inconsistência é gerado e o registro é incluído na base de dados identificado como registro pendente de resolução de inconsistência.</w:t>
      </w:r>
    </w:p>
    <w:p w:rsidR="00073633" w:rsidRDefault="00015C2C">
      <w:pPr>
        <w:pStyle w:val="Corpodetexto"/>
        <w:spacing w:after="0" w:line="360" w:lineRule="auto"/>
        <w:ind w:left="1134"/>
        <w:rPr>
          <w:rFonts w:ascii="Arial" w:hAnsi="Arial" w:cs="Arial"/>
          <w:color w:val="000000" w:themeColor="text1"/>
        </w:rPr>
      </w:pPr>
      <w:r>
        <w:rPr>
          <w:rFonts w:ascii="Arial" w:hAnsi="Arial" w:cs="Arial"/>
          <w:color w:val="000000" w:themeColor="text1"/>
        </w:rPr>
        <w:t>As validações para cada tipo de importação devem</w:t>
      </w:r>
      <w:r w:rsidR="00EE7023">
        <w:rPr>
          <w:rFonts w:ascii="Arial" w:hAnsi="Arial" w:cs="Arial"/>
          <w:color w:val="000000" w:themeColor="text1"/>
        </w:rPr>
        <w:t xml:space="preserve"> funcionar conforme a seguir:</w:t>
      </w:r>
    </w:p>
    <w:p w:rsidR="00336D36" w:rsidRDefault="00EE7023"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Dados Cadastrais [</w:t>
      </w:r>
      <w:hyperlink w:anchor="RN_105" w:history="1">
        <w:r w:rsidRPr="00E23F79">
          <w:rPr>
            <w:rStyle w:val="Hyperlink"/>
            <w:rFonts w:ascii="Arial" w:hAnsi="Arial" w:cs="Arial"/>
          </w:rPr>
          <w:t>RN_105</w:t>
        </w:r>
      </w:hyperlink>
      <w:r>
        <w:rPr>
          <w:rFonts w:ascii="Arial" w:hAnsi="Arial" w:cs="Arial"/>
          <w:color w:val="000000" w:themeColor="text1"/>
        </w:rPr>
        <w:t>]</w:t>
      </w:r>
    </w:p>
    <w:p w:rsidR="00336D36" w:rsidRDefault="00EE7023"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Faturamento [</w:t>
      </w:r>
      <w:hyperlink w:anchor="RN_106" w:history="1">
        <w:r w:rsidRPr="00E23F79">
          <w:rPr>
            <w:rStyle w:val="Hyperlink"/>
            <w:rFonts w:ascii="Arial" w:hAnsi="Arial" w:cs="Arial"/>
          </w:rPr>
          <w:t>RN_106</w:t>
        </w:r>
      </w:hyperlink>
      <w:r>
        <w:rPr>
          <w:rFonts w:ascii="Arial" w:hAnsi="Arial" w:cs="Arial"/>
          <w:color w:val="000000" w:themeColor="text1"/>
        </w:rPr>
        <w:t>]</w:t>
      </w:r>
    </w:p>
    <w:p w:rsidR="00336D36" w:rsidRDefault="00EE7023"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Arrecadação [</w:t>
      </w:r>
      <w:hyperlink w:anchor="RN_107" w:history="1">
        <w:r w:rsidRPr="00E23F79">
          <w:rPr>
            <w:rStyle w:val="Hyperlink"/>
            <w:rFonts w:ascii="Arial" w:hAnsi="Arial" w:cs="Arial"/>
          </w:rPr>
          <w:t>RN_107</w:t>
        </w:r>
      </w:hyperlink>
      <w:r>
        <w:rPr>
          <w:rFonts w:ascii="Arial" w:hAnsi="Arial" w:cs="Arial"/>
          <w:color w:val="000000" w:themeColor="text1"/>
        </w:rPr>
        <w:t>]</w:t>
      </w:r>
    </w:p>
    <w:p w:rsidR="00336D36" w:rsidRPr="002857AE" w:rsidRDefault="00336D36" w:rsidP="00A22583">
      <w:pPr>
        <w:pStyle w:val="Corpodetexto"/>
        <w:numPr>
          <w:ilvl w:val="0"/>
          <w:numId w:val="58"/>
        </w:numPr>
        <w:spacing w:after="0" w:line="360" w:lineRule="auto"/>
        <w:rPr>
          <w:rFonts w:ascii="Arial" w:hAnsi="Arial" w:cs="Arial"/>
          <w:color w:val="000000" w:themeColor="text1"/>
        </w:rPr>
      </w:pPr>
      <w:r w:rsidRPr="002857AE">
        <w:rPr>
          <w:rFonts w:ascii="Arial" w:hAnsi="Arial" w:cs="Arial"/>
          <w:color w:val="000000" w:themeColor="text1"/>
        </w:rPr>
        <w:t>Valores Extraordinários [</w:t>
      </w:r>
      <w:hyperlink w:anchor="RN_108" w:history="1">
        <w:r w:rsidR="00F63440">
          <w:rPr>
            <w:rStyle w:val="Hyperlink"/>
            <w:rFonts w:ascii="Arial" w:hAnsi="Arial" w:cs="Arial"/>
          </w:rPr>
          <w:t>RN_108</w:t>
        </w:r>
      </w:hyperlink>
      <w:r w:rsidRPr="002857AE">
        <w:rPr>
          <w:rFonts w:ascii="Arial" w:hAnsi="Arial" w:cs="Arial"/>
          <w:color w:val="000000" w:themeColor="text1"/>
        </w:rPr>
        <w:t>]</w:t>
      </w:r>
    </w:p>
    <w:p w:rsidR="00336D36" w:rsidRDefault="005472E8" w:rsidP="00A22583">
      <w:pPr>
        <w:pStyle w:val="Corpodetexto"/>
        <w:numPr>
          <w:ilvl w:val="0"/>
          <w:numId w:val="58"/>
        </w:numPr>
        <w:spacing w:after="0" w:line="360" w:lineRule="auto"/>
        <w:rPr>
          <w:rFonts w:ascii="Arial" w:hAnsi="Arial" w:cs="Arial"/>
          <w:color w:val="000000" w:themeColor="text1"/>
        </w:rPr>
      </w:pPr>
      <w:r w:rsidRPr="005472E8">
        <w:rPr>
          <w:rFonts w:ascii="Arial" w:hAnsi="Arial" w:cs="Arial"/>
          <w:color w:val="000000" w:themeColor="text1"/>
        </w:rPr>
        <w:t>Cash Power [</w:t>
      </w:r>
      <w:hyperlink w:anchor="RN_109" w:history="1">
        <w:r w:rsidRPr="005472E8">
          <w:rPr>
            <w:rStyle w:val="Hyperlink"/>
            <w:rFonts w:ascii="Arial" w:hAnsi="Arial" w:cs="Arial"/>
          </w:rPr>
          <w:t>RN_109</w:t>
        </w:r>
      </w:hyperlink>
      <w:r w:rsidRPr="005472E8">
        <w:rPr>
          <w:rFonts w:ascii="Arial" w:hAnsi="Arial" w:cs="Arial"/>
          <w:color w:val="000000" w:themeColor="text1"/>
        </w:rPr>
        <w:t>]</w:t>
      </w:r>
    </w:p>
    <w:p w:rsidR="00BE6589" w:rsidRDefault="00BE6589" w:rsidP="00A22583">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Ilume [</w:t>
      </w:r>
      <w:hyperlink w:anchor="RN_139" w:history="1">
        <w:r w:rsidRPr="00BE6589">
          <w:rPr>
            <w:rStyle w:val="Hyperlink"/>
            <w:rFonts w:ascii="Arial" w:hAnsi="Arial" w:cs="Arial"/>
          </w:rPr>
          <w:t>RN_139</w:t>
        </w:r>
      </w:hyperlink>
      <w:r>
        <w:rPr>
          <w:rFonts w:ascii="Arial" w:hAnsi="Arial" w:cs="Arial"/>
          <w:color w:val="000000" w:themeColor="text1"/>
        </w:rPr>
        <w:t>]</w:t>
      </w:r>
    </w:p>
    <w:p w:rsidR="00BE6589" w:rsidRPr="00BE6589" w:rsidRDefault="00BE6589" w:rsidP="00A22583">
      <w:pPr>
        <w:pStyle w:val="Corpodetexto"/>
        <w:numPr>
          <w:ilvl w:val="0"/>
          <w:numId w:val="58"/>
        </w:numPr>
        <w:spacing w:after="0" w:line="360" w:lineRule="auto"/>
        <w:rPr>
          <w:rFonts w:ascii="Arial" w:hAnsi="Arial" w:cs="Arial"/>
          <w:color w:val="000000" w:themeColor="text1"/>
        </w:rPr>
      </w:pPr>
      <w:del w:id="909" w:author="lais.garcia" w:date="2017-07-14T19:33:00Z">
        <w:r w:rsidDel="004023EA">
          <w:rPr>
            <w:rFonts w:ascii="Arial" w:hAnsi="Arial" w:cs="Arial"/>
            <w:color w:val="000000" w:themeColor="text1"/>
          </w:rPr>
          <w:lastRenderedPageBreak/>
          <w:delText xml:space="preserve">Smads </w:delText>
        </w:r>
      </w:del>
      <w:ins w:id="910" w:author="lais.garcia" w:date="2017-07-14T19:33:00Z">
        <w:r w:rsidR="004023EA">
          <w:rPr>
            <w:rFonts w:ascii="Arial" w:hAnsi="Arial" w:cs="Arial"/>
            <w:color w:val="000000" w:themeColor="text1"/>
          </w:rPr>
          <w:t xml:space="preserve">Baixa Renda (SMADS) </w:t>
        </w:r>
      </w:ins>
      <w:r>
        <w:rPr>
          <w:rFonts w:ascii="Arial" w:hAnsi="Arial" w:cs="Arial"/>
          <w:color w:val="000000" w:themeColor="text1"/>
        </w:rPr>
        <w:t>[</w:t>
      </w:r>
      <w:hyperlink w:anchor="RN_140" w:history="1">
        <w:r w:rsidRPr="00BE6589">
          <w:rPr>
            <w:rStyle w:val="Hyperlink"/>
            <w:rFonts w:ascii="Arial" w:hAnsi="Arial" w:cs="Arial"/>
          </w:rPr>
          <w:t>RN_140</w:t>
        </w:r>
      </w:hyperlink>
      <w:r>
        <w:rPr>
          <w:rFonts w:ascii="Arial" w:hAnsi="Arial" w:cs="Arial"/>
          <w:color w:val="000000" w:themeColor="text1"/>
        </w:rPr>
        <w:t>]</w:t>
      </w:r>
    </w:p>
    <w:p w:rsidR="00DB516F" w:rsidRDefault="00DB516F" w:rsidP="00DB516F">
      <w:pPr>
        <w:widowControl/>
        <w:spacing w:after="200" w:line="276" w:lineRule="auto"/>
        <w:rPr>
          <w:rFonts w:ascii="Arial" w:hAnsi="Arial" w:cs="Arial"/>
          <w:b/>
          <w:sz w:val="24"/>
        </w:rPr>
      </w:pPr>
    </w:p>
    <w:p w:rsidR="00CF2003" w:rsidRPr="00EE7023" w:rsidRDefault="00CF2003" w:rsidP="00CF2003">
      <w:pPr>
        <w:pStyle w:val="Corpodetexto"/>
        <w:spacing w:after="0" w:line="360" w:lineRule="auto"/>
        <w:ind w:left="1134"/>
        <w:rPr>
          <w:rFonts w:ascii="Arial" w:hAnsi="Arial" w:cs="Arial"/>
          <w:b/>
          <w:color w:val="000000" w:themeColor="text1"/>
        </w:rPr>
      </w:pPr>
      <w:bookmarkStart w:id="911" w:name="RN_105"/>
      <w:r w:rsidRPr="00EE7023">
        <w:rPr>
          <w:rFonts w:ascii="Arial" w:hAnsi="Arial" w:cs="Arial"/>
          <w:b/>
          <w:color w:val="000000" w:themeColor="text1"/>
        </w:rPr>
        <w:t>RN_10</w:t>
      </w:r>
      <w:r>
        <w:rPr>
          <w:rFonts w:ascii="Arial" w:hAnsi="Arial" w:cs="Arial"/>
          <w:b/>
          <w:color w:val="000000" w:themeColor="text1"/>
        </w:rPr>
        <w:t>5</w:t>
      </w:r>
      <w:r w:rsidRPr="00EE7023">
        <w:rPr>
          <w:rFonts w:ascii="Arial" w:hAnsi="Arial" w:cs="Arial"/>
          <w:b/>
          <w:color w:val="000000" w:themeColor="text1"/>
        </w:rPr>
        <w:t xml:space="preserve"> </w:t>
      </w:r>
      <w:bookmarkEnd w:id="911"/>
      <w:r w:rsidRPr="00EE7023">
        <w:rPr>
          <w:rFonts w:ascii="Arial" w:hAnsi="Arial" w:cs="Arial"/>
          <w:b/>
          <w:color w:val="000000" w:themeColor="text1"/>
        </w:rPr>
        <w:t>- Processamento de Importação</w:t>
      </w:r>
      <w:r>
        <w:rPr>
          <w:rFonts w:ascii="Arial" w:hAnsi="Arial" w:cs="Arial"/>
          <w:b/>
          <w:color w:val="000000" w:themeColor="text1"/>
        </w:rPr>
        <w:t xml:space="preserve"> de Dados Cadastrais</w:t>
      </w:r>
      <w:r w:rsidRPr="00EE7023">
        <w:rPr>
          <w:rFonts w:ascii="Arial" w:hAnsi="Arial" w:cs="Arial"/>
          <w:b/>
          <w:color w:val="000000" w:themeColor="text1"/>
        </w:rPr>
        <w:t xml:space="preserve"> - Validações de Negócio</w:t>
      </w:r>
    </w:p>
    <w:p w:rsidR="00336D36" w:rsidRDefault="00E60C4D" w:rsidP="00A22583">
      <w:pPr>
        <w:pStyle w:val="Corpodetexto"/>
        <w:spacing w:after="0" w:line="360" w:lineRule="auto"/>
        <w:ind w:left="1134"/>
        <w:rPr>
          <w:rFonts w:ascii="Arial" w:hAnsi="Arial" w:cs="Arial"/>
          <w:color w:val="000000" w:themeColor="text1"/>
        </w:rPr>
      </w:pPr>
      <w:r>
        <w:rPr>
          <w:rFonts w:ascii="Arial" w:hAnsi="Arial" w:cs="Arial"/>
          <w:color w:val="000000" w:themeColor="text1"/>
        </w:rPr>
        <w:t>As definições de motivo, mensagem e funcionamento são descritas conforme a seguir:</w:t>
      </w:r>
    </w:p>
    <w:p w:rsidR="00336D36" w:rsidRDefault="007219B9" w:rsidP="00A22583">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 xml:space="preserve">Motivo: </w:t>
      </w:r>
      <w:r w:rsidR="00E60C4D">
        <w:rPr>
          <w:rFonts w:ascii="Arial" w:hAnsi="Arial" w:cs="Arial"/>
          <w:color w:val="000000" w:themeColor="text1"/>
        </w:rPr>
        <w:t>Solicitação de alteração de classe para CNPJ válido</w:t>
      </w:r>
    </w:p>
    <w:p w:rsidR="00336D36" w:rsidRDefault="007219B9" w:rsidP="00A22583">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 xml:space="preserve">Funcionamento: </w:t>
      </w:r>
      <w:r w:rsidR="00E60C4D">
        <w:rPr>
          <w:rFonts w:ascii="Arial" w:hAnsi="Arial" w:cs="Arial"/>
          <w:color w:val="000000" w:themeColor="text1"/>
        </w:rPr>
        <w:t xml:space="preserve">Quando o sistema identifica que houve a solicitação de alteração de um registro que tem como tipo de pessoa jurídica o contribuinte (CNPJ válido) e a classe é modificada de Não Residencial para Residencial). </w:t>
      </w:r>
    </w:p>
    <w:p w:rsidR="00336D36" w:rsidRDefault="007219B9" w:rsidP="00A22583">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 xml:space="preserve">Mensagem: </w:t>
      </w:r>
      <w:r w:rsidR="00E60C4D">
        <w:rPr>
          <w:rFonts w:ascii="Arial" w:hAnsi="Arial" w:cs="Arial"/>
          <w:color w:val="000000" w:themeColor="text1"/>
        </w:rPr>
        <w:t>[</w:t>
      </w:r>
      <w:hyperlink w:anchor="MS_027" w:history="1">
        <w:r w:rsidR="00E60C4D" w:rsidRPr="00E60C4D">
          <w:rPr>
            <w:rStyle w:val="Hyperlink"/>
            <w:rFonts w:ascii="Arial" w:hAnsi="Arial" w:cs="Arial"/>
          </w:rPr>
          <w:t>MS_027</w:t>
        </w:r>
      </w:hyperlink>
      <w:r w:rsidR="00E60C4D">
        <w:rPr>
          <w:rFonts w:ascii="Arial" w:hAnsi="Arial" w:cs="Arial"/>
          <w:color w:val="000000" w:themeColor="text1"/>
        </w:rPr>
        <w:t>]</w:t>
      </w:r>
    </w:p>
    <w:p w:rsidR="00336D36" w:rsidRDefault="007219B9" w:rsidP="00A22583">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 xml:space="preserve">Motivo: </w:t>
      </w:r>
      <w:r w:rsidR="00E60C4D">
        <w:rPr>
          <w:rFonts w:ascii="Arial" w:hAnsi="Arial" w:cs="Arial"/>
          <w:color w:val="000000" w:themeColor="text1"/>
        </w:rPr>
        <w:t>Validação de CNPJ</w:t>
      </w:r>
    </w:p>
    <w:p w:rsidR="00336D36" w:rsidRDefault="007219B9" w:rsidP="00A22583">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 xml:space="preserve">Funcionamento: </w:t>
      </w:r>
      <w:r w:rsidR="00232715">
        <w:rPr>
          <w:rFonts w:ascii="Arial" w:hAnsi="Arial" w:cs="Arial"/>
          <w:color w:val="000000" w:themeColor="text1"/>
        </w:rPr>
        <w:t>o</w:t>
      </w:r>
      <w:r w:rsidR="00336D36" w:rsidRPr="00A22583">
        <w:rPr>
          <w:rFonts w:ascii="Arial" w:hAnsi="Arial" w:cs="Arial"/>
          <w:color w:val="000000" w:themeColor="text1"/>
        </w:rPr>
        <w:t xml:space="preserve"> sistema deve verificar </w:t>
      </w:r>
      <w:r w:rsidR="007E2226">
        <w:rPr>
          <w:rFonts w:ascii="Arial" w:hAnsi="Arial" w:cs="Arial"/>
          <w:color w:val="000000" w:themeColor="text1"/>
        </w:rPr>
        <w:t>que</w:t>
      </w:r>
      <w:r w:rsidR="007E2226" w:rsidRPr="00A22583">
        <w:rPr>
          <w:rFonts w:ascii="Arial" w:hAnsi="Arial" w:cs="Arial"/>
          <w:color w:val="000000" w:themeColor="text1"/>
        </w:rPr>
        <w:t xml:space="preserve"> </w:t>
      </w:r>
      <w:r w:rsidR="00336D36" w:rsidRPr="00A22583">
        <w:rPr>
          <w:rFonts w:ascii="Arial" w:hAnsi="Arial" w:cs="Arial"/>
          <w:color w:val="000000" w:themeColor="text1"/>
        </w:rPr>
        <w:t>o Tipo de Pessoa é "J" e validar o CNPJ. [</w:t>
      </w:r>
      <w:hyperlink w:anchor="RN_023" w:history="1">
        <w:r w:rsidR="0089707F">
          <w:rPr>
            <w:rStyle w:val="Hyperlink"/>
            <w:rFonts w:ascii="Arial" w:hAnsi="Arial" w:cs="Arial"/>
          </w:rPr>
          <w:t>RN_023</w:t>
        </w:r>
      </w:hyperlink>
      <w:r w:rsidR="00336D36" w:rsidRPr="00A22583">
        <w:rPr>
          <w:rFonts w:ascii="Arial" w:hAnsi="Arial" w:cs="Arial"/>
          <w:color w:val="000000" w:themeColor="text1"/>
        </w:rPr>
        <w:t>]</w:t>
      </w:r>
    </w:p>
    <w:p w:rsidR="00336D36" w:rsidRDefault="007219B9" w:rsidP="00A22583">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Mensagem:</w:t>
      </w:r>
      <w:r w:rsidR="00202086">
        <w:rPr>
          <w:rFonts w:ascii="Arial" w:hAnsi="Arial" w:cs="Arial"/>
          <w:color w:val="000000" w:themeColor="text1"/>
        </w:rPr>
        <w:t xml:space="preserve"> </w:t>
      </w:r>
      <w:r>
        <w:rPr>
          <w:rFonts w:ascii="Arial" w:hAnsi="Arial" w:cs="Arial"/>
          <w:color w:val="000000" w:themeColor="text1"/>
        </w:rPr>
        <w:t>[</w:t>
      </w:r>
      <w:hyperlink w:anchor="MS_028" w:history="1">
        <w:r w:rsidRPr="00E60C4D">
          <w:rPr>
            <w:rStyle w:val="Hyperlink"/>
            <w:rFonts w:ascii="Arial" w:hAnsi="Arial" w:cs="Arial"/>
          </w:rPr>
          <w:t>MS_028</w:t>
        </w:r>
      </w:hyperlink>
      <w:r>
        <w:rPr>
          <w:rFonts w:ascii="Arial" w:hAnsi="Arial" w:cs="Arial"/>
          <w:color w:val="000000" w:themeColor="text1"/>
        </w:rPr>
        <w:t>]</w:t>
      </w:r>
    </w:p>
    <w:p w:rsidR="007219B9" w:rsidRDefault="007219B9" w:rsidP="00CD2B47">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 xml:space="preserve">Motivo: </w:t>
      </w:r>
      <w:r w:rsidR="00CD2B47">
        <w:rPr>
          <w:rFonts w:ascii="Arial" w:hAnsi="Arial" w:cs="Arial"/>
          <w:color w:val="000000" w:themeColor="text1"/>
        </w:rPr>
        <w:t>Validação de CPF</w:t>
      </w:r>
    </w:p>
    <w:p w:rsidR="00336D36" w:rsidRDefault="007219B9" w:rsidP="00A22583">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Funcionamento:</w:t>
      </w:r>
      <w:r w:rsidR="00232715">
        <w:rPr>
          <w:rFonts w:ascii="Arial" w:hAnsi="Arial" w:cs="Arial"/>
          <w:color w:val="000000" w:themeColor="text1"/>
        </w:rPr>
        <w:t xml:space="preserve"> o sistema deve verificar </w:t>
      </w:r>
      <w:r w:rsidR="007E2226">
        <w:rPr>
          <w:rFonts w:ascii="Arial" w:hAnsi="Arial" w:cs="Arial"/>
          <w:color w:val="000000" w:themeColor="text1"/>
        </w:rPr>
        <w:t xml:space="preserve">que </w:t>
      </w:r>
      <w:r w:rsidR="00232715">
        <w:rPr>
          <w:rFonts w:ascii="Arial" w:hAnsi="Arial" w:cs="Arial"/>
          <w:color w:val="000000" w:themeColor="text1"/>
        </w:rPr>
        <w:t>o Tipo de Pessoa é "F" e validar o CPF.</w:t>
      </w:r>
      <w:r>
        <w:rPr>
          <w:rFonts w:ascii="Arial" w:hAnsi="Arial" w:cs="Arial"/>
          <w:color w:val="000000" w:themeColor="text1"/>
        </w:rPr>
        <w:t xml:space="preserve"> [</w:t>
      </w:r>
      <w:hyperlink w:anchor="RN_022" w:history="1">
        <w:r w:rsidR="00202086" w:rsidRPr="00202086">
          <w:rPr>
            <w:rStyle w:val="Hyperlink"/>
            <w:rFonts w:ascii="Arial" w:hAnsi="Arial" w:cs="Arial"/>
          </w:rPr>
          <w:t>RN_022</w:t>
        </w:r>
      </w:hyperlink>
      <w:r>
        <w:rPr>
          <w:rFonts w:ascii="Arial" w:hAnsi="Arial" w:cs="Arial"/>
          <w:color w:val="000000" w:themeColor="text1"/>
        </w:rPr>
        <w:t>]</w:t>
      </w:r>
    </w:p>
    <w:p w:rsidR="00336D36" w:rsidRDefault="007219B9" w:rsidP="00A22583">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Mensagem: [</w:t>
      </w:r>
      <w:hyperlink w:anchor="MS_034" w:history="1">
        <w:r>
          <w:rPr>
            <w:rStyle w:val="Hyperlink"/>
            <w:rFonts w:ascii="Arial" w:hAnsi="Arial" w:cs="Arial"/>
          </w:rPr>
          <w:t>MS_0</w:t>
        </w:r>
        <w:r w:rsidRPr="00CD2B47">
          <w:rPr>
            <w:rStyle w:val="Hyperlink"/>
            <w:rFonts w:ascii="Arial" w:hAnsi="Arial" w:cs="Arial"/>
          </w:rPr>
          <w:t>34</w:t>
        </w:r>
      </w:hyperlink>
      <w:r>
        <w:rPr>
          <w:rFonts w:ascii="Arial" w:hAnsi="Arial" w:cs="Arial"/>
          <w:color w:val="000000" w:themeColor="text1"/>
        </w:rPr>
        <w:t>]</w:t>
      </w:r>
    </w:p>
    <w:p w:rsidR="00D92715" w:rsidRDefault="002352D8">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Motivo: Obrigatoriedade de CEP</w:t>
      </w:r>
    </w:p>
    <w:p w:rsidR="004F3505" w:rsidRDefault="002352D8">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Funcionamento:</w:t>
      </w:r>
      <w:r w:rsidR="005472E8" w:rsidRPr="005472E8">
        <w:rPr>
          <w:rFonts w:ascii="Arial" w:hAnsi="Arial" w:cs="Arial"/>
          <w:color w:val="000000" w:themeColor="text1"/>
        </w:rPr>
        <w:t xml:space="preserve"> Se o campo CEP possuir 0000 ou em branco, o sistema acusa como erro de inconsistência</w:t>
      </w:r>
    </w:p>
    <w:p w:rsidR="004F3505" w:rsidRDefault="002352D8">
      <w:pPr>
        <w:pStyle w:val="Corpodetexto"/>
        <w:numPr>
          <w:ilvl w:val="1"/>
          <w:numId w:val="62"/>
        </w:numPr>
        <w:spacing w:after="0" w:line="360" w:lineRule="auto"/>
        <w:rPr>
          <w:ins w:id="912" w:author="victor.santos" w:date="2017-04-26T21:24:00Z"/>
          <w:rFonts w:ascii="Arial" w:hAnsi="Arial" w:cs="Arial"/>
          <w:color w:val="000000" w:themeColor="text1"/>
        </w:rPr>
      </w:pPr>
      <w:r>
        <w:rPr>
          <w:rFonts w:ascii="Arial" w:hAnsi="Arial" w:cs="Arial"/>
          <w:color w:val="000000" w:themeColor="text1"/>
        </w:rPr>
        <w:t>Mensagem: [</w:t>
      </w:r>
      <w:hyperlink w:anchor="MS_009" w:history="1">
        <w:r>
          <w:rPr>
            <w:rStyle w:val="Hyperlink"/>
            <w:rFonts w:ascii="Arial" w:hAnsi="Arial" w:cs="Arial"/>
          </w:rPr>
          <w:t>MS_009</w:t>
        </w:r>
      </w:hyperlink>
      <w:r>
        <w:rPr>
          <w:rFonts w:ascii="Arial" w:hAnsi="Arial" w:cs="Arial"/>
          <w:color w:val="000000" w:themeColor="text1"/>
        </w:rPr>
        <w:t>]</w:t>
      </w:r>
    </w:p>
    <w:p w:rsidR="005224DD" w:rsidRDefault="00D56052">
      <w:pPr>
        <w:pStyle w:val="Corpodetexto"/>
        <w:numPr>
          <w:ilvl w:val="0"/>
          <w:numId w:val="62"/>
        </w:numPr>
        <w:spacing w:after="0" w:line="360" w:lineRule="auto"/>
        <w:rPr>
          <w:ins w:id="913" w:author="victor.santos" w:date="2017-04-26T21:24:00Z"/>
          <w:rFonts w:ascii="Arial" w:hAnsi="Arial" w:cs="Arial"/>
          <w:color w:val="000000" w:themeColor="text1"/>
        </w:rPr>
      </w:pPr>
      <w:ins w:id="914" w:author="victor.santos" w:date="2017-04-26T21:24:00Z">
        <w:r>
          <w:rPr>
            <w:rFonts w:ascii="Arial" w:hAnsi="Arial" w:cs="Arial"/>
            <w:color w:val="000000" w:themeColor="text1"/>
          </w:rPr>
          <w:t xml:space="preserve">Motivo: </w:t>
        </w:r>
      </w:ins>
      <w:ins w:id="915" w:author="victor.santos" w:date="2017-04-26T21:29:00Z">
        <w:r w:rsidR="001F5C86">
          <w:rPr>
            <w:rFonts w:ascii="Arial" w:hAnsi="Arial" w:cs="Arial"/>
            <w:color w:val="000000" w:themeColor="text1"/>
          </w:rPr>
          <w:t>Suspensão não encontrada</w:t>
        </w:r>
      </w:ins>
    </w:p>
    <w:p w:rsidR="00DE7C84" w:rsidRDefault="00D56052">
      <w:pPr>
        <w:pStyle w:val="Corpodetexto"/>
        <w:numPr>
          <w:ilvl w:val="1"/>
          <w:numId w:val="62"/>
        </w:numPr>
        <w:spacing w:after="0" w:line="360" w:lineRule="auto"/>
        <w:rPr>
          <w:ins w:id="916" w:author="victor.santos" w:date="2017-04-26T21:26:00Z"/>
          <w:rFonts w:ascii="Arial" w:hAnsi="Arial" w:cs="Arial"/>
          <w:color w:val="000000" w:themeColor="text1"/>
        </w:rPr>
      </w:pPr>
      <w:ins w:id="917" w:author="victor.santos" w:date="2017-04-26T21:25:00Z">
        <w:r>
          <w:rPr>
            <w:rFonts w:ascii="Arial" w:hAnsi="Arial" w:cs="Arial"/>
            <w:color w:val="000000" w:themeColor="text1"/>
          </w:rPr>
          <w:t xml:space="preserve">Funcionamento: </w:t>
        </w:r>
      </w:ins>
      <w:ins w:id="918" w:author="eric.giuliani" w:date="2017-05-24T09:58:00Z">
        <w:r w:rsidR="00613740" w:rsidRPr="00613740">
          <w:rPr>
            <w:rFonts w:ascii="Arial" w:hAnsi="Arial" w:cs="Arial"/>
            <w:color w:val="000000" w:themeColor="text1"/>
          </w:rPr>
          <w:t>O sistema verifica que o campo "Número da Ação Judicial" no arquivo foi informado "Suspenso" para Bloqueio, porém não existe nenhum registro vigente correspondente na funcionalidade Administrar Suspensão de Ação Judicial</w:t>
        </w:r>
        <w:r w:rsidR="00613740">
          <w:rPr>
            <w:rFonts w:ascii="Arial" w:hAnsi="Arial" w:cs="Arial"/>
            <w:color w:val="000000" w:themeColor="text1"/>
          </w:rPr>
          <w:t xml:space="preserve">. </w:t>
        </w:r>
      </w:ins>
      <w:ins w:id="919" w:author="victor.santos" w:date="2017-04-26T21:25:00Z">
        <w:del w:id="920" w:author="eric.giuliani" w:date="2017-05-24T09:58:00Z">
          <w:r w:rsidDel="00613740">
            <w:rPr>
              <w:rFonts w:ascii="Arial" w:hAnsi="Arial" w:cs="Arial"/>
              <w:color w:val="000000" w:themeColor="text1"/>
            </w:rPr>
            <w:delText>O sistema verifica que no arquivo foi informado "Suspenso"</w:delText>
          </w:r>
        </w:del>
      </w:ins>
      <w:ins w:id="921" w:author="victor.santos" w:date="2017-05-03T13:23:00Z">
        <w:del w:id="922" w:author="eric.giuliani" w:date="2017-05-24T09:58:00Z">
          <w:r w:rsidR="00EB3DF6" w:rsidDel="00613740">
            <w:rPr>
              <w:rFonts w:ascii="Arial" w:hAnsi="Arial" w:cs="Arial"/>
              <w:color w:val="000000" w:themeColor="text1"/>
            </w:rPr>
            <w:delText xml:space="preserve"> para Bloqueio</w:delText>
          </w:r>
        </w:del>
      </w:ins>
      <w:ins w:id="923" w:author="victor.santos" w:date="2017-04-26T21:25:00Z">
        <w:del w:id="924" w:author="eric.giuliani" w:date="2017-05-24T09:58:00Z">
          <w:r w:rsidDel="00613740">
            <w:rPr>
              <w:rFonts w:ascii="Arial" w:hAnsi="Arial" w:cs="Arial"/>
              <w:color w:val="000000" w:themeColor="text1"/>
            </w:rPr>
            <w:delText xml:space="preserve">, porém não existe nenhum registro </w:delText>
          </w:r>
        </w:del>
      </w:ins>
      <w:ins w:id="925" w:author="victor.santos" w:date="2017-04-26T21:29:00Z">
        <w:del w:id="926" w:author="eric.giuliani" w:date="2017-05-24T09:58:00Z">
          <w:r w:rsidR="00A9100E" w:rsidDel="00613740">
            <w:rPr>
              <w:rFonts w:ascii="Arial" w:hAnsi="Arial" w:cs="Arial"/>
              <w:color w:val="000000" w:themeColor="text1"/>
            </w:rPr>
            <w:delText xml:space="preserve">vigente </w:delText>
          </w:r>
        </w:del>
      </w:ins>
      <w:ins w:id="927" w:author="victor.santos" w:date="2017-04-26T21:25:00Z">
        <w:del w:id="928" w:author="eric.giuliani" w:date="2017-05-24T09:58:00Z">
          <w:r w:rsidDel="00613740">
            <w:rPr>
              <w:rFonts w:ascii="Arial" w:hAnsi="Arial" w:cs="Arial"/>
              <w:color w:val="000000" w:themeColor="text1"/>
            </w:rPr>
            <w:delText xml:space="preserve">correspondente na funcionalidade Administrar </w:delText>
          </w:r>
        </w:del>
      </w:ins>
      <w:ins w:id="929" w:author="victor.santos" w:date="2017-04-26T21:26:00Z">
        <w:del w:id="930" w:author="eric.giuliani" w:date="2017-05-24T09:58:00Z">
          <w:r w:rsidDel="00613740">
            <w:rPr>
              <w:rFonts w:ascii="Arial" w:hAnsi="Arial" w:cs="Arial"/>
              <w:color w:val="000000" w:themeColor="text1"/>
            </w:rPr>
            <w:delText>Suspensão de Ação Judicial</w:delText>
          </w:r>
        </w:del>
      </w:ins>
    </w:p>
    <w:p w:rsidR="00DE7C84" w:rsidRDefault="00D56052">
      <w:pPr>
        <w:pStyle w:val="Corpodetexto"/>
        <w:numPr>
          <w:ilvl w:val="1"/>
          <w:numId w:val="62"/>
        </w:numPr>
        <w:spacing w:after="0" w:line="360" w:lineRule="auto"/>
        <w:rPr>
          <w:ins w:id="931" w:author="victor.santos" w:date="2017-04-26T21:28:00Z"/>
          <w:rFonts w:ascii="Arial" w:hAnsi="Arial" w:cs="Arial"/>
          <w:color w:val="000000" w:themeColor="text1"/>
        </w:rPr>
      </w:pPr>
      <w:ins w:id="932" w:author="victor.santos" w:date="2017-04-26T21:26:00Z">
        <w:r>
          <w:rPr>
            <w:rFonts w:ascii="Arial" w:hAnsi="Arial" w:cs="Arial"/>
            <w:color w:val="000000" w:themeColor="text1"/>
          </w:rPr>
          <w:t>Mensagem: [</w:t>
        </w:r>
      </w:ins>
      <w:ins w:id="933" w:author="victor.santos" w:date="2017-04-26T21:28:00Z">
        <w:r w:rsidR="00210B41">
          <w:rPr>
            <w:rFonts w:ascii="Arial" w:hAnsi="Arial" w:cs="Arial"/>
            <w:color w:val="000000" w:themeColor="text1"/>
          </w:rPr>
          <w:fldChar w:fldCharType="begin"/>
        </w:r>
        <w:r w:rsidR="00A9100E">
          <w:rPr>
            <w:rFonts w:ascii="Arial" w:hAnsi="Arial" w:cs="Arial"/>
            <w:color w:val="000000" w:themeColor="text1"/>
          </w:rPr>
          <w:instrText xml:space="preserve"> HYPERLINK  \l "MS_059" </w:instrText>
        </w:r>
        <w:r w:rsidR="00210B41">
          <w:rPr>
            <w:rFonts w:ascii="Arial" w:hAnsi="Arial" w:cs="Arial"/>
            <w:color w:val="000000" w:themeColor="text1"/>
          </w:rPr>
          <w:fldChar w:fldCharType="separate"/>
        </w:r>
        <w:r w:rsidR="00A9100E" w:rsidRPr="00A9100E">
          <w:rPr>
            <w:rStyle w:val="Hyperlink"/>
            <w:rFonts w:ascii="Arial" w:hAnsi="Arial" w:cs="Arial"/>
          </w:rPr>
          <w:t>MS_059</w:t>
        </w:r>
        <w:r w:rsidR="00210B41">
          <w:rPr>
            <w:rFonts w:ascii="Arial" w:hAnsi="Arial" w:cs="Arial"/>
            <w:color w:val="000000" w:themeColor="text1"/>
          </w:rPr>
          <w:fldChar w:fldCharType="end"/>
        </w:r>
        <w:r w:rsidR="00A9100E">
          <w:rPr>
            <w:rFonts w:ascii="Arial" w:hAnsi="Arial" w:cs="Arial"/>
            <w:color w:val="000000" w:themeColor="text1"/>
          </w:rPr>
          <w:t>]</w:t>
        </w:r>
      </w:ins>
    </w:p>
    <w:p w:rsidR="001F5C86" w:rsidRDefault="001F5C86" w:rsidP="001F5C86">
      <w:pPr>
        <w:pStyle w:val="Corpodetexto"/>
        <w:numPr>
          <w:ilvl w:val="0"/>
          <w:numId w:val="62"/>
        </w:numPr>
        <w:spacing w:after="0" w:line="360" w:lineRule="auto"/>
        <w:rPr>
          <w:ins w:id="934" w:author="victor.santos" w:date="2017-04-26T21:29:00Z"/>
          <w:rFonts w:ascii="Arial" w:hAnsi="Arial" w:cs="Arial"/>
          <w:color w:val="000000" w:themeColor="text1"/>
        </w:rPr>
      </w:pPr>
      <w:ins w:id="935" w:author="victor.santos" w:date="2017-04-26T21:29:00Z">
        <w:r>
          <w:rPr>
            <w:rFonts w:ascii="Arial" w:hAnsi="Arial" w:cs="Arial"/>
            <w:color w:val="000000" w:themeColor="text1"/>
          </w:rPr>
          <w:t>Motivo: Suspensão encontrada</w:t>
        </w:r>
      </w:ins>
    </w:p>
    <w:p w:rsidR="00A9100E" w:rsidRDefault="00A9100E" w:rsidP="00A9100E">
      <w:pPr>
        <w:pStyle w:val="Corpodetexto"/>
        <w:numPr>
          <w:ilvl w:val="1"/>
          <w:numId w:val="62"/>
        </w:numPr>
        <w:spacing w:after="0" w:line="360" w:lineRule="auto"/>
        <w:rPr>
          <w:ins w:id="936" w:author="victor.santos" w:date="2017-04-26T21:28:00Z"/>
          <w:rFonts w:ascii="Arial" w:hAnsi="Arial" w:cs="Arial"/>
          <w:color w:val="000000" w:themeColor="text1"/>
        </w:rPr>
      </w:pPr>
      <w:ins w:id="937" w:author="victor.santos" w:date="2017-04-26T21:28:00Z">
        <w:r>
          <w:rPr>
            <w:rFonts w:ascii="Arial" w:hAnsi="Arial" w:cs="Arial"/>
            <w:color w:val="000000" w:themeColor="text1"/>
          </w:rPr>
          <w:t xml:space="preserve">Funcionamento: </w:t>
        </w:r>
      </w:ins>
      <w:ins w:id="938" w:author="eric.giuliani" w:date="2017-05-24T09:59:00Z">
        <w:r w:rsidR="00613740" w:rsidRPr="00613740">
          <w:rPr>
            <w:rFonts w:ascii="Arial" w:hAnsi="Arial" w:cs="Arial"/>
            <w:color w:val="000000" w:themeColor="text1"/>
          </w:rPr>
          <w:t>O sistema verifica que o campo "Número da Ação Judicial" no arquivo foi informado "Não Suspenso" para Bloqueio, porém existe um registro vigente correspondente na funcionalidade Administrar Suspensão de Ação Judicial</w:t>
        </w:r>
        <w:r w:rsidR="00613740">
          <w:rPr>
            <w:rFonts w:ascii="Arial" w:hAnsi="Arial" w:cs="Arial"/>
            <w:color w:val="000000" w:themeColor="text1"/>
          </w:rPr>
          <w:t xml:space="preserve">. </w:t>
        </w:r>
      </w:ins>
      <w:ins w:id="939" w:author="victor.santos" w:date="2017-04-26T21:28:00Z">
        <w:del w:id="940" w:author="eric.giuliani" w:date="2017-05-24T09:57:00Z">
          <w:r w:rsidDel="00613740">
            <w:rPr>
              <w:rFonts w:ascii="Arial" w:hAnsi="Arial" w:cs="Arial"/>
              <w:color w:val="000000" w:themeColor="text1"/>
            </w:rPr>
            <w:delText>O sistema verifica que no arquivo foi informado "Não Suspenso"</w:delText>
          </w:r>
        </w:del>
      </w:ins>
      <w:ins w:id="941" w:author="victor.santos" w:date="2017-05-03T13:24:00Z">
        <w:del w:id="942" w:author="eric.giuliani" w:date="2017-05-24T09:57:00Z">
          <w:r w:rsidR="00EB3DF6" w:rsidDel="00613740">
            <w:rPr>
              <w:rFonts w:ascii="Arial" w:hAnsi="Arial" w:cs="Arial"/>
              <w:color w:val="000000" w:themeColor="text1"/>
            </w:rPr>
            <w:delText xml:space="preserve"> para Bloqueio</w:delText>
          </w:r>
        </w:del>
      </w:ins>
      <w:ins w:id="943" w:author="victor.santos" w:date="2017-04-26T21:28:00Z">
        <w:del w:id="944" w:author="eric.giuliani" w:date="2017-05-24T09:57:00Z">
          <w:r w:rsidDel="00613740">
            <w:rPr>
              <w:rFonts w:ascii="Arial" w:hAnsi="Arial" w:cs="Arial"/>
              <w:color w:val="000000" w:themeColor="text1"/>
            </w:rPr>
            <w:delText>, porém existe um registro</w:delText>
          </w:r>
        </w:del>
      </w:ins>
      <w:ins w:id="945" w:author="victor.santos" w:date="2017-04-26T21:29:00Z">
        <w:del w:id="946" w:author="eric.giuliani" w:date="2017-05-24T09:57:00Z">
          <w:r w:rsidDel="00613740">
            <w:rPr>
              <w:rFonts w:ascii="Arial" w:hAnsi="Arial" w:cs="Arial"/>
              <w:color w:val="000000" w:themeColor="text1"/>
            </w:rPr>
            <w:delText xml:space="preserve"> vigente</w:delText>
          </w:r>
        </w:del>
      </w:ins>
      <w:ins w:id="947" w:author="victor.santos" w:date="2017-04-26T21:28:00Z">
        <w:del w:id="948" w:author="eric.giuliani" w:date="2017-05-24T09:57:00Z">
          <w:r w:rsidDel="00613740">
            <w:rPr>
              <w:rFonts w:ascii="Arial" w:hAnsi="Arial" w:cs="Arial"/>
              <w:color w:val="000000" w:themeColor="text1"/>
            </w:rPr>
            <w:delText xml:space="preserve"> correspondente na funcionalidade Administrar Suspensão de Ação Judicial</w:delText>
          </w:r>
        </w:del>
      </w:ins>
    </w:p>
    <w:p w:rsidR="00A9100E" w:rsidRDefault="00A9100E" w:rsidP="00A9100E">
      <w:pPr>
        <w:pStyle w:val="Corpodetexto"/>
        <w:numPr>
          <w:ilvl w:val="1"/>
          <w:numId w:val="62"/>
        </w:numPr>
        <w:spacing w:after="0" w:line="360" w:lineRule="auto"/>
        <w:rPr>
          <w:ins w:id="949" w:author="victor.santos" w:date="2017-04-26T21:30:00Z"/>
          <w:rFonts w:ascii="Arial" w:hAnsi="Arial" w:cs="Arial"/>
          <w:color w:val="000000" w:themeColor="text1"/>
        </w:rPr>
      </w:pPr>
      <w:ins w:id="950" w:author="victor.santos" w:date="2017-04-26T21:28:00Z">
        <w:r>
          <w:rPr>
            <w:rFonts w:ascii="Arial" w:hAnsi="Arial" w:cs="Arial"/>
            <w:color w:val="000000" w:themeColor="text1"/>
          </w:rPr>
          <w:t>Mensagem: [</w:t>
        </w:r>
        <w:r w:rsidR="00210B41">
          <w:rPr>
            <w:rFonts w:ascii="Arial" w:hAnsi="Arial" w:cs="Arial"/>
            <w:color w:val="000000" w:themeColor="text1"/>
          </w:rPr>
          <w:fldChar w:fldCharType="begin"/>
        </w:r>
      </w:ins>
      <w:ins w:id="951" w:author="victor.santos" w:date="2017-04-26T21:29:00Z">
        <w:r>
          <w:rPr>
            <w:rFonts w:ascii="Arial" w:hAnsi="Arial" w:cs="Arial"/>
            <w:color w:val="000000" w:themeColor="text1"/>
          </w:rPr>
          <w:instrText>HYPERLINK  \l "MS_061"</w:instrText>
        </w:r>
      </w:ins>
      <w:ins w:id="952" w:author="victor.santos" w:date="2017-04-26T21:28:00Z">
        <w:r w:rsidR="00210B41">
          <w:rPr>
            <w:rFonts w:ascii="Arial" w:hAnsi="Arial" w:cs="Arial"/>
            <w:color w:val="000000" w:themeColor="text1"/>
          </w:rPr>
          <w:fldChar w:fldCharType="separate"/>
        </w:r>
      </w:ins>
      <w:ins w:id="953" w:author="victor.santos" w:date="2017-04-26T21:29:00Z">
        <w:r>
          <w:rPr>
            <w:rStyle w:val="Hyperlink"/>
            <w:rFonts w:ascii="Arial" w:hAnsi="Arial" w:cs="Arial"/>
          </w:rPr>
          <w:t>MS_061</w:t>
        </w:r>
      </w:ins>
      <w:ins w:id="954" w:author="victor.santos" w:date="2017-04-26T21:28:00Z">
        <w:r w:rsidR="00210B41">
          <w:rPr>
            <w:rFonts w:ascii="Arial" w:hAnsi="Arial" w:cs="Arial"/>
            <w:color w:val="000000" w:themeColor="text1"/>
          </w:rPr>
          <w:fldChar w:fldCharType="end"/>
        </w:r>
        <w:r>
          <w:rPr>
            <w:rFonts w:ascii="Arial" w:hAnsi="Arial" w:cs="Arial"/>
            <w:color w:val="000000" w:themeColor="text1"/>
          </w:rPr>
          <w:t>]</w:t>
        </w:r>
      </w:ins>
    </w:p>
    <w:p w:rsidR="005224DD" w:rsidRDefault="00D87890">
      <w:pPr>
        <w:pStyle w:val="Corpodetexto"/>
        <w:numPr>
          <w:ilvl w:val="0"/>
          <w:numId w:val="62"/>
        </w:numPr>
        <w:spacing w:after="0" w:line="360" w:lineRule="auto"/>
        <w:rPr>
          <w:ins w:id="955" w:author="victor.santos" w:date="2017-04-26T21:30:00Z"/>
          <w:rFonts w:ascii="Arial" w:hAnsi="Arial" w:cs="Arial"/>
          <w:color w:val="000000" w:themeColor="text1"/>
        </w:rPr>
      </w:pPr>
      <w:ins w:id="956" w:author="victor.santos" w:date="2017-04-26T21:30:00Z">
        <w:r>
          <w:rPr>
            <w:rFonts w:ascii="Arial" w:hAnsi="Arial" w:cs="Arial"/>
            <w:color w:val="000000" w:themeColor="text1"/>
          </w:rPr>
          <w:lastRenderedPageBreak/>
          <w:t>Motivo: Data de Início de Vigência incorreta</w:t>
        </w:r>
      </w:ins>
    </w:p>
    <w:p w:rsidR="00DE7C84" w:rsidRDefault="00D87890">
      <w:pPr>
        <w:pStyle w:val="Corpodetexto"/>
        <w:numPr>
          <w:ilvl w:val="1"/>
          <w:numId w:val="62"/>
        </w:numPr>
        <w:spacing w:after="0" w:line="360" w:lineRule="auto"/>
        <w:rPr>
          <w:ins w:id="957" w:author="eric.giuliani" w:date="2017-05-24T10:08:00Z"/>
          <w:rFonts w:ascii="Arial" w:hAnsi="Arial" w:cs="Arial"/>
          <w:color w:val="000000" w:themeColor="text1"/>
        </w:rPr>
      </w:pPr>
      <w:ins w:id="958" w:author="victor.santos" w:date="2017-04-26T21:30:00Z">
        <w:r>
          <w:rPr>
            <w:rFonts w:ascii="Arial" w:hAnsi="Arial" w:cs="Arial"/>
            <w:color w:val="000000" w:themeColor="text1"/>
          </w:rPr>
          <w:t xml:space="preserve">Funcionamento: O sistema verifica que existe alguma data de </w:t>
        </w:r>
      </w:ins>
      <w:ins w:id="959" w:author="victor.santos" w:date="2017-04-26T21:31:00Z">
        <w:r>
          <w:rPr>
            <w:rFonts w:ascii="Arial" w:hAnsi="Arial" w:cs="Arial"/>
            <w:color w:val="000000" w:themeColor="text1"/>
          </w:rPr>
          <w:t xml:space="preserve">início de vigência, com exceção da de Bloqueio, maior que a data </w:t>
        </w:r>
        <w:del w:id="960" w:author="eric.giuliani" w:date="2017-05-24T09:57:00Z">
          <w:r w:rsidDel="00613740">
            <w:rPr>
              <w:rFonts w:ascii="Arial" w:hAnsi="Arial" w:cs="Arial"/>
              <w:color w:val="000000" w:themeColor="text1"/>
            </w:rPr>
            <w:delText>atual</w:delText>
          </w:r>
        </w:del>
      </w:ins>
      <w:ins w:id="961" w:author="eric.giuliani" w:date="2017-05-24T09:57:00Z">
        <w:r w:rsidR="00613740">
          <w:rPr>
            <w:rFonts w:ascii="Arial" w:hAnsi="Arial" w:cs="Arial"/>
            <w:color w:val="000000" w:themeColor="text1"/>
          </w:rPr>
          <w:t>atual.</w:t>
        </w:r>
      </w:ins>
    </w:p>
    <w:p w:rsidR="00BD7BFF" w:rsidRDefault="00BD7BFF">
      <w:pPr>
        <w:pStyle w:val="Corpodetexto"/>
        <w:numPr>
          <w:ilvl w:val="1"/>
          <w:numId w:val="62"/>
        </w:numPr>
        <w:spacing w:after="0" w:line="360" w:lineRule="auto"/>
        <w:rPr>
          <w:ins w:id="962" w:author="eric.giuliani" w:date="2017-05-24T10:09:00Z"/>
          <w:rFonts w:ascii="Arial" w:hAnsi="Arial" w:cs="Arial"/>
          <w:color w:val="000000" w:themeColor="text1"/>
        </w:rPr>
      </w:pPr>
      <w:ins w:id="963" w:author="eric.giuliani" w:date="2017-05-24T10:08:00Z">
        <w:r>
          <w:rPr>
            <w:rFonts w:ascii="Arial" w:hAnsi="Arial" w:cs="Arial"/>
            <w:color w:val="000000" w:themeColor="text1"/>
          </w:rPr>
          <w:t xml:space="preserve">As datas </w:t>
        </w:r>
      </w:ins>
      <w:ins w:id="964" w:author="eric.giuliani" w:date="2017-05-24T10:09:00Z">
        <w:r>
          <w:rPr>
            <w:rFonts w:ascii="Arial" w:hAnsi="Arial" w:cs="Arial"/>
            <w:color w:val="000000" w:themeColor="text1"/>
          </w:rPr>
          <w:t>a verificar são:</w:t>
        </w:r>
      </w:ins>
    </w:p>
    <w:p w:rsidR="005224DD" w:rsidRDefault="00F25C47">
      <w:pPr>
        <w:pStyle w:val="Corpodetexto"/>
        <w:numPr>
          <w:ilvl w:val="2"/>
          <w:numId w:val="62"/>
        </w:numPr>
        <w:spacing w:after="0" w:line="360" w:lineRule="auto"/>
        <w:rPr>
          <w:ins w:id="965" w:author="eric.giuliani" w:date="2017-05-24T10:09:00Z"/>
          <w:rFonts w:ascii="Arial" w:hAnsi="Arial" w:cs="Arial"/>
          <w:color w:val="000000" w:themeColor="text1"/>
        </w:rPr>
      </w:pPr>
      <w:ins w:id="966" w:author="eric.giuliani" w:date="2017-05-24T10:09:00Z">
        <w:r w:rsidRPr="00F25C47">
          <w:rPr>
            <w:rFonts w:ascii="Arial" w:hAnsi="Arial" w:cs="Arial"/>
            <w:color w:val="000000" w:themeColor="text1"/>
          </w:rPr>
          <w:t>Início da vigência da Classe</w:t>
        </w:r>
      </w:ins>
    </w:p>
    <w:p w:rsidR="005224DD" w:rsidRDefault="00F25C47">
      <w:pPr>
        <w:pStyle w:val="Corpodetexto"/>
        <w:numPr>
          <w:ilvl w:val="2"/>
          <w:numId w:val="62"/>
        </w:numPr>
        <w:spacing w:after="0" w:line="360" w:lineRule="auto"/>
        <w:rPr>
          <w:ins w:id="967" w:author="eric.giuliani" w:date="2017-05-24T10:09:00Z"/>
          <w:rFonts w:ascii="Arial" w:hAnsi="Arial" w:cs="Arial"/>
          <w:color w:val="000000" w:themeColor="text1"/>
        </w:rPr>
      </w:pPr>
      <w:ins w:id="968" w:author="eric.giuliani" w:date="2017-05-24T10:09:00Z">
        <w:r w:rsidRPr="00F25C47">
          <w:rPr>
            <w:rFonts w:ascii="Arial" w:hAnsi="Arial" w:cs="Arial"/>
            <w:color w:val="000000" w:themeColor="text1"/>
          </w:rPr>
          <w:t>Início da vigência do Contribuinte</w:t>
        </w:r>
      </w:ins>
    </w:p>
    <w:p w:rsidR="005224DD" w:rsidRDefault="00F25C47">
      <w:pPr>
        <w:pStyle w:val="Corpodetexto"/>
        <w:numPr>
          <w:ilvl w:val="2"/>
          <w:numId w:val="62"/>
        </w:numPr>
        <w:spacing w:after="0" w:line="360" w:lineRule="auto"/>
        <w:rPr>
          <w:ins w:id="969" w:author="eric.giuliani" w:date="2017-05-24T10:09:00Z"/>
          <w:rFonts w:ascii="Arial" w:hAnsi="Arial" w:cs="Arial"/>
          <w:color w:val="000000" w:themeColor="text1"/>
        </w:rPr>
      </w:pPr>
      <w:ins w:id="970" w:author="eric.giuliani" w:date="2017-05-24T10:09:00Z">
        <w:r w:rsidRPr="00F25C47">
          <w:rPr>
            <w:rFonts w:ascii="Arial" w:hAnsi="Arial" w:cs="Arial"/>
            <w:color w:val="000000" w:themeColor="text1"/>
          </w:rPr>
          <w:t>Início da vigência da Situação do relógio</w:t>
        </w:r>
      </w:ins>
    </w:p>
    <w:p w:rsidR="005224DD" w:rsidRDefault="00F25C47">
      <w:pPr>
        <w:pStyle w:val="Corpodetexto"/>
        <w:numPr>
          <w:ilvl w:val="2"/>
          <w:numId w:val="62"/>
        </w:numPr>
        <w:spacing w:after="0" w:line="360" w:lineRule="auto"/>
        <w:rPr>
          <w:ins w:id="971" w:author="eric.giuliani" w:date="2017-05-24T10:09:00Z"/>
          <w:rFonts w:ascii="Arial" w:hAnsi="Arial" w:cs="Arial"/>
          <w:color w:val="000000" w:themeColor="text1"/>
        </w:rPr>
      </w:pPr>
      <w:ins w:id="972" w:author="eric.giuliani" w:date="2017-05-24T10:09:00Z">
        <w:r w:rsidRPr="00F25C47">
          <w:rPr>
            <w:rFonts w:ascii="Arial" w:hAnsi="Arial" w:cs="Arial"/>
            <w:color w:val="000000" w:themeColor="text1"/>
          </w:rPr>
          <w:t>Início da vigência da Situação do contrato</w:t>
        </w:r>
      </w:ins>
    </w:p>
    <w:p w:rsidR="005224DD" w:rsidRDefault="00F25C47">
      <w:pPr>
        <w:pStyle w:val="Corpodetexto"/>
        <w:numPr>
          <w:ilvl w:val="2"/>
          <w:numId w:val="62"/>
        </w:numPr>
        <w:spacing w:after="0" w:line="360" w:lineRule="auto"/>
        <w:rPr>
          <w:ins w:id="973" w:author="victor.santos" w:date="2017-04-26T21:31:00Z"/>
          <w:rFonts w:ascii="Arial" w:hAnsi="Arial" w:cs="Arial"/>
          <w:color w:val="000000" w:themeColor="text1"/>
        </w:rPr>
      </w:pPr>
      <w:ins w:id="974" w:author="eric.giuliani" w:date="2017-05-24T10:09:00Z">
        <w:r w:rsidRPr="00F25C47">
          <w:rPr>
            <w:rFonts w:ascii="Arial" w:hAnsi="Arial" w:cs="Arial"/>
            <w:color w:val="000000" w:themeColor="text1"/>
          </w:rPr>
          <w:t>Início da vigência da Isenção</w:t>
        </w:r>
      </w:ins>
    </w:p>
    <w:p w:rsidR="00DE7C84" w:rsidRDefault="00D87890">
      <w:pPr>
        <w:pStyle w:val="Corpodetexto"/>
        <w:numPr>
          <w:ilvl w:val="1"/>
          <w:numId w:val="62"/>
        </w:numPr>
        <w:spacing w:after="0" w:line="360" w:lineRule="auto"/>
        <w:rPr>
          <w:ins w:id="975" w:author="victor.santos" w:date="2017-04-26T21:28:00Z"/>
          <w:rFonts w:ascii="Arial" w:hAnsi="Arial" w:cs="Arial"/>
          <w:color w:val="000000" w:themeColor="text1"/>
        </w:rPr>
      </w:pPr>
      <w:ins w:id="976" w:author="victor.santos" w:date="2017-04-26T21:31:00Z">
        <w:r>
          <w:rPr>
            <w:rFonts w:ascii="Arial" w:hAnsi="Arial" w:cs="Arial"/>
            <w:color w:val="000000" w:themeColor="text1"/>
          </w:rPr>
          <w:t>Mensagem: [</w:t>
        </w:r>
      </w:ins>
      <w:ins w:id="977" w:author="victor.santos" w:date="2017-04-26T21:33:00Z">
        <w:r w:rsidR="00210B41">
          <w:rPr>
            <w:rFonts w:ascii="Arial" w:hAnsi="Arial" w:cs="Arial"/>
            <w:color w:val="000000" w:themeColor="text1"/>
          </w:rPr>
          <w:fldChar w:fldCharType="begin"/>
        </w:r>
        <w:r w:rsidR="00C42F52">
          <w:rPr>
            <w:rFonts w:ascii="Arial" w:hAnsi="Arial" w:cs="Arial"/>
            <w:color w:val="000000" w:themeColor="text1"/>
          </w:rPr>
          <w:instrText xml:space="preserve"> HYPERLINK  \l "MS_062" </w:instrText>
        </w:r>
        <w:r w:rsidR="00210B41">
          <w:rPr>
            <w:rFonts w:ascii="Arial" w:hAnsi="Arial" w:cs="Arial"/>
            <w:color w:val="000000" w:themeColor="text1"/>
          </w:rPr>
          <w:fldChar w:fldCharType="separate"/>
        </w:r>
        <w:r w:rsidRPr="00C42F52">
          <w:rPr>
            <w:rStyle w:val="Hyperlink"/>
            <w:rFonts w:ascii="Arial" w:hAnsi="Arial" w:cs="Arial"/>
          </w:rPr>
          <w:t>MS_062</w:t>
        </w:r>
        <w:r w:rsidR="00210B41">
          <w:rPr>
            <w:rFonts w:ascii="Arial" w:hAnsi="Arial" w:cs="Arial"/>
            <w:color w:val="000000" w:themeColor="text1"/>
          </w:rPr>
          <w:fldChar w:fldCharType="end"/>
        </w:r>
      </w:ins>
      <w:ins w:id="978" w:author="victor.santos" w:date="2017-04-26T21:31:00Z">
        <w:r>
          <w:rPr>
            <w:rFonts w:ascii="Arial" w:hAnsi="Arial" w:cs="Arial"/>
            <w:color w:val="000000" w:themeColor="text1"/>
          </w:rPr>
          <w:t>]</w:t>
        </w:r>
      </w:ins>
    </w:p>
    <w:p w:rsidR="005224DD" w:rsidRDefault="005224DD">
      <w:pPr>
        <w:pStyle w:val="Corpodetexto"/>
        <w:spacing w:after="0" w:line="360" w:lineRule="auto"/>
        <w:ind w:left="2574"/>
        <w:rPr>
          <w:rFonts w:ascii="Arial" w:hAnsi="Arial" w:cs="Arial"/>
          <w:color w:val="000000" w:themeColor="text1"/>
        </w:rPr>
      </w:pPr>
    </w:p>
    <w:p w:rsidR="00336D36" w:rsidRPr="007D4FA4" w:rsidRDefault="005472E8" w:rsidP="00A22583">
      <w:pPr>
        <w:pStyle w:val="Corpodetexto"/>
        <w:numPr>
          <w:ilvl w:val="0"/>
          <w:numId w:val="62"/>
        </w:numPr>
        <w:spacing w:after="0" w:line="360" w:lineRule="auto"/>
        <w:rPr>
          <w:rFonts w:ascii="Arial" w:hAnsi="Arial" w:cs="Arial"/>
          <w:strike/>
          <w:color w:val="000000" w:themeColor="text1"/>
        </w:rPr>
      </w:pPr>
      <w:r w:rsidRPr="005472E8">
        <w:rPr>
          <w:rFonts w:ascii="Arial" w:hAnsi="Arial" w:cs="Arial"/>
          <w:strike/>
          <w:color w:val="000000" w:themeColor="text1"/>
        </w:rPr>
        <w:t>Motivo: Isenção imprópria</w:t>
      </w:r>
    </w:p>
    <w:p w:rsidR="00336D36" w:rsidRPr="007D4FA4" w:rsidRDefault="005472E8" w:rsidP="00A22583">
      <w:pPr>
        <w:pStyle w:val="Corpodetexto"/>
        <w:numPr>
          <w:ilvl w:val="1"/>
          <w:numId w:val="62"/>
        </w:numPr>
        <w:spacing w:line="360" w:lineRule="auto"/>
        <w:rPr>
          <w:rFonts w:ascii="Arial" w:hAnsi="Arial" w:cs="Arial"/>
          <w:strike/>
          <w:color w:val="000000" w:themeColor="text1"/>
        </w:rPr>
      </w:pPr>
      <w:r w:rsidRPr="005472E8">
        <w:rPr>
          <w:rFonts w:ascii="Arial" w:hAnsi="Arial" w:cs="Arial"/>
          <w:strike/>
          <w:color w:val="000000" w:themeColor="text1"/>
        </w:rPr>
        <w:t>O sistema deve verificar se:</w:t>
      </w:r>
    </w:p>
    <w:p w:rsidR="00336D36" w:rsidRPr="007D4FA4" w:rsidRDefault="005472E8" w:rsidP="00A22583">
      <w:pPr>
        <w:pStyle w:val="Corpodetexto"/>
        <w:numPr>
          <w:ilvl w:val="2"/>
          <w:numId w:val="62"/>
        </w:numPr>
        <w:spacing w:line="360" w:lineRule="auto"/>
        <w:rPr>
          <w:rFonts w:ascii="Arial" w:hAnsi="Arial" w:cs="Arial"/>
          <w:strike/>
          <w:color w:val="000000" w:themeColor="text1"/>
        </w:rPr>
      </w:pPr>
      <w:r w:rsidRPr="005472E8">
        <w:rPr>
          <w:rFonts w:ascii="Arial" w:hAnsi="Arial" w:cs="Arial"/>
          <w:strike/>
          <w:color w:val="000000" w:themeColor="text1"/>
        </w:rPr>
        <w:t>Funcionamento: A isenção para a instalação é "Baixa Renda" (valores de Isenção de 2 a 6) E não está cadastrada na funcionalidade de SMADS; [</w:t>
      </w:r>
      <w:hyperlink w:anchor="RN_100" w:history="1">
        <w:r w:rsidRPr="005472E8">
          <w:rPr>
            <w:rStyle w:val="Hyperlink"/>
            <w:rFonts w:ascii="Arial" w:hAnsi="Arial" w:cs="Arial"/>
            <w:strike/>
          </w:rPr>
          <w:t>RN_100</w:t>
        </w:r>
      </w:hyperlink>
      <w:r w:rsidRPr="005472E8">
        <w:rPr>
          <w:rFonts w:ascii="Arial" w:hAnsi="Arial" w:cs="Arial"/>
          <w:strike/>
          <w:color w:val="000000" w:themeColor="text1"/>
        </w:rPr>
        <w:t>]</w:t>
      </w:r>
    </w:p>
    <w:p w:rsidR="00336D36" w:rsidRPr="007D4FA4" w:rsidRDefault="005472E8" w:rsidP="00A22583">
      <w:pPr>
        <w:pStyle w:val="Corpodetexto"/>
        <w:numPr>
          <w:ilvl w:val="3"/>
          <w:numId w:val="62"/>
        </w:numPr>
        <w:spacing w:line="360" w:lineRule="auto"/>
        <w:rPr>
          <w:rFonts w:ascii="Arial" w:hAnsi="Arial" w:cs="Arial"/>
          <w:strike/>
          <w:color w:val="000000" w:themeColor="text1"/>
        </w:rPr>
      </w:pPr>
      <w:r w:rsidRPr="005472E8">
        <w:rPr>
          <w:rFonts w:ascii="Arial" w:hAnsi="Arial" w:cs="Arial"/>
          <w:strike/>
          <w:color w:val="000000" w:themeColor="text1"/>
        </w:rPr>
        <w:t>Mensagem: [</w:t>
      </w:r>
      <w:hyperlink w:anchor="MS_029" w:history="1">
        <w:r w:rsidRPr="005472E8">
          <w:rPr>
            <w:rStyle w:val="Hyperlink"/>
            <w:rFonts w:ascii="Arial" w:hAnsi="Arial" w:cs="Arial"/>
            <w:strike/>
          </w:rPr>
          <w:t>MS_029</w:t>
        </w:r>
      </w:hyperlink>
      <w:r w:rsidRPr="005472E8">
        <w:rPr>
          <w:rFonts w:ascii="Arial" w:hAnsi="Arial" w:cs="Arial"/>
          <w:strike/>
          <w:color w:val="000000" w:themeColor="text1"/>
        </w:rPr>
        <w:t xml:space="preserve">] </w:t>
      </w:r>
    </w:p>
    <w:p w:rsidR="00336D36" w:rsidRPr="007D4FA4" w:rsidRDefault="005472E8" w:rsidP="00A22583">
      <w:pPr>
        <w:pStyle w:val="Corpodetexto"/>
        <w:spacing w:line="360" w:lineRule="auto"/>
        <w:ind w:left="3294"/>
        <w:rPr>
          <w:rFonts w:ascii="Arial" w:hAnsi="Arial" w:cs="Arial"/>
          <w:strike/>
          <w:color w:val="000000" w:themeColor="text1"/>
        </w:rPr>
      </w:pPr>
      <w:r w:rsidRPr="005472E8">
        <w:rPr>
          <w:rFonts w:ascii="Arial" w:hAnsi="Arial" w:cs="Arial"/>
          <w:strike/>
          <w:color w:val="000000" w:themeColor="text1"/>
        </w:rPr>
        <w:t xml:space="preserve">ou </w:t>
      </w:r>
    </w:p>
    <w:p w:rsidR="00336D36" w:rsidRPr="007D4FA4" w:rsidRDefault="005472E8" w:rsidP="00A22583">
      <w:pPr>
        <w:pStyle w:val="Corpodetexto"/>
        <w:numPr>
          <w:ilvl w:val="2"/>
          <w:numId w:val="62"/>
        </w:numPr>
        <w:spacing w:line="360" w:lineRule="auto"/>
        <w:rPr>
          <w:rFonts w:ascii="Arial" w:hAnsi="Arial" w:cs="Arial"/>
          <w:strike/>
          <w:color w:val="000000" w:themeColor="text1"/>
        </w:rPr>
      </w:pPr>
      <w:r w:rsidRPr="005472E8">
        <w:rPr>
          <w:rFonts w:ascii="Arial" w:hAnsi="Arial" w:cs="Arial"/>
          <w:strike/>
          <w:color w:val="000000" w:themeColor="text1"/>
        </w:rPr>
        <w:t>Funcionamento: A isenção para a instalação é "Logradouro sem iluminação pública" E não está cadastrada na funcionalidade ILUME. [</w:t>
      </w:r>
      <w:hyperlink w:anchor="RN_100" w:history="1">
        <w:r w:rsidRPr="005472E8">
          <w:rPr>
            <w:rStyle w:val="Hyperlink"/>
            <w:rFonts w:ascii="Arial" w:hAnsi="Arial" w:cs="Arial"/>
            <w:strike/>
          </w:rPr>
          <w:t>RN_100</w:t>
        </w:r>
      </w:hyperlink>
      <w:r w:rsidRPr="005472E8">
        <w:rPr>
          <w:rFonts w:ascii="Arial" w:hAnsi="Arial" w:cs="Arial"/>
          <w:strike/>
          <w:color w:val="000000" w:themeColor="text1"/>
        </w:rPr>
        <w:t>]</w:t>
      </w:r>
    </w:p>
    <w:p w:rsidR="00336D36" w:rsidRPr="007D4FA4" w:rsidRDefault="005472E8" w:rsidP="00A22583">
      <w:pPr>
        <w:pStyle w:val="Corpodetexto"/>
        <w:numPr>
          <w:ilvl w:val="3"/>
          <w:numId w:val="62"/>
        </w:numPr>
        <w:spacing w:line="360" w:lineRule="auto"/>
        <w:rPr>
          <w:rFonts w:ascii="Arial" w:hAnsi="Arial" w:cs="Arial"/>
          <w:strike/>
          <w:color w:val="000000" w:themeColor="text1"/>
        </w:rPr>
      </w:pPr>
      <w:r w:rsidRPr="005472E8">
        <w:rPr>
          <w:rFonts w:ascii="Arial" w:hAnsi="Arial" w:cs="Arial"/>
          <w:strike/>
          <w:color w:val="000000" w:themeColor="text1"/>
        </w:rPr>
        <w:t>Mensagem: [</w:t>
      </w:r>
      <w:hyperlink w:anchor="MS_029" w:history="1">
        <w:r w:rsidRPr="005472E8">
          <w:rPr>
            <w:rStyle w:val="Hyperlink"/>
            <w:rFonts w:ascii="Arial" w:hAnsi="Arial" w:cs="Arial"/>
            <w:strike/>
          </w:rPr>
          <w:t>MS_029</w:t>
        </w:r>
      </w:hyperlink>
      <w:r w:rsidRPr="005472E8">
        <w:rPr>
          <w:rFonts w:ascii="Arial" w:hAnsi="Arial" w:cs="Arial"/>
          <w:strike/>
          <w:color w:val="000000" w:themeColor="text1"/>
        </w:rPr>
        <w:t>]</w:t>
      </w:r>
    </w:p>
    <w:p w:rsidR="00CF2003" w:rsidRDefault="00CF2003" w:rsidP="00CF2003">
      <w:pPr>
        <w:widowControl/>
        <w:spacing w:after="200" w:line="276" w:lineRule="auto"/>
        <w:rPr>
          <w:rFonts w:ascii="Arial" w:hAnsi="Arial" w:cs="Arial"/>
          <w:color w:val="000000" w:themeColor="text1"/>
        </w:rPr>
      </w:pPr>
    </w:p>
    <w:p w:rsidR="00CF2003" w:rsidRPr="00EE7023" w:rsidRDefault="00CF2003" w:rsidP="00CF2003">
      <w:pPr>
        <w:pStyle w:val="Corpodetexto"/>
        <w:spacing w:after="0" w:line="360" w:lineRule="auto"/>
        <w:ind w:left="1134"/>
        <w:rPr>
          <w:rFonts w:ascii="Arial" w:hAnsi="Arial" w:cs="Arial"/>
          <w:b/>
          <w:color w:val="000000" w:themeColor="text1"/>
        </w:rPr>
      </w:pPr>
      <w:bookmarkStart w:id="979" w:name="RN_106"/>
      <w:r>
        <w:rPr>
          <w:rFonts w:ascii="Arial" w:hAnsi="Arial" w:cs="Arial"/>
          <w:b/>
          <w:color w:val="000000" w:themeColor="text1"/>
        </w:rPr>
        <w:t>RN_106</w:t>
      </w:r>
      <w:r w:rsidRPr="00EE7023">
        <w:rPr>
          <w:rFonts w:ascii="Arial" w:hAnsi="Arial" w:cs="Arial"/>
          <w:b/>
          <w:color w:val="000000" w:themeColor="text1"/>
        </w:rPr>
        <w:t xml:space="preserve"> </w:t>
      </w:r>
      <w:bookmarkEnd w:id="979"/>
      <w:r w:rsidRPr="00EE7023">
        <w:rPr>
          <w:rFonts w:ascii="Arial" w:hAnsi="Arial" w:cs="Arial"/>
          <w:b/>
          <w:color w:val="000000" w:themeColor="text1"/>
        </w:rPr>
        <w:t>- Processamento de Importação</w:t>
      </w:r>
      <w:r>
        <w:rPr>
          <w:rFonts w:ascii="Arial" w:hAnsi="Arial" w:cs="Arial"/>
          <w:b/>
          <w:color w:val="000000" w:themeColor="text1"/>
        </w:rPr>
        <w:t xml:space="preserve"> de Faturamento</w:t>
      </w:r>
      <w:r w:rsidRPr="00EE7023">
        <w:rPr>
          <w:rFonts w:ascii="Arial" w:hAnsi="Arial" w:cs="Arial"/>
          <w:b/>
          <w:color w:val="000000" w:themeColor="text1"/>
        </w:rPr>
        <w:t xml:space="preserve"> - Validações de Negócio</w:t>
      </w:r>
    </w:p>
    <w:p w:rsidR="00336D36" w:rsidRDefault="00E60C4D" w:rsidP="00A22583">
      <w:pPr>
        <w:pStyle w:val="Corpodetexto"/>
        <w:spacing w:after="0" w:line="360" w:lineRule="auto"/>
        <w:ind w:left="1134"/>
        <w:rPr>
          <w:rFonts w:ascii="Arial" w:hAnsi="Arial" w:cs="Arial"/>
          <w:color w:val="000000" w:themeColor="text1"/>
        </w:rPr>
      </w:pPr>
      <w:r>
        <w:rPr>
          <w:rFonts w:ascii="Arial" w:hAnsi="Arial" w:cs="Arial"/>
          <w:color w:val="000000" w:themeColor="text1"/>
        </w:rPr>
        <w:t>As definições de motivo, mensagem e funcionamento são descritas conforme a seguir:</w:t>
      </w:r>
    </w:p>
    <w:p w:rsidR="00336D36" w:rsidRDefault="007219B9" w:rsidP="00A22583">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 xml:space="preserve">Motivo: </w:t>
      </w:r>
      <w:r w:rsidR="004E6B3C">
        <w:rPr>
          <w:rFonts w:ascii="Arial" w:hAnsi="Arial" w:cs="Arial"/>
          <w:color w:val="000000" w:themeColor="text1"/>
        </w:rPr>
        <w:t>Instalação inexistente</w:t>
      </w:r>
    </w:p>
    <w:p w:rsidR="007219B9" w:rsidRDefault="007219B9">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 xml:space="preserve">Funcionamento: </w:t>
      </w:r>
      <w:r w:rsidR="00E84A70">
        <w:rPr>
          <w:rFonts w:ascii="Arial" w:hAnsi="Arial" w:cs="Arial"/>
          <w:color w:val="000000" w:themeColor="text1"/>
        </w:rPr>
        <w:t xml:space="preserve">Com base na chave única do Dado Cadastral, o sistema deverá verificar para o Faturamento em questão </w:t>
      </w:r>
      <w:r w:rsidR="00673917">
        <w:rPr>
          <w:rFonts w:ascii="Arial" w:hAnsi="Arial" w:cs="Arial"/>
          <w:color w:val="000000" w:themeColor="text1"/>
        </w:rPr>
        <w:t>qu</w:t>
      </w:r>
      <w:r w:rsidR="00E84A70">
        <w:rPr>
          <w:rFonts w:ascii="Arial" w:hAnsi="Arial" w:cs="Arial"/>
          <w:color w:val="000000" w:themeColor="text1"/>
        </w:rPr>
        <w:t xml:space="preserve">e o Dado Cadastral </w:t>
      </w:r>
      <w:r w:rsidR="00673917">
        <w:rPr>
          <w:rFonts w:ascii="Arial" w:hAnsi="Arial" w:cs="Arial"/>
          <w:color w:val="000000" w:themeColor="text1"/>
        </w:rPr>
        <w:t xml:space="preserve">não </w:t>
      </w:r>
      <w:r w:rsidR="00E84A70">
        <w:rPr>
          <w:rFonts w:ascii="Arial" w:hAnsi="Arial" w:cs="Arial"/>
          <w:color w:val="000000" w:themeColor="text1"/>
        </w:rPr>
        <w:t>existe.</w:t>
      </w:r>
      <w:r w:rsidR="004E6B3C">
        <w:rPr>
          <w:rFonts w:ascii="Arial" w:hAnsi="Arial" w:cs="Arial"/>
          <w:color w:val="000000" w:themeColor="text1"/>
        </w:rPr>
        <w:t xml:space="preserve"> </w:t>
      </w:r>
    </w:p>
    <w:p w:rsidR="002F70E5" w:rsidRDefault="007219B9">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 xml:space="preserve">Mensagem: </w:t>
      </w:r>
      <w:r w:rsidR="004E6B3C">
        <w:rPr>
          <w:rFonts w:ascii="Arial" w:hAnsi="Arial" w:cs="Arial"/>
          <w:color w:val="000000" w:themeColor="text1"/>
        </w:rPr>
        <w:t>[</w:t>
      </w:r>
      <w:hyperlink w:anchor="MS_030" w:history="1">
        <w:r w:rsidR="004E6B3C" w:rsidRPr="004E6B3C">
          <w:rPr>
            <w:rStyle w:val="Hyperlink"/>
            <w:rFonts w:ascii="Arial" w:hAnsi="Arial" w:cs="Arial"/>
          </w:rPr>
          <w:t>MS_030</w:t>
        </w:r>
      </w:hyperlink>
      <w:r w:rsidR="004E6B3C">
        <w:rPr>
          <w:rFonts w:ascii="Arial" w:hAnsi="Arial" w:cs="Arial"/>
          <w:color w:val="000000" w:themeColor="text1"/>
        </w:rPr>
        <w:t>]</w:t>
      </w:r>
    </w:p>
    <w:p w:rsidR="00336D36" w:rsidRDefault="007219B9" w:rsidP="00A22583">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 xml:space="preserve">Motivo: </w:t>
      </w:r>
      <w:r w:rsidR="004E6B3C">
        <w:rPr>
          <w:rFonts w:ascii="Arial" w:hAnsi="Arial" w:cs="Arial"/>
          <w:color w:val="000000" w:themeColor="text1"/>
        </w:rPr>
        <w:t>Isento com faturamento</w:t>
      </w:r>
    </w:p>
    <w:p w:rsidR="00673917" w:rsidRDefault="00673917" w:rsidP="00673917">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 xml:space="preserve">Funcionamento: O sistema deverá verificar que </w:t>
      </w:r>
    </w:p>
    <w:p w:rsidR="00673917" w:rsidRDefault="00673917" w:rsidP="00673917">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 xml:space="preserve">a Instalação do Faturamento em questão existe no registro de Dado Cadastral; E </w:t>
      </w:r>
    </w:p>
    <w:p w:rsidR="00673917" w:rsidRDefault="00673917" w:rsidP="00673917">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o valor de Isenção</w:t>
      </w:r>
      <w:r w:rsidR="00C205F0">
        <w:rPr>
          <w:rFonts w:ascii="Arial" w:hAnsi="Arial" w:cs="Arial"/>
          <w:color w:val="000000" w:themeColor="text1"/>
        </w:rPr>
        <w:t xml:space="preserve"> do arquivo de Dado Cadastral</w:t>
      </w:r>
      <w:r>
        <w:rPr>
          <w:rFonts w:ascii="Arial" w:hAnsi="Arial" w:cs="Arial"/>
          <w:color w:val="000000" w:themeColor="text1"/>
        </w:rPr>
        <w:t xml:space="preserve"> é diferente de 0 (Não isento);</w:t>
      </w:r>
      <w:r w:rsidRPr="00515884">
        <w:rPr>
          <w:rFonts w:ascii="Arial" w:hAnsi="Arial" w:cs="Arial"/>
          <w:color w:val="000000" w:themeColor="text1"/>
        </w:rPr>
        <w:t xml:space="preserve"> </w:t>
      </w:r>
      <w:r>
        <w:rPr>
          <w:rFonts w:ascii="Arial" w:hAnsi="Arial" w:cs="Arial"/>
          <w:color w:val="000000" w:themeColor="text1"/>
        </w:rPr>
        <w:t xml:space="preserve">E </w:t>
      </w:r>
    </w:p>
    <w:p w:rsidR="00673917" w:rsidRDefault="00B565DC" w:rsidP="00673917">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possui, no faturamento, valor cosip maior que zero</w:t>
      </w:r>
      <w:r w:rsidR="00673917">
        <w:rPr>
          <w:rFonts w:ascii="Arial" w:hAnsi="Arial" w:cs="Arial"/>
          <w:color w:val="000000" w:themeColor="text1"/>
        </w:rPr>
        <w:t xml:space="preserve">. </w:t>
      </w:r>
    </w:p>
    <w:p w:rsidR="002F70E5" w:rsidRDefault="007219B9">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 xml:space="preserve">Mensagem: </w:t>
      </w:r>
      <w:r w:rsidR="004E6B3C">
        <w:rPr>
          <w:rFonts w:ascii="Arial" w:hAnsi="Arial" w:cs="Arial"/>
          <w:color w:val="000000" w:themeColor="text1"/>
        </w:rPr>
        <w:t>[</w:t>
      </w:r>
      <w:hyperlink w:anchor="MS_031" w:history="1">
        <w:r w:rsidR="004E6B3C" w:rsidRPr="004E6B3C">
          <w:rPr>
            <w:rStyle w:val="Hyperlink"/>
            <w:rFonts w:ascii="Arial" w:hAnsi="Arial" w:cs="Arial"/>
          </w:rPr>
          <w:t>MS_031</w:t>
        </w:r>
      </w:hyperlink>
      <w:r w:rsidR="004E6B3C">
        <w:rPr>
          <w:rFonts w:ascii="Arial" w:hAnsi="Arial" w:cs="Arial"/>
          <w:color w:val="000000" w:themeColor="text1"/>
        </w:rPr>
        <w:t>]</w:t>
      </w:r>
    </w:p>
    <w:p w:rsidR="00336D36" w:rsidRDefault="007219B9" w:rsidP="00A22583">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lastRenderedPageBreak/>
        <w:t xml:space="preserve">Motivo: </w:t>
      </w:r>
      <w:r w:rsidR="004E6B3C">
        <w:rPr>
          <w:rFonts w:ascii="Arial" w:hAnsi="Arial" w:cs="Arial"/>
          <w:color w:val="000000" w:themeColor="text1"/>
        </w:rPr>
        <w:t>Não isento com faturamento zerado</w:t>
      </w:r>
    </w:p>
    <w:p w:rsidR="00673917" w:rsidRDefault="00673917" w:rsidP="00673917">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 xml:space="preserve">Funcionamento: O sistema deverá verificar que </w:t>
      </w:r>
    </w:p>
    <w:p w:rsidR="00673917" w:rsidRDefault="00673917" w:rsidP="00673917">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 xml:space="preserve">a Instalação do Faturamento em questão existe no registro de Dado Cadastral; E </w:t>
      </w:r>
    </w:p>
    <w:p w:rsidR="00673917" w:rsidRDefault="00673917" w:rsidP="00673917">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o valor de Isenção</w:t>
      </w:r>
      <w:r w:rsidR="00C205F0">
        <w:rPr>
          <w:rFonts w:ascii="Arial" w:hAnsi="Arial" w:cs="Arial"/>
          <w:color w:val="000000" w:themeColor="text1"/>
        </w:rPr>
        <w:t xml:space="preserve"> do arquivo de Dado Cadastral</w:t>
      </w:r>
      <w:r>
        <w:rPr>
          <w:rFonts w:ascii="Arial" w:hAnsi="Arial" w:cs="Arial"/>
          <w:color w:val="000000" w:themeColor="text1"/>
        </w:rPr>
        <w:t xml:space="preserve"> é igual a 0 (Não isento); E</w:t>
      </w:r>
    </w:p>
    <w:p w:rsidR="00673917" w:rsidRDefault="00B565DC" w:rsidP="00673917">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possui, no faturamento, valor cosip igual a zero</w:t>
      </w:r>
      <w:r w:rsidR="00673917">
        <w:rPr>
          <w:rFonts w:ascii="Arial" w:hAnsi="Arial" w:cs="Arial"/>
          <w:color w:val="000000" w:themeColor="text1"/>
        </w:rPr>
        <w:t>.</w:t>
      </w:r>
    </w:p>
    <w:p w:rsidR="002F70E5" w:rsidRDefault="007219B9">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 xml:space="preserve">Mensagem: </w:t>
      </w:r>
      <w:r w:rsidR="004E6B3C">
        <w:rPr>
          <w:rFonts w:ascii="Arial" w:hAnsi="Arial" w:cs="Arial"/>
          <w:color w:val="000000" w:themeColor="text1"/>
        </w:rPr>
        <w:t>[</w:t>
      </w:r>
      <w:hyperlink w:anchor="MS_032" w:history="1">
        <w:r w:rsidR="004E6B3C" w:rsidRPr="004E6B3C">
          <w:rPr>
            <w:rStyle w:val="Hyperlink"/>
            <w:rFonts w:ascii="Arial" w:hAnsi="Arial" w:cs="Arial"/>
          </w:rPr>
          <w:t>MS_032</w:t>
        </w:r>
      </w:hyperlink>
      <w:r w:rsidR="004E6B3C">
        <w:rPr>
          <w:rFonts w:ascii="Arial" w:hAnsi="Arial" w:cs="Arial"/>
          <w:color w:val="000000" w:themeColor="text1"/>
        </w:rPr>
        <w:t>]</w:t>
      </w:r>
    </w:p>
    <w:p w:rsidR="00D92715" w:rsidRDefault="00B565DC">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Motivo: Faturamento permitido apenas para relógio ligado</w:t>
      </w:r>
    </w:p>
    <w:p w:rsidR="00276603" w:rsidRDefault="00B565DC">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Funcionamento: O sistema deverá verificar que</w:t>
      </w:r>
    </w:p>
    <w:p w:rsidR="00D92715" w:rsidRDefault="00B565DC">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a Instalação do Faturamento em questão existe no registro de Dado Cadastral; E</w:t>
      </w:r>
    </w:p>
    <w:p w:rsidR="00D92715" w:rsidRDefault="00B565DC">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o valor da Situação do relógio</w:t>
      </w:r>
      <w:r w:rsidR="00C205F0">
        <w:rPr>
          <w:rFonts w:ascii="Arial" w:hAnsi="Arial" w:cs="Arial"/>
          <w:color w:val="000000" w:themeColor="text1"/>
        </w:rPr>
        <w:t xml:space="preserve"> do arquivo de Dado Cadastral</w:t>
      </w:r>
      <w:r>
        <w:rPr>
          <w:rFonts w:ascii="Arial" w:hAnsi="Arial" w:cs="Arial"/>
          <w:color w:val="000000" w:themeColor="text1"/>
        </w:rPr>
        <w:t xml:space="preserve"> é diferente de 1 e 2 (ligado); E</w:t>
      </w:r>
    </w:p>
    <w:p w:rsidR="00D92715" w:rsidRDefault="00B565DC">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possui, no faturamento, valor cosip maior que zero.</w:t>
      </w:r>
    </w:p>
    <w:p w:rsidR="00276603" w:rsidRDefault="00B565DC">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Mensagem: [</w:t>
      </w:r>
      <w:hyperlink w:anchor="MS_047" w:history="1">
        <w:r w:rsidRPr="00B565DC">
          <w:rPr>
            <w:rStyle w:val="Hyperlink"/>
            <w:rFonts w:ascii="Arial" w:hAnsi="Arial" w:cs="Arial"/>
          </w:rPr>
          <w:t>MS_047</w:t>
        </w:r>
      </w:hyperlink>
      <w:r>
        <w:rPr>
          <w:rFonts w:ascii="Arial" w:hAnsi="Arial" w:cs="Arial"/>
          <w:color w:val="000000" w:themeColor="text1"/>
        </w:rPr>
        <w:t>]</w:t>
      </w:r>
    </w:p>
    <w:p w:rsidR="00B565DC" w:rsidRDefault="00B565DC" w:rsidP="00B565DC">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Motivo: Faturamento permitido apenas para contrato vigente</w:t>
      </w:r>
    </w:p>
    <w:p w:rsidR="00B565DC" w:rsidRDefault="00B565DC" w:rsidP="00B565DC">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Funcionamento: O sistema deverá verificar que</w:t>
      </w:r>
    </w:p>
    <w:p w:rsidR="00B565DC" w:rsidRDefault="00B565DC" w:rsidP="00B565DC">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a Instalação do Faturamento em questão existe no registro de Dado Cadastral; E</w:t>
      </w:r>
    </w:p>
    <w:p w:rsidR="00B565DC" w:rsidRDefault="00B565DC" w:rsidP="00B565DC">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o valor da Situação do Contrato</w:t>
      </w:r>
      <w:r w:rsidR="00C205F0">
        <w:rPr>
          <w:rFonts w:ascii="Arial" w:hAnsi="Arial" w:cs="Arial"/>
          <w:color w:val="000000" w:themeColor="text1"/>
        </w:rPr>
        <w:t xml:space="preserve"> do arquivo de Dado Cadastral</w:t>
      </w:r>
      <w:r>
        <w:rPr>
          <w:rFonts w:ascii="Arial" w:hAnsi="Arial" w:cs="Arial"/>
          <w:color w:val="000000" w:themeColor="text1"/>
        </w:rPr>
        <w:t xml:space="preserve"> é diferente de 1 (vigente); E</w:t>
      </w:r>
    </w:p>
    <w:p w:rsidR="00B565DC" w:rsidRDefault="00B565DC" w:rsidP="00B565DC">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possui, no faturamento, valor cosip maior que zero.</w:t>
      </w:r>
    </w:p>
    <w:p w:rsidR="00276603" w:rsidRDefault="00B565DC">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Mensagem: [</w:t>
      </w:r>
      <w:hyperlink w:anchor="MS_048" w:history="1">
        <w:r>
          <w:rPr>
            <w:rStyle w:val="Hyperlink"/>
            <w:rFonts w:ascii="Arial" w:hAnsi="Arial" w:cs="Arial"/>
          </w:rPr>
          <w:t>MS_048</w:t>
        </w:r>
      </w:hyperlink>
      <w:r>
        <w:rPr>
          <w:rFonts w:ascii="Arial" w:hAnsi="Arial" w:cs="Arial"/>
          <w:color w:val="000000" w:themeColor="text1"/>
        </w:rPr>
        <w:t>]</w:t>
      </w:r>
    </w:p>
    <w:p w:rsidR="00D92715" w:rsidRDefault="005472E8">
      <w:pPr>
        <w:pStyle w:val="Corpodetexto"/>
        <w:numPr>
          <w:ilvl w:val="0"/>
          <w:numId w:val="62"/>
        </w:numPr>
        <w:spacing w:after="0" w:line="360" w:lineRule="auto"/>
        <w:rPr>
          <w:rFonts w:ascii="Arial" w:hAnsi="Arial" w:cs="Arial"/>
          <w:color w:val="000000" w:themeColor="text1"/>
        </w:rPr>
      </w:pPr>
      <w:r w:rsidRPr="005472E8">
        <w:rPr>
          <w:rFonts w:ascii="Arial" w:hAnsi="Arial" w:cs="Arial"/>
          <w:color w:val="000000" w:themeColor="text1"/>
        </w:rPr>
        <w:t xml:space="preserve">Motivo: Valor Cosip diferente do vigente no período </w:t>
      </w:r>
    </w:p>
    <w:p w:rsidR="00D92715" w:rsidRDefault="005472E8">
      <w:pPr>
        <w:pStyle w:val="Corpodetexto"/>
        <w:numPr>
          <w:ilvl w:val="1"/>
          <w:numId w:val="62"/>
        </w:numPr>
        <w:spacing w:after="0" w:line="360" w:lineRule="auto"/>
        <w:rPr>
          <w:rFonts w:ascii="Arial" w:hAnsi="Arial" w:cs="Arial"/>
          <w:color w:val="000000" w:themeColor="text1"/>
        </w:rPr>
      </w:pPr>
      <w:r w:rsidRPr="005472E8">
        <w:rPr>
          <w:rFonts w:ascii="Arial" w:hAnsi="Arial" w:cs="Arial"/>
          <w:color w:val="000000" w:themeColor="text1"/>
        </w:rPr>
        <w:t xml:space="preserve">Funcionamento: Comparar o </w:t>
      </w:r>
      <w:r w:rsidR="0035462D">
        <w:rPr>
          <w:rFonts w:ascii="Arial" w:hAnsi="Arial" w:cs="Arial"/>
          <w:color w:val="000000" w:themeColor="text1"/>
        </w:rPr>
        <w:t>V</w:t>
      </w:r>
      <w:r w:rsidRPr="005472E8">
        <w:rPr>
          <w:rFonts w:ascii="Arial" w:hAnsi="Arial" w:cs="Arial"/>
          <w:color w:val="000000" w:themeColor="text1"/>
        </w:rPr>
        <w:t xml:space="preserve">alor </w:t>
      </w:r>
      <w:r w:rsidR="0035462D">
        <w:rPr>
          <w:rFonts w:ascii="Arial" w:hAnsi="Arial" w:cs="Arial"/>
          <w:color w:val="000000" w:themeColor="text1"/>
        </w:rPr>
        <w:t>C</w:t>
      </w:r>
      <w:r w:rsidRPr="005472E8">
        <w:rPr>
          <w:rFonts w:ascii="Arial" w:hAnsi="Arial" w:cs="Arial"/>
          <w:color w:val="000000" w:themeColor="text1"/>
        </w:rPr>
        <w:t xml:space="preserve">osip </w:t>
      </w:r>
      <w:r w:rsidR="0035462D">
        <w:rPr>
          <w:rFonts w:ascii="Arial" w:hAnsi="Arial" w:cs="Arial"/>
          <w:color w:val="000000" w:themeColor="text1"/>
        </w:rPr>
        <w:t xml:space="preserve">do faturamento </w:t>
      </w:r>
      <w:r w:rsidRPr="005472E8">
        <w:rPr>
          <w:rFonts w:ascii="Arial" w:hAnsi="Arial" w:cs="Arial"/>
          <w:color w:val="000000" w:themeColor="text1"/>
        </w:rPr>
        <w:t>com o administrar valor cosip</w:t>
      </w:r>
      <w:r w:rsidR="0035462D">
        <w:rPr>
          <w:rFonts w:ascii="Arial" w:hAnsi="Arial" w:cs="Arial"/>
          <w:color w:val="000000" w:themeColor="text1"/>
        </w:rPr>
        <w:t>, conforme abaixo:</w:t>
      </w:r>
    </w:p>
    <w:p w:rsidR="00D92715" w:rsidRDefault="0035462D">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 xml:space="preserve">Classe do Faturamento = Classe do Administrar Valor Cosip; </w:t>
      </w:r>
    </w:p>
    <w:p w:rsidR="00D92715" w:rsidRDefault="0035462D">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Mês/Ano Referência do Faturamento contido no Período do Administrar Valor Cosip, considerando o item anterior;</w:t>
      </w:r>
    </w:p>
    <w:p w:rsidR="00D92715" w:rsidRDefault="0035462D">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Consumo do Faturamento contido em alguma faixa do Administrar Valor Cosip, considerando os itens anteriores;</w:t>
      </w:r>
    </w:p>
    <w:p w:rsidR="00D92715" w:rsidRDefault="0035462D">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Valor Cosip de Faturamento comparado com o Valor Cosip do Administrar Valor Cosip, com base nos itens anteriores. Se forem diferentes, o sistema gera a inconsistência.</w:t>
      </w:r>
    </w:p>
    <w:p w:rsidR="004F3505" w:rsidRDefault="005472E8">
      <w:pPr>
        <w:pStyle w:val="Corpodetexto"/>
        <w:numPr>
          <w:ilvl w:val="1"/>
          <w:numId w:val="62"/>
        </w:numPr>
        <w:spacing w:after="0" w:line="360" w:lineRule="auto"/>
        <w:rPr>
          <w:ins w:id="980" w:author="victor.santos" w:date="2017-04-26T21:38:00Z"/>
          <w:rFonts w:ascii="Arial" w:hAnsi="Arial" w:cs="Arial"/>
          <w:color w:val="000000" w:themeColor="text1"/>
        </w:rPr>
      </w:pPr>
      <w:r w:rsidRPr="005472E8">
        <w:rPr>
          <w:rFonts w:ascii="Arial" w:hAnsi="Arial" w:cs="Arial"/>
          <w:color w:val="000000" w:themeColor="text1"/>
        </w:rPr>
        <w:t xml:space="preserve">Mensagem: </w:t>
      </w:r>
      <w:r w:rsidR="0035462D">
        <w:rPr>
          <w:rFonts w:ascii="Arial" w:hAnsi="Arial" w:cs="Arial"/>
          <w:color w:val="000000" w:themeColor="text1"/>
        </w:rPr>
        <w:t>[</w:t>
      </w:r>
      <w:hyperlink w:anchor="MS_057" w:history="1">
        <w:r w:rsidR="0035462D" w:rsidRPr="0035462D">
          <w:rPr>
            <w:rStyle w:val="Hyperlink"/>
            <w:rFonts w:ascii="Arial" w:hAnsi="Arial" w:cs="Arial"/>
          </w:rPr>
          <w:t>MS_057</w:t>
        </w:r>
      </w:hyperlink>
      <w:r w:rsidR="0035462D">
        <w:rPr>
          <w:rFonts w:ascii="Arial" w:hAnsi="Arial" w:cs="Arial"/>
          <w:color w:val="000000" w:themeColor="text1"/>
        </w:rPr>
        <w:t>]</w:t>
      </w:r>
    </w:p>
    <w:p w:rsidR="00A30CD7" w:rsidRDefault="00A30CD7" w:rsidP="00A30CD7">
      <w:pPr>
        <w:pStyle w:val="Corpodetexto"/>
        <w:numPr>
          <w:ilvl w:val="0"/>
          <w:numId w:val="62"/>
        </w:numPr>
        <w:spacing w:after="0" w:line="360" w:lineRule="auto"/>
        <w:rPr>
          <w:ins w:id="981" w:author="lais.garcia" w:date="2017-07-14T20:42:00Z"/>
          <w:rFonts w:ascii="Arial" w:hAnsi="Arial" w:cs="Arial"/>
          <w:color w:val="000000" w:themeColor="text1"/>
        </w:rPr>
      </w:pPr>
      <w:ins w:id="982" w:author="lais.garcia" w:date="2017-07-14T20:42:00Z">
        <w:r>
          <w:rPr>
            <w:rFonts w:ascii="Arial" w:hAnsi="Arial" w:cs="Arial"/>
            <w:color w:val="000000" w:themeColor="text1"/>
          </w:rPr>
          <w:t xml:space="preserve">Motivo: Registro duplicado de mês/ ano de incidência </w:t>
        </w:r>
      </w:ins>
    </w:p>
    <w:p w:rsidR="00A30CD7" w:rsidRDefault="00A30CD7" w:rsidP="00A30CD7">
      <w:pPr>
        <w:pStyle w:val="Corpodetexto"/>
        <w:numPr>
          <w:ilvl w:val="1"/>
          <w:numId w:val="62"/>
        </w:numPr>
        <w:spacing w:after="0" w:line="360" w:lineRule="auto"/>
        <w:rPr>
          <w:ins w:id="983" w:author="lais.garcia" w:date="2017-07-14T20:42:00Z"/>
          <w:rFonts w:ascii="Arial" w:hAnsi="Arial" w:cs="Arial"/>
          <w:color w:val="000000" w:themeColor="text1"/>
        </w:rPr>
      </w:pPr>
      <w:ins w:id="984" w:author="lais.garcia" w:date="2017-07-14T20:42:00Z">
        <w:r>
          <w:rPr>
            <w:rFonts w:ascii="Arial" w:hAnsi="Arial" w:cs="Arial"/>
            <w:color w:val="000000" w:themeColor="text1"/>
          </w:rPr>
          <w:t xml:space="preserve">Funcionamento: O sistema verifica que existe </w:t>
        </w:r>
        <w:r w:rsidRPr="004023EA">
          <w:rPr>
            <w:rFonts w:ascii="Arial" w:hAnsi="Arial" w:cs="Arial"/>
            <w:color w:val="000000" w:themeColor="text1"/>
          </w:rPr>
          <w:t>mais de uma contribuição (linha)</w:t>
        </w:r>
        <w:r>
          <w:rPr>
            <w:rFonts w:ascii="Arial" w:hAnsi="Arial" w:cs="Arial"/>
            <w:color w:val="000000" w:themeColor="text1"/>
          </w:rPr>
          <w:t xml:space="preserve"> para um mesmo contribuinte</w:t>
        </w:r>
        <w:r w:rsidRPr="004023EA">
          <w:rPr>
            <w:rFonts w:ascii="Arial" w:hAnsi="Arial" w:cs="Arial"/>
            <w:color w:val="000000" w:themeColor="text1"/>
          </w:rPr>
          <w:t xml:space="preserve"> com o mesmo mês/ano de incidência</w:t>
        </w:r>
        <w:r>
          <w:rPr>
            <w:rFonts w:ascii="Arial" w:hAnsi="Arial" w:cs="Arial"/>
            <w:color w:val="000000" w:themeColor="text1"/>
          </w:rPr>
          <w:t>.</w:t>
        </w:r>
      </w:ins>
    </w:p>
    <w:p w:rsidR="00A30CD7" w:rsidRPr="00CA0364" w:rsidRDefault="00A30CD7" w:rsidP="00A30CD7">
      <w:pPr>
        <w:pStyle w:val="Corpodetexto"/>
        <w:numPr>
          <w:ilvl w:val="1"/>
          <w:numId w:val="62"/>
        </w:numPr>
        <w:spacing w:after="0" w:line="360" w:lineRule="auto"/>
        <w:rPr>
          <w:ins w:id="985" w:author="lais.garcia" w:date="2017-07-14T20:42:00Z"/>
          <w:rFonts w:ascii="Arial" w:hAnsi="Arial" w:cs="Arial"/>
          <w:color w:val="000000" w:themeColor="text1"/>
        </w:rPr>
      </w:pPr>
      <w:ins w:id="986" w:author="lais.garcia" w:date="2017-07-14T20:42:00Z">
        <w:r>
          <w:rPr>
            <w:rFonts w:ascii="Arial" w:hAnsi="Arial" w:cs="Arial"/>
            <w:color w:val="000000" w:themeColor="text1"/>
          </w:rPr>
          <w:lastRenderedPageBreak/>
          <w:t>Mensagem: [</w:t>
        </w:r>
        <w:r w:rsidR="00210B41">
          <w:rPr>
            <w:rFonts w:ascii="Arial" w:hAnsi="Arial" w:cs="Arial"/>
            <w:color w:val="000000" w:themeColor="text1"/>
          </w:rPr>
          <w:fldChar w:fldCharType="begin"/>
        </w:r>
        <w:r>
          <w:rPr>
            <w:rFonts w:ascii="Arial" w:hAnsi="Arial" w:cs="Arial"/>
            <w:color w:val="000000" w:themeColor="text1"/>
          </w:rPr>
          <w:instrText>HYPERLINK  \l "MS_064"</w:instrText>
        </w:r>
        <w:r w:rsidR="00210B41">
          <w:rPr>
            <w:rFonts w:ascii="Arial" w:hAnsi="Arial" w:cs="Arial"/>
            <w:color w:val="000000" w:themeColor="text1"/>
          </w:rPr>
          <w:fldChar w:fldCharType="separate"/>
        </w:r>
        <w:r>
          <w:rPr>
            <w:rStyle w:val="Hyperlink"/>
            <w:rFonts w:ascii="Arial" w:hAnsi="Arial" w:cs="Arial"/>
          </w:rPr>
          <w:t>MS_064</w:t>
        </w:r>
        <w:r w:rsidR="00210B41">
          <w:rPr>
            <w:rFonts w:ascii="Arial" w:hAnsi="Arial" w:cs="Arial"/>
            <w:color w:val="000000" w:themeColor="text1"/>
          </w:rPr>
          <w:fldChar w:fldCharType="end"/>
        </w:r>
        <w:r>
          <w:rPr>
            <w:rFonts w:ascii="Arial" w:hAnsi="Arial" w:cs="Arial"/>
            <w:color w:val="000000" w:themeColor="text1"/>
          </w:rPr>
          <w:t>]</w:t>
        </w:r>
      </w:ins>
    </w:p>
    <w:p w:rsidR="000F061E" w:rsidDel="0070677E" w:rsidRDefault="000F061E" w:rsidP="000F061E">
      <w:pPr>
        <w:pStyle w:val="Corpodetexto"/>
        <w:numPr>
          <w:ilvl w:val="0"/>
          <w:numId w:val="62"/>
        </w:numPr>
        <w:spacing w:after="0" w:line="360" w:lineRule="auto"/>
        <w:rPr>
          <w:ins w:id="987" w:author="victor.santos" w:date="2017-04-26T21:38:00Z"/>
          <w:del w:id="988" w:author="eric.giuliani" w:date="2017-05-24T10:38:00Z"/>
          <w:rFonts w:ascii="Arial" w:hAnsi="Arial" w:cs="Arial"/>
          <w:color w:val="000000" w:themeColor="text1"/>
        </w:rPr>
      </w:pPr>
      <w:ins w:id="989" w:author="victor.santos" w:date="2017-04-26T21:38:00Z">
        <w:del w:id="990" w:author="eric.giuliani" w:date="2017-05-24T10:38:00Z">
          <w:r w:rsidDel="0070677E">
            <w:rPr>
              <w:rFonts w:ascii="Arial" w:hAnsi="Arial" w:cs="Arial"/>
              <w:color w:val="000000" w:themeColor="text1"/>
            </w:rPr>
            <w:delText>Motivo: Data de Início de Vigência incorreta</w:delText>
          </w:r>
        </w:del>
      </w:ins>
    </w:p>
    <w:p w:rsidR="000F061E" w:rsidDel="0070677E" w:rsidRDefault="000F061E" w:rsidP="000F061E">
      <w:pPr>
        <w:pStyle w:val="Corpodetexto"/>
        <w:numPr>
          <w:ilvl w:val="1"/>
          <w:numId w:val="62"/>
        </w:numPr>
        <w:spacing w:after="0" w:line="360" w:lineRule="auto"/>
        <w:rPr>
          <w:ins w:id="991" w:author="victor.santos" w:date="2017-04-26T21:38:00Z"/>
          <w:del w:id="992" w:author="eric.giuliani" w:date="2017-05-24T10:38:00Z"/>
          <w:rFonts w:ascii="Arial" w:hAnsi="Arial" w:cs="Arial"/>
          <w:color w:val="000000" w:themeColor="text1"/>
        </w:rPr>
      </w:pPr>
      <w:ins w:id="993" w:author="victor.santos" w:date="2017-04-26T21:38:00Z">
        <w:del w:id="994" w:author="eric.giuliani" w:date="2017-05-24T10:38:00Z">
          <w:r w:rsidDel="0070677E">
            <w:rPr>
              <w:rFonts w:ascii="Arial" w:hAnsi="Arial" w:cs="Arial"/>
              <w:color w:val="000000" w:themeColor="text1"/>
            </w:rPr>
            <w:delText>Funcionamento: O sistema verifica que existe alguma data de início de vigência maior que a data atual</w:delText>
          </w:r>
        </w:del>
      </w:ins>
    </w:p>
    <w:p w:rsidR="00685FE1" w:rsidDel="0070677E" w:rsidRDefault="000F061E">
      <w:pPr>
        <w:pStyle w:val="Corpodetexto"/>
        <w:numPr>
          <w:ilvl w:val="1"/>
          <w:numId w:val="62"/>
        </w:numPr>
        <w:spacing w:after="0" w:line="360" w:lineRule="auto"/>
        <w:rPr>
          <w:del w:id="995" w:author="eric.giuliani" w:date="2017-05-24T10:38:00Z"/>
          <w:rFonts w:ascii="Arial" w:hAnsi="Arial" w:cs="Arial"/>
          <w:color w:val="000000" w:themeColor="text1"/>
        </w:rPr>
      </w:pPr>
      <w:ins w:id="996" w:author="victor.santos" w:date="2017-04-26T21:38:00Z">
        <w:del w:id="997" w:author="eric.giuliani" w:date="2017-05-24T10:38:00Z">
          <w:r w:rsidDel="0070677E">
            <w:rPr>
              <w:rFonts w:ascii="Arial" w:hAnsi="Arial" w:cs="Arial"/>
              <w:color w:val="000000" w:themeColor="text1"/>
            </w:rPr>
            <w:delText>Mensagem: [</w:delText>
          </w:r>
          <w:r w:rsidR="00210B41" w:rsidDel="0070677E">
            <w:rPr>
              <w:rFonts w:ascii="Arial" w:hAnsi="Arial" w:cs="Arial"/>
              <w:color w:val="000000" w:themeColor="text1"/>
            </w:rPr>
            <w:fldChar w:fldCharType="begin"/>
          </w:r>
          <w:r w:rsidDel="0070677E">
            <w:rPr>
              <w:rFonts w:ascii="Arial" w:hAnsi="Arial" w:cs="Arial"/>
              <w:color w:val="000000" w:themeColor="text1"/>
            </w:rPr>
            <w:delInstrText xml:space="preserve"> HYPERLINK  \l "MS_062" </w:delInstrText>
          </w:r>
          <w:r w:rsidR="00210B41" w:rsidDel="0070677E">
            <w:rPr>
              <w:rFonts w:ascii="Arial" w:hAnsi="Arial" w:cs="Arial"/>
              <w:color w:val="000000" w:themeColor="text1"/>
            </w:rPr>
            <w:fldChar w:fldCharType="separate"/>
          </w:r>
          <w:r w:rsidRPr="00C42F52" w:rsidDel="0070677E">
            <w:rPr>
              <w:rStyle w:val="Hyperlink"/>
              <w:rFonts w:ascii="Arial" w:hAnsi="Arial" w:cs="Arial"/>
            </w:rPr>
            <w:delText>MS_062</w:delText>
          </w:r>
          <w:r w:rsidR="00210B41" w:rsidDel="0070677E">
            <w:rPr>
              <w:rFonts w:ascii="Arial" w:hAnsi="Arial" w:cs="Arial"/>
              <w:color w:val="000000" w:themeColor="text1"/>
            </w:rPr>
            <w:fldChar w:fldCharType="end"/>
          </w:r>
          <w:r w:rsidDel="0070677E">
            <w:rPr>
              <w:rFonts w:ascii="Arial" w:hAnsi="Arial" w:cs="Arial"/>
              <w:color w:val="000000" w:themeColor="text1"/>
            </w:rPr>
            <w:delText>]</w:delText>
          </w:r>
        </w:del>
      </w:ins>
    </w:p>
    <w:p w:rsidR="00336D36" w:rsidRDefault="00336D36" w:rsidP="00A22583">
      <w:pPr>
        <w:pStyle w:val="Corpodetexto"/>
        <w:spacing w:after="0" w:line="360" w:lineRule="auto"/>
        <w:ind w:left="1134"/>
        <w:rPr>
          <w:rFonts w:ascii="Arial" w:hAnsi="Arial" w:cs="Arial"/>
          <w:color w:val="000000" w:themeColor="text1"/>
        </w:rPr>
      </w:pPr>
    </w:p>
    <w:p w:rsidR="00CF2003" w:rsidRPr="00EE7023" w:rsidRDefault="00CF2003" w:rsidP="00CF2003">
      <w:pPr>
        <w:pStyle w:val="Corpodetexto"/>
        <w:spacing w:after="0" w:line="360" w:lineRule="auto"/>
        <w:ind w:left="1134"/>
        <w:rPr>
          <w:rFonts w:ascii="Arial" w:hAnsi="Arial" w:cs="Arial"/>
          <w:b/>
          <w:color w:val="000000" w:themeColor="text1"/>
        </w:rPr>
      </w:pPr>
      <w:bookmarkStart w:id="998" w:name="RN_107"/>
      <w:r>
        <w:rPr>
          <w:rFonts w:ascii="Arial" w:hAnsi="Arial" w:cs="Arial"/>
          <w:b/>
          <w:color w:val="000000" w:themeColor="text1"/>
        </w:rPr>
        <w:t>RN_107</w:t>
      </w:r>
      <w:r w:rsidRPr="00EE7023">
        <w:rPr>
          <w:rFonts w:ascii="Arial" w:hAnsi="Arial" w:cs="Arial"/>
          <w:b/>
          <w:color w:val="000000" w:themeColor="text1"/>
        </w:rPr>
        <w:t xml:space="preserve"> </w:t>
      </w:r>
      <w:bookmarkEnd w:id="998"/>
      <w:r w:rsidRPr="00EE7023">
        <w:rPr>
          <w:rFonts w:ascii="Arial" w:hAnsi="Arial" w:cs="Arial"/>
          <w:b/>
          <w:color w:val="000000" w:themeColor="text1"/>
        </w:rPr>
        <w:t>- Processamento de Importação</w:t>
      </w:r>
      <w:r>
        <w:rPr>
          <w:rFonts w:ascii="Arial" w:hAnsi="Arial" w:cs="Arial"/>
          <w:b/>
          <w:color w:val="000000" w:themeColor="text1"/>
        </w:rPr>
        <w:t xml:space="preserve"> de Arrecadação</w:t>
      </w:r>
      <w:r w:rsidRPr="00EE7023">
        <w:rPr>
          <w:rFonts w:ascii="Arial" w:hAnsi="Arial" w:cs="Arial"/>
          <w:b/>
          <w:color w:val="000000" w:themeColor="text1"/>
        </w:rPr>
        <w:t xml:space="preserve"> - Validações de Negócio</w:t>
      </w:r>
    </w:p>
    <w:p w:rsidR="00336D36" w:rsidRDefault="00E60C4D" w:rsidP="00A22583">
      <w:pPr>
        <w:pStyle w:val="Corpodetexto"/>
        <w:spacing w:after="0" w:line="360" w:lineRule="auto"/>
        <w:ind w:left="1134"/>
        <w:rPr>
          <w:rFonts w:ascii="Arial" w:hAnsi="Arial" w:cs="Arial"/>
          <w:color w:val="000000" w:themeColor="text1"/>
        </w:rPr>
      </w:pPr>
      <w:r>
        <w:rPr>
          <w:rFonts w:ascii="Arial" w:hAnsi="Arial" w:cs="Arial"/>
          <w:color w:val="000000" w:themeColor="text1"/>
        </w:rPr>
        <w:t>As definições de motivo, mensagem e funcionamento são descritas conforme a seguir:</w:t>
      </w:r>
    </w:p>
    <w:p w:rsidR="002F70E5" w:rsidRDefault="007219B9" w:rsidP="002F70E5">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 xml:space="preserve">Motivo: </w:t>
      </w:r>
      <w:r w:rsidR="002F70E5">
        <w:rPr>
          <w:rFonts w:ascii="Arial" w:hAnsi="Arial" w:cs="Arial"/>
          <w:color w:val="000000" w:themeColor="text1"/>
        </w:rPr>
        <w:t>Instalação inexistente</w:t>
      </w:r>
    </w:p>
    <w:p w:rsidR="00F6447A" w:rsidRDefault="007219B9">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 xml:space="preserve">Funcionamento: </w:t>
      </w:r>
      <w:r w:rsidR="00E84A70">
        <w:rPr>
          <w:rFonts w:ascii="Arial" w:hAnsi="Arial" w:cs="Arial"/>
          <w:color w:val="000000" w:themeColor="text1"/>
        </w:rPr>
        <w:t xml:space="preserve">Com base na chave única do Dado Cadastral, o sistema deverá verificar para a Arrecadação em questão </w:t>
      </w:r>
      <w:r w:rsidR="00673917">
        <w:rPr>
          <w:rFonts w:ascii="Arial" w:hAnsi="Arial" w:cs="Arial"/>
          <w:color w:val="000000" w:themeColor="text1"/>
        </w:rPr>
        <w:t>qu</w:t>
      </w:r>
      <w:r w:rsidR="00E84A70">
        <w:rPr>
          <w:rFonts w:ascii="Arial" w:hAnsi="Arial" w:cs="Arial"/>
          <w:color w:val="000000" w:themeColor="text1"/>
        </w:rPr>
        <w:t xml:space="preserve">e o Dado Cadastral </w:t>
      </w:r>
      <w:r w:rsidR="00673917">
        <w:rPr>
          <w:rFonts w:ascii="Arial" w:hAnsi="Arial" w:cs="Arial"/>
          <w:color w:val="000000" w:themeColor="text1"/>
        </w:rPr>
        <w:t xml:space="preserve">não </w:t>
      </w:r>
      <w:r w:rsidR="00E84A70">
        <w:rPr>
          <w:rFonts w:ascii="Arial" w:hAnsi="Arial" w:cs="Arial"/>
          <w:color w:val="000000" w:themeColor="text1"/>
        </w:rPr>
        <w:t>existe.</w:t>
      </w:r>
      <w:r w:rsidR="002F70E5">
        <w:rPr>
          <w:rFonts w:ascii="Arial" w:hAnsi="Arial" w:cs="Arial"/>
          <w:color w:val="000000" w:themeColor="text1"/>
        </w:rPr>
        <w:t xml:space="preserve"> </w:t>
      </w:r>
    </w:p>
    <w:p w:rsidR="002F70E5" w:rsidRDefault="007219B9" w:rsidP="002F70E5">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 xml:space="preserve">Mensagem: </w:t>
      </w:r>
      <w:r w:rsidR="002F70E5">
        <w:rPr>
          <w:rFonts w:ascii="Arial" w:hAnsi="Arial" w:cs="Arial"/>
          <w:color w:val="000000" w:themeColor="text1"/>
        </w:rPr>
        <w:t>[</w:t>
      </w:r>
      <w:hyperlink w:anchor="MS_030" w:history="1">
        <w:r w:rsidR="002F70E5" w:rsidRPr="004E6B3C">
          <w:rPr>
            <w:rStyle w:val="Hyperlink"/>
            <w:rFonts w:ascii="Arial" w:hAnsi="Arial" w:cs="Arial"/>
          </w:rPr>
          <w:t>MS_030</w:t>
        </w:r>
      </w:hyperlink>
      <w:r w:rsidR="002F70E5">
        <w:rPr>
          <w:rFonts w:ascii="Arial" w:hAnsi="Arial" w:cs="Arial"/>
          <w:color w:val="000000" w:themeColor="text1"/>
        </w:rPr>
        <w:t>]</w:t>
      </w:r>
    </w:p>
    <w:p w:rsidR="00336D36" w:rsidRDefault="007219B9" w:rsidP="00A22583">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 xml:space="preserve">Motivo: </w:t>
      </w:r>
      <w:r w:rsidR="002F70E5">
        <w:rPr>
          <w:rFonts w:ascii="Arial" w:hAnsi="Arial" w:cs="Arial"/>
          <w:color w:val="000000" w:themeColor="text1"/>
        </w:rPr>
        <w:t>Faturamento inexistente</w:t>
      </w:r>
    </w:p>
    <w:p w:rsidR="007219B9" w:rsidRDefault="007219B9">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 xml:space="preserve">Funcionamento: </w:t>
      </w:r>
      <w:r w:rsidR="002F70E5">
        <w:rPr>
          <w:rFonts w:ascii="Arial" w:hAnsi="Arial" w:cs="Arial"/>
          <w:color w:val="000000" w:themeColor="text1"/>
        </w:rPr>
        <w:t>Com base na chave única do Faturamento, o sistema deverá verificar para a Arrecadação</w:t>
      </w:r>
      <w:r w:rsidR="002B58C0">
        <w:rPr>
          <w:rFonts w:ascii="Arial" w:hAnsi="Arial" w:cs="Arial"/>
          <w:color w:val="000000" w:themeColor="text1"/>
        </w:rPr>
        <w:t xml:space="preserve"> em questão </w:t>
      </w:r>
      <w:r w:rsidR="00673917">
        <w:rPr>
          <w:rFonts w:ascii="Arial" w:hAnsi="Arial" w:cs="Arial"/>
          <w:color w:val="000000" w:themeColor="text1"/>
        </w:rPr>
        <w:t>qu</w:t>
      </w:r>
      <w:r w:rsidR="002B58C0">
        <w:rPr>
          <w:rFonts w:ascii="Arial" w:hAnsi="Arial" w:cs="Arial"/>
          <w:color w:val="000000" w:themeColor="text1"/>
        </w:rPr>
        <w:t>e o Faturamento</w:t>
      </w:r>
      <w:r w:rsidR="00673917">
        <w:rPr>
          <w:rFonts w:ascii="Arial" w:hAnsi="Arial" w:cs="Arial"/>
          <w:color w:val="000000" w:themeColor="text1"/>
        </w:rPr>
        <w:t xml:space="preserve"> não</w:t>
      </w:r>
      <w:r w:rsidR="002B58C0">
        <w:rPr>
          <w:rFonts w:ascii="Arial" w:hAnsi="Arial" w:cs="Arial"/>
          <w:color w:val="000000" w:themeColor="text1"/>
        </w:rPr>
        <w:t xml:space="preserve"> existe. [</w:t>
      </w:r>
      <w:hyperlink w:anchor="RN_100" w:history="1">
        <w:r w:rsidR="002B58C0" w:rsidRPr="00CE6C74">
          <w:rPr>
            <w:rStyle w:val="Hyperlink"/>
            <w:rFonts w:ascii="Arial" w:hAnsi="Arial" w:cs="Arial"/>
          </w:rPr>
          <w:t>RN_100</w:t>
        </w:r>
      </w:hyperlink>
      <w:r w:rsidR="002B58C0">
        <w:rPr>
          <w:rFonts w:ascii="Arial" w:hAnsi="Arial" w:cs="Arial"/>
          <w:color w:val="000000" w:themeColor="text1"/>
        </w:rPr>
        <w:t>]</w:t>
      </w:r>
    </w:p>
    <w:p w:rsidR="0028342F" w:rsidRDefault="007219B9">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Mensagem:</w:t>
      </w:r>
      <w:r w:rsidR="002B58C0">
        <w:rPr>
          <w:rFonts w:ascii="Arial" w:hAnsi="Arial" w:cs="Arial"/>
          <w:color w:val="000000" w:themeColor="text1"/>
        </w:rPr>
        <w:t xml:space="preserve"> [</w:t>
      </w:r>
      <w:r w:rsidR="00210B41">
        <w:fldChar w:fldCharType="begin"/>
      </w:r>
      <w:ins w:id="999" w:author="eric.giuliani" w:date="2017-05-22T21:04:00Z">
        <w:r w:rsidR="00645D8A">
          <w:instrText>HYPERLINK "C:\\PROJETOS\\TFS\\SEFIN\\COSIP\\DEV\\Sprint 5\\Documentacao\\04_Requisitos\\Casos de Uso\\Artefatos - Especificacao.docx" \l "MS_033"</w:instrText>
        </w:r>
      </w:ins>
      <w:del w:id="1000" w:author="eric.giuliani" w:date="2017-05-22T21:04:00Z">
        <w:r w:rsidR="00820E02" w:rsidDel="00645D8A">
          <w:delInstrText>HYPERLINK "Artefatos%20-%20Especificacao.docx" \l "MS_033"</w:delInstrText>
        </w:r>
      </w:del>
      <w:r w:rsidR="00210B41">
        <w:fldChar w:fldCharType="separate"/>
      </w:r>
      <w:r w:rsidR="002B58C0" w:rsidRPr="00CE6C74">
        <w:rPr>
          <w:rStyle w:val="Hyperlink"/>
          <w:rFonts w:ascii="Arial" w:hAnsi="Arial" w:cs="Arial"/>
        </w:rPr>
        <w:t>MS_</w:t>
      </w:r>
      <w:r w:rsidR="00CE6C74" w:rsidRPr="00CE6C74">
        <w:rPr>
          <w:rStyle w:val="Hyperlink"/>
          <w:rFonts w:ascii="Arial" w:hAnsi="Arial" w:cs="Arial"/>
        </w:rPr>
        <w:t>033</w:t>
      </w:r>
      <w:r w:rsidR="00210B41">
        <w:fldChar w:fldCharType="end"/>
      </w:r>
      <w:r w:rsidR="00CE6C74">
        <w:rPr>
          <w:rFonts w:ascii="Arial" w:hAnsi="Arial" w:cs="Arial"/>
          <w:color w:val="000000" w:themeColor="text1"/>
        </w:rPr>
        <w:t>]</w:t>
      </w:r>
    </w:p>
    <w:p w:rsidR="00DE69C0" w:rsidRPr="0035462D" w:rsidRDefault="00DE69C0" w:rsidP="00DE69C0">
      <w:pPr>
        <w:pStyle w:val="Corpodetexto"/>
        <w:numPr>
          <w:ilvl w:val="0"/>
          <w:numId w:val="62"/>
        </w:numPr>
        <w:spacing w:after="0" w:line="360" w:lineRule="auto"/>
        <w:rPr>
          <w:rFonts w:ascii="Arial" w:hAnsi="Arial" w:cs="Arial"/>
          <w:color w:val="000000" w:themeColor="text1"/>
        </w:rPr>
      </w:pPr>
      <w:r w:rsidRPr="0035462D">
        <w:rPr>
          <w:rFonts w:ascii="Arial" w:hAnsi="Arial" w:cs="Arial"/>
          <w:color w:val="000000" w:themeColor="text1"/>
        </w:rPr>
        <w:t xml:space="preserve">Motivo: Valor Cosip diferente do vigente no período </w:t>
      </w:r>
    </w:p>
    <w:p w:rsidR="00DE69C0" w:rsidRDefault="00DE69C0" w:rsidP="00DE69C0">
      <w:pPr>
        <w:pStyle w:val="Corpodetexto"/>
        <w:numPr>
          <w:ilvl w:val="1"/>
          <w:numId w:val="62"/>
        </w:numPr>
        <w:spacing w:after="0" w:line="360" w:lineRule="auto"/>
        <w:rPr>
          <w:rFonts w:ascii="Arial" w:hAnsi="Arial" w:cs="Arial"/>
          <w:color w:val="000000" w:themeColor="text1"/>
        </w:rPr>
      </w:pPr>
      <w:r w:rsidRPr="0035462D">
        <w:rPr>
          <w:rFonts w:ascii="Arial" w:hAnsi="Arial" w:cs="Arial"/>
          <w:color w:val="000000" w:themeColor="text1"/>
        </w:rPr>
        <w:t xml:space="preserve">Funcionamento: Comparar o </w:t>
      </w:r>
      <w:r>
        <w:rPr>
          <w:rFonts w:ascii="Arial" w:hAnsi="Arial" w:cs="Arial"/>
          <w:color w:val="000000" w:themeColor="text1"/>
        </w:rPr>
        <w:t>V</w:t>
      </w:r>
      <w:r w:rsidRPr="0035462D">
        <w:rPr>
          <w:rFonts w:ascii="Arial" w:hAnsi="Arial" w:cs="Arial"/>
          <w:color w:val="000000" w:themeColor="text1"/>
        </w:rPr>
        <w:t xml:space="preserve">alor </w:t>
      </w:r>
      <w:r>
        <w:rPr>
          <w:rFonts w:ascii="Arial" w:hAnsi="Arial" w:cs="Arial"/>
          <w:color w:val="000000" w:themeColor="text1"/>
        </w:rPr>
        <w:t>C</w:t>
      </w:r>
      <w:r w:rsidRPr="0035462D">
        <w:rPr>
          <w:rFonts w:ascii="Arial" w:hAnsi="Arial" w:cs="Arial"/>
          <w:color w:val="000000" w:themeColor="text1"/>
        </w:rPr>
        <w:t xml:space="preserve">osip </w:t>
      </w:r>
      <w:r>
        <w:rPr>
          <w:rFonts w:ascii="Arial" w:hAnsi="Arial" w:cs="Arial"/>
          <w:color w:val="000000" w:themeColor="text1"/>
        </w:rPr>
        <w:t xml:space="preserve">da arrecadação </w:t>
      </w:r>
      <w:r w:rsidRPr="0035462D">
        <w:rPr>
          <w:rFonts w:ascii="Arial" w:hAnsi="Arial" w:cs="Arial"/>
          <w:color w:val="000000" w:themeColor="text1"/>
        </w:rPr>
        <w:t>com o administrar valor cosip</w:t>
      </w:r>
      <w:r>
        <w:rPr>
          <w:rFonts w:ascii="Arial" w:hAnsi="Arial" w:cs="Arial"/>
          <w:color w:val="000000" w:themeColor="text1"/>
        </w:rPr>
        <w:t>, conforme abaixo:</w:t>
      </w:r>
    </w:p>
    <w:p w:rsidR="00773614" w:rsidRDefault="00C205F0" w:rsidP="00773614">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 xml:space="preserve">O </w:t>
      </w:r>
      <w:r w:rsidR="00773614">
        <w:rPr>
          <w:rFonts w:ascii="Arial" w:hAnsi="Arial" w:cs="Arial"/>
          <w:color w:val="000000" w:themeColor="text1"/>
        </w:rPr>
        <w:t>registro de Faturamento em questão existe no banco de dados; e</w:t>
      </w:r>
    </w:p>
    <w:p w:rsidR="00DE69C0" w:rsidRDefault="00DE69C0" w:rsidP="00DE69C0">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 xml:space="preserve">Classe da Arrecadação = Classe do Administrar Valor Cosip; </w:t>
      </w:r>
      <w:r w:rsidR="00773614">
        <w:rPr>
          <w:rFonts w:ascii="Arial" w:hAnsi="Arial" w:cs="Arial"/>
          <w:color w:val="000000" w:themeColor="text1"/>
        </w:rPr>
        <w:t>e</w:t>
      </w:r>
    </w:p>
    <w:p w:rsidR="00DE69C0" w:rsidRDefault="00DE69C0" w:rsidP="00DE69C0">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 xml:space="preserve">Mês/Ano Referência </w:t>
      </w:r>
      <w:r w:rsidR="00844593">
        <w:rPr>
          <w:rFonts w:ascii="Arial" w:hAnsi="Arial" w:cs="Arial"/>
          <w:color w:val="000000" w:themeColor="text1"/>
        </w:rPr>
        <w:t>da Arrecadação</w:t>
      </w:r>
      <w:r>
        <w:rPr>
          <w:rFonts w:ascii="Arial" w:hAnsi="Arial" w:cs="Arial"/>
          <w:color w:val="000000" w:themeColor="text1"/>
        </w:rPr>
        <w:t xml:space="preserve"> contido no Período do Administrar Valor Cosip, considerando o item anterior;</w:t>
      </w:r>
      <w:r w:rsidR="00773614">
        <w:rPr>
          <w:rFonts w:ascii="Arial" w:hAnsi="Arial" w:cs="Arial"/>
          <w:color w:val="000000" w:themeColor="text1"/>
        </w:rPr>
        <w:t xml:space="preserve"> e</w:t>
      </w:r>
    </w:p>
    <w:p w:rsidR="00DE69C0" w:rsidRDefault="00DE69C0" w:rsidP="00DE69C0">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Consumo do Faturamento contido em alguma faixa do Administrar Valor Cosip, considerando os itens anteriores;</w:t>
      </w:r>
    </w:p>
    <w:p w:rsidR="00DE69C0" w:rsidRPr="0035462D" w:rsidRDefault="00DE69C0" w:rsidP="00DE69C0">
      <w:pPr>
        <w:pStyle w:val="Corpodetexto"/>
        <w:numPr>
          <w:ilvl w:val="2"/>
          <w:numId w:val="62"/>
        </w:numPr>
        <w:spacing w:after="0" w:line="360" w:lineRule="auto"/>
        <w:rPr>
          <w:rFonts w:ascii="Arial" w:hAnsi="Arial" w:cs="Arial"/>
          <w:color w:val="000000" w:themeColor="text1"/>
        </w:rPr>
      </w:pPr>
      <w:r>
        <w:rPr>
          <w:rFonts w:ascii="Arial" w:hAnsi="Arial" w:cs="Arial"/>
          <w:color w:val="000000" w:themeColor="text1"/>
        </w:rPr>
        <w:t xml:space="preserve">Valor Cosip de </w:t>
      </w:r>
      <w:r w:rsidR="00844593">
        <w:rPr>
          <w:rFonts w:ascii="Arial" w:hAnsi="Arial" w:cs="Arial"/>
          <w:color w:val="000000" w:themeColor="text1"/>
        </w:rPr>
        <w:t>Arrecadação</w:t>
      </w:r>
      <w:r>
        <w:rPr>
          <w:rFonts w:ascii="Arial" w:hAnsi="Arial" w:cs="Arial"/>
          <w:color w:val="000000" w:themeColor="text1"/>
        </w:rPr>
        <w:t xml:space="preserve"> comparado com o Valor Cosip do Administrar Valor Cosip, com base nos itens anteriores. Se forem diferentes, o sistema gera a inconsistência.</w:t>
      </w:r>
    </w:p>
    <w:p w:rsidR="00DE69C0" w:rsidRDefault="00DE69C0" w:rsidP="00DE69C0">
      <w:pPr>
        <w:pStyle w:val="Corpodetexto"/>
        <w:numPr>
          <w:ilvl w:val="1"/>
          <w:numId w:val="62"/>
        </w:numPr>
        <w:spacing w:after="0" w:line="360" w:lineRule="auto"/>
        <w:rPr>
          <w:ins w:id="1001" w:author="victor.santos" w:date="2017-04-26T21:42:00Z"/>
          <w:rFonts w:ascii="Arial" w:hAnsi="Arial" w:cs="Arial"/>
          <w:color w:val="000000" w:themeColor="text1"/>
        </w:rPr>
      </w:pPr>
      <w:r w:rsidRPr="0035462D">
        <w:rPr>
          <w:rFonts w:ascii="Arial" w:hAnsi="Arial" w:cs="Arial"/>
          <w:color w:val="000000" w:themeColor="text1"/>
        </w:rPr>
        <w:t xml:space="preserve">Mensagem: </w:t>
      </w:r>
      <w:r>
        <w:rPr>
          <w:rFonts w:ascii="Arial" w:hAnsi="Arial" w:cs="Arial"/>
          <w:color w:val="000000" w:themeColor="text1"/>
        </w:rPr>
        <w:t>[</w:t>
      </w:r>
      <w:hyperlink w:anchor="MS_057" w:history="1">
        <w:r w:rsidRPr="0035462D">
          <w:rPr>
            <w:rStyle w:val="Hyperlink"/>
            <w:rFonts w:ascii="Arial" w:hAnsi="Arial" w:cs="Arial"/>
          </w:rPr>
          <w:t>MS_057</w:t>
        </w:r>
      </w:hyperlink>
      <w:r>
        <w:rPr>
          <w:rFonts w:ascii="Arial" w:hAnsi="Arial" w:cs="Arial"/>
          <w:color w:val="000000" w:themeColor="text1"/>
        </w:rPr>
        <w:t>]</w:t>
      </w:r>
    </w:p>
    <w:p w:rsidR="00EA43BD" w:rsidDel="002B4414" w:rsidRDefault="00EA43BD" w:rsidP="00EA43BD">
      <w:pPr>
        <w:pStyle w:val="Corpodetexto"/>
        <w:numPr>
          <w:ilvl w:val="0"/>
          <w:numId w:val="62"/>
        </w:numPr>
        <w:spacing w:after="0" w:line="360" w:lineRule="auto"/>
        <w:rPr>
          <w:ins w:id="1002" w:author="victor.santos" w:date="2017-04-26T21:42:00Z"/>
          <w:del w:id="1003" w:author="eric.giuliani" w:date="2017-05-24T11:02:00Z"/>
          <w:rFonts w:ascii="Arial" w:hAnsi="Arial" w:cs="Arial"/>
          <w:color w:val="000000" w:themeColor="text1"/>
        </w:rPr>
      </w:pPr>
      <w:ins w:id="1004" w:author="victor.santos" w:date="2017-04-26T21:42:00Z">
        <w:del w:id="1005" w:author="eric.giuliani" w:date="2017-05-24T11:02:00Z">
          <w:r w:rsidDel="002B4414">
            <w:rPr>
              <w:rFonts w:ascii="Arial" w:hAnsi="Arial" w:cs="Arial"/>
              <w:color w:val="000000" w:themeColor="text1"/>
            </w:rPr>
            <w:delText>Motivo: Data de Início de Vigência incorreta</w:delText>
          </w:r>
        </w:del>
      </w:ins>
    </w:p>
    <w:p w:rsidR="00EA43BD" w:rsidDel="002B4414" w:rsidRDefault="00EA43BD" w:rsidP="00EA43BD">
      <w:pPr>
        <w:pStyle w:val="Corpodetexto"/>
        <w:numPr>
          <w:ilvl w:val="1"/>
          <w:numId w:val="62"/>
        </w:numPr>
        <w:spacing w:after="0" w:line="360" w:lineRule="auto"/>
        <w:rPr>
          <w:ins w:id="1006" w:author="victor.santos" w:date="2017-04-26T21:42:00Z"/>
          <w:del w:id="1007" w:author="eric.giuliani" w:date="2017-05-24T11:02:00Z"/>
          <w:rFonts w:ascii="Arial" w:hAnsi="Arial" w:cs="Arial"/>
          <w:color w:val="000000" w:themeColor="text1"/>
        </w:rPr>
      </w:pPr>
      <w:ins w:id="1008" w:author="victor.santos" w:date="2017-04-26T21:42:00Z">
        <w:del w:id="1009" w:author="eric.giuliani" w:date="2017-05-24T11:02:00Z">
          <w:r w:rsidDel="002B4414">
            <w:rPr>
              <w:rFonts w:ascii="Arial" w:hAnsi="Arial" w:cs="Arial"/>
              <w:color w:val="000000" w:themeColor="text1"/>
            </w:rPr>
            <w:delText>Funcionamento: O sistema verifica que existe alguma data de início de vigência maior que a data atual</w:delText>
          </w:r>
        </w:del>
      </w:ins>
    </w:p>
    <w:p w:rsidR="008A45FA" w:rsidDel="002B4414" w:rsidRDefault="00EA43BD">
      <w:pPr>
        <w:pStyle w:val="Corpodetexto"/>
        <w:numPr>
          <w:ilvl w:val="1"/>
          <w:numId w:val="62"/>
        </w:numPr>
        <w:spacing w:after="0" w:line="360" w:lineRule="auto"/>
        <w:rPr>
          <w:del w:id="1010" w:author="eric.giuliani" w:date="2017-05-24T11:02:00Z"/>
          <w:rFonts w:ascii="Arial" w:hAnsi="Arial" w:cs="Arial"/>
          <w:color w:val="000000" w:themeColor="text1"/>
        </w:rPr>
      </w:pPr>
      <w:ins w:id="1011" w:author="victor.santos" w:date="2017-04-26T21:42:00Z">
        <w:del w:id="1012" w:author="eric.giuliani" w:date="2017-05-24T11:02:00Z">
          <w:r w:rsidDel="002B4414">
            <w:rPr>
              <w:rFonts w:ascii="Arial" w:hAnsi="Arial" w:cs="Arial"/>
              <w:color w:val="000000" w:themeColor="text1"/>
            </w:rPr>
            <w:delText>Mensagem: [</w:delText>
          </w:r>
          <w:r w:rsidR="00210B41" w:rsidDel="002B4414">
            <w:rPr>
              <w:rFonts w:ascii="Arial" w:hAnsi="Arial" w:cs="Arial"/>
              <w:color w:val="000000" w:themeColor="text1"/>
            </w:rPr>
            <w:fldChar w:fldCharType="begin"/>
          </w:r>
          <w:r w:rsidDel="002B4414">
            <w:rPr>
              <w:rFonts w:ascii="Arial" w:hAnsi="Arial" w:cs="Arial"/>
              <w:color w:val="000000" w:themeColor="text1"/>
            </w:rPr>
            <w:delInstrText xml:space="preserve"> HYPERLINK  \l "MS_062" </w:delInstrText>
          </w:r>
          <w:r w:rsidR="00210B41" w:rsidDel="002B4414">
            <w:rPr>
              <w:rFonts w:ascii="Arial" w:hAnsi="Arial" w:cs="Arial"/>
              <w:color w:val="000000" w:themeColor="text1"/>
            </w:rPr>
            <w:fldChar w:fldCharType="separate"/>
          </w:r>
          <w:r w:rsidRPr="00C42F52" w:rsidDel="002B4414">
            <w:rPr>
              <w:rStyle w:val="Hyperlink"/>
              <w:rFonts w:ascii="Arial" w:hAnsi="Arial" w:cs="Arial"/>
            </w:rPr>
            <w:delText>MS_062</w:delText>
          </w:r>
          <w:r w:rsidR="00210B41" w:rsidDel="002B4414">
            <w:rPr>
              <w:rFonts w:ascii="Arial" w:hAnsi="Arial" w:cs="Arial"/>
              <w:color w:val="000000" w:themeColor="text1"/>
            </w:rPr>
            <w:fldChar w:fldCharType="end"/>
          </w:r>
          <w:r w:rsidDel="002B4414">
            <w:rPr>
              <w:rFonts w:ascii="Arial" w:hAnsi="Arial" w:cs="Arial"/>
              <w:color w:val="000000" w:themeColor="text1"/>
            </w:rPr>
            <w:delText>]</w:delText>
          </w:r>
        </w:del>
      </w:ins>
    </w:p>
    <w:p w:rsidR="00336D36" w:rsidRDefault="00336D36" w:rsidP="00A22583">
      <w:pPr>
        <w:pStyle w:val="Corpodetexto"/>
        <w:spacing w:after="0" w:line="360" w:lineRule="auto"/>
        <w:ind w:left="1854"/>
        <w:rPr>
          <w:rFonts w:ascii="Arial" w:hAnsi="Arial" w:cs="Arial"/>
          <w:color w:val="000000" w:themeColor="text1"/>
        </w:rPr>
      </w:pPr>
    </w:p>
    <w:p w:rsidR="00CF2003" w:rsidRPr="00EE7023" w:rsidRDefault="00CF2003" w:rsidP="00CF2003">
      <w:pPr>
        <w:pStyle w:val="Corpodetexto"/>
        <w:spacing w:after="0" w:line="360" w:lineRule="auto"/>
        <w:ind w:left="1134"/>
        <w:rPr>
          <w:rFonts w:ascii="Arial" w:hAnsi="Arial" w:cs="Arial"/>
          <w:b/>
          <w:color w:val="000000" w:themeColor="text1"/>
        </w:rPr>
      </w:pPr>
      <w:bookmarkStart w:id="1013" w:name="RN_108"/>
      <w:r>
        <w:rPr>
          <w:rFonts w:ascii="Arial" w:hAnsi="Arial" w:cs="Arial"/>
          <w:b/>
          <w:color w:val="000000" w:themeColor="text1"/>
        </w:rPr>
        <w:t>RN_108</w:t>
      </w:r>
      <w:r w:rsidRPr="00EE7023">
        <w:rPr>
          <w:rFonts w:ascii="Arial" w:hAnsi="Arial" w:cs="Arial"/>
          <w:b/>
          <w:color w:val="000000" w:themeColor="text1"/>
        </w:rPr>
        <w:t xml:space="preserve"> </w:t>
      </w:r>
      <w:bookmarkEnd w:id="1013"/>
      <w:r w:rsidRPr="00EE7023">
        <w:rPr>
          <w:rFonts w:ascii="Arial" w:hAnsi="Arial" w:cs="Arial"/>
          <w:b/>
          <w:color w:val="000000" w:themeColor="text1"/>
        </w:rPr>
        <w:t>- Processamento de Importação</w:t>
      </w:r>
      <w:r>
        <w:rPr>
          <w:rFonts w:ascii="Arial" w:hAnsi="Arial" w:cs="Arial"/>
          <w:b/>
          <w:color w:val="000000" w:themeColor="text1"/>
        </w:rPr>
        <w:t xml:space="preserve"> de Valores Extraordinários</w:t>
      </w:r>
      <w:r w:rsidRPr="00EE7023">
        <w:rPr>
          <w:rFonts w:ascii="Arial" w:hAnsi="Arial" w:cs="Arial"/>
          <w:b/>
          <w:color w:val="000000" w:themeColor="text1"/>
        </w:rPr>
        <w:t xml:space="preserve"> - Validações de Negócio</w:t>
      </w:r>
    </w:p>
    <w:p w:rsidR="00336D36" w:rsidRDefault="007E2226" w:rsidP="00A22583">
      <w:pPr>
        <w:pStyle w:val="Corpodetexto"/>
        <w:spacing w:after="0" w:line="360" w:lineRule="auto"/>
        <w:ind w:left="1134"/>
        <w:rPr>
          <w:rFonts w:ascii="Arial" w:hAnsi="Arial" w:cs="Arial"/>
          <w:color w:val="000000" w:themeColor="text1"/>
        </w:rPr>
      </w:pPr>
      <w:r>
        <w:rPr>
          <w:rFonts w:ascii="Arial" w:hAnsi="Arial" w:cs="Arial"/>
          <w:color w:val="000000" w:themeColor="text1"/>
        </w:rPr>
        <w:t>As inconsistências de negócio que permitem que os registros sejam importados na base de dados são:</w:t>
      </w:r>
    </w:p>
    <w:p w:rsidR="003D7193" w:rsidRDefault="007219B9" w:rsidP="003D7193">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 xml:space="preserve">Motivo: </w:t>
      </w:r>
      <w:r w:rsidR="003D7193">
        <w:rPr>
          <w:rFonts w:ascii="Arial" w:hAnsi="Arial" w:cs="Arial"/>
          <w:color w:val="000000" w:themeColor="text1"/>
        </w:rPr>
        <w:t>Instalação inexistente</w:t>
      </w:r>
    </w:p>
    <w:p w:rsidR="003D7193" w:rsidRDefault="00C30DD9" w:rsidP="003D7193">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lastRenderedPageBreak/>
        <w:t xml:space="preserve">Funcionamento: </w:t>
      </w:r>
      <w:r w:rsidR="00E84A70">
        <w:rPr>
          <w:rFonts w:ascii="Arial" w:hAnsi="Arial" w:cs="Arial"/>
          <w:color w:val="000000" w:themeColor="text1"/>
        </w:rPr>
        <w:t xml:space="preserve">Com base na chave única do Dado Cadastral, o sistema deverá verificar para o Valor Extraordinário em questão </w:t>
      </w:r>
      <w:r w:rsidR="00673917">
        <w:rPr>
          <w:rFonts w:ascii="Arial" w:hAnsi="Arial" w:cs="Arial"/>
          <w:color w:val="000000" w:themeColor="text1"/>
        </w:rPr>
        <w:t>qu</w:t>
      </w:r>
      <w:r w:rsidR="00E84A70">
        <w:rPr>
          <w:rFonts w:ascii="Arial" w:hAnsi="Arial" w:cs="Arial"/>
          <w:color w:val="000000" w:themeColor="text1"/>
        </w:rPr>
        <w:t>e o Dado</w:t>
      </w:r>
      <w:r w:rsidR="00673917">
        <w:rPr>
          <w:rFonts w:ascii="Arial" w:hAnsi="Arial" w:cs="Arial"/>
          <w:color w:val="000000" w:themeColor="text1"/>
        </w:rPr>
        <w:t xml:space="preserve"> não</w:t>
      </w:r>
      <w:r w:rsidR="00E84A70">
        <w:rPr>
          <w:rFonts w:ascii="Arial" w:hAnsi="Arial" w:cs="Arial"/>
          <w:color w:val="000000" w:themeColor="text1"/>
        </w:rPr>
        <w:t xml:space="preserve"> Cadastral existe.</w:t>
      </w:r>
      <w:r w:rsidR="003D7193">
        <w:rPr>
          <w:rFonts w:ascii="Arial" w:hAnsi="Arial" w:cs="Arial"/>
          <w:color w:val="000000" w:themeColor="text1"/>
        </w:rPr>
        <w:t xml:space="preserve"> </w:t>
      </w:r>
    </w:p>
    <w:p w:rsidR="00C30DD9" w:rsidRDefault="00C30DD9" w:rsidP="003D7193">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Mensagem: [</w:t>
      </w:r>
      <w:hyperlink w:anchor="MS_030" w:history="1">
        <w:r w:rsidRPr="004E6B3C">
          <w:rPr>
            <w:rStyle w:val="Hyperlink"/>
            <w:rFonts w:ascii="Arial" w:hAnsi="Arial" w:cs="Arial"/>
          </w:rPr>
          <w:t>MS_030</w:t>
        </w:r>
      </w:hyperlink>
      <w:r>
        <w:rPr>
          <w:rFonts w:ascii="Arial" w:hAnsi="Arial" w:cs="Arial"/>
          <w:color w:val="000000" w:themeColor="text1"/>
        </w:rPr>
        <w:t>]</w:t>
      </w:r>
    </w:p>
    <w:p w:rsidR="00D92715" w:rsidRDefault="00427CEB">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Motivo: Faturamento inexistente para registro faturado</w:t>
      </w:r>
    </w:p>
    <w:p w:rsidR="00276603" w:rsidRDefault="00427CEB">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Funcionamento</w:t>
      </w:r>
      <w:r w:rsidR="00DE203B">
        <w:rPr>
          <w:rFonts w:ascii="Arial" w:hAnsi="Arial" w:cs="Arial"/>
          <w:color w:val="000000" w:themeColor="text1"/>
        </w:rPr>
        <w:t>:</w:t>
      </w:r>
      <w:r>
        <w:rPr>
          <w:rFonts w:ascii="Arial" w:hAnsi="Arial" w:cs="Arial"/>
          <w:color w:val="000000" w:themeColor="text1"/>
        </w:rPr>
        <w:t xml:space="preserve"> o sistema deve verificar que quando informado o valor "F" para o campo "Registro", não existe nenhum lançamento de Faturamento (Mes_ano_referencia) tendo seu registro que corresponda ao Valor Extraordinário (Ano_mes_incidencia)</w:t>
      </w:r>
    </w:p>
    <w:p w:rsidR="00276603" w:rsidRDefault="00427CEB">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Mensagem: [</w:t>
      </w:r>
      <w:hyperlink w:anchor="MS_049" w:history="1">
        <w:r w:rsidRPr="00427CEB">
          <w:rPr>
            <w:rStyle w:val="Hyperlink"/>
            <w:rFonts w:ascii="Arial" w:hAnsi="Arial" w:cs="Arial"/>
          </w:rPr>
          <w:t>MS_049</w:t>
        </w:r>
      </w:hyperlink>
      <w:r>
        <w:rPr>
          <w:rFonts w:ascii="Arial" w:hAnsi="Arial" w:cs="Arial"/>
          <w:color w:val="000000" w:themeColor="text1"/>
        </w:rPr>
        <w:t>]</w:t>
      </w:r>
    </w:p>
    <w:p w:rsidR="00D92715" w:rsidRDefault="005472E8">
      <w:pPr>
        <w:pStyle w:val="Corpodetexto"/>
        <w:numPr>
          <w:ilvl w:val="0"/>
          <w:numId w:val="62"/>
        </w:numPr>
        <w:spacing w:after="0" w:line="360" w:lineRule="auto"/>
        <w:rPr>
          <w:rFonts w:ascii="Arial" w:hAnsi="Arial" w:cs="Arial"/>
          <w:color w:val="000000" w:themeColor="text1"/>
        </w:rPr>
      </w:pPr>
      <w:r w:rsidRPr="005472E8">
        <w:rPr>
          <w:rFonts w:ascii="Arial" w:hAnsi="Arial" w:cs="Arial"/>
          <w:color w:val="000000" w:themeColor="text1"/>
        </w:rPr>
        <w:t xml:space="preserve">Motivo: Valor extraordinário arrecadado sem faturamento prévio </w:t>
      </w:r>
    </w:p>
    <w:p w:rsidR="00D92715" w:rsidRDefault="005472E8">
      <w:pPr>
        <w:pStyle w:val="Corpodetexto"/>
        <w:numPr>
          <w:ilvl w:val="1"/>
          <w:numId w:val="62"/>
        </w:numPr>
        <w:spacing w:after="0" w:line="360" w:lineRule="auto"/>
        <w:rPr>
          <w:rFonts w:ascii="Arial" w:hAnsi="Arial" w:cs="Arial"/>
          <w:color w:val="000000" w:themeColor="text1"/>
        </w:rPr>
      </w:pPr>
      <w:r w:rsidRPr="005472E8">
        <w:rPr>
          <w:rFonts w:ascii="Arial" w:hAnsi="Arial" w:cs="Arial"/>
          <w:color w:val="000000" w:themeColor="text1"/>
        </w:rPr>
        <w:t>Funcionamento: O sistema deve verificar que quando informado o valor "A" para o campo "Registro", não existe nenhum lançamento de Valor Extraordinário com valor "F" para a mesma Instalação e mesmo Ano_mes_incidencia</w:t>
      </w:r>
    </w:p>
    <w:p w:rsidR="00D92715" w:rsidRDefault="005472E8">
      <w:pPr>
        <w:pStyle w:val="Corpodetexto"/>
        <w:numPr>
          <w:ilvl w:val="1"/>
          <w:numId w:val="62"/>
        </w:numPr>
        <w:spacing w:after="0" w:line="360" w:lineRule="auto"/>
        <w:rPr>
          <w:ins w:id="1014" w:author="victor.santos" w:date="2017-04-26T21:44:00Z"/>
          <w:rFonts w:ascii="Arial" w:hAnsi="Arial" w:cs="Arial"/>
          <w:color w:val="000000" w:themeColor="text1"/>
        </w:rPr>
      </w:pPr>
      <w:r w:rsidRPr="005472E8">
        <w:rPr>
          <w:rFonts w:ascii="Arial" w:hAnsi="Arial" w:cs="Arial"/>
          <w:color w:val="000000" w:themeColor="text1"/>
        </w:rPr>
        <w:t xml:space="preserve">Mensagem: </w:t>
      </w:r>
      <w:r w:rsidR="00E4447B">
        <w:rPr>
          <w:rFonts w:ascii="Arial" w:hAnsi="Arial" w:cs="Arial"/>
          <w:color w:val="000000" w:themeColor="text1"/>
        </w:rPr>
        <w:t>[</w:t>
      </w:r>
      <w:hyperlink w:anchor="MS_050" w:history="1">
        <w:r w:rsidR="00E4447B" w:rsidRPr="00E4447B">
          <w:rPr>
            <w:rStyle w:val="Hyperlink"/>
            <w:rFonts w:ascii="Arial" w:hAnsi="Arial" w:cs="Arial"/>
          </w:rPr>
          <w:t>MS_050</w:t>
        </w:r>
      </w:hyperlink>
      <w:r w:rsidR="00E4447B">
        <w:rPr>
          <w:rFonts w:ascii="Arial" w:hAnsi="Arial" w:cs="Arial"/>
          <w:color w:val="000000" w:themeColor="text1"/>
        </w:rPr>
        <w:t>]</w:t>
      </w:r>
    </w:p>
    <w:p w:rsidR="00B46025" w:rsidDel="00F45606" w:rsidRDefault="00B46025" w:rsidP="00B46025">
      <w:pPr>
        <w:pStyle w:val="Corpodetexto"/>
        <w:numPr>
          <w:ilvl w:val="0"/>
          <w:numId w:val="62"/>
        </w:numPr>
        <w:spacing w:after="0" w:line="360" w:lineRule="auto"/>
        <w:rPr>
          <w:ins w:id="1015" w:author="victor.santos" w:date="2017-04-26T21:44:00Z"/>
          <w:del w:id="1016" w:author="eric.giuliani" w:date="2017-05-24T13:51:00Z"/>
          <w:rFonts w:ascii="Arial" w:hAnsi="Arial" w:cs="Arial"/>
          <w:color w:val="000000" w:themeColor="text1"/>
        </w:rPr>
      </w:pPr>
      <w:ins w:id="1017" w:author="victor.santos" w:date="2017-04-26T21:44:00Z">
        <w:del w:id="1018" w:author="eric.giuliani" w:date="2017-05-24T13:51:00Z">
          <w:r w:rsidDel="00F45606">
            <w:rPr>
              <w:rFonts w:ascii="Arial" w:hAnsi="Arial" w:cs="Arial"/>
              <w:color w:val="000000" w:themeColor="text1"/>
            </w:rPr>
            <w:delText>Motivo: Data de Início de Vigência incorreta</w:delText>
          </w:r>
        </w:del>
      </w:ins>
    </w:p>
    <w:p w:rsidR="00B46025" w:rsidDel="00F45606" w:rsidRDefault="00B46025" w:rsidP="00B46025">
      <w:pPr>
        <w:pStyle w:val="Corpodetexto"/>
        <w:numPr>
          <w:ilvl w:val="1"/>
          <w:numId w:val="62"/>
        </w:numPr>
        <w:spacing w:after="0" w:line="360" w:lineRule="auto"/>
        <w:rPr>
          <w:ins w:id="1019" w:author="victor.santos" w:date="2017-04-26T21:44:00Z"/>
          <w:del w:id="1020" w:author="eric.giuliani" w:date="2017-05-24T13:51:00Z"/>
          <w:rFonts w:ascii="Arial" w:hAnsi="Arial" w:cs="Arial"/>
          <w:color w:val="000000" w:themeColor="text1"/>
        </w:rPr>
      </w:pPr>
      <w:ins w:id="1021" w:author="victor.santos" w:date="2017-04-26T21:44:00Z">
        <w:del w:id="1022" w:author="eric.giuliani" w:date="2017-05-24T13:51:00Z">
          <w:r w:rsidDel="00F45606">
            <w:rPr>
              <w:rFonts w:ascii="Arial" w:hAnsi="Arial" w:cs="Arial"/>
              <w:color w:val="000000" w:themeColor="text1"/>
            </w:rPr>
            <w:delText>Funcionamento: O sistema verifica que existe alguma data de início de vigência maior que a data atual</w:delText>
          </w:r>
        </w:del>
      </w:ins>
    </w:p>
    <w:p w:rsidR="00B46025" w:rsidRPr="00B46025" w:rsidDel="00F45606" w:rsidRDefault="00B46025" w:rsidP="00B46025">
      <w:pPr>
        <w:pStyle w:val="Corpodetexto"/>
        <w:numPr>
          <w:ilvl w:val="1"/>
          <w:numId w:val="62"/>
        </w:numPr>
        <w:spacing w:after="0" w:line="360" w:lineRule="auto"/>
        <w:rPr>
          <w:del w:id="1023" w:author="eric.giuliani" w:date="2017-05-24T13:51:00Z"/>
          <w:rFonts w:ascii="Arial" w:hAnsi="Arial" w:cs="Arial"/>
          <w:color w:val="000000" w:themeColor="text1"/>
        </w:rPr>
      </w:pPr>
      <w:ins w:id="1024" w:author="victor.santos" w:date="2017-04-26T21:44:00Z">
        <w:del w:id="1025" w:author="eric.giuliani" w:date="2017-05-24T13:51:00Z">
          <w:r w:rsidDel="00F45606">
            <w:rPr>
              <w:rFonts w:ascii="Arial" w:hAnsi="Arial" w:cs="Arial"/>
              <w:color w:val="000000" w:themeColor="text1"/>
            </w:rPr>
            <w:delText>Mensagem: [</w:delText>
          </w:r>
          <w:r w:rsidR="00210B41" w:rsidDel="00F45606">
            <w:rPr>
              <w:rFonts w:ascii="Arial" w:hAnsi="Arial" w:cs="Arial"/>
              <w:color w:val="000000" w:themeColor="text1"/>
            </w:rPr>
            <w:fldChar w:fldCharType="begin"/>
          </w:r>
          <w:r w:rsidDel="00F45606">
            <w:rPr>
              <w:rFonts w:ascii="Arial" w:hAnsi="Arial" w:cs="Arial"/>
              <w:color w:val="000000" w:themeColor="text1"/>
            </w:rPr>
            <w:delInstrText xml:space="preserve"> HYPERLINK  \l "MS_062" </w:delInstrText>
          </w:r>
          <w:r w:rsidR="00210B41" w:rsidDel="00F45606">
            <w:rPr>
              <w:rFonts w:ascii="Arial" w:hAnsi="Arial" w:cs="Arial"/>
              <w:color w:val="000000" w:themeColor="text1"/>
            </w:rPr>
            <w:fldChar w:fldCharType="separate"/>
          </w:r>
          <w:r w:rsidRPr="00C42F52" w:rsidDel="00F45606">
            <w:rPr>
              <w:rStyle w:val="Hyperlink"/>
              <w:rFonts w:ascii="Arial" w:hAnsi="Arial" w:cs="Arial"/>
            </w:rPr>
            <w:delText>MS_062</w:delText>
          </w:r>
          <w:r w:rsidR="00210B41" w:rsidDel="00F45606">
            <w:rPr>
              <w:rFonts w:ascii="Arial" w:hAnsi="Arial" w:cs="Arial"/>
              <w:color w:val="000000" w:themeColor="text1"/>
            </w:rPr>
            <w:fldChar w:fldCharType="end"/>
          </w:r>
          <w:r w:rsidDel="00F45606">
            <w:rPr>
              <w:rFonts w:ascii="Arial" w:hAnsi="Arial" w:cs="Arial"/>
              <w:color w:val="000000" w:themeColor="text1"/>
            </w:rPr>
            <w:delText>]</w:delText>
          </w:r>
        </w:del>
      </w:ins>
    </w:p>
    <w:p w:rsidR="00D92715" w:rsidRDefault="00D92715">
      <w:pPr>
        <w:pStyle w:val="Corpodetexto"/>
        <w:spacing w:after="0" w:line="360" w:lineRule="auto"/>
        <w:ind w:left="1494"/>
        <w:rPr>
          <w:rFonts w:ascii="Arial" w:hAnsi="Arial" w:cs="Arial"/>
          <w:color w:val="000000" w:themeColor="text1"/>
        </w:rPr>
      </w:pPr>
    </w:p>
    <w:p w:rsidR="00CF2003" w:rsidRPr="002857AE" w:rsidRDefault="005472E8" w:rsidP="00CF2003">
      <w:pPr>
        <w:pStyle w:val="Corpodetexto"/>
        <w:spacing w:after="0" w:line="360" w:lineRule="auto"/>
        <w:ind w:left="1134"/>
        <w:rPr>
          <w:rFonts w:ascii="Arial" w:hAnsi="Arial" w:cs="Arial"/>
          <w:b/>
          <w:color w:val="000000" w:themeColor="text1"/>
        </w:rPr>
      </w:pPr>
      <w:bookmarkStart w:id="1026" w:name="RN_109"/>
      <w:r w:rsidRPr="005472E8">
        <w:rPr>
          <w:rFonts w:ascii="Arial" w:hAnsi="Arial" w:cs="Arial"/>
          <w:b/>
          <w:color w:val="000000" w:themeColor="text1"/>
        </w:rPr>
        <w:t xml:space="preserve">RN_109 </w:t>
      </w:r>
      <w:bookmarkEnd w:id="1026"/>
      <w:r w:rsidRPr="005472E8">
        <w:rPr>
          <w:rFonts w:ascii="Arial" w:hAnsi="Arial" w:cs="Arial"/>
          <w:b/>
          <w:color w:val="000000" w:themeColor="text1"/>
        </w:rPr>
        <w:t>- Processamento de Importação de Cash Power - Validações de Negócio</w:t>
      </w:r>
    </w:p>
    <w:p w:rsidR="00C52067" w:rsidRDefault="00C52067" w:rsidP="00C52067">
      <w:pPr>
        <w:pStyle w:val="Corpodetexto"/>
        <w:spacing w:after="0" w:line="360" w:lineRule="auto"/>
        <w:ind w:left="1134"/>
        <w:rPr>
          <w:rFonts w:ascii="Arial" w:hAnsi="Arial" w:cs="Arial"/>
          <w:color w:val="000000" w:themeColor="text1"/>
        </w:rPr>
      </w:pPr>
      <w:r>
        <w:rPr>
          <w:rFonts w:ascii="Arial" w:hAnsi="Arial" w:cs="Arial"/>
          <w:color w:val="000000" w:themeColor="text1"/>
        </w:rPr>
        <w:t>As definições de motivo, mensagem e funcionamento são descritas conforme a seguir:</w:t>
      </w:r>
    </w:p>
    <w:p w:rsidR="00C52067" w:rsidRDefault="00C52067" w:rsidP="00C52067">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Motivo: Validação de CNPJ</w:t>
      </w:r>
    </w:p>
    <w:p w:rsidR="00C52067" w:rsidRDefault="00C52067" w:rsidP="00C52067">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Funcionamento: o</w:t>
      </w:r>
      <w:r w:rsidRPr="00A22583">
        <w:rPr>
          <w:rFonts w:ascii="Arial" w:hAnsi="Arial" w:cs="Arial"/>
          <w:color w:val="000000" w:themeColor="text1"/>
        </w:rPr>
        <w:t xml:space="preserve"> sistema deve verificar </w:t>
      </w:r>
      <w:r w:rsidR="007E2226">
        <w:rPr>
          <w:rFonts w:ascii="Arial" w:hAnsi="Arial" w:cs="Arial"/>
          <w:color w:val="000000" w:themeColor="text1"/>
        </w:rPr>
        <w:t>que</w:t>
      </w:r>
      <w:r w:rsidRPr="00A22583">
        <w:rPr>
          <w:rFonts w:ascii="Arial" w:hAnsi="Arial" w:cs="Arial"/>
          <w:color w:val="000000" w:themeColor="text1"/>
        </w:rPr>
        <w:t xml:space="preserve"> o Tipo de Pessoa é "J" e validar o CNPJ. [</w:t>
      </w:r>
      <w:hyperlink w:anchor="RN_023" w:history="1">
        <w:r>
          <w:rPr>
            <w:rStyle w:val="Hyperlink"/>
            <w:rFonts w:ascii="Arial" w:hAnsi="Arial" w:cs="Arial"/>
          </w:rPr>
          <w:t>RN_023</w:t>
        </w:r>
      </w:hyperlink>
      <w:r w:rsidRPr="00A22583">
        <w:rPr>
          <w:rFonts w:ascii="Arial" w:hAnsi="Arial" w:cs="Arial"/>
          <w:color w:val="000000" w:themeColor="text1"/>
        </w:rPr>
        <w:t>]</w:t>
      </w:r>
    </w:p>
    <w:p w:rsidR="00C52067" w:rsidRDefault="00C52067" w:rsidP="00C52067">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Mensagem: [</w:t>
      </w:r>
      <w:hyperlink w:anchor="MS_028" w:history="1">
        <w:r w:rsidRPr="00E60C4D">
          <w:rPr>
            <w:rStyle w:val="Hyperlink"/>
            <w:rFonts w:ascii="Arial" w:hAnsi="Arial" w:cs="Arial"/>
          </w:rPr>
          <w:t>MS_028</w:t>
        </w:r>
      </w:hyperlink>
      <w:r>
        <w:rPr>
          <w:rFonts w:ascii="Arial" w:hAnsi="Arial" w:cs="Arial"/>
          <w:color w:val="000000" w:themeColor="text1"/>
        </w:rPr>
        <w:t>]</w:t>
      </w:r>
    </w:p>
    <w:p w:rsidR="00C52067" w:rsidRDefault="00C52067" w:rsidP="00C52067">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Motivo: Validação de CPF</w:t>
      </w:r>
    </w:p>
    <w:p w:rsidR="00C52067" w:rsidRDefault="00C52067" w:rsidP="00C52067">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 xml:space="preserve">Funcionamento: o sistema deve verificar </w:t>
      </w:r>
      <w:r w:rsidR="007E2226">
        <w:rPr>
          <w:rFonts w:ascii="Arial" w:hAnsi="Arial" w:cs="Arial"/>
          <w:color w:val="000000" w:themeColor="text1"/>
        </w:rPr>
        <w:t>que</w:t>
      </w:r>
      <w:r>
        <w:rPr>
          <w:rFonts w:ascii="Arial" w:hAnsi="Arial" w:cs="Arial"/>
          <w:color w:val="000000" w:themeColor="text1"/>
        </w:rPr>
        <w:t xml:space="preserve"> o Tipo de Pessoa é "F" e validar o CPF. [</w:t>
      </w:r>
      <w:hyperlink w:anchor="RN_022" w:history="1">
        <w:r w:rsidRPr="00202086">
          <w:rPr>
            <w:rStyle w:val="Hyperlink"/>
            <w:rFonts w:ascii="Arial" w:hAnsi="Arial" w:cs="Arial"/>
          </w:rPr>
          <w:t>RN_022</w:t>
        </w:r>
      </w:hyperlink>
      <w:r>
        <w:rPr>
          <w:rFonts w:ascii="Arial" w:hAnsi="Arial" w:cs="Arial"/>
          <w:color w:val="000000" w:themeColor="text1"/>
        </w:rPr>
        <w:t>]</w:t>
      </w:r>
    </w:p>
    <w:p w:rsidR="00C52067" w:rsidRDefault="00C52067" w:rsidP="00C52067">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Mensagem: [</w:t>
      </w:r>
      <w:hyperlink w:anchor="MS_034" w:history="1">
        <w:r>
          <w:rPr>
            <w:rStyle w:val="Hyperlink"/>
            <w:rFonts w:ascii="Arial" w:hAnsi="Arial" w:cs="Arial"/>
          </w:rPr>
          <w:t>MS_0</w:t>
        </w:r>
        <w:r w:rsidRPr="00CD2B47">
          <w:rPr>
            <w:rStyle w:val="Hyperlink"/>
            <w:rFonts w:ascii="Arial" w:hAnsi="Arial" w:cs="Arial"/>
          </w:rPr>
          <w:t>34</w:t>
        </w:r>
      </w:hyperlink>
      <w:r>
        <w:rPr>
          <w:rFonts w:ascii="Arial" w:hAnsi="Arial" w:cs="Arial"/>
          <w:color w:val="000000" w:themeColor="text1"/>
        </w:rPr>
        <w:t>]</w:t>
      </w:r>
    </w:p>
    <w:p w:rsidR="00272954" w:rsidRDefault="00272954" w:rsidP="00272954">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Motivo: Obrigatoriedade de CEP</w:t>
      </w:r>
    </w:p>
    <w:p w:rsidR="00272954" w:rsidRDefault="00272954" w:rsidP="00272954">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Funcionamento:</w:t>
      </w:r>
      <w:r w:rsidRPr="002352D8">
        <w:rPr>
          <w:rFonts w:ascii="Arial" w:hAnsi="Arial" w:cs="Arial"/>
          <w:color w:val="000000" w:themeColor="text1"/>
        </w:rPr>
        <w:t xml:space="preserve"> Se o campo CEP possuir 0000 ou em branco, o sistema acusa como erro de </w:t>
      </w:r>
      <w:del w:id="1027" w:author="eric.giuliani" w:date="2017-05-24T13:59:00Z">
        <w:r w:rsidRPr="002352D8" w:rsidDel="00083834">
          <w:rPr>
            <w:rFonts w:ascii="Arial" w:hAnsi="Arial" w:cs="Arial"/>
            <w:color w:val="000000" w:themeColor="text1"/>
          </w:rPr>
          <w:delText>inconsistência</w:delText>
        </w:r>
      </w:del>
      <w:ins w:id="1028" w:author="eric.giuliani" w:date="2017-05-24T13:59:00Z">
        <w:r w:rsidR="00083834" w:rsidRPr="002352D8">
          <w:rPr>
            <w:rFonts w:ascii="Arial" w:hAnsi="Arial" w:cs="Arial"/>
            <w:color w:val="000000" w:themeColor="text1"/>
          </w:rPr>
          <w:t>inconsistência.</w:t>
        </w:r>
      </w:ins>
    </w:p>
    <w:p w:rsidR="004F3505" w:rsidRDefault="00272954">
      <w:pPr>
        <w:pStyle w:val="Corpodetexto"/>
        <w:numPr>
          <w:ilvl w:val="1"/>
          <w:numId w:val="62"/>
        </w:numPr>
        <w:spacing w:after="0" w:line="360" w:lineRule="auto"/>
        <w:rPr>
          <w:ins w:id="1029" w:author="victor.santos" w:date="2017-04-26T21:47:00Z"/>
          <w:rFonts w:ascii="Arial" w:hAnsi="Arial" w:cs="Arial"/>
          <w:color w:val="000000" w:themeColor="text1"/>
        </w:rPr>
      </w:pPr>
      <w:r>
        <w:rPr>
          <w:rFonts w:ascii="Arial" w:hAnsi="Arial" w:cs="Arial"/>
          <w:color w:val="000000" w:themeColor="text1"/>
        </w:rPr>
        <w:t>Mensagem: [</w:t>
      </w:r>
      <w:hyperlink w:anchor="MS_009" w:history="1">
        <w:r>
          <w:rPr>
            <w:rStyle w:val="Hyperlink"/>
            <w:rFonts w:ascii="Arial" w:hAnsi="Arial" w:cs="Arial"/>
          </w:rPr>
          <w:t>MS_009</w:t>
        </w:r>
      </w:hyperlink>
      <w:r>
        <w:rPr>
          <w:rFonts w:ascii="Arial" w:hAnsi="Arial" w:cs="Arial"/>
          <w:color w:val="000000" w:themeColor="text1"/>
        </w:rPr>
        <w:t>]</w:t>
      </w:r>
    </w:p>
    <w:p w:rsidR="00B14238" w:rsidRDefault="00B14238" w:rsidP="00B14238">
      <w:pPr>
        <w:pStyle w:val="Corpodetexto"/>
        <w:numPr>
          <w:ilvl w:val="0"/>
          <w:numId w:val="62"/>
        </w:numPr>
        <w:spacing w:after="0" w:line="360" w:lineRule="auto"/>
        <w:rPr>
          <w:ins w:id="1030" w:author="victor.santos" w:date="2017-04-26T21:47:00Z"/>
          <w:rFonts w:ascii="Arial" w:hAnsi="Arial" w:cs="Arial"/>
          <w:color w:val="000000" w:themeColor="text1"/>
        </w:rPr>
      </w:pPr>
      <w:ins w:id="1031" w:author="victor.santos" w:date="2017-04-26T21:47:00Z">
        <w:r>
          <w:rPr>
            <w:rFonts w:ascii="Arial" w:hAnsi="Arial" w:cs="Arial"/>
            <w:color w:val="000000" w:themeColor="text1"/>
          </w:rPr>
          <w:t>Motivo: Data de Início de Vigência incorreta</w:t>
        </w:r>
      </w:ins>
    </w:p>
    <w:p w:rsidR="00B14238" w:rsidRDefault="00B14238" w:rsidP="00B14238">
      <w:pPr>
        <w:pStyle w:val="Corpodetexto"/>
        <w:numPr>
          <w:ilvl w:val="1"/>
          <w:numId w:val="62"/>
        </w:numPr>
        <w:spacing w:after="0" w:line="360" w:lineRule="auto"/>
        <w:rPr>
          <w:ins w:id="1032" w:author="eric.giuliani" w:date="2017-05-24T14:00:00Z"/>
          <w:rFonts w:ascii="Arial" w:hAnsi="Arial" w:cs="Arial"/>
          <w:color w:val="000000" w:themeColor="text1"/>
        </w:rPr>
      </w:pPr>
      <w:ins w:id="1033" w:author="victor.santos" w:date="2017-04-26T21:47:00Z">
        <w:r>
          <w:rPr>
            <w:rFonts w:ascii="Arial" w:hAnsi="Arial" w:cs="Arial"/>
            <w:color w:val="000000" w:themeColor="text1"/>
          </w:rPr>
          <w:t>Funcionamento: O sistema verifica que existe alguma data de início de vigência maior que a data atual</w:t>
        </w:r>
      </w:ins>
    </w:p>
    <w:p w:rsidR="00083834" w:rsidRDefault="00257925" w:rsidP="00083834">
      <w:pPr>
        <w:pStyle w:val="Corpodetexto"/>
        <w:numPr>
          <w:ilvl w:val="1"/>
          <w:numId w:val="62"/>
        </w:numPr>
        <w:spacing w:after="0" w:line="360" w:lineRule="auto"/>
        <w:rPr>
          <w:ins w:id="1034" w:author="eric.giuliani" w:date="2017-05-24T14:00:00Z"/>
          <w:rFonts w:ascii="Arial" w:hAnsi="Arial" w:cs="Arial"/>
          <w:color w:val="000000" w:themeColor="text1"/>
        </w:rPr>
      </w:pPr>
      <w:ins w:id="1035" w:author="eric.giuliani" w:date="2017-05-24T14:00:00Z">
        <w:r>
          <w:rPr>
            <w:rFonts w:ascii="Arial" w:hAnsi="Arial" w:cs="Arial"/>
            <w:color w:val="000000" w:themeColor="text1"/>
          </w:rPr>
          <w:t xml:space="preserve">A data a verificar </w:t>
        </w:r>
      </w:ins>
      <w:ins w:id="1036" w:author="eric.giuliani" w:date="2017-05-24T14:14:00Z">
        <w:r>
          <w:rPr>
            <w:rFonts w:ascii="Arial" w:hAnsi="Arial" w:cs="Arial"/>
            <w:color w:val="000000" w:themeColor="text1"/>
          </w:rPr>
          <w:t>é</w:t>
        </w:r>
      </w:ins>
      <w:ins w:id="1037" w:author="eric.giuliani" w:date="2017-05-24T14:00:00Z">
        <w:r w:rsidR="00083834">
          <w:rPr>
            <w:rFonts w:ascii="Arial" w:hAnsi="Arial" w:cs="Arial"/>
            <w:color w:val="000000" w:themeColor="text1"/>
          </w:rPr>
          <w:t>:</w:t>
        </w:r>
      </w:ins>
    </w:p>
    <w:p w:rsidR="00083834" w:rsidRPr="00083834" w:rsidRDefault="00F25C47" w:rsidP="00083834">
      <w:pPr>
        <w:pStyle w:val="Corpodetexto"/>
        <w:numPr>
          <w:ilvl w:val="2"/>
          <w:numId w:val="62"/>
        </w:numPr>
        <w:spacing w:after="0" w:line="360" w:lineRule="auto"/>
        <w:rPr>
          <w:ins w:id="1038" w:author="eric.giuliani" w:date="2017-05-24T14:00:00Z"/>
          <w:rFonts w:ascii="Arial" w:hAnsi="Arial" w:cs="Arial"/>
          <w:color w:val="000000" w:themeColor="text1"/>
        </w:rPr>
      </w:pPr>
      <w:ins w:id="1039" w:author="eric.giuliani" w:date="2017-05-24T14:00:00Z">
        <w:r w:rsidRPr="00F25C47">
          <w:rPr>
            <w:rFonts w:ascii="Arial" w:hAnsi="Arial" w:cs="Arial"/>
            <w:color w:val="000000" w:themeColor="text1"/>
          </w:rPr>
          <w:t>Início da vigência da Situação do contrato</w:t>
        </w:r>
      </w:ins>
    </w:p>
    <w:p w:rsidR="00000000" w:rsidRDefault="009A197D">
      <w:pPr>
        <w:pStyle w:val="Corpodetexto"/>
        <w:numPr>
          <w:ilvl w:val="2"/>
          <w:numId w:val="62"/>
        </w:numPr>
        <w:spacing w:after="0" w:line="360" w:lineRule="auto"/>
        <w:rPr>
          <w:ins w:id="1040" w:author="victor.santos" w:date="2017-04-26T21:47:00Z"/>
          <w:del w:id="1041" w:author="eric.giuliani" w:date="2017-05-24T14:14:00Z"/>
          <w:rFonts w:ascii="Arial" w:hAnsi="Arial" w:cs="Arial"/>
          <w:color w:val="000000" w:themeColor="text1"/>
        </w:rPr>
        <w:pPrChange w:id="1042" w:author="eric.giuliani" w:date="2017-05-24T14:00:00Z">
          <w:pPr>
            <w:pStyle w:val="Corpodetexto"/>
            <w:numPr>
              <w:ilvl w:val="1"/>
              <w:numId w:val="62"/>
            </w:numPr>
            <w:spacing w:after="0" w:line="360" w:lineRule="auto"/>
            <w:ind w:left="2574" w:hanging="360"/>
          </w:pPr>
        </w:pPrChange>
      </w:pPr>
    </w:p>
    <w:p w:rsidR="0091318F" w:rsidRDefault="00B14238">
      <w:pPr>
        <w:pStyle w:val="Corpodetexto"/>
        <w:numPr>
          <w:ilvl w:val="1"/>
          <w:numId w:val="62"/>
        </w:numPr>
        <w:spacing w:after="0" w:line="360" w:lineRule="auto"/>
        <w:rPr>
          <w:ins w:id="1043" w:author="lais.garcia" w:date="2017-07-14T19:58:00Z"/>
          <w:rFonts w:ascii="Arial" w:hAnsi="Arial" w:cs="Arial"/>
          <w:color w:val="000000" w:themeColor="text1"/>
        </w:rPr>
      </w:pPr>
      <w:ins w:id="1044" w:author="victor.santos" w:date="2017-04-26T21:47:00Z">
        <w:r>
          <w:rPr>
            <w:rFonts w:ascii="Arial" w:hAnsi="Arial" w:cs="Arial"/>
            <w:color w:val="000000" w:themeColor="text1"/>
          </w:rPr>
          <w:t>Mensagem: [</w:t>
        </w:r>
        <w:r w:rsidR="00210B41">
          <w:rPr>
            <w:rFonts w:ascii="Arial" w:hAnsi="Arial" w:cs="Arial"/>
            <w:color w:val="000000" w:themeColor="text1"/>
          </w:rPr>
          <w:fldChar w:fldCharType="begin"/>
        </w:r>
        <w:r>
          <w:rPr>
            <w:rFonts w:ascii="Arial" w:hAnsi="Arial" w:cs="Arial"/>
            <w:color w:val="000000" w:themeColor="text1"/>
          </w:rPr>
          <w:instrText xml:space="preserve"> HYPERLINK  \l "MS_062" </w:instrText>
        </w:r>
        <w:r w:rsidR="00210B41">
          <w:rPr>
            <w:rFonts w:ascii="Arial" w:hAnsi="Arial" w:cs="Arial"/>
            <w:color w:val="000000" w:themeColor="text1"/>
          </w:rPr>
          <w:fldChar w:fldCharType="separate"/>
        </w:r>
        <w:r w:rsidRPr="00C42F52">
          <w:rPr>
            <w:rStyle w:val="Hyperlink"/>
            <w:rFonts w:ascii="Arial" w:hAnsi="Arial" w:cs="Arial"/>
          </w:rPr>
          <w:t>MS_062</w:t>
        </w:r>
        <w:r w:rsidR="00210B41">
          <w:rPr>
            <w:rFonts w:ascii="Arial" w:hAnsi="Arial" w:cs="Arial"/>
            <w:color w:val="000000" w:themeColor="text1"/>
          </w:rPr>
          <w:fldChar w:fldCharType="end"/>
        </w:r>
        <w:r>
          <w:rPr>
            <w:rFonts w:ascii="Arial" w:hAnsi="Arial" w:cs="Arial"/>
            <w:color w:val="000000" w:themeColor="text1"/>
          </w:rPr>
          <w:t>]</w:t>
        </w:r>
      </w:ins>
    </w:p>
    <w:p w:rsidR="00FF6D14" w:rsidRDefault="00FF6D14" w:rsidP="00FF6D14">
      <w:pPr>
        <w:pStyle w:val="Corpodetexto"/>
        <w:numPr>
          <w:ilvl w:val="0"/>
          <w:numId w:val="62"/>
        </w:numPr>
        <w:spacing w:after="0" w:line="360" w:lineRule="auto"/>
        <w:rPr>
          <w:ins w:id="1045" w:author="lais.garcia" w:date="2017-07-14T19:58:00Z"/>
          <w:rFonts w:ascii="Arial" w:hAnsi="Arial" w:cs="Arial"/>
          <w:color w:val="000000" w:themeColor="text1"/>
        </w:rPr>
      </w:pPr>
      <w:ins w:id="1046" w:author="lais.garcia" w:date="2017-07-14T19:58:00Z">
        <w:r>
          <w:rPr>
            <w:rFonts w:ascii="Arial" w:hAnsi="Arial" w:cs="Arial"/>
            <w:color w:val="000000" w:themeColor="text1"/>
          </w:rPr>
          <w:t xml:space="preserve">Motivo: Registro duplicado de mês/ ano de incidência </w:t>
        </w:r>
      </w:ins>
    </w:p>
    <w:p w:rsidR="00FF6D14" w:rsidRDefault="00FF6D14" w:rsidP="00FF6D14">
      <w:pPr>
        <w:pStyle w:val="Corpodetexto"/>
        <w:numPr>
          <w:ilvl w:val="1"/>
          <w:numId w:val="62"/>
        </w:numPr>
        <w:spacing w:after="0" w:line="360" w:lineRule="auto"/>
        <w:rPr>
          <w:ins w:id="1047" w:author="lais.garcia" w:date="2017-07-14T19:58:00Z"/>
          <w:rFonts w:ascii="Arial" w:hAnsi="Arial" w:cs="Arial"/>
          <w:color w:val="000000" w:themeColor="text1"/>
        </w:rPr>
      </w:pPr>
      <w:ins w:id="1048" w:author="lais.garcia" w:date="2017-07-14T19:58:00Z">
        <w:r>
          <w:rPr>
            <w:rFonts w:ascii="Arial" w:hAnsi="Arial" w:cs="Arial"/>
            <w:color w:val="000000" w:themeColor="text1"/>
          </w:rPr>
          <w:t xml:space="preserve">Funcionamento: O sistema verifica que existe </w:t>
        </w:r>
        <w:r w:rsidRPr="004023EA">
          <w:rPr>
            <w:rFonts w:ascii="Arial" w:hAnsi="Arial" w:cs="Arial"/>
            <w:color w:val="000000" w:themeColor="text1"/>
          </w:rPr>
          <w:t>mais de uma contribuição (linha)</w:t>
        </w:r>
        <w:r>
          <w:rPr>
            <w:rFonts w:ascii="Arial" w:hAnsi="Arial" w:cs="Arial"/>
            <w:color w:val="000000" w:themeColor="text1"/>
          </w:rPr>
          <w:t xml:space="preserve"> para um mesmo contribuinte</w:t>
        </w:r>
        <w:r w:rsidRPr="004023EA">
          <w:rPr>
            <w:rFonts w:ascii="Arial" w:hAnsi="Arial" w:cs="Arial"/>
            <w:color w:val="000000" w:themeColor="text1"/>
          </w:rPr>
          <w:t xml:space="preserve"> com o mesmo mês/ano de incidência</w:t>
        </w:r>
        <w:r>
          <w:rPr>
            <w:rFonts w:ascii="Arial" w:hAnsi="Arial" w:cs="Arial"/>
            <w:color w:val="000000" w:themeColor="text1"/>
          </w:rPr>
          <w:t>.</w:t>
        </w:r>
      </w:ins>
    </w:p>
    <w:p w:rsidR="00FF6D14" w:rsidRPr="00CA0364" w:rsidRDefault="00FF6D14" w:rsidP="00FF6D14">
      <w:pPr>
        <w:pStyle w:val="Corpodetexto"/>
        <w:numPr>
          <w:ilvl w:val="1"/>
          <w:numId w:val="62"/>
        </w:numPr>
        <w:spacing w:after="0" w:line="360" w:lineRule="auto"/>
        <w:rPr>
          <w:ins w:id="1049" w:author="lais.garcia" w:date="2017-07-14T19:58:00Z"/>
          <w:rFonts w:ascii="Arial" w:hAnsi="Arial" w:cs="Arial"/>
          <w:color w:val="000000" w:themeColor="text1"/>
        </w:rPr>
      </w:pPr>
      <w:ins w:id="1050" w:author="lais.garcia" w:date="2017-07-14T19:58:00Z">
        <w:r>
          <w:rPr>
            <w:rFonts w:ascii="Arial" w:hAnsi="Arial" w:cs="Arial"/>
            <w:color w:val="000000" w:themeColor="text1"/>
          </w:rPr>
          <w:t>Mensagem: [</w:t>
        </w:r>
        <w:r w:rsidR="00210B41">
          <w:rPr>
            <w:rFonts w:ascii="Arial" w:hAnsi="Arial" w:cs="Arial"/>
            <w:color w:val="000000" w:themeColor="text1"/>
          </w:rPr>
          <w:fldChar w:fldCharType="begin"/>
        </w:r>
        <w:r>
          <w:rPr>
            <w:rFonts w:ascii="Arial" w:hAnsi="Arial" w:cs="Arial"/>
            <w:color w:val="000000" w:themeColor="text1"/>
          </w:rPr>
          <w:instrText>HYPERLINK  \l "MS_064"</w:instrText>
        </w:r>
        <w:r w:rsidR="00210B41">
          <w:rPr>
            <w:rFonts w:ascii="Arial" w:hAnsi="Arial" w:cs="Arial"/>
            <w:color w:val="000000" w:themeColor="text1"/>
          </w:rPr>
          <w:fldChar w:fldCharType="separate"/>
        </w:r>
        <w:r>
          <w:rPr>
            <w:rStyle w:val="Hyperlink"/>
            <w:rFonts w:ascii="Arial" w:hAnsi="Arial" w:cs="Arial"/>
          </w:rPr>
          <w:t>MS_064</w:t>
        </w:r>
        <w:r w:rsidR="00210B41">
          <w:rPr>
            <w:rFonts w:ascii="Arial" w:hAnsi="Arial" w:cs="Arial"/>
            <w:color w:val="000000" w:themeColor="text1"/>
          </w:rPr>
          <w:fldChar w:fldCharType="end"/>
        </w:r>
        <w:r>
          <w:rPr>
            <w:rFonts w:ascii="Arial" w:hAnsi="Arial" w:cs="Arial"/>
            <w:color w:val="000000" w:themeColor="text1"/>
          </w:rPr>
          <w:t>]</w:t>
        </w:r>
      </w:ins>
    </w:p>
    <w:p w:rsidR="00000000" w:rsidRDefault="009A197D">
      <w:pPr>
        <w:pStyle w:val="Corpodetexto"/>
        <w:spacing w:after="0" w:line="360" w:lineRule="auto"/>
        <w:ind w:left="2214"/>
        <w:rPr>
          <w:rFonts w:ascii="Arial" w:hAnsi="Arial" w:cs="Arial"/>
          <w:color w:val="000000" w:themeColor="text1"/>
        </w:rPr>
        <w:pPrChange w:id="1051" w:author="lais.garcia" w:date="2017-07-14T19:58:00Z">
          <w:pPr>
            <w:pStyle w:val="Corpodetexto"/>
            <w:numPr>
              <w:ilvl w:val="1"/>
              <w:numId w:val="62"/>
            </w:numPr>
            <w:spacing w:after="0" w:line="360" w:lineRule="auto"/>
            <w:ind w:left="2574" w:hanging="360"/>
          </w:pPr>
        </w:pPrChange>
      </w:pPr>
    </w:p>
    <w:p w:rsidR="00C52067" w:rsidRDefault="00C52067" w:rsidP="00FC2471">
      <w:pPr>
        <w:pStyle w:val="Corpodetexto"/>
        <w:spacing w:after="0" w:line="360" w:lineRule="auto"/>
        <w:ind w:left="1134"/>
        <w:rPr>
          <w:rFonts w:ascii="Arial" w:hAnsi="Arial" w:cs="Arial"/>
          <w:b/>
          <w:color w:val="000000" w:themeColor="text1"/>
        </w:rPr>
      </w:pPr>
    </w:p>
    <w:p w:rsidR="00FC2471" w:rsidRPr="0015550F" w:rsidRDefault="00FC2471" w:rsidP="00FC2471">
      <w:pPr>
        <w:pStyle w:val="Corpodetexto"/>
        <w:spacing w:after="0" w:line="360" w:lineRule="auto"/>
        <w:ind w:left="1134"/>
        <w:rPr>
          <w:rFonts w:ascii="Arial" w:hAnsi="Arial" w:cs="Arial"/>
          <w:b/>
          <w:color w:val="000000" w:themeColor="text1"/>
        </w:rPr>
      </w:pPr>
      <w:bookmarkStart w:id="1052" w:name="RN_110"/>
      <w:r>
        <w:rPr>
          <w:rFonts w:ascii="Arial" w:hAnsi="Arial" w:cs="Arial"/>
          <w:b/>
          <w:color w:val="000000" w:themeColor="text1"/>
        </w:rPr>
        <w:t>RN_110</w:t>
      </w:r>
      <w:bookmarkEnd w:id="1052"/>
      <w:r>
        <w:rPr>
          <w:rFonts w:ascii="Arial" w:hAnsi="Arial" w:cs="Arial"/>
          <w:b/>
          <w:color w:val="000000" w:themeColor="text1"/>
        </w:rPr>
        <w:t xml:space="preserve"> - </w:t>
      </w:r>
      <w:r w:rsidRPr="0015550F">
        <w:rPr>
          <w:rFonts w:ascii="Arial" w:hAnsi="Arial" w:cs="Arial"/>
          <w:b/>
          <w:color w:val="000000" w:themeColor="text1"/>
        </w:rPr>
        <w:t xml:space="preserve">Pesquisar </w:t>
      </w:r>
      <w:ins w:id="1053" w:author="lais.garcia" w:date="2017-07-13T13:39:00Z">
        <w:r w:rsidR="00B24BB0">
          <w:rPr>
            <w:rFonts w:ascii="Arial" w:hAnsi="Arial" w:cs="Arial"/>
            <w:b/>
            <w:color w:val="000000" w:themeColor="text1"/>
          </w:rPr>
          <w:t xml:space="preserve"> Baixa Renda (</w:t>
        </w:r>
      </w:ins>
      <w:r>
        <w:rPr>
          <w:rFonts w:ascii="Arial" w:hAnsi="Arial" w:cs="Arial"/>
          <w:b/>
          <w:color w:val="000000" w:themeColor="text1"/>
        </w:rPr>
        <w:t>SMADS</w:t>
      </w:r>
      <w:ins w:id="1054" w:author="lais.garcia" w:date="2017-07-13T13:39:00Z">
        <w:r w:rsidR="00B24BB0">
          <w:rPr>
            <w:rFonts w:ascii="Arial" w:hAnsi="Arial" w:cs="Arial"/>
            <w:b/>
            <w:color w:val="000000" w:themeColor="text1"/>
          </w:rPr>
          <w:t>)</w:t>
        </w:r>
      </w:ins>
      <w:r w:rsidRPr="0015550F">
        <w:rPr>
          <w:rFonts w:ascii="Arial" w:hAnsi="Arial" w:cs="Arial"/>
          <w:b/>
          <w:color w:val="000000" w:themeColor="text1"/>
        </w:rPr>
        <w:t xml:space="preserve"> - Campos em Tela</w:t>
      </w:r>
    </w:p>
    <w:p w:rsidR="00FC2471" w:rsidRDefault="00FC2471" w:rsidP="00FC2471">
      <w:pPr>
        <w:pStyle w:val="Corpodetexto"/>
        <w:numPr>
          <w:ilvl w:val="0"/>
          <w:numId w:val="58"/>
        </w:numPr>
        <w:spacing w:after="0" w:line="360" w:lineRule="auto"/>
        <w:rPr>
          <w:rFonts w:ascii="Arial" w:hAnsi="Arial" w:cs="Arial"/>
          <w:color w:val="000000" w:themeColor="text1"/>
        </w:rPr>
      </w:pPr>
      <w:r w:rsidRPr="00460FD2">
        <w:rPr>
          <w:rFonts w:ascii="Arial" w:hAnsi="Arial" w:cs="Arial"/>
          <w:color w:val="000000" w:themeColor="text1"/>
        </w:rPr>
        <w:t>Filtros</w:t>
      </w:r>
      <w:ins w:id="1055" w:author="victor.santos" w:date="2017-04-28T16:43:00Z">
        <w:r w:rsidR="00C97E59">
          <w:rPr>
            <w:rFonts w:ascii="Arial" w:hAnsi="Arial" w:cs="Arial"/>
            <w:color w:val="000000" w:themeColor="text1"/>
          </w:rPr>
          <w:t xml:space="preserve"> / Resultado</w:t>
        </w:r>
      </w:ins>
    </w:p>
    <w:p w:rsidR="00FC2471" w:rsidRDefault="00FC2471" w:rsidP="00FC2471">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Instalação</w:t>
      </w:r>
    </w:p>
    <w:p w:rsidR="00FC2471" w:rsidRDefault="00FC2471" w:rsidP="00FC2471">
      <w:pPr>
        <w:pStyle w:val="Corpodetexto"/>
        <w:numPr>
          <w:ilvl w:val="1"/>
          <w:numId w:val="58"/>
        </w:numPr>
        <w:spacing w:after="0" w:line="360" w:lineRule="auto"/>
        <w:rPr>
          <w:rFonts w:ascii="Arial" w:hAnsi="Arial" w:cs="Arial"/>
          <w:color w:val="000000" w:themeColor="text1"/>
        </w:rPr>
      </w:pPr>
      <w:r>
        <w:rPr>
          <w:rFonts w:ascii="Arial" w:hAnsi="Arial" w:cs="Arial"/>
          <w:color w:val="000000" w:themeColor="text1"/>
        </w:rPr>
        <w:t>NIS</w:t>
      </w:r>
    </w:p>
    <w:p w:rsidR="00FC2471" w:rsidRDefault="00FC2471" w:rsidP="00FC2471">
      <w:pPr>
        <w:pStyle w:val="Corpodetexto"/>
        <w:numPr>
          <w:ilvl w:val="1"/>
          <w:numId w:val="58"/>
        </w:numPr>
        <w:spacing w:after="0" w:line="360" w:lineRule="auto"/>
        <w:rPr>
          <w:rFonts w:ascii="Arial" w:hAnsi="Arial" w:cs="Arial"/>
          <w:color w:val="000000" w:themeColor="text1"/>
        </w:rPr>
      </w:pPr>
      <w:r>
        <w:rPr>
          <w:rFonts w:ascii="Arial" w:hAnsi="Arial" w:cs="Arial"/>
          <w:color w:val="000000" w:themeColor="text1"/>
        </w:rPr>
        <w:t>BPC</w:t>
      </w:r>
    </w:p>
    <w:p w:rsidR="00FC2471" w:rsidRDefault="00FC2471" w:rsidP="00FC2471">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CPF</w:t>
      </w:r>
    </w:p>
    <w:p w:rsidR="00FC2471" w:rsidRDefault="00FC2471" w:rsidP="00FC2471">
      <w:pPr>
        <w:pStyle w:val="Corpodetexto"/>
        <w:numPr>
          <w:ilvl w:val="1"/>
          <w:numId w:val="58"/>
        </w:numPr>
        <w:spacing w:after="0" w:line="360" w:lineRule="auto"/>
        <w:rPr>
          <w:rFonts w:ascii="Arial" w:hAnsi="Arial" w:cs="Arial"/>
          <w:color w:val="000000" w:themeColor="text1"/>
        </w:rPr>
      </w:pPr>
      <w:r w:rsidRPr="00460FD2">
        <w:rPr>
          <w:rFonts w:ascii="Arial" w:hAnsi="Arial" w:cs="Arial"/>
          <w:color w:val="000000" w:themeColor="text1"/>
        </w:rPr>
        <w:t>Nome Contribuinte</w:t>
      </w:r>
    </w:p>
    <w:p w:rsidR="00FC2471" w:rsidRDefault="00FC2471" w:rsidP="00FC2471">
      <w:pPr>
        <w:pStyle w:val="Corpodetexto"/>
        <w:numPr>
          <w:ilvl w:val="1"/>
          <w:numId w:val="58"/>
        </w:numPr>
        <w:spacing w:after="0" w:line="360" w:lineRule="auto"/>
        <w:rPr>
          <w:rFonts w:ascii="Arial" w:hAnsi="Arial" w:cs="Arial"/>
          <w:color w:val="000000" w:themeColor="text1"/>
        </w:rPr>
      </w:pPr>
      <w:r>
        <w:rPr>
          <w:rFonts w:ascii="Arial" w:hAnsi="Arial" w:cs="Arial"/>
          <w:color w:val="000000" w:themeColor="text1"/>
        </w:rPr>
        <w:t>Isenção [</w:t>
      </w:r>
      <w:hyperlink w:anchor="RN_020" w:history="1">
        <w:r w:rsidRPr="00FC2471">
          <w:rPr>
            <w:rStyle w:val="Hyperlink"/>
            <w:rFonts w:ascii="Arial" w:hAnsi="Arial" w:cs="Arial"/>
          </w:rPr>
          <w:t>RN_020</w:t>
        </w:r>
      </w:hyperlink>
      <w:r>
        <w:rPr>
          <w:rFonts w:ascii="Arial" w:hAnsi="Arial" w:cs="Arial"/>
          <w:color w:val="000000" w:themeColor="text1"/>
        </w:rPr>
        <w:t>]</w:t>
      </w:r>
    </w:p>
    <w:p w:rsidR="00FC2471" w:rsidRDefault="00FC2471" w:rsidP="00FC2471">
      <w:pPr>
        <w:pStyle w:val="Corpodetexto"/>
        <w:numPr>
          <w:ilvl w:val="1"/>
          <w:numId w:val="58"/>
        </w:numPr>
        <w:spacing w:after="0" w:line="360" w:lineRule="auto"/>
        <w:rPr>
          <w:ins w:id="1056" w:author="victor.santos" w:date="2017-04-27T15:37:00Z"/>
          <w:rFonts w:ascii="Arial" w:hAnsi="Arial" w:cs="Arial"/>
          <w:color w:val="000000" w:themeColor="text1"/>
        </w:rPr>
      </w:pPr>
      <w:r w:rsidRPr="00460FD2">
        <w:rPr>
          <w:rFonts w:ascii="Arial" w:hAnsi="Arial" w:cs="Arial"/>
          <w:color w:val="000000" w:themeColor="text1"/>
        </w:rPr>
        <w:t>Origem de Cadastro</w:t>
      </w:r>
      <w:r>
        <w:rPr>
          <w:rFonts w:ascii="Arial" w:hAnsi="Arial" w:cs="Arial"/>
          <w:color w:val="000000" w:themeColor="text1"/>
        </w:rPr>
        <w:t xml:space="preserve"> [</w:t>
      </w:r>
      <w:hyperlink w:anchor="RN_012" w:history="1">
        <w:r w:rsidRPr="00460FD2">
          <w:rPr>
            <w:rStyle w:val="Hyperlink"/>
            <w:rFonts w:ascii="Arial" w:hAnsi="Arial" w:cs="Arial"/>
          </w:rPr>
          <w:t>RN_012</w:t>
        </w:r>
      </w:hyperlink>
      <w:r>
        <w:rPr>
          <w:rFonts w:ascii="Arial" w:hAnsi="Arial" w:cs="Arial"/>
          <w:color w:val="000000" w:themeColor="text1"/>
        </w:rPr>
        <w:t>]</w:t>
      </w:r>
    </w:p>
    <w:p w:rsidR="00B70037" w:rsidRDefault="00B70037" w:rsidP="00FC2471">
      <w:pPr>
        <w:pStyle w:val="Corpodetexto"/>
        <w:numPr>
          <w:ilvl w:val="1"/>
          <w:numId w:val="58"/>
        </w:numPr>
        <w:spacing w:after="0" w:line="360" w:lineRule="auto"/>
        <w:rPr>
          <w:rFonts w:ascii="Arial" w:hAnsi="Arial" w:cs="Arial"/>
          <w:color w:val="000000" w:themeColor="text1"/>
        </w:rPr>
      </w:pPr>
      <w:ins w:id="1057" w:author="victor.santos" w:date="2017-04-27T15:37:00Z">
        <w:r>
          <w:rPr>
            <w:rFonts w:ascii="Arial" w:hAnsi="Arial" w:cs="Arial"/>
            <w:color w:val="000000" w:themeColor="text1"/>
          </w:rPr>
          <w:t>Status Registro</w:t>
        </w:r>
      </w:ins>
    </w:p>
    <w:p w:rsidR="00FC2471" w:rsidDel="00C97E59" w:rsidRDefault="00FC2471" w:rsidP="00FC2471">
      <w:pPr>
        <w:pStyle w:val="Corpodetexto"/>
        <w:spacing w:after="0" w:line="360" w:lineRule="auto"/>
        <w:ind w:left="1494"/>
        <w:rPr>
          <w:del w:id="1058" w:author="victor.santos" w:date="2017-04-28T16:43:00Z"/>
          <w:rFonts w:ascii="Arial" w:hAnsi="Arial" w:cs="Arial"/>
          <w:color w:val="000000" w:themeColor="text1"/>
        </w:rPr>
      </w:pPr>
    </w:p>
    <w:p w:rsidR="00FC2471" w:rsidDel="00C97E59" w:rsidRDefault="00FC2471" w:rsidP="00FC2471">
      <w:pPr>
        <w:pStyle w:val="Corpodetexto"/>
        <w:numPr>
          <w:ilvl w:val="0"/>
          <w:numId w:val="58"/>
        </w:numPr>
        <w:spacing w:after="0" w:line="360" w:lineRule="auto"/>
        <w:rPr>
          <w:del w:id="1059" w:author="victor.santos" w:date="2017-04-28T16:43:00Z"/>
          <w:rFonts w:ascii="Arial" w:hAnsi="Arial" w:cs="Arial"/>
          <w:color w:val="000000" w:themeColor="text1"/>
        </w:rPr>
      </w:pPr>
      <w:del w:id="1060" w:author="victor.santos" w:date="2017-04-28T16:43:00Z">
        <w:r w:rsidRPr="00460FD2" w:rsidDel="00C97E59">
          <w:rPr>
            <w:rFonts w:ascii="Arial" w:hAnsi="Arial" w:cs="Arial"/>
            <w:color w:val="000000" w:themeColor="text1"/>
          </w:rPr>
          <w:delText>Resultado</w:delText>
        </w:r>
      </w:del>
    </w:p>
    <w:p w:rsidR="00FC2471" w:rsidDel="00C97E59" w:rsidRDefault="00FC2471" w:rsidP="00FC2471">
      <w:pPr>
        <w:pStyle w:val="Corpodetexto"/>
        <w:numPr>
          <w:ilvl w:val="1"/>
          <w:numId w:val="58"/>
        </w:numPr>
        <w:spacing w:after="0" w:line="360" w:lineRule="auto"/>
        <w:rPr>
          <w:del w:id="1061" w:author="victor.santos" w:date="2017-04-28T16:43:00Z"/>
          <w:rFonts w:ascii="Arial" w:hAnsi="Arial" w:cs="Arial"/>
          <w:color w:val="000000" w:themeColor="text1"/>
        </w:rPr>
      </w:pPr>
      <w:del w:id="1062" w:author="victor.santos" w:date="2017-04-28T16:43:00Z">
        <w:r w:rsidRPr="00460FD2" w:rsidDel="00C97E59">
          <w:rPr>
            <w:rFonts w:ascii="Arial" w:hAnsi="Arial" w:cs="Arial"/>
            <w:color w:val="000000" w:themeColor="text1"/>
          </w:rPr>
          <w:delText>Instalação</w:delText>
        </w:r>
      </w:del>
    </w:p>
    <w:p w:rsidR="00FC2471" w:rsidDel="00C97E59" w:rsidRDefault="00FC2471" w:rsidP="00FC2471">
      <w:pPr>
        <w:pStyle w:val="Corpodetexto"/>
        <w:numPr>
          <w:ilvl w:val="1"/>
          <w:numId w:val="58"/>
        </w:numPr>
        <w:spacing w:after="0" w:line="360" w:lineRule="auto"/>
        <w:rPr>
          <w:del w:id="1063" w:author="victor.santos" w:date="2017-04-28T16:43:00Z"/>
          <w:rFonts w:ascii="Arial" w:hAnsi="Arial" w:cs="Arial"/>
          <w:color w:val="000000" w:themeColor="text1"/>
        </w:rPr>
      </w:pPr>
      <w:del w:id="1064" w:author="victor.santos" w:date="2017-04-28T16:43:00Z">
        <w:r w:rsidRPr="00460FD2" w:rsidDel="00C97E59">
          <w:rPr>
            <w:rFonts w:ascii="Arial" w:hAnsi="Arial" w:cs="Arial"/>
            <w:color w:val="000000" w:themeColor="text1"/>
          </w:rPr>
          <w:delText>TID</w:delText>
        </w:r>
      </w:del>
    </w:p>
    <w:p w:rsidR="00FC2471" w:rsidDel="00C97E59" w:rsidRDefault="00FC2471" w:rsidP="00FC2471">
      <w:pPr>
        <w:pStyle w:val="Corpodetexto"/>
        <w:numPr>
          <w:ilvl w:val="1"/>
          <w:numId w:val="58"/>
        </w:numPr>
        <w:spacing w:after="0" w:line="360" w:lineRule="auto"/>
        <w:rPr>
          <w:del w:id="1065" w:author="victor.santos" w:date="2017-04-28T16:43:00Z"/>
          <w:rFonts w:ascii="Arial" w:hAnsi="Arial" w:cs="Arial"/>
          <w:color w:val="000000" w:themeColor="text1"/>
        </w:rPr>
      </w:pPr>
      <w:del w:id="1066" w:author="victor.santos" w:date="2017-04-28T16:43:00Z">
        <w:r w:rsidRPr="00460FD2" w:rsidDel="00C97E59">
          <w:rPr>
            <w:rFonts w:ascii="Arial" w:hAnsi="Arial" w:cs="Arial"/>
            <w:color w:val="000000" w:themeColor="text1"/>
          </w:rPr>
          <w:delText>Número Cliente</w:delText>
        </w:r>
      </w:del>
    </w:p>
    <w:p w:rsidR="00FC2471" w:rsidDel="00C97E59" w:rsidRDefault="00FC2471" w:rsidP="00FC2471">
      <w:pPr>
        <w:pStyle w:val="Corpodetexto"/>
        <w:numPr>
          <w:ilvl w:val="1"/>
          <w:numId w:val="58"/>
        </w:numPr>
        <w:spacing w:after="0" w:line="360" w:lineRule="auto"/>
        <w:rPr>
          <w:del w:id="1067" w:author="victor.santos" w:date="2017-04-28T16:43:00Z"/>
          <w:rFonts w:ascii="Arial" w:hAnsi="Arial" w:cs="Arial"/>
          <w:color w:val="000000" w:themeColor="text1"/>
        </w:rPr>
      </w:pPr>
      <w:del w:id="1068" w:author="victor.santos" w:date="2017-04-28T16:43:00Z">
        <w:r w:rsidRPr="00460FD2" w:rsidDel="00C97E59">
          <w:rPr>
            <w:rFonts w:ascii="Arial" w:hAnsi="Arial" w:cs="Arial"/>
            <w:color w:val="000000" w:themeColor="text1"/>
          </w:rPr>
          <w:delText>CPF</w:delText>
        </w:r>
      </w:del>
    </w:p>
    <w:p w:rsidR="00336D36" w:rsidDel="00C97E59" w:rsidRDefault="00FC2471" w:rsidP="00A22583">
      <w:pPr>
        <w:pStyle w:val="Corpodetexto"/>
        <w:numPr>
          <w:ilvl w:val="1"/>
          <w:numId w:val="58"/>
        </w:numPr>
        <w:spacing w:after="0" w:line="360" w:lineRule="auto"/>
        <w:rPr>
          <w:del w:id="1069" w:author="victor.santos" w:date="2017-04-28T16:43:00Z"/>
          <w:rFonts w:ascii="Arial" w:hAnsi="Arial" w:cs="Arial"/>
          <w:color w:val="000000" w:themeColor="text1"/>
        </w:rPr>
      </w:pPr>
      <w:del w:id="1070" w:author="victor.santos" w:date="2017-04-28T16:43:00Z">
        <w:r w:rsidRPr="00460FD2" w:rsidDel="00C97E59">
          <w:rPr>
            <w:rFonts w:ascii="Arial" w:hAnsi="Arial" w:cs="Arial"/>
            <w:color w:val="000000" w:themeColor="text1"/>
          </w:rPr>
          <w:delText>Nome Contribuinte</w:delText>
        </w:r>
      </w:del>
    </w:p>
    <w:p w:rsidR="00336D36" w:rsidDel="00C97E59" w:rsidRDefault="00FC2471" w:rsidP="00A22583">
      <w:pPr>
        <w:pStyle w:val="Corpodetexto"/>
        <w:numPr>
          <w:ilvl w:val="1"/>
          <w:numId w:val="58"/>
        </w:numPr>
        <w:spacing w:after="0" w:line="360" w:lineRule="auto"/>
        <w:rPr>
          <w:del w:id="1071" w:author="victor.santos" w:date="2017-04-28T16:43:00Z"/>
          <w:rFonts w:ascii="Arial" w:hAnsi="Arial" w:cs="Arial"/>
          <w:color w:val="000000" w:themeColor="text1"/>
        </w:rPr>
      </w:pPr>
      <w:del w:id="1072" w:author="victor.santos" w:date="2017-04-28T16:43:00Z">
        <w:r w:rsidDel="00C97E59">
          <w:rPr>
            <w:rFonts w:ascii="Arial" w:hAnsi="Arial" w:cs="Arial"/>
            <w:color w:val="000000" w:themeColor="text1"/>
          </w:rPr>
          <w:delText>Isenção</w:delText>
        </w:r>
      </w:del>
    </w:p>
    <w:p w:rsidR="00B70037" w:rsidRPr="00B70037" w:rsidDel="00C97E59" w:rsidRDefault="00FC2471" w:rsidP="00B70037">
      <w:pPr>
        <w:pStyle w:val="Corpodetexto"/>
        <w:numPr>
          <w:ilvl w:val="1"/>
          <w:numId w:val="58"/>
        </w:numPr>
        <w:spacing w:after="0" w:line="360" w:lineRule="auto"/>
        <w:rPr>
          <w:del w:id="1073" w:author="victor.santos" w:date="2017-04-28T16:43:00Z"/>
          <w:rFonts w:ascii="Arial" w:hAnsi="Arial" w:cs="Arial"/>
          <w:color w:val="000000" w:themeColor="text1"/>
        </w:rPr>
      </w:pPr>
      <w:del w:id="1074" w:author="victor.santos" w:date="2017-04-28T16:43:00Z">
        <w:r w:rsidDel="00C97E59">
          <w:rPr>
            <w:rFonts w:ascii="Arial" w:hAnsi="Arial" w:cs="Arial"/>
            <w:color w:val="000000" w:themeColor="text1"/>
          </w:rPr>
          <w:delText>Origem</w:delText>
        </w:r>
      </w:del>
    </w:p>
    <w:p w:rsidR="00EE7023" w:rsidRDefault="00EE7023" w:rsidP="00DB516F">
      <w:pPr>
        <w:widowControl/>
        <w:spacing w:after="200" w:line="276" w:lineRule="auto"/>
        <w:rPr>
          <w:rFonts w:ascii="Arial" w:hAnsi="Arial" w:cs="Arial"/>
          <w:b/>
          <w:sz w:val="24"/>
        </w:rPr>
      </w:pPr>
    </w:p>
    <w:p w:rsidR="002759E4" w:rsidRPr="0015550F" w:rsidRDefault="002759E4" w:rsidP="002759E4">
      <w:pPr>
        <w:pStyle w:val="Corpodetexto"/>
        <w:spacing w:after="0" w:line="360" w:lineRule="auto"/>
        <w:ind w:left="1134"/>
        <w:rPr>
          <w:rFonts w:ascii="Arial" w:hAnsi="Arial" w:cs="Arial"/>
          <w:b/>
          <w:color w:val="000000" w:themeColor="text1"/>
        </w:rPr>
      </w:pPr>
      <w:bookmarkStart w:id="1075" w:name="RN_111"/>
      <w:r>
        <w:rPr>
          <w:rFonts w:ascii="Arial" w:hAnsi="Arial" w:cs="Arial"/>
          <w:b/>
          <w:color w:val="000000" w:themeColor="text1"/>
        </w:rPr>
        <w:t>RN_111</w:t>
      </w:r>
      <w:bookmarkEnd w:id="1075"/>
      <w:r>
        <w:rPr>
          <w:rFonts w:ascii="Arial" w:hAnsi="Arial" w:cs="Arial"/>
          <w:b/>
          <w:color w:val="000000" w:themeColor="text1"/>
        </w:rPr>
        <w:t xml:space="preserve"> - Coexistência de validações de importação</w:t>
      </w:r>
    </w:p>
    <w:p w:rsidR="00336D36" w:rsidRDefault="002759E4" w:rsidP="00A22583">
      <w:pPr>
        <w:pStyle w:val="Corpodetexto"/>
        <w:spacing w:after="0" w:line="360" w:lineRule="auto"/>
        <w:ind w:left="1134"/>
        <w:rPr>
          <w:rFonts w:ascii="Arial" w:hAnsi="Arial" w:cs="Arial"/>
          <w:color w:val="000000" w:themeColor="text1"/>
        </w:rPr>
      </w:pPr>
      <w:r>
        <w:rPr>
          <w:rFonts w:ascii="Arial" w:hAnsi="Arial" w:cs="Arial"/>
          <w:color w:val="000000" w:themeColor="text1"/>
        </w:rPr>
        <w:t>Para uma única importação, o sistema deverá realizar validações sobre o arquivo em 3 etapas:</w:t>
      </w:r>
    </w:p>
    <w:p w:rsidR="00336D36" w:rsidRDefault="00D31EB7" w:rsidP="00A22583">
      <w:pPr>
        <w:pStyle w:val="Corpodetexto"/>
        <w:numPr>
          <w:ilvl w:val="0"/>
          <w:numId w:val="64"/>
        </w:numPr>
        <w:spacing w:after="0" w:line="360" w:lineRule="auto"/>
        <w:rPr>
          <w:rFonts w:ascii="Arial" w:hAnsi="Arial" w:cs="Arial"/>
          <w:color w:val="000000" w:themeColor="text1"/>
        </w:rPr>
      </w:pPr>
      <w:r>
        <w:rPr>
          <w:rFonts w:ascii="Arial" w:hAnsi="Arial" w:cs="Arial"/>
          <w:color w:val="000000" w:themeColor="text1"/>
        </w:rPr>
        <w:t>Validações de Arquivo</w:t>
      </w:r>
    </w:p>
    <w:p w:rsidR="00336D36" w:rsidRDefault="00D31EB7" w:rsidP="00A22583">
      <w:pPr>
        <w:pStyle w:val="Corpodetexto"/>
        <w:numPr>
          <w:ilvl w:val="0"/>
          <w:numId w:val="64"/>
        </w:numPr>
        <w:spacing w:after="0" w:line="360" w:lineRule="auto"/>
        <w:rPr>
          <w:rFonts w:ascii="Arial" w:hAnsi="Arial" w:cs="Arial"/>
          <w:color w:val="000000" w:themeColor="text1"/>
        </w:rPr>
      </w:pPr>
      <w:r>
        <w:rPr>
          <w:rFonts w:ascii="Arial" w:hAnsi="Arial" w:cs="Arial"/>
          <w:color w:val="000000" w:themeColor="text1"/>
        </w:rPr>
        <w:t>Validações de Layout</w:t>
      </w:r>
    </w:p>
    <w:p w:rsidR="00336D36" w:rsidRDefault="00D31EB7" w:rsidP="00A22583">
      <w:pPr>
        <w:pStyle w:val="Corpodetexto"/>
        <w:numPr>
          <w:ilvl w:val="0"/>
          <w:numId w:val="64"/>
        </w:numPr>
        <w:spacing w:after="0" w:line="360" w:lineRule="auto"/>
        <w:rPr>
          <w:rFonts w:ascii="Arial" w:hAnsi="Arial" w:cs="Arial"/>
          <w:color w:val="000000" w:themeColor="text1"/>
        </w:rPr>
      </w:pPr>
      <w:r>
        <w:rPr>
          <w:rFonts w:ascii="Arial" w:hAnsi="Arial" w:cs="Arial"/>
          <w:color w:val="000000" w:themeColor="text1"/>
        </w:rPr>
        <w:t>Validações de Negócio</w:t>
      </w:r>
    </w:p>
    <w:p w:rsidR="00336D36" w:rsidRDefault="00336D36" w:rsidP="00A22583">
      <w:pPr>
        <w:pStyle w:val="Corpodetexto"/>
        <w:spacing w:after="0" w:line="360" w:lineRule="auto"/>
        <w:ind w:left="1134"/>
        <w:rPr>
          <w:rFonts w:ascii="Arial" w:hAnsi="Arial" w:cs="Arial"/>
          <w:color w:val="000000" w:themeColor="text1"/>
        </w:rPr>
      </w:pPr>
    </w:p>
    <w:p w:rsidR="00336D36" w:rsidRDefault="00D31EB7" w:rsidP="00A22583">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As </w:t>
      </w:r>
      <w:r w:rsidR="00322B21">
        <w:rPr>
          <w:rFonts w:ascii="Arial" w:hAnsi="Arial" w:cs="Arial"/>
          <w:color w:val="000000" w:themeColor="text1"/>
          <w:u w:val="single"/>
        </w:rPr>
        <w:t>Validações de Arquivo</w:t>
      </w:r>
      <w:r>
        <w:rPr>
          <w:rFonts w:ascii="Arial" w:hAnsi="Arial" w:cs="Arial"/>
          <w:color w:val="000000" w:themeColor="text1"/>
        </w:rPr>
        <w:t xml:space="preserve"> deverão ser feitas antes das demais validações. Caso não haja nenhuma violação destas, o sistema segue para as próximas validações conforme ordem acima.</w:t>
      </w:r>
    </w:p>
    <w:p w:rsidR="00336D36" w:rsidRDefault="00D31EB7" w:rsidP="00A22583">
      <w:pPr>
        <w:pStyle w:val="Corpodetexto"/>
        <w:spacing w:after="0" w:line="360" w:lineRule="auto"/>
        <w:ind w:left="1134"/>
        <w:rPr>
          <w:rFonts w:ascii="Arial" w:hAnsi="Arial" w:cs="Arial"/>
          <w:color w:val="000000" w:themeColor="text1"/>
        </w:rPr>
      </w:pPr>
      <w:r>
        <w:rPr>
          <w:rFonts w:ascii="Arial" w:hAnsi="Arial" w:cs="Arial"/>
          <w:color w:val="000000" w:themeColor="text1"/>
        </w:rPr>
        <w:lastRenderedPageBreak/>
        <w:t xml:space="preserve">As </w:t>
      </w:r>
      <w:r w:rsidR="00322B21">
        <w:rPr>
          <w:rFonts w:ascii="Arial" w:hAnsi="Arial" w:cs="Arial"/>
          <w:color w:val="000000" w:themeColor="text1"/>
          <w:u w:val="single"/>
        </w:rPr>
        <w:t>Validações de Layout</w:t>
      </w:r>
      <w:r>
        <w:rPr>
          <w:rFonts w:ascii="Arial" w:hAnsi="Arial" w:cs="Arial"/>
          <w:color w:val="000000" w:themeColor="text1"/>
        </w:rPr>
        <w:t xml:space="preserve"> e </w:t>
      </w:r>
      <w:r w:rsidR="00322B21">
        <w:rPr>
          <w:rFonts w:ascii="Arial" w:hAnsi="Arial" w:cs="Arial"/>
          <w:color w:val="000000" w:themeColor="text1"/>
          <w:u w:val="single"/>
        </w:rPr>
        <w:t>Negócio</w:t>
      </w:r>
      <w:r>
        <w:rPr>
          <w:rFonts w:ascii="Arial" w:hAnsi="Arial" w:cs="Arial"/>
          <w:color w:val="000000" w:themeColor="text1"/>
        </w:rPr>
        <w:t xml:space="preserve"> devem realizadas em sequência, sendo que, caso haja mais de uma violação sobre o mesmo registro, o sistema deverá considerá-las separadamente, gerando uma linha de erro para cada violação.</w:t>
      </w:r>
    </w:p>
    <w:p w:rsidR="00336D36" w:rsidRDefault="00336D36" w:rsidP="00A22583">
      <w:pPr>
        <w:pStyle w:val="Corpodetexto"/>
        <w:spacing w:after="0" w:line="360" w:lineRule="auto"/>
        <w:ind w:left="1134"/>
        <w:rPr>
          <w:rFonts w:ascii="Arial" w:hAnsi="Arial" w:cs="Arial"/>
          <w:color w:val="000000" w:themeColor="text1"/>
        </w:rPr>
      </w:pPr>
    </w:p>
    <w:p w:rsidR="00336D36" w:rsidRPr="00A22583" w:rsidRDefault="00336D36" w:rsidP="00A22583">
      <w:pPr>
        <w:pStyle w:val="Corpodetexto"/>
        <w:spacing w:after="0" w:line="360" w:lineRule="auto"/>
        <w:ind w:left="1134"/>
        <w:rPr>
          <w:rFonts w:ascii="Arial" w:hAnsi="Arial" w:cs="Arial"/>
          <w:b/>
          <w:color w:val="000000" w:themeColor="text1"/>
        </w:rPr>
      </w:pPr>
      <w:bookmarkStart w:id="1076" w:name="RN_112"/>
      <w:r w:rsidRPr="00A22583">
        <w:rPr>
          <w:rFonts w:ascii="Arial" w:hAnsi="Arial" w:cs="Arial"/>
          <w:b/>
          <w:color w:val="000000" w:themeColor="text1"/>
        </w:rPr>
        <w:t>RN_112</w:t>
      </w:r>
      <w:bookmarkEnd w:id="1076"/>
      <w:r w:rsidRPr="00A22583">
        <w:rPr>
          <w:rFonts w:ascii="Arial" w:hAnsi="Arial" w:cs="Arial"/>
          <w:b/>
          <w:color w:val="000000" w:themeColor="text1"/>
        </w:rPr>
        <w:t xml:space="preserve"> - Status de Processamento de Importação</w:t>
      </w:r>
    </w:p>
    <w:p w:rsidR="00336D36" w:rsidRDefault="00315FE0" w:rsidP="00A22583">
      <w:pPr>
        <w:pStyle w:val="Corpodetexto"/>
        <w:spacing w:after="0" w:line="360" w:lineRule="auto"/>
        <w:ind w:left="1134"/>
        <w:rPr>
          <w:rFonts w:ascii="Arial" w:hAnsi="Arial" w:cs="Arial"/>
          <w:color w:val="000000" w:themeColor="text1"/>
        </w:rPr>
      </w:pPr>
      <w:r>
        <w:rPr>
          <w:rFonts w:ascii="Arial" w:hAnsi="Arial" w:cs="Arial"/>
          <w:color w:val="000000" w:themeColor="text1"/>
        </w:rPr>
        <w:t>O sistema deve considerar os seguintes status de importação, que servirão como base para tratativas no fluxo de processamento:</w:t>
      </w:r>
    </w:p>
    <w:tbl>
      <w:tblPr>
        <w:tblW w:w="9356" w:type="dxa"/>
        <w:tblInd w:w="1204" w:type="dxa"/>
        <w:tblCellMar>
          <w:left w:w="70" w:type="dxa"/>
          <w:right w:w="70" w:type="dxa"/>
        </w:tblCellMar>
        <w:tblLook w:val="04A0"/>
      </w:tblPr>
      <w:tblGrid>
        <w:gridCol w:w="785"/>
        <w:gridCol w:w="1863"/>
        <w:gridCol w:w="6708"/>
      </w:tblGrid>
      <w:tr w:rsidR="00B44E8F" w:rsidRPr="00B44E8F" w:rsidTr="008954E4">
        <w:trPr>
          <w:trHeight w:val="2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ABF" w:rsidRDefault="00B44E8F">
            <w:pPr>
              <w:widowControl/>
              <w:spacing w:line="240" w:lineRule="auto"/>
              <w:rPr>
                <w:rFonts w:ascii="Arial" w:hAnsi="Arial" w:cs="Arial"/>
                <w:b/>
                <w:bCs/>
                <w:color w:val="000000"/>
                <w:lang w:eastAsia="pt-BR"/>
              </w:rPr>
            </w:pPr>
            <w:r w:rsidRPr="00B44E8F">
              <w:rPr>
                <w:rFonts w:ascii="Arial" w:hAnsi="Arial" w:cs="Arial"/>
                <w:b/>
                <w:bCs/>
                <w:color w:val="000000"/>
                <w:lang w:eastAsia="pt-BR"/>
              </w:rPr>
              <w:t>Ordem</w:t>
            </w:r>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rsidR="00B44E8F" w:rsidRPr="00B44E8F" w:rsidRDefault="00B44E8F" w:rsidP="00B44E8F">
            <w:pPr>
              <w:widowControl/>
              <w:spacing w:line="240" w:lineRule="auto"/>
              <w:rPr>
                <w:rFonts w:ascii="Arial" w:hAnsi="Arial" w:cs="Arial"/>
                <w:b/>
                <w:bCs/>
                <w:color w:val="000000"/>
                <w:lang w:eastAsia="pt-BR"/>
              </w:rPr>
            </w:pPr>
            <w:r w:rsidRPr="00B44E8F">
              <w:rPr>
                <w:rFonts w:ascii="Arial" w:hAnsi="Arial" w:cs="Arial"/>
                <w:b/>
                <w:bCs/>
                <w:color w:val="000000"/>
                <w:lang w:eastAsia="pt-BR"/>
              </w:rPr>
              <w:t>Status</w:t>
            </w:r>
          </w:p>
        </w:tc>
        <w:tc>
          <w:tcPr>
            <w:tcW w:w="6708" w:type="dxa"/>
            <w:tcBorders>
              <w:top w:val="single" w:sz="4" w:space="0" w:color="auto"/>
              <w:left w:val="nil"/>
              <w:bottom w:val="single" w:sz="4" w:space="0" w:color="auto"/>
              <w:right w:val="single" w:sz="4" w:space="0" w:color="auto"/>
            </w:tcBorders>
            <w:shd w:val="clear" w:color="auto" w:fill="auto"/>
            <w:noWrap/>
            <w:vAlign w:val="bottom"/>
            <w:hideMark/>
          </w:tcPr>
          <w:p w:rsidR="00B44E8F" w:rsidRPr="00B44E8F" w:rsidRDefault="00B44E8F" w:rsidP="00B44E8F">
            <w:pPr>
              <w:widowControl/>
              <w:spacing w:line="240" w:lineRule="auto"/>
              <w:rPr>
                <w:rFonts w:ascii="Arial" w:hAnsi="Arial" w:cs="Arial"/>
                <w:b/>
                <w:bCs/>
                <w:color w:val="000000"/>
                <w:lang w:eastAsia="pt-BR"/>
              </w:rPr>
            </w:pPr>
            <w:r w:rsidRPr="00B44E8F">
              <w:rPr>
                <w:rFonts w:ascii="Arial" w:hAnsi="Arial" w:cs="Arial"/>
                <w:b/>
                <w:bCs/>
                <w:color w:val="000000"/>
                <w:lang w:eastAsia="pt-BR"/>
              </w:rPr>
              <w:t>Descrição</w:t>
            </w:r>
          </w:p>
        </w:tc>
      </w:tr>
      <w:tr w:rsidR="00CF28BE" w:rsidRPr="00B44E8F" w:rsidTr="008954E4">
        <w:trPr>
          <w:trHeight w:val="2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A2C" w:rsidRDefault="00CF28BE">
            <w:pPr>
              <w:widowControl/>
              <w:spacing w:line="240" w:lineRule="auto"/>
              <w:jc w:val="right"/>
              <w:rPr>
                <w:rFonts w:ascii="Arial" w:hAnsi="Arial" w:cs="Arial"/>
                <w:color w:val="000000"/>
                <w:lang w:eastAsia="pt-BR"/>
              </w:rPr>
            </w:pPr>
            <w:del w:id="1077" w:author="eric.giuliani" w:date="2017-06-29T09:15:00Z">
              <w:r w:rsidRPr="00B44E8F" w:rsidDel="006C730A">
                <w:rPr>
                  <w:rFonts w:ascii="Arial" w:hAnsi="Arial" w:cs="Arial"/>
                  <w:color w:val="000000"/>
                  <w:lang w:eastAsia="pt-BR"/>
                </w:rPr>
                <w:delText>2</w:delText>
              </w:r>
            </w:del>
            <w:ins w:id="1078" w:author="eric.giuliani" w:date="2017-06-29T09:15:00Z">
              <w:r w:rsidR="006C730A">
                <w:rPr>
                  <w:rFonts w:ascii="Arial" w:hAnsi="Arial" w:cs="Arial"/>
                  <w:color w:val="000000"/>
                  <w:lang w:eastAsia="pt-BR"/>
                </w:rPr>
                <w:t>1</w:t>
              </w:r>
            </w:ins>
          </w:p>
        </w:tc>
        <w:tc>
          <w:tcPr>
            <w:tcW w:w="1863" w:type="dxa"/>
            <w:tcBorders>
              <w:top w:val="single" w:sz="4" w:space="0" w:color="auto"/>
              <w:left w:val="nil"/>
              <w:bottom w:val="single" w:sz="4" w:space="0" w:color="auto"/>
              <w:right w:val="single" w:sz="4" w:space="0" w:color="auto"/>
            </w:tcBorders>
            <w:shd w:val="clear" w:color="auto" w:fill="auto"/>
            <w:noWrap/>
            <w:vAlign w:val="center"/>
            <w:hideMark/>
          </w:tcPr>
          <w:p w:rsidR="00911A2C" w:rsidRDefault="00CF28BE">
            <w:pPr>
              <w:widowControl/>
              <w:spacing w:line="240" w:lineRule="auto"/>
              <w:rPr>
                <w:rFonts w:ascii="Arial" w:hAnsi="Arial" w:cs="Arial"/>
                <w:color w:val="000000"/>
                <w:lang w:eastAsia="pt-BR"/>
              </w:rPr>
            </w:pPr>
            <w:r w:rsidRPr="00B44E8F">
              <w:rPr>
                <w:rFonts w:ascii="Arial" w:hAnsi="Arial" w:cs="Arial"/>
                <w:color w:val="000000" w:themeColor="text1"/>
                <w:lang w:eastAsia="pt-BR"/>
              </w:rPr>
              <w:t>Pendente</w:t>
            </w:r>
          </w:p>
        </w:tc>
        <w:tc>
          <w:tcPr>
            <w:tcW w:w="6708" w:type="dxa"/>
            <w:tcBorders>
              <w:top w:val="single" w:sz="4" w:space="0" w:color="auto"/>
              <w:left w:val="nil"/>
              <w:bottom w:val="single" w:sz="4" w:space="0" w:color="auto"/>
              <w:right w:val="single" w:sz="4" w:space="0" w:color="auto"/>
            </w:tcBorders>
            <w:shd w:val="clear" w:color="auto" w:fill="auto"/>
            <w:vAlign w:val="center"/>
            <w:hideMark/>
          </w:tcPr>
          <w:p w:rsidR="005224DD" w:rsidRDefault="00CF28BE">
            <w:pPr>
              <w:widowControl/>
              <w:spacing w:line="240" w:lineRule="auto"/>
              <w:jc w:val="both"/>
              <w:rPr>
                <w:rFonts w:ascii="Arial" w:hAnsi="Arial" w:cs="Arial"/>
                <w:color w:val="000000"/>
                <w:lang w:eastAsia="pt-BR"/>
              </w:rPr>
            </w:pPr>
            <w:r>
              <w:rPr>
                <w:rFonts w:ascii="Arial" w:hAnsi="Arial" w:cs="Arial"/>
                <w:color w:val="000000"/>
                <w:lang w:eastAsia="pt-BR"/>
              </w:rPr>
              <w:t>Este é um status utilizado apenas para funcionalidades de importação manual. Os a</w:t>
            </w:r>
            <w:r w:rsidRPr="00B44E8F">
              <w:rPr>
                <w:rFonts w:ascii="Arial" w:hAnsi="Arial" w:cs="Arial"/>
                <w:color w:val="000000"/>
                <w:lang w:eastAsia="pt-BR"/>
              </w:rPr>
              <w:t>rquivos ficam pendentes quando estão aguardando processamento por parte da rotina do sistema.</w:t>
            </w:r>
          </w:p>
        </w:tc>
      </w:tr>
      <w:tr w:rsidR="00CF28BE" w:rsidRPr="00B44E8F" w:rsidTr="008954E4">
        <w:trPr>
          <w:trHeight w:val="2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A2C" w:rsidRDefault="006C730A">
            <w:pPr>
              <w:widowControl/>
              <w:spacing w:line="240" w:lineRule="auto"/>
              <w:jc w:val="right"/>
              <w:rPr>
                <w:rFonts w:ascii="Arial" w:hAnsi="Arial" w:cs="Arial"/>
                <w:color w:val="000000"/>
                <w:lang w:eastAsia="pt-BR"/>
              </w:rPr>
            </w:pPr>
            <w:ins w:id="1079" w:author="eric.giuliani" w:date="2017-06-29T09:15:00Z">
              <w:r>
                <w:rPr>
                  <w:rFonts w:ascii="Arial" w:hAnsi="Arial" w:cs="Arial"/>
                  <w:color w:val="000000"/>
                  <w:lang w:eastAsia="pt-BR"/>
                </w:rPr>
                <w:t>2</w:t>
              </w:r>
            </w:ins>
            <w:del w:id="1080" w:author="eric.giuliani" w:date="2017-06-29T09:15:00Z">
              <w:r w:rsidR="00CF28BE" w:rsidRPr="00B44E8F" w:rsidDel="006C730A">
                <w:rPr>
                  <w:rFonts w:ascii="Arial" w:hAnsi="Arial" w:cs="Arial"/>
                  <w:color w:val="000000"/>
                  <w:lang w:eastAsia="pt-BR"/>
                </w:rPr>
                <w:delText>3</w:delText>
              </w:r>
            </w:del>
          </w:p>
        </w:tc>
        <w:tc>
          <w:tcPr>
            <w:tcW w:w="1863" w:type="dxa"/>
            <w:tcBorders>
              <w:top w:val="single" w:sz="4" w:space="0" w:color="auto"/>
              <w:left w:val="nil"/>
              <w:bottom w:val="single" w:sz="4" w:space="0" w:color="auto"/>
              <w:right w:val="single" w:sz="4" w:space="0" w:color="auto"/>
            </w:tcBorders>
            <w:shd w:val="clear" w:color="auto" w:fill="auto"/>
            <w:noWrap/>
            <w:vAlign w:val="center"/>
            <w:hideMark/>
          </w:tcPr>
          <w:p w:rsidR="00911A2C" w:rsidRDefault="00CF28BE">
            <w:pPr>
              <w:widowControl/>
              <w:spacing w:line="240" w:lineRule="auto"/>
              <w:rPr>
                <w:rFonts w:ascii="Arial" w:hAnsi="Arial" w:cs="Arial"/>
                <w:color w:val="000000"/>
                <w:lang w:eastAsia="pt-BR"/>
              </w:rPr>
            </w:pPr>
            <w:r w:rsidRPr="00B44E8F">
              <w:rPr>
                <w:rFonts w:ascii="Arial" w:hAnsi="Arial" w:cs="Arial"/>
                <w:color w:val="000000" w:themeColor="text1"/>
                <w:lang w:eastAsia="pt-BR"/>
              </w:rPr>
              <w:t>Em processamento</w:t>
            </w:r>
          </w:p>
        </w:tc>
        <w:tc>
          <w:tcPr>
            <w:tcW w:w="6708" w:type="dxa"/>
            <w:tcBorders>
              <w:top w:val="single" w:sz="4" w:space="0" w:color="auto"/>
              <w:left w:val="nil"/>
              <w:bottom w:val="single" w:sz="4" w:space="0" w:color="auto"/>
              <w:right w:val="single" w:sz="4" w:space="0" w:color="auto"/>
            </w:tcBorders>
            <w:shd w:val="clear" w:color="auto" w:fill="auto"/>
            <w:vAlign w:val="center"/>
            <w:hideMark/>
          </w:tcPr>
          <w:p w:rsidR="005224DD" w:rsidRDefault="00CF28BE">
            <w:pPr>
              <w:widowControl/>
              <w:spacing w:line="240" w:lineRule="auto"/>
              <w:jc w:val="both"/>
              <w:rPr>
                <w:rFonts w:ascii="Arial" w:hAnsi="Arial" w:cs="Arial"/>
                <w:color w:val="000000"/>
                <w:lang w:eastAsia="pt-BR"/>
              </w:rPr>
            </w:pPr>
            <w:r>
              <w:rPr>
                <w:rFonts w:ascii="Arial" w:hAnsi="Arial" w:cs="Arial"/>
                <w:color w:val="000000"/>
                <w:lang w:eastAsia="pt-BR"/>
              </w:rPr>
              <w:t>A</w:t>
            </w:r>
            <w:r w:rsidRPr="00B44E8F">
              <w:rPr>
                <w:rFonts w:ascii="Arial" w:hAnsi="Arial" w:cs="Arial"/>
                <w:color w:val="000000"/>
                <w:lang w:eastAsia="pt-BR"/>
              </w:rPr>
              <w:t>rquivos de importação que já tiveram o fluxo de processamento iniciado, mas ainda não terminado.</w:t>
            </w:r>
          </w:p>
        </w:tc>
      </w:tr>
      <w:tr w:rsidR="00CF28BE" w:rsidRPr="00B44E8F" w:rsidTr="008954E4">
        <w:trPr>
          <w:trHeight w:val="2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A2C" w:rsidRDefault="006C730A">
            <w:pPr>
              <w:widowControl/>
              <w:spacing w:line="240" w:lineRule="auto"/>
              <w:jc w:val="right"/>
              <w:rPr>
                <w:rFonts w:ascii="Arial" w:hAnsi="Arial" w:cs="Arial"/>
                <w:color w:val="000000"/>
                <w:lang w:eastAsia="pt-BR"/>
              </w:rPr>
            </w:pPr>
            <w:ins w:id="1081" w:author="eric.giuliani" w:date="2017-06-29T09:15:00Z">
              <w:r>
                <w:rPr>
                  <w:rFonts w:ascii="Arial" w:hAnsi="Arial" w:cs="Arial"/>
                  <w:color w:val="000000"/>
                  <w:lang w:eastAsia="pt-BR"/>
                </w:rPr>
                <w:t>3</w:t>
              </w:r>
            </w:ins>
            <w:del w:id="1082" w:author="eric.giuliani" w:date="2017-06-29T09:15:00Z">
              <w:r w:rsidR="00CF28BE" w:rsidRPr="00B44E8F" w:rsidDel="006C730A">
                <w:rPr>
                  <w:rFonts w:ascii="Arial" w:hAnsi="Arial" w:cs="Arial"/>
                  <w:color w:val="000000"/>
                  <w:lang w:eastAsia="pt-BR"/>
                </w:rPr>
                <w:delText>4</w:delText>
              </w:r>
            </w:del>
          </w:p>
        </w:tc>
        <w:tc>
          <w:tcPr>
            <w:tcW w:w="1863" w:type="dxa"/>
            <w:tcBorders>
              <w:top w:val="single" w:sz="4" w:space="0" w:color="auto"/>
              <w:left w:val="nil"/>
              <w:bottom w:val="single" w:sz="4" w:space="0" w:color="auto"/>
              <w:right w:val="single" w:sz="4" w:space="0" w:color="auto"/>
            </w:tcBorders>
            <w:shd w:val="clear" w:color="auto" w:fill="auto"/>
            <w:noWrap/>
            <w:vAlign w:val="center"/>
            <w:hideMark/>
          </w:tcPr>
          <w:p w:rsidR="00911A2C" w:rsidRDefault="00CF28BE">
            <w:pPr>
              <w:widowControl/>
              <w:spacing w:line="240" w:lineRule="auto"/>
              <w:rPr>
                <w:rFonts w:ascii="Arial" w:hAnsi="Arial" w:cs="Arial"/>
                <w:color w:val="000000"/>
                <w:lang w:eastAsia="pt-BR"/>
              </w:rPr>
            </w:pPr>
            <w:r w:rsidRPr="00B44E8F">
              <w:rPr>
                <w:rFonts w:ascii="Arial" w:hAnsi="Arial" w:cs="Arial"/>
                <w:color w:val="000000" w:themeColor="text1"/>
                <w:lang w:eastAsia="pt-BR"/>
              </w:rPr>
              <w:t>Processado</w:t>
            </w:r>
          </w:p>
        </w:tc>
        <w:tc>
          <w:tcPr>
            <w:tcW w:w="6708" w:type="dxa"/>
            <w:tcBorders>
              <w:top w:val="single" w:sz="4" w:space="0" w:color="auto"/>
              <w:left w:val="nil"/>
              <w:bottom w:val="single" w:sz="4" w:space="0" w:color="auto"/>
              <w:right w:val="single" w:sz="4" w:space="0" w:color="auto"/>
            </w:tcBorders>
            <w:shd w:val="clear" w:color="auto" w:fill="auto"/>
            <w:vAlign w:val="center"/>
            <w:hideMark/>
          </w:tcPr>
          <w:p w:rsidR="005224DD" w:rsidRDefault="00CF28BE">
            <w:pPr>
              <w:widowControl/>
              <w:spacing w:line="240" w:lineRule="auto"/>
              <w:jc w:val="both"/>
              <w:rPr>
                <w:rFonts w:ascii="Arial" w:hAnsi="Arial" w:cs="Arial"/>
                <w:color w:val="000000"/>
                <w:lang w:eastAsia="pt-BR"/>
              </w:rPr>
            </w:pPr>
            <w:r w:rsidRPr="00B44E8F">
              <w:rPr>
                <w:rFonts w:ascii="Arial" w:hAnsi="Arial" w:cs="Arial"/>
                <w:color w:val="000000"/>
                <w:lang w:eastAsia="pt-BR"/>
              </w:rPr>
              <w:t>Quando o fluxo de processamento finaliza, os arquivos são classificados como processados, tendo ou não inconsistências detectadas em seu escopo de tratamento.</w:t>
            </w:r>
          </w:p>
        </w:tc>
      </w:tr>
      <w:tr w:rsidR="00CF28BE" w:rsidRPr="00B44E8F" w:rsidTr="008954E4">
        <w:trPr>
          <w:trHeight w:val="2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A2C" w:rsidRDefault="006C730A">
            <w:pPr>
              <w:widowControl/>
              <w:spacing w:line="240" w:lineRule="auto"/>
              <w:jc w:val="right"/>
              <w:rPr>
                <w:rFonts w:ascii="Arial" w:hAnsi="Arial" w:cs="Arial"/>
                <w:color w:val="000000"/>
                <w:lang w:eastAsia="pt-BR"/>
              </w:rPr>
            </w:pPr>
            <w:ins w:id="1083" w:author="eric.giuliani" w:date="2017-06-29T09:15:00Z">
              <w:r>
                <w:rPr>
                  <w:rFonts w:ascii="Arial" w:hAnsi="Arial" w:cs="Arial"/>
                  <w:color w:val="000000"/>
                  <w:lang w:eastAsia="pt-BR"/>
                </w:rPr>
                <w:t>4</w:t>
              </w:r>
            </w:ins>
            <w:del w:id="1084" w:author="eric.giuliani" w:date="2017-06-29T09:15:00Z">
              <w:r w:rsidR="00CF28BE" w:rsidRPr="00B44E8F" w:rsidDel="006C730A">
                <w:rPr>
                  <w:rFonts w:ascii="Arial" w:hAnsi="Arial" w:cs="Arial"/>
                  <w:color w:val="000000"/>
                  <w:lang w:eastAsia="pt-BR"/>
                </w:rPr>
                <w:delText>5</w:delText>
              </w:r>
            </w:del>
          </w:p>
        </w:tc>
        <w:tc>
          <w:tcPr>
            <w:tcW w:w="1863" w:type="dxa"/>
            <w:tcBorders>
              <w:top w:val="single" w:sz="4" w:space="0" w:color="auto"/>
              <w:left w:val="nil"/>
              <w:bottom w:val="single" w:sz="4" w:space="0" w:color="auto"/>
              <w:right w:val="single" w:sz="4" w:space="0" w:color="auto"/>
            </w:tcBorders>
            <w:shd w:val="clear" w:color="auto" w:fill="auto"/>
            <w:noWrap/>
            <w:vAlign w:val="center"/>
            <w:hideMark/>
          </w:tcPr>
          <w:p w:rsidR="00911A2C" w:rsidRDefault="00CF28BE">
            <w:pPr>
              <w:widowControl/>
              <w:spacing w:line="240" w:lineRule="auto"/>
              <w:rPr>
                <w:rFonts w:ascii="Arial" w:hAnsi="Arial" w:cs="Arial"/>
                <w:color w:val="000000"/>
                <w:lang w:eastAsia="pt-BR"/>
              </w:rPr>
            </w:pPr>
            <w:r w:rsidRPr="00B44E8F">
              <w:rPr>
                <w:rFonts w:ascii="Arial" w:hAnsi="Arial" w:cs="Arial"/>
                <w:color w:val="000000"/>
                <w:lang w:eastAsia="pt-BR"/>
              </w:rPr>
              <w:t>Notificado</w:t>
            </w:r>
          </w:p>
        </w:tc>
        <w:tc>
          <w:tcPr>
            <w:tcW w:w="6708" w:type="dxa"/>
            <w:tcBorders>
              <w:top w:val="single" w:sz="4" w:space="0" w:color="auto"/>
              <w:left w:val="nil"/>
              <w:bottom w:val="single" w:sz="4" w:space="0" w:color="auto"/>
              <w:right w:val="single" w:sz="4" w:space="0" w:color="auto"/>
            </w:tcBorders>
            <w:shd w:val="clear" w:color="auto" w:fill="auto"/>
            <w:vAlign w:val="center"/>
            <w:hideMark/>
          </w:tcPr>
          <w:p w:rsidR="005224DD" w:rsidRDefault="00CF28BE">
            <w:pPr>
              <w:widowControl/>
              <w:spacing w:line="240" w:lineRule="auto"/>
              <w:jc w:val="both"/>
              <w:rPr>
                <w:rFonts w:ascii="Arial" w:hAnsi="Arial" w:cs="Arial"/>
                <w:color w:val="000000"/>
                <w:lang w:eastAsia="pt-BR"/>
              </w:rPr>
            </w:pPr>
            <w:r w:rsidRPr="00B44E8F">
              <w:rPr>
                <w:rFonts w:ascii="Arial" w:hAnsi="Arial" w:cs="Arial"/>
                <w:color w:val="000000"/>
                <w:lang w:eastAsia="pt-BR"/>
              </w:rPr>
              <w:t>Após o processamento</w:t>
            </w:r>
            <w:r>
              <w:rPr>
                <w:rFonts w:ascii="Arial" w:hAnsi="Arial" w:cs="Arial"/>
                <w:color w:val="000000"/>
                <w:lang w:eastAsia="pt-BR"/>
              </w:rPr>
              <w:t xml:space="preserve"> </w:t>
            </w:r>
            <w:r w:rsidRPr="00B44E8F">
              <w:rPr>
                <w:rFonts w:ascii="Arial" w:hAnsi="Arial" w:cs="Arial"/>
                <w:color w:val="000000"/>
                <w:lang w:eastAsia="pt-BR"/>
              </w:rPr>
              <w:t xml:space="preserve">completo do arquivo, o sistema deve enviar um email notificando </w:t>
            </w:r>
            <w:r>
              <w:rPr>
                <w:rFonts w:ascii="Arial" w:hAnsi="Arial" w:cs="Arial"/>
                <w:color w:val="000000"/>
                <w:lang w:eastAsia="pt-BR"/>
              </w:rPr>
              <w:t xml:space="preserve">que </w:t>
            </w:r>
            <w:r w:rsidRPr="00B44E8F">
              <w:rPr>
                <w:rFonts w:ascii="Arial" w:hAnsi="Arial" w:cs="Arial"/>
                <w:color w:val="000000"/>
                <w:lang w:eastAsia="pt-BR"/>
              </w:rPr>
              <w:t xml:space="preserve">o </w:t>
            </w:r>
            <w:r>
              <w:rPr>
                <w:rFonts w:ascii="Arial" w:hAnsi="Arial" w:cs="Arial"/>
                <w:color w:val="000000"/>
                <w:lang w:eastAsia="pt-BR"/>
              </w:rPr>
              <w:t>mesmo foi</w:t>
            </w:r>
            <w:r w:rsidRPr="00B44E8F">
              <w:rPr>
                <w:rFonts w:ascii="Arial" w:hAnsi="Arial" w:cs="Arial"/>
                <w:color w:val="000000"/>
                <w:lang w:eastAsia="pt-BR"/>
              </w:rPr>
              <w:t xml:space="preserve"> processado e se alguma inconsistência foi detectada.</w:t>
            </w:r>
          </w:p>
        </w:tc>
      </w:tr>
      <w:tr w:rsidR="006C730A" w:rsidRPr="00B44E8F" w:rsidTr="008954E4">
        <w:trPr>
          <w:trHeight w:val="20"/>
          <w:ins w:id="1085" w:author="eric.giuliani" w:date="2017-06-29T09:15:00Z"/>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A2C" w:rsidRDefault="006C730A">
            <w:pPr>
              <w:widowControl/>
              <w:spacing w:line="240" w:lineRule="auto"/>
              <w:jc w:val="right"/>
              <w:rPr>
                <w:ins w:id="1086" w:author="eric.giuliani" w:date="2017-06-29T09:15:00Z"/>
                <w:rFonts w:ascii="Arial" w:hAnsi="Arial" w:cs="Arial"/>
                <w:color w:val="000000"/>
                <w:lang w:eastAsia="pt-BR"/>
              </w:rPr>
            </w:pPr>
            <w:ins w:id="1087" w:author="eric.giuliani" w:date="2017-06-29T09:15:00Z">
              <w:r>
                <w:rPr>
                  <w:rFonts w:ascii="Arial" w:hAnsi="Arial" w:cs="Arial"/>
                  <w:color w:val="000000"/>
                  <w:lang w:eastAsia="pt-BR"/>
                </w:rPr>
                <w:t>5</w:t>
              </w:r>
            </w:ins>
          </w:p>
        </w:tc>
        <w:tc>
          <w:tcPr>
            <w:tcW w:w="1863" w:type="dxa"/>
            <w:tcBorders>
              <w:top w:val="single" w:sz="4" w:space="0" w:color="auto"/>
              <w:left w:val="nil"/>
              <w:bottom w:val="single" w:sz="4" w:space="0" w:color="auto"/>
              <w:right w:val="single" w:sz="4" w:space="0" w:color="auto"/>
            </w:tcBorders>
            <w:shd w:val="clear" w:color="auto" w:fill="auto"/>
            <w:noWrap/>
            <w:vAlign w:val="center"/>
          </w:tcPr>
          <w:p w:rsidR="00911A2C" w:rsidRDefault="006C730A">
            <w:pPr>
              <w:widowControl/>
              <w:spacing w:line="240" w:lineRule="auto"/>
              <w:rPr>
                <w:ins w:id="1088" w:author="eric.giuliani" w:date="2017-06-29T09:15:00Z"/>
                <w:rFonts w:ascii="Arial" w:hAnsi="Arial" w:cs="Arial"/>
                <w:color w:val="000000"/>
                <w:lang w:eastAsia="pt-BR"/>
              </w:rPr>
            </w:pPr>
            <w:ins w:id="1089" w:author="eric.giuliani" w:date="2017-06-29T09:15:00Z">
              <w:r>
                <w:rPr>
                  <w:rFonts w:ascii="Arial" w:hAnsi="Arial" w:cs="Arial"/>
                  <w:color w:val="000000"/>
                  <w:lang w:eastAsia="pt-BR"/>
                </w:rPr>
                <w:t>Erro</w:t>
              </w:r>
            </w:ins>
          </w:p>
        </w:tc>
        <w:tc>
          <w:tcPr>
            <w:tcW w:w="6708" w:type="dxa"/>
            <w:tcBorders>
              <w:top w:val="single" w:sz="4" w:space="0" w:color="auto"/>
              <w:left w:val="nil"/>
              <w:bottom w:val="single" w:sz="4" w:space="0" w:color="auto"/>
              <w:right w:val="single" w:sz="4" w:space="0" w:color="auto"/>
            </w:tcBorders>
            <w:shd w:val="clear" w:color="auto" w:fill="auto"/>
            <w:vAlign w:val="center"/>
          </w:tcPr>
          <w:p w:rsidR="005224DD" w:rsidRDefault="006C730A">
            <w:pPr>
              <w:widowControl/>
              <w:spacing w:line="240" w:lineRule="auto"/>
              <w:jc w:val="both"/>
              <w:rPr>
                <w:ins w:id="1090" w:author="eric.giuliani" w:date="2017-06-29T09:15:00Z"/>
                <w:rFonts w:ascii="Arial" w:hAnsi="Arial" w:cs="Arial"/>
                <w:color w:val="000000"/>
                <w:lang w:eastAsia="pt-BR"/>
              </w:rPr>
            </w:pPr>
            <w:ins w:id="1091" w:author="eric.giuliani" w:date="2017-06-29T09:15:00Z">
              <w:r>
                <w:rPr>
                  <w:rFonts w:ascii="Arial" w:hAnsi="Arial" w:cs="Arial"/>
                  <w:color w:val="000000"/>
                  <w:lang w:eastAsia="pt-BR"/>
                </w:rPr>
                <w:t>Quando o fluxo de processamento n</w:t>
              </w:r>
            </w:ins>
            <w:ins w:id="1092" w:author="eric.giuliani" w:date="2017-06-29T09:16:00Z">
              <w:r>
                <w:rPr>
                  <w:rFonts w:ascii="Arial" w:hAnsi="Arial" w:cs="Arial"/>
                  <w:color w:val="000000"/>
                  <w:lang w:eastAsia="pt-BR"/>
                </w:rPr>
                <w:t>ão conclui a importação do arquivo por conta de algum erro de programa que possa ter acontecido</w:t>
              </w:r>
            </w:ins>
            <w:ins w:id="1093" w:author="eric.giuliani" w:date="2017-06-29T09:17:00Z">
              <w:r>
                <w:rPr>
                  <w:rFonts w:ascii="Arial" w:hAnsi="Arial" w:cs="Arial"/>
                  <w:color w:val="000000"/>
                  <w:lang w:eastAsia="pt-BR"/>
                </w:rPr>
                <w:t xml:space="preserve"> no momento da importação</w:t>
              </w:r>
            </w:ins>
            <w:ins w:id="1094" w:author="eric.giuliani" w:date="2017-06-29T09:16:00Z">
              <w:r>
                <w:rPr>
                  <w:rFonts w:ascii="Arial" w:hAnsi="Arial" w:cs="Arial"/>
                  <w:color w:val="000000"/>
                  <w:lang w:eastAsia="pt-BR"/>
                </w:rPr>
                <w:t>.</w:t>
              </w:r>
            </w:ins>
          </w:p>
        </w:tc>
      </w:tr>
    </w:tbl>
    <w:p w:rsidR="00336D36" w:rsidRDefault="00336D36" w:rsidP="00A22583">
      <w:pPr>
        <w:pStyle w:val="Ttulo1"/>
        <w:numPr>
          <w:ilvl w:val="0"/>
          <w:numId w:val="0"/>
        </w:numPr>
        <w:rPr>
          <w:rFonts w:cs="Arial"/>
          <w:b w:val="0"/>
        </w:rPr>
      </w:pPr>
    </w:p>
    <w:p w:rsidR="000971F4" w:rsidRDefault="006730FC" w:rsidP="000971F4">
      <w:pPr>
        <w:pStyle w:val="Corpodetexto"/>
        <w:spacing w:after="0" w:line="360" w:lineRule="auto"/>
        <w:ind w:left="1134"/>
        <w:rPr>
          <w:ins w:id="1095" w:author="eric.giuliani" w:date="2017-06-29T16:13:00Z"/>
          <w:rFonts w:ascii="Arial" w:hAnsi="Arial" w:cs="Arial"/>
          <w:b/>
          <w:color w:val="000000" w:themeColor="text1"/>
        </w:rPr>
      </w:pPr>
      <w:bookmarkStart w:id="1096" w:name="RN_113"/>
      <w:r w:rsidRPr="0089707F">
        <w:rPr>
          <w:rFonts w:ascii="Arial" w:hAnsi="Arial" w:cs="Arial"/>
          <w:b/>
          <w:color w:val="000000" w:themeColor="text1"/>
        </w:rPr>
        <w:t>RN_11</w:t>
      </w:r>
      <w:r>
        <w:rPr>
          <w:rFonts w:ascii="Arial" w:hAnsi="Arial" w:cs="Arial"/>
          <w:b/>
          <w:color w:val="000000" w:themeColor="text1"/>
        </w:rPr>
        <w:t>3</w:t>
      </w:r>
      <w:r w:rsidRPr="0089707F">
        <w:rPr>
          <w:rFonts w:ascii="Arial" w:hAnsi="Arial" w:cs="Arial"/>
          <w:b/>
          <w:color w:val="000000" w:themeColor="text1"/>
        </w:rPr>
        <w:t xml:space="preserve"> </w:t>
      </w:r>
      <w:bookmarkEnd w:id="1096"/>
      <w:r w:rsidRPr="0089707F">
        <w:rPr>
          <w:rFonts w:ascii="Arial" w:hAnsi="Arial" w:cs="Arial"/>
          <w:b/>
          <w:color w:val="000000" w:themeColor="text1"/>
        </w:rPr>
        <w:t xml:space="preserve">- </w:t>
      </w:r>
      <w:ins w:id="1097" w:author="eric.giuliani" w:date="2017-06-29T16:13:00Z">
        <w:r w:rsidR="00F25C47" w:rsidRPr="00F25C47">
          <w:rPr>
            <w:rFonts w:ascii="Arial" w:hAnsi="Arial" w:cs="Arial"/>
            <w:b/>
            <w:strike/>
            <w:color w:val="000000" w:themeColor="text1"/>
          </w:rPr>
          <w:t>Solicitação de Importação - Base de dados</w:t>
        </w:r>
        <w:r w:rsidR="000971F4">
          <w:rPr>
            <w:rFonts w:ascii="Arial" w:hAnsi="Arial" w:cs="Arial"/>
            <w:b/>
            <w:color w:val="000000" w:themeColor="text1"/>
          </w:rPr>
          <w:t xml:space="preserve"> - Removida</w:t>
        </w:r>
      </w:ins>
    </w:p>
    <w:p w:rsidR="000971F4" w:rsidRPr="000971F4" w:rsidRDefault="00F25C47" w:rsidP="000971F4">
      <w:pPr>
        <w:pStyle w:val="Corpodetexto"/>
        <w:spacing w:after="0" w:line="360" w:lineRule="auto"/>
        <w:ind w:left="1134"/>
        <w:rPr>
          <w:ins w:id="1098" w:author="eric.giuliani" w:date="2017-06-29T16:13:00Z"/>
          <w:rFonts w:ascii="Arial" w:hAnsi="Arial" w:cs="Arial"/>
          <w:strike/>
          <w:color w:val="000000" w:themeColor="text1"/>
        </w:rPr>
      </w:pPr>
      <w:ins w:id="1099" w:author="eric.giuliani" w:date="2017-06-29T16:13:00Z">
        <w:r w:rsidRPr="00F25C47">
          <w:rPr>
            <w:rFonts w:ascii="Arial" w:hAnsi="Arial" w:cs="Arial"/>
            <w:strike/>
            <w:color w:val="000000" w:themeColor="text1"/>
          </w:rPr>
          <w:t>O sistema deve salvar na base de dados as seguintes informações no momento de iniciar a importação:</w:t>
        </w:r>
      </w:ins>
    </w:p>
    <w:p w:rsidR="000971F4" w:rsidRPr="000971F4" w:rsidRDefault="00F25C47" w:rsidP="000971F4">
      <w:pPr>
        <w:pStyle w:val="Corpodetexto"/>
        <w:numPr>
          <w:ilvl w:val="0"/>
          <w:numId w:val="72"/>
        </w:numPr>
        <w:spacing w:after="0" w:line="360" w:lineRule="auto"/>
        <w:rPr>
          <w:ins w:id="1100" w:author="eric.giuliani" w:date="2017-06-29T16:13:00Z"/>
          <w:rFonts w:ascii="Arial" w:hAnsi="Arial" w:cs="Arial"/>
          <w:strike/>
          <w:color w:val="000000" w:themeColor="text1"/>
        </w:rPr>
      </w:pPr>
      <w:ins w:id="1101" w:author="eric.giuliani" w:date="2017-06-29T16:13:00Z">
        <w:r w:rsidRPr="00F25C47">
          <w:rPr>
            <w:rFonts w:ascii="Arial" w:hAnsi="Arial" w:cs="Arial"/>
            <w:strike/>
            <w:color w:val="000000" w:themeColor="text1"/>
          </w:rPr>
          <w:t>Arquivo; [</w:t>
        </w:r>
        <w:r w:rsidR="00210B41" w:rsidRPr="00F25C47">
          <w:rPr>
            <w:strike/>
          </w:rPr>
          <w:fldChar w:fldCharType="begin"/>
        </w:r>
        <w:r w:rsidRPr="00F25C47">
          <w:rPr>
            <w:strike/>
          </w:rPr>
          <w:instrText>HYPERLINK \l "RN_053"</w:instrText>
        </w:r>
        <w:r w:rsidR="00210B41" w:rsidRPr="00F25C47">
          <w:rPr>
            <w:strike/>
          </w:rPr>
          <w:fldChar w:fldCharType="separate"/>
        </w:r>
        <w:r w:rsidRPr="00F25C47">
          <w:rPr>
            <w:rStyle w:val="Hyperlink"/>
            <w:rFonts w:ascii="Arial" w:hAnsi="Arial" w:cs="Arial"/>
            <w:strike/>
          </w:rPr>
          <w:t>RN_053</w:t>
        </w:r>
        <w:r w:rsidR="00210B41" w:rsidRPr="00F25C47">
          <w:rPr>
            <w:strike/>
          </w:rPr>
          <w:fldChar w:fldCharType="end"/>
        </w:r>
        <w:r w:rsidRPr="00F25C47">
          <w:rPr>
            <w:rFonts w:ascii="Arial" w:hAnsi="Arial" w:cs="Arial"/>
            <w:strike/>
            <w:color w:val="000000" w:themeColor="text1"/>
          </w:rPr>
          <w:t>]</w:t>
        </w:r>
      </w:ins>
    </w:p>
    <w:p w:rsidR="000971F4" w:rsidRPr="000971F4" w:rsidRDefault="00F25C47" w:rsidP="000971F4">
      <w:pPr>
        <w:pStyle w:val="Corpodetexto"/>
        <w:numPr>
          <w:ilvl w:val="0"/>
          <w:numId w:val="72"/>
        </w:numPr>
        <w:spacing w:after="0" w:line="360" w:lineRule="auto"/>
        <w:rPr>
          <w:ins w:id="1102" w:author="eric.giuliani" w:date="2017-06-29T16:13:00Z"/>
          <w:rFonts w:ascii="Arial" w:hAnsi="Arial" w:cs="Arial"/>
          <w:strike/>
          <w:color w:val="000000" w:themeColor="text1"/>
        </w:rPr>
      </w:pPr>
      <w:ins w:id="1103" w:author="eric.giuliani" w:date="2017-06-29T16:13:00Z">
        <w:r w:rsidRPr="00F25C47">
          <w:rPr>
            <w:rFonts w:ascii="Arial" w:hAnsi="Arial" w:cs="Arial"/>
            <w:strike/>
            <w:color w:val="000000" w:themeColor="text1"/>
          </w:rPr>
          <w:t>Nome do Arquivo;</w:t>
        </w:r>
      </w:ins>
    </w:p>
    <w:p w:rsidR="000971F4" w:rsidRPr="000971F4" w:rsidRDefault="00F25C47" w:rsidP="000971F4">
      <w:pPr>
        <w:pStyle w:val="Corpodetexto"/>
        <w:numPr>
          <w:ilvl w:val="0"/>
          <w:numId w:val="72"/>
        </w:numPr>
        <w:spacing w:after="0" w:line="360" w:lineRule="auto"/>
        <w:rPr>
          <w:ins w:id="1104" w:author="eric.giuliani" w:date="2017-06-29T16:13:00Z"/>
          <w:rFonts w:ascii="Arial" w:hAnsi="Arial" w:cs="Arial"/>
          <w:strike/>
          <w:color w:val="000000" w:themeColor="text1"/>
        </w:rPr>
      </w:pPr>
      <w:ins w:id="1105" w:author="eric.giuliani" w:date="2017-06-29T16:13:00Z">
        <w:r w:rsidRPr="00F25C47">
          <w:rPr>
            <w:rFonts w:ascii="Arial" w:hAnsi="Arial" w:cs="Arial"/>
            <w:strike/>
            <w:color w:val="000000" w:themeColor="text1"/>
          </w:rPr>
          <w:t>Tamanho do Arquivo;</w:t>
        </w:r>
      </w:ins>
    </w:p>
    <w:p w:rsidR="000971F4" w:rsidRPr="000971F4" w:rsidRDefault="00F25C47" w:rsidP="000971F4">
      <w:pPr>
        <w:pStyle w:val="Corpodetexto"/>
        <w:numPr>
          <w:ilvl w:val="0"/>
          <w:numId w:val="72"/>
        </w:numPr>
        <w:spacing w:after="0" w:line="360" w:lineRule="auto"/>
        <w:rPr>
          <w:ins w:id="1106" w:author="eric.giuliani" w:date="2017-06-29T16:13:00Z"/>
          <w:rFonts w:ascii="Arial" w:hAnsi="Arial" w:cs="Arial"/>
          <w:strike/>
          <w:color w:val="000000" w:themeColor="text1"/>
        </w:rPr>
      </w:pPr>
      <w:ins w:id="1107" w:author="eric.giuliani" w:date="2017-06-29T16:13:00Z">
        <w:r w:rsidRPr="00F25C47">
          <w:rPr>
            <w:rFonts w:ascii="Arial" w:hAnsi="Arial" w:cs="Arial"/>
            <w:strike/>
            <w:color w:val="000000" w:themeColor="text1"/>
          </w:rPr>
          <w:t>Status de Importação; [</w:t>
        </w:r>
        <w:r w:rsidR="00210B41" w:rsidRPr="00F25C47">
          <w:rPr>
            <w:strike/>
          </w:rPr>
          <w:fldChar w:fldCharType="begin"/>
        </w:r>
        <w:r w:rsidRPr="00F25C47">
          <w:rPr>
            <w:strike/>
          </w:rPr>
          <w:instrText>HYPERLINK \l "RN_112"</w:instrText>
        </w:r>
        <w:r w:rsidR="00210B41" w:rsidRPr="00F25C47">
          <w:rPr>
            <w:strike/>
          </w:rPr>
          <w:fldChar w:fldCharType="separate"/>
        </w:r>
        <w:r w:rsidRPr="00F25C47">
          <w:rPr>
            <w:rStyle w:val="Hyperlink"/>
            <w:rFonts w:ascii="Arial" w:hAnsi="Arial" w:cs="Arial"/>
            <w:strike/>
          </w:rPr>
          <w:t>RN_112</w:t>
        </w:r>
        <w:r w:rsidR="00210B41" w:rsidRPr="00F25C47">
          <w:rPr>
            <w:strike/>
          </w:rPr>
          <w:fldChar w:fldCharType="end"/>
        </w:r>
        <w:r w:rsidRPr="00F25C47">
          <w:rPr>
            <w:rFonts w:ascii="Arial" w:hAnsi="Arial" w:cs="Arial"/>
            <w:strike/>
            <w:color w:val="000000" w:themeColor="text1"/>
          </w:rPr>
          <w:t>]</w:t>
        </w:r>
      </w:ins>
    </w:p>
    <w:p w:rsidR="006730FC" w:rsidDel="000971F4" w:rsidRDefault="006730FC" w:rsidP="000971F4">
      <w:pPr>
        <w:pStyle w:val="Corpodetexto"/>
        <w:spacing w:after="0" w:line="360" w:lineRule="auto"/>
        <w:ind w:left="1134"/>
        <w:rPr>
          <w:del w:id="1108" w:author="eric.giuliani" w:date="2017-06-29T16:13:00Z"/>
          <w:rFonts w:ascii="Arial" w:hAnsi="Arial" w:cs="Arial"/>
          <w:b/>
          <w:color w:val="000000" w:themeColor="text1"/>
        </w:rPr>
      </w:pPr>
      <w:del w:id="1109" w:author="eric.giuliani" w:date="2017-06-29T11:05:00Z">
        <w:r w:rsidDel="008A4005">
          <w:rPr>
            <w:rFonts w:ascii="Arial" w:hAnsi="Arial" w:cs="Arial"/>
            <w:b/>
            <w:color w:val="000000" w:themeColor="text1"/>
          </w:rPr>
          <w:delText>Solicitação de Importação - Base de dados</w:delText>
        </w:r>
      </w:del>
    </w:p>
    <w:p w:rsidR="00911A2C" w:rsidRDefault="006730FC">
      <w:pPr>
        <w:pStyle w:val="Corpodetexto"/>
        <w:spacing w:after="0" w:line="360" w:lineRule="auto"/>
        <w:ind w:left="1134"/>
        <w:rPr>
          <w:del w:id="1110" w:author="eric.giuliani" w:date="2017-06-29T11:06:00Z"/>
          <w:rFonts w:ascii="Arial" w:hAnsi="Arial" w:cs="Arial"/>
          <w:color w:val="000000" w:themeColor="text1"/>
        </w:rPr>
      </w:pPr>
      <w:del w:id="1111" w:author="eric.giuliani" w:date="2017-06-29T11:05:00Z">
        <w:r w:rsidDel="008A4005">
          <w:rPr>
            <w:rFonts w:ascii="Arial" w:hAnsi="Arial" w:cs="Arial"/>
            <w:color w:val="000000" w:themeColor="text1"/>
          </w:rPr>
          <w:delText>O sistema deve salvar na base de dados as seguintes informações no momento de iniciar a importação:</w:delText>
        </w:r>
      </w:del>
    </w:p>
    <w:p w:rsidR="005224DD" w:rsidRDefault="00905DA3">
      <w:pPr>
        <w:pStyle w:val="Corpodetexto"/>
        <w:spacing w:after="0" w:line="360" w:lineRule="auto"/>
        <w:ind w:left="1134"/>
        <w:rPr>
          <w:del w:id="1112" w:author="eric.giuliani" w:date="2017-06-29T11:06:00Z"/>
          <w:rFonts w:ascii="Arial" w:hAnsi="Arial" w:cs="Arial"/>
          <w:color w:val="000000" w:themeColor="text1"/>
        </w:rPr>
      </w:pPr>
      <w:del w:id="1113" w:author="eric.giuliani" w:date="2017-06-29T11:06:00Z">
        <w:r w:rsidDel="008A4005">
          <w:rPr>
            <w:rFonts w:ascii="Arial" w:hAnsi="Arial" w:cs="Arial"/>
            <w:color w:val="000000" w:themeColor="text1"/>
          </w:rPr>
          <w:delText>Arquivo; [</w:delText>
        </w:r>
        <w:r w:rsidR="00210B41" w:rsidDel="008A4005">
          <w:fldChar w:fldCharType="begin"/>
        </w:r>
        <w:r w:rsidR="00100D26" w:rsidDel="008A4005">
          <w:delInstrText>HYPERLINK \l "RN_053"</w:delInstrText>
        </w:r>
        <w:r w:rsidR="00210B41" w:rsidDel="008A4005">
          <w:fldChar w:fldCharType="separate"/>
        </w:r>
        <w:r w:rsidRPr="00905DA3" w:rsidDel="008A4005">
          <w:rPr>
            <w:rStyle w:val="Hyperlink"/>
            <w:rFonts w:ascii="Arial" w:hAnsi="Arial" w:cs="Arial"/>
          </w:rPr>
          <w:delText>RN_053</w:delText>
        </w:r>
        <w:r w:rsidR="00210B41" w:rsidDel="008A4005">
          <w:fldChar w:fldCharType="end"/>
        </w:r>
        <w:r w:rsidDel="008A4005">
          <w:rPr>
            <w:rFonts w:ascii="Arial" w:hAnsi="Arial" w:cs="Arial"/>
            <w:color w:val="000000" w:themeColor="text1"/>
          </w:rPr>
          <w:delText>]</w:delText>
        </w:r>
      </w:del>
    </w:p>
    <w:p w:rsidR="005224DD" w:rsidRDefault="006730FC">
      <w:pPr>
        <w:pStyle w:val="Corpodetexto"/>
        <w:spacing w:after="0" w:line="360" w:lineRule="auto"/>
        <w:ind w:left="1134"/>
        <w:rPr>
          <w:del w:id="1114" w:author="eric.giuliani" w:date="2017-06-29T11:06:00Z"/>
          <w:rFonts w:ascii="Arial" w:hAnsi="Arial" w:cs="Arial"/>
          <w:color w:val="000000" w:themeColor="text1"/>
        </w:rPr>
      </w:pPr>
      <w:del w:id="1115" w:author="eric.giuliani" w:date="2017-06-29T11:06:00Z">
        <w:r w:rsidDel="008A4005">
          <w:rPr>
            <w:rFonts w:ascii="Arial" w:hAnsi="Arial" w:cs="Arial"/>
            <w:color w:val="000000" w:themeColor="text1"/>
          </w:rPr>
          <w:delText>Nome do Arquivo;</w:delText>
        </w:r>
      </w:del>
    </w:p>
    <w:p w:rsidR="005224DD" w:rsidRDefault="006730FC">
      <w:pPr>
        <w:pStyle w:val="Corpodetexto"/>
        <w:spacing w:after="0" w:line="360" w:lineRule="auto"/>
        <w:ind w:left="1134"/>
        <w:rPr>
          <w:del w:id="1116" w:author="eric.giuliani" w:date="2017-06-29T11:06:00Z"/>
          <w:rFonts w:ascii="Arial" w:hAnsi="Arial" w:cs="Arial"/>
          <w:color w:val="000000" w:themeColor="text1"/>
        </w:rPr>
      </w:pPr>
      <w:del w:id="1117" w:author="eric.giuliani" w:date="2017-06-29T11:06:00Z">
        <w:r w:rsidDel="008A4005">
          <w:rPr>
            <w:rFonts w:ascii="Arial" w:hAnsi="Arial" w:cs="Arial"/>
            <w:color w:val="000000" w:themeColor="text1"/>
          </w:rPr>
          <w:delText>Tamanho do Arquivo;</w:delText>
        </w:r>
      </w:del>
    </w:p>
    <w:p w:rsidR="005224DD" w:rsidRDefault="006730FC">
      <w:pPr>
        <w:pStyle w:val="Corpodetexto"/>
        <w:spacing w:after="0" w:line="360" w:lineRule="auto"/>
        <w:ind w:left="1134"/>
        <w:rPr>
          <w:rFonts w:ascii="Arial" w:hAnsi="Arial" w:cs="Arial"/>
          <w:color w:val="000000" w:themeColor="text1"/>
        </w:rPr>
      </w:pPr>
      <w:del w:id="1118" w:author="eric.giuliani" w:date="2017-06-29T11:06:00Z">
        <w:r w:rsidDel="008A4005">
          <w:rPr>
            <w:rFonts w:ascii="Arial" w:hAnsi="Arial" w:cs="Arial"/>
            <w:color w:val="000000" w:themeColor="text1"/>
          </w:rPr>
          <w:delText>Status de Importação;</w:delText>
        </w:r>
        <w:r w:rsidR="00F6447A" w:rsidDel="008A4005">
          <w:rPr>
            <w:rFonts w:ascii="Arial" w:hAnsi="Arial" w:cs="Arial"/>
            <w:color w:val="000000" w:themeColor="text1"/>
          </w:rPr>
          <w:delText xml:space="preserve"> [</w:delText>
        </w:r>
        <w:r w:rsidR="00210B41" w:rsidDel="008A4005">
          <w:fldChar w:fldCharType="begin"/>
        </w:r>
        <w:r w:rsidR="00100D26" w:rsidDel="008A4005">
          <w:delInstrText>HYPERLINK \l "RN_112"</w:delInstrText>
        </w:r>
        <w:r w:rsidR="00210B41" w:rsidDel="008A4005">
          <w:fldChar w:fldCharType="separate"/>
        </w:r>
        <w:r w:rsidR="00F6447A" w:rsidRPr="00F6447A" w:rsidDel="008A4005">
          <w:rPr>
            <w:rStyle w:val="Hyperlink"/>
            <w:rFonts w:ascii="Arial" w:hAnsi="Arial" w:cs="Arial"/>
          </w:rPr>
          <w:delText>RN_112</w:delText>
        </w:r>
        <w:r w:rsidR="00210B41" w:rsidDel="008A4005">
          <w:fldChar w:fldCharType="end"/>
        </w:r>
        <w:r w:rsidR="00F6447A" w:rsidDel="008A4005">
          <w:rPr>
            <w:rFonts w:ascii="Arial" w:hAnsi="Arial" w:cs="Arial"/>
            <w:color w:val="000000" w:themeColor="text1"/>
          </w:rPr>
          <w:delText>]</w:delText>
        </w:r>
      </w:del>
    </w:p>
    <w:p w:rsidR="00336D36" w:rsidRDefault="00336D36" w:rsidP="00A22583"/>
    <w:p w:rsidR="00336D36" w:rsidRDefault="009B3B19" w:rsidP="00A22583">
      <w:pPr>
        <w:pStyle w:val="Corpodetexto"/>
        <w:spacing w:after="0" w:line="360" w:lineRule="auto"/>
        <w:ind w:left="1134"/>
        <w:rPr>
          <w:rFonts w:ascii="Arial" w:hAnsi="Arial" w:cs="Arial"/>
          <w:b/>
          <w:color w:val="000000" w:themeColor="text1"/>
        </w:rPr>
      </w:pPr>
      <w:r>
        <w:rPr>
          <w:rFonts w:ascii="Arial" w:hAnsi="Arial" w:cs="Arial"/>
          <w:b/>
          <w:color w:val="000000" w:themeColor="text1"/>
        </w:rPr>
        <w:t xml:space="preserve">RN_114 - </w:t>
      </w:r>
      <w:r w:rsidR="00336D36" w:rsidRPr="00A22583">
        <w:rPr>
          <w:rFonts w:ascii="Arial" w:hAnsi="Arial" w:cs="Arial"/>
          <w:b/>
          <w:color w:val="000000" w:themeColor="text1"/>
        </w:rPr>
        <w:t xml:space="preserve">Visibilidade dos ícones de ação de importação </w:t>
      </w:r>
      <w:ins w:id="1119" w:author="lais.garcia" w:date="2017-07-13T13:38:00Z">
        <w:r w:rsidR="00B24BB0">
          <w:rPr>
            <w:rFonts w:ascii="Arial" w:hAnsi="Arial" w:cs="Arial"/>
            <w:b/>
            <w:color w:val="000000" w:themeColor="text1"/>
          </w:rPr>
          <w:t>Baixa Renda (</w:t>
        </w:r>
      </w:ins>
      <w:r w:rsidR="00336D36" w:rsidRPr="00A22583">
        <w:rPr>
          <w:rFonts w:ascii="Arial" w:hAnsi="Arial" w:cs="Arial"/>
          <w:b/>
          <w:color w:val="000000" w:themeColor="text1"/>
        </w:rPr>
        <w:t>SMADS</w:t>
      </w:r>
      <w:ins w:id="1120" w:author="lais.garcia" w:date="2017-07-13T13:38:00Z">
        <w:r w:rsidR="00B24BB0">
          <w:rPr>
            <w:rFonts w:ascii="Arial" w:hAnsi="Arial" w:cs="Arial"/>
            <w:b/>
            <w:color w:val="000000" w:themeColor="text1"/>
          </w:rPr>
          <w:t>)</w:t>
        </w:r>
      </w:ins>
      <w:r w:rsidR="00336D36" w:rsidRPr="00A22583">
        <w:rPr>
          <w:rFonts w:ascii="Arial" w:hAnsi="Arial" w:cs="Arial"/>
          <w:b/>
          <w:color w:val="000000" w:themeColor="text1"/>
        </w:rPr>
        <w:t xml:space="preserve"> / ILUME</w:t>
      </w:r>
    </w:p>
    <w:p w:rsidR="00336D36" w:rsidRPr="00A22583" w:rsidRDefault="00336D36" w:rsidP="00A22583">
      <w:pPr>
        <w:pStyle w:val="Corpodetexto"/>
        <w:spacing w:after="0" w:line="360" w:lineRule="auto"/>
        <w:ind w:left="1134"/>
        <w:rPr>
          <w:rFonts w:ascii="Arial" w:hAnsi="Arial" w:cs="Arial"/>
          <w:color w:val="000000" w:themeColor="text1"/>
        </w:rPr>
      </w:pPr>
      <w:r w:rsidRPr="00A22583">
        <w:rPr>
          <w:rFonts w:ascii="Arial" w:hAnsi="Arial" w:cs="Arial"/>
          <w:color w:val="000000" w:themeColor="text1"/>
        </w:rPr>
        <w:t>A visibilidade dos ícones de ação para a funcionalidade de importação automática deve respeitar o seguinte:</w:t>
      </w:r>
    </w:p>
    <w:p w:rsidR="00336D36" w:rsidRPr="00A22583" w:rsidDel="00D94B29" w:rsidRDefault="00336D36" w:rsidP="00A22583">
      <w:pPr>
        <w:pStyle w:val="Corpodetexto"/>
        <w:numPr>
          <w:ilvl w:val="0"/>
          <w:numId w:val="73"/>
        </w:numPr>
        <w:spacing w:after="0" w:line="360" w:lineRule="auto"/>
        <w:rPr>
          <w:del w:id="1121" w:author="eric.giuliani" w:date="2017-06-29T09:12:00Z"/>
          <w:rFonts w:ascii="Arial" w:hAnsi="Arial" w:cs="Arial"/>
          <w:color w:val="000000" w:themeColor="text1"/>
        </w:rPr>
      </w:pPr>
      <w:del w:id="1122" w:author="eric.giuliani" w:date="2017-06-29T09:12:00Z">
        <w:r w:rsidRPr="00A22583" w:rsidDel="00D94B29">
          <w:rPr>
            <w:rFonts w:ascii="Arial" w:hAnsi="Arial" w:cs="Arial"/>
            <w:color w:val="000000" w:themeColor="text1"/>
            <w:u w:val="single"/>
          </w:rPr>
          <w:delText>Importar</w:delText>
        </w:r>
        <w:r w:rsidRPr="00A22583" w:rsidDel="00D94B29">
          <w:rPr>
            <w:rFonts w:ascii="Arial" w:hAnsi="Arial" w:cs="Arial"/>
            <w:color w:val="000000" w:themeColor="text1"/>
          </w:rPr>
          <w:delText>: apenas para arquivos com Status igual a Disponível</w:delText>
        </w:r>
      </w:del>
    </w:p>
    <w:p w:rsidR="00336D36" w:rsidRPr="00A22583" w:rsidRDefault="00336D36" w:rsidP="00A22583">
      <w:pPr>
        <w:pStyle w:val="Corpodetexto"/>
        <w:numPr>
          <w:ilvl w:val="0"/>
          <w:numId w:val="73"/>
        </w:numPr>
        <w:spacing w:after="0" w:line="360" w:lineRule="auto"/>
        <w:rPr>
          <w:rFonts w:ascii="Arial" w:hAnsi="Arial" w:cs="Arial"/>
          <w:color w:val="000000" w:themeColor="text1"/>
        </w:rPr>
      </w:pPr>
      <w:r w:rsidRPr="00A22583">
        <w:rPr>
          <w:rFonts w:ascii="Arial" w:hAnsi="Arial" w:cs="Arial"/>
          <w:color w:val="000000" w:themeColor="text1"/>
          <w:u w:val="single"/>
        </w:rPr>
        <w:t>Excluir Arquivo</w:t>
      </w:r>
      <w:r w:rsidRPr="00A22583">
        <w:rPr>
          <w:rFonts w:ascii="Arial" w:hAnsi="Arial" w:cs="Arial"/>
          <w:color w:val="000000" w:themeColor="text1"/>
        </w:rPr>
        <w:t xml:space="preserve">: apenas para arquivos com Status igual a </w:t>
      </w:r>
      <w:del w:id="1123" w:author="eric.giuliani" w:date="2017-06-29T09:12:00Z">
        <w:r w:rsidRPr="00A22583" w:rsidDel="00D94B29">
          <w:rPr>
            <w:rFonts w:ascii="Arial" w:hAnsi="Arial" w:cs="Arial"/>
            <w:color w:val="000000" w:themeColor="text1"/>
          </w:rPr>
          <w:delText xml:space="preserve">Disponível ou </w:delText>
        </w:r>
      </w:del>
      <w:r w:rsidRPr="00A22583">
        <w:rPr>
          <w:rFonts w:ascii="Arial" w:hAnsi="Arial" w:cs="Arial"/>
          <w:color w:val="000000" w:themeColor="text1"/>
        </w:rPr>
        <w:t>Pendente</w:t>
      </w:r>
    </w:p>
    <w:p w:rsidR="00336D36" w:rsidRDefault="00336D36" w:rsidP="00A22583">
      <w:pPr>
        <w:pStyle w:val="Corpodetexto"/>
        <w:numPr>
          <w:ilvl w:val="0"/>
          <w:numId w:val="73"/>
        </w:numPr>
        <w:spacing w:after="0" w:line="360" w:lineRule="auto"/>
        <w:rPr>
          <w:rFonts w:ascii="Arial" w:hAnsi="Arial" w:cs="Arial"/>
          <w:color w:val="000000" w:themeColor="text1"/>
        </w:rPr>
      </w:pPr>
      <w:r w:rsidRPr="00A22583">
        <w:rPr>
          <w:rFonts w:ascii="Arial" w:hAnsi="Arial" w:cs="Arial"/>
          <w:color w:val="000000" w:themeColor="text1"/>
          <w:u w:val="single"/>
        </w:rPr>
        <w:t>Visualizar Registros</w:t>
      </w:r>
      <w:r w:rsidRPr="00A22583">
        <w:rPr>
          <w:rFonts w:ascii="Arial" w:hAnsi="Arial" w:cs="Arial"/>
          <w:color w:val="000000" w:themeColor="text1"/>
        </w:rPr>
        <w:t>: apenas para arquivos com Status igual a Processado</w:t>
      </w:r>
      <w:r w:rsidR="00241E87">
        <w:rPr>
          <w:rFonts w:ascii="Arial" w:hAnsi="Arial" w:cs="Arial"/>
          <w:color w:val="000000" w:themeColor="text1"/>
        </w:rPr>
        <w:t xml:space="preserve"> ou Notificado</w:t>
      </w:r>
      <w:r w:rsidR="00A23655">
        <w:rPr>
          <w:rFonts w:ascii="Arial" w:hAnsi="Arial" w:cs="Arial"/>
          <w:color w:val="000000" w:themeColor="text1"/>
        </w:rPr>
        <w:t xml:space="preserve"> sem inconsistências encontradas</w:t>
      </w:r>
    </w:p>
    <w:p w:rsidR="003F66BE" w:rsidRPr="00A22583" w:rsidRDefault="00A23655" w:rsidP="00A22583">
      <w:pPr>
        <w:pStyle w:val="Corpodetexto"/>
        <w:numPr>
          <w:ilvl w:val="0"/>
          <w:numId w:val="73"/>
        </w:numPr>
        <w:spacing w:after="0" w:line="360" w:lineRule="auto"/>
        <w:rPr>
          <w:rFonts w:ascii="Arial" w:hAnsi="Arial" w:cs="Arial"/>
          <w:color w:val="000000" w:themeColor="text1"/>
        </w:rPr>
      </w:pPr>
      <w:r>
        <w:rPr>
          <w:rFonts w:ascii="Arial" w:hAnsi="Arial" w:cs="Arial"/>
          <w:color w:val="000000" w:themeColor="text1"/>
          <w:u w:val="single"/>
        </w:rPr>
        <w:lastRenderedPageBreak/>
        <w:t>Baixar Inconsistências</w:t>
      </w:r>
      <w:r w:rsidRPr="00620B73">
        <w:rPr>
          <w:rFonts w:ascii="Arial" w:hAnsi="Arial" w:cs="Arial"/>
          <w:color w:val="000000" w:themeColor="text1"/>
        </w:rPr>
        <w:t>: apenas para arquivos com Status igual a Processado</w:t>
      </w:r>
      <w:r>
        <w:rPr>
          <w:rFonts w:ascii="Arial" w:hAnsi="Arial" w:cs="Arial"/>
          <w:color w:val="000000" w:themeColor="text1"/>
        </w:rPr>
        <w:t xml:space="preserve"> </w:t>
      </w:r>
      <w:r w:rsidR="00241E87">
        <w:rPr>
          <w:rFonts w:ascii="Arial" w:hAnsi="Arial" w:cs="Arial"/>
          <w:color w:val="000000" w:themeColor="text1"/>
        </w:rPr>
        <w:t xml:space="preserve">ou Notificado </w:t>
      </w:r>
      <w:r>
        <w:rPr>
          <w:rFonts w:ascii="Arial" w:hAnsi="Arial" w:cs="Arial"/>
          <w:color w:val="000000" w:themeColor="text1"/>
        </w:rPr>
        <w:t>com inconsistências encontradas</w:t>
      </w:r>
    </w:p>
    <w:p w:rsidR="00336D36" w:rsidRDefault="00336D36" w:rsidP="00A22583"/>
    <w:p w:rsidR="00A22583" w:rsidRPr="00CB3E19" w:rsidRDefault="00A22583" w:rsidP="00A22583">
      <w:pPr>
        <w:pStyle w:val="Corpodetexto"/>
        <w:spacing w:after="0" w:line="360" w:lineRule="auto"/>
        <w:ind w:left="1134"/>
        <w:rPr>
          <w:rFonts w:ascii="Arial" w:hAnsi="Arial" w:cs="Arial"/>
          <w:b/>
          <w:color w:val="000000" w:themeColor="text1"/>
        </w:rPr>
      </w:pPr>
      <w:bookmarkStart w:id="1124" w:name="RN_115"/>
      <w:r>
        <w:rPr>
          <w:rFonts w:ascii="Arial" w:hAnsi="Arial" w:cs="Arial"/>
          <w:b/>
          <w:color w:val="000000" w:themeColor="text1"/>
        </w:rPr>
        <w:t>RN_115</w:t>
      </w:r>
      <w:bookmarkEnd w:id="1124"/>
      <w:r>
        <w:rPr>
          <w:rFonts w:ascii="Arial" w:hAnsi="Arial" w:cs="Arial"/>
          <w:b/>
          <w:color w:val="000000" w:themeColor="text1"/>
        </w:rPr>
        <w:t xml:space="preserve"> - </w:t>
      </w:r>
      <w:r w:rsidR="00727A6A">
        <w:rPr>
          <w:rFonts w:ascii="Arial" w:hAnsi="Arial" w:cs="Arial"/>
          <w:b/>
          <w:color w:val="000000" w:themeColor="text1"/>
        </w:rPr>
        <w:t xml:space="preserve">Administrar </w:t>
      </w:r>
      <w:r>
        <w:rPr>
          <w:rFonts w:ascii="Arial" w:hAnsi="Arial" w:cs="Arial"/>
          <w:b/>
          <w:color w:val="000000" w:themeColor="text1"/>
        </w:rPr>
        <w:t>Valor Cosip</w:t>
      </w:r>
      <w:r w:rsidRPr="00CB3E19">
        <w:rPr>
          <w:rFonts w:ascii="Arial" w:hAnsi="Arial" w:cs="Arial"/>
          <w:b/>
          <w:color w:val="000000" w:themeColor="text1"/>
        </w:rPr>
        <w:t xml:space="preserve"> - Campos</w:t>
      </w:r>
      <w:r>
        <w:rPr>
          <w:rFonts w:ascii="Arial" w:hAnsi="Arial" w:cs="Arial"/>
          <w:b/>
          <w:color w:val="000000" w:themeColor="text1"/>
        </w:rPr>
        <w:t xml:space="preserve"> em</w:t>
      </w:r>
      <w:r w:rsidRPr="00CB3E19">
        <w:rPr>
          <w:rFonts w:ascii="Arial" w:hAnsi="Arial" w:cs="Arial"/>
          <w:b/>
          <w:color w:val="000000" w:themeColor="text1"/>
        </w:rPr>
        <w:t xml:space="preserve"> Tela</w:t>
      </w:r>
      <w:r w:rsidR="00D164DB">
        <w:rPr>
          <w:rFonts w:ascii="Arial" w:hAnsi="Arial" w:cs="Arial"/>
          <w:b/>
          <w:color w:val="000000" w:themeColor="text1"/>
        </w:rPr>
        <w:t xml:space="preserve"> / Salvar</w:t>
      </w:r>
    </w:p>
    <w:p w:rsidR="00A22583" w:rsidRDefault="00A22583" w:rsidP="00A22583">
      <w:pPr>
        <w:pStyle w:val="Corpodetexto"/>
        <w:numPr>
          <w:ilvl w:val="0"/>
          <w:numId w:val="58"/>
        </w:numPr>
        <w:spacing w:line="360" w:lineRule="auto"/>
        <w:rPr>
          <w:rFonts w:ascii="Arial" w:hAnsi="Arial" w:cs="Arial"/>
          <w:color w:val="000000" w:themeColor="text1"/>
        </w:rPr>
      </w:pPr>
      <w:r>
        <w:rPr>
          <w:rFonts w:ascii="Arial" w:hAnsi="Arial" w:cs="Arial"/>
          <w:color w:val="000000" w:themeColor="text1"/>
        </w:rPr>
        <w:t>Vigência</w:t>
      </w:r>
    </w:p>
    <w:p w:rsidR="00D92715" w:rsidRDefault="00A22583">
      <w:pPr>
        <w:pStyle w:val="Corpodetexto"/>
        <w:numPr>
          <w:ilvl w:val="1"/>
          <w:numId w:val="58"/>
        </w:numPr>
        <w:spacing w:line="360" w:lineRule="auto"/>
        <w:rPr>
          <w:rFonts w:ascii="Arial" w:hAnsi="Arial" w:cs="Arial"/>
          <w:color w:val="000000" w:themeColor="text1"/>
        </w:rPr>
      </w:pPr>
      <w:r>
        <w:rPr>
          <w:rFonts w:ascii="Arial" w:hAnsi="Arial" w:cs="Arial"/>
          <w:color w:val="000000" w:themeColor="text1"/>
        </w:rPr>
        <w:t>Início</w:t>
      </w:r>
    </w:p>
    <w:p w:rsidR="00D92715" w:rsidRDefault="00A22583">
      <w:pPr>
        <w:pStyle w:val="Corpodetexto"/>
        <w:numPr>
          <w:ilvl w:val="1"/>
          <w:numId w:val="58"/>
        </w:numPr>
        <w:spacing w:line="360" w:lineRule="auto"/>
        <w:rPr>
          <w:rFonts w:ascii="Arial" w:hAnsi="Arial" w:cs="Arial"/>
          <w:color w:val="000000" w:themeColor="text1"/>
        </w:rPr>
      </w:pPr>
      <w:r>
        <w:rPr>
          <w:rFonts w:ascii="Arial" w:hAnsi="Arial" w:cs="Arial"/>
          <w:color w:val="000000" w:themeColor="text1"/>
        </w:rPr>
        <w:t>Fim</w:t>
      </w:r>
    </w:p>
    <w:p w:rsidR="00A22583" w:rsidRDefault="00A22583">
      <w:pPr>
        <w:pStyle w:val="Corpodetexto"/>
        <w:numPr>
          <w:ilvl w:val="0"/>
          <w:numId w:val="58"/>
        </w:numPr>
        <w:spacing w:line="360" w:lineRule="auto"/>
        <w:rPr>
          <w:rFonts w:ascii="Arial" w:hAnsi="Arial" w:cs="Arial"/>
          <w:color w:val="000000" w:themeColor="text1"/>
        </w:rPr>
      </w:pPr>
      <w:r>
        <w:rPr>
          <w:rFonts w:ascii="Arial" w:hAnsi="Arial" w:cs="Arial"/>
          <w:color w:val="000000" w:themeColor="text1"/>
        </w:rPr>
        <w:t>Classe</w:t>
      </w:r>
    </w:p>
    <w:p w:rsidR="00A22583" w:rsidRDefault="00A22583">
      <w:pPr>
        <w:pStyle w:val="Corpodetexto"/>
        <w:numPr>
          <w:ilvl w:val="0"/>
          <w:numId w:val="58"/>
        </w:numPr>
        <w:spacing w:line="360" w:lineRule="auto"/>
        <w:rPr>
          <w:rFonts w:ascii="Arial" w:hAnsi="Arial" w:cs="Arial"/>
          <w:color w:val="000000" w:themeColor="text1"/>
        </w:rPr>
      </w:pPr>
      <w:r>
        <w:rPr>
          <w:rFonts w:ascii="Arial" w:hAnsi="Arial" w:cs="Arial"/>
          <w:color w:val="000000" w:themeColor="text1"/>
        </w:rPr>
        <w:t>Faixas de Consumo</w:t>
      </w:r>
    </w:p>
    <w:p w:rsidR="00D92715" w:rsidRDefault="00A22583">
      <w:pPr>
        <w:pStyle w:val="Corpodetexto"/>
        <w:numPr>
          <w:ilvl w:val="1"/>
          <w:numId w:val="58"/>
        </w:numPr>
        <w:spacing w:line="360" w:lineRule="auto"/>
        <w:rPr>
          <w:rFonts w:ascii="Arial" w:hAnsi="Arial" w:cs="Arial"/>
          <w:color w:val="000000" w:themeColor="text1"/>
        </w:rPr>
      </w:pPr>
      <w:r>
        <w:rPr>
          <w:rFonts w:ascii="Arial" w:hAnsi="Arial" w:cs="Arial"/>
          <w:color w:val="000000" w:themeColor="text1"/>
        </w:rPr>
        <w:t>De</w:t>
      </w:r>
    </w:p>
    <w:p w:rsidR="00D92715" w:rsidRDefault="00A22583">
      <w:pPr>
        <w:pStyle w:val="Corpodetexto"/>
        <w:numPr>
          <w:ilvl w:val="1"/>
          <w:numId w:val="58"/>
        </w:numPr>
        <w:spacing w:line="360" w:lineRule="auto"/>
        <w:rPr>
          <w:rFonts w:ascii="Arial" w:hAnsi="Arial" w:cs="Arial"/>
          <w:color w:val="000000" w:themeColor="text1"/>
        </w:rPr>
      </w:pPr>
      <w:r>
        <w:rPr>
          <w:rFonts w:ascii="Arial" w:hAnsi="Arial" w:cs="Arial"/>
          <w:color w:val="000000" w:themeColor="text1"/>
        </w:rPr>
        <w:t>Até</w:t>
      </w:r>
    </w:p>
    <w:p w:rsidR="00D92715" w:rsidRDefault="00A22583">
      <w:pPr>
        <w:pStyle w:val="Corpodetexto"/>
        <w:numPr>
          <w:ilvl w:val="1"/>
          <w:numId w:val="58"/>
        </w:numPr>
        <w:spacing w:line="360" w:lineRule="auto"/>
        <w:rPr>
          <w:rFonts w:ascii="Arial" w:hAnsi="Arial" w:cs="Arial"/>
          <w:color w:val="000000" w:themeColor="text1"/>
        </w:rPr>
      </w:pPr>
      <w:r>
        <w:rPr>
          <w:rFonts w:ascii="Arial" w:hAnsi="Arial" w:cs="Arial"/>
          <w:color w:val="000000" w:themeColor="text1"/>
        </w:rPr>
        <w:t>Sem limite máximo de consumo</w:t>
      </w:r>
    </w:p>
    <w:p w:rsidR="00D92715" w:rsidRDefault="00A22583">
      <w:pPr>
        <w:pStyle w:val="Corpodetexto"/>
        <w:numPr>
          <w:ilvl w:val="1"/>
          <w:numId w:val="58"/>
        </w:numPr>
        <w:spacing w:line="360" w:lineRule="auto"/>
        <w:rPr>
          <w:rFonts w:ascii="Arial" w:hAnsi="Arial" w:cs="Arial"/>
          <w:color w:val="000000" w:themeColor="text1"/>
        </w:rPr>
      </w:pPr>
      <w:r>
        <w:rPr>
          <w:rFonts w:ascii="Arial" w:hAnsi="Arial" w:cs="Arial"/>
          <w:color w:val="000000" w:themeColor="text1"/>
        </w:rPr>
        <w:t>Valor Cosip</w:t>
      </w:r>
    </w:p>
    <w:p w:rsidR="00D92715" w:rsidRDefault="00D92715">
      <w:pPr>
        <w:pStyle w:val="Corpodetexto"/>
        <w:spacing w:line="360" w:lineRule="auto"/>
        <w:rPr>
          <w:rFonts w:ascii="Arial" w:hAnsi="Arial" w:cs="Arial"/>
          <w:color w:val="000000" w:themeColor="text1"/>
        </w:rPr>
      </w:pPr>
    </w:p>
    <w:p w:rsidR="00D92715" w:rsidRDefault="005472E8">
      <w:pPr>
        <w:pStyle w:val="Corpodetexto"/>
        <w:spacing w:after="0" w:line="360" w:lineRule="auto"/>
        <w:ind w:left="1134"/>
        <w:rPr>
          <w:rFonts w:ascii="Arial" w:hAnsi="Arial" w:cs="Arial"/>
          <w:b/>
          <w:color w:val="000000" w:themeColor="text1"/>
        </w:rPr>
      </w:pPr>
      <w:bookmarkStart w:id="1125" w:name="RN_116"/>
      <w:r w:rsidRPr="005472E8">
        <w:rPr>
          <w:rFonts w:ascii="Arial" w:hAnsi="Arial" w:cs="Arial"/>
          <w:b/>
          <w:color w:val="000000" w:themeColor="text1"/>
        </w:rPr>
        <w:t xml:space="preserve">RN_116 </w:t>
      </w:r>
      <w:bookmarkEnd w:id="1125"/>
      <w:r w:rsidRPr="005472E8">
        <w:rPr>
          <w:rFonts w:ascii="Arial" w:hAnsi="Arial" w:cs="Arial"/>
          <w:b/>
          <w:color w:val="000000" w:themeColor="text1"/>
        </w:rPr>
        <w:t>– Validação de vigência do valor cosip</w:t>
      </w:r>
      <w:r w:rsidR="00DA17AE">
        <w:rPr>
          <w:rFonts w:ascii="Arial" w:hAnsi="Arial" w:cs="Arial"/>
          <w:b/>
          <w:color w:val="000000" w:themeColor="text1"/>
        </w:rPr>
        <w:t xml:space="preserve"> em uso</w:t>
      </w:r>
    </w:p>
    <w:p w:rsidR="00D92715" w:rsidRDefault="00E90B37">
      <w:pPr>
        <w:pStyle w:val="Corpodetexto"/>
        <w:spacing w:after="0" w:line="360" w:lineRule="auto"/>
        <w:ind w:left="1134"/>
        <w:rPr>
          <w:rFonts w:ascii="Arial" w:hAnsi="Arial" w:cs="Arial"/>
          <w:color w:val="000000" w:themeColor="text1"/>
        </w:rPr>
      </w:pPr>
      <w:r>
        <w:rPr>
          <w:rFonts w:ascii="Arial" w:hAnsi="Arial" w:cs="Arial"/>
          <w:color w:val="000000" w:themeColor="text1"/>
        </w:rPr>
        <w:t>O sistema deverá verificar que o conjunto de Classe e Vigência não faz intersecção (interferência) noutro conjunto de Classe e Vigência. Caso esta regra seja violada, o sistema deve exibir uma exceção informando o ocorrido.</w:t>
      </w:r>
    </w:p>
    <w:p w:rsidR="00D92715" w:rsidRDefault="00D92715">
      <w:pPr>
        <w:pStyle w:val="Corpodetexto"/>
        <w:spacing w:after="0" w:line="360" w:lineRule="auto"/>
        <w:ind w:left="1134"/>
        <w:rPr>
          <w:rFonts w:ascii="Arial" w:hAnsi="Arial" w:cs="Arial"/>
          <w:color w:val="000000" w:themeColor="text1"/>
        </w:rPr>
      </w:pPr>
    </w:p>
    <w:p w:rsidR="00E27C33" w:rsidRPr="00CB3E19" w:rsidRDefault="00E27C33" w:rsidP="00E27C33">
      <w:pPr>
        <w:pStyle w:val="Corpodetexto"/>
        <w:spacing w:after="0" w:line="360" w:lineRule="auto"/>
        <w:ind w:left="1134"/>
        <w:rPr>
          <w:rFonts w:ascii="Arial" w:hAnsi="Arial" w:cs="Arial"/>
          <w:b/>
          <w:color w:val="000000" w:themeColor="text1"/>
        </w:rPr>
      </w:pPr>
      <w:bookmarkStart w:id="1126" w:name="RN_117"/>
      <w:r>
        <w:rPr>
          <w:rFonts w:ascii="Arial" w:hAnsi="Arial" w:cs="Arial"/>
          <w:b/>
          <w:color w:val="000000" w:themeColor="text1"/>
        </w:rPr>
        <w:t>RN_117</w:t>
      </w:r>
      <w:r w:rsidRPr="00CB3E19">
        <w:rPr>
          <w:rFonts w:ascii="Arial" w:hAnsi="Arial" w:cs="Arial"/>
          <w:b/>
          <w:color w:val="000000" w:themeColor="text1"/>
        </w:rPr>
        <w:t xml:space="preserve"> </w:t>
      </w:r>
      <w:bookmarkEnd w:id="1126"/>
      <w:r w:rsidRPr="00CB3E19">
        <w:rPr>
          <w:rFonts w:ascii="Arial" w:hAnsi="Arial" w:cs="Arial"/>
          <w:b/>
          <w:color w:val="000000" w:themeColor="text1"/>
        </w:rPr>
        <w:t xml:space="preserve">– </w:t>
      </w:r>
      <w:r>
        <w:rPr>
          <w:rFonts w:ascii="Arial" w:hAnsi="Arial" w:cs="Arial"/>
          <w:b/>
          <w:color w:val="000000" w:themeColor="text1"/>
        </w:rPr>
        <w:t>Validação entre faixas de consumo</w:t>
      </w:r>
    </w:p>
    <w:p w:rsidR="00E27C33" w:rsidRDefault="00E27C33" w:rsidP="00E27C33">
      <w:pPr>
        <w:pStyle w:val="Corpodetexto"/>
        <w:spacing w:after="0" w:line="360" w:lineRule="auto"/>
        <w:ind w:left="1134"/>
        <w:rPr>
          <w:rFonts w:ascii="Arial" w:hAnsi="Arial" w:cs="Arial"/>
          <w:color w:val="000000" w:themeColor="text1"/>
        </w:rPr>
      </w:pPr>
      <w:r>
        <w:rPr>
          <w:rFonts w:ascii="Arial" w:hAnsi="Arial" w:cs="Arial"/>
          <w:color w:val="000000" w:themeColor="text1"/>
        </w:rPr>
        <w:t>O sistema deverá permitir a inclusão/alteração do registro de valor cosip, apenas se as faixas pertencentes a este não possuírem nenhuma lacuna de valor entre si</w:t>
      </w:r>
      <w:r w:rsidR="00F733EC">
        <w:rPr>
          <w:rFonts w:ascii="Arial" w:hAnsi="Arial" w:cs="Arial"/>
          <w:color w:val="000000" w:themeColor="text1"/>
        </w:rPr>
        <w:t>, devendo ser considerado o nível de 2 casas decimais</w:t>
      </w:r>
      <w:r>
        <w:rPr>
          <w:rFonts w:ascii="Arial" w:hAnsi="Arial" w:cs="Arial"/>
          <w:color w:val="000000" w:themeColor="text1"/>
        </w:rPr>
        <w:t>.</w:t>
      </w:r>
    </w:p>
    <w:p w:rsidR="00D92715" w:rsidRDefault="00D92715">
      <w:pPr>
        <w:pStyle w:val="Corpodetexto"/>
        <w:spacing w:after="0" w:line="360" w:lineRule="auto"/>
        <w:ind w:left="1134"/>
        <w:rPr>
          <w:rFonts w:ascii="Arial" w:hAnsi="Arial" w:cs="Arial"/>
          <w:color w:val="000000" w:themeColor="text1"/>
        </w:rPr>
      </w:pPr>
    </w:p>
    <w:p w:rsidR="00D92715" w:rsidRDefault="005472E8">
      <w:pPr>
        <w:pStyle w:val="Corpodetexto"/>
        <w:spacing w:after="0" w:line="360" w:lineRule="auto"/>
        <w:ind w:left="1134"/>
        <w:rPr>
          <w:rFonts w:ascii="Arial" w:hAnsi="Arial" w:cs="Arial"/>
          <w:b/>
          <w:color w:val="000000" w:themeColor="text1"/>
        </w:rPr>
      </w:pPr>
      <w:bookmarkStart w:id="1127" w:name="RN_118"/>
      <w:r w:rsidRPr="005472E8">
        <w:rPr>
          <w:rFonts w:ascii="Arial" w:hAnsi="Arial" w:cs="Arial"/>
          <w:b/>
          <w:color w:val="000000" w:themeColor="text1"/>
        </w:rPr>
        <w:t xml:space="preserve">RN_118 </w:t>
      </w:r>
      <w:bookmarkEnd w:id="1127"/>
      <w:r w:rsidRPr="005472E8">
        <w:rPr>
          <w:rFonts w:ascii="Arial" w:hAnsi="Arial" w:cs="Arial"/>
          <w:b/>
          <w:color w:val="000000" w:themeColor="text1"/>
        </w:rPr>
        <w:t>- Validação de estrutura básica do grupo de faixas de consumo</w:t>
      </w:r>
    </w:p>
    <w:p w:rsidR="00D92715" w:rsidRDefault="001423A8">
      <w:pPr>
        <w:pStyle w:val="Corpodetexto"/>
        <w:spacing w:after="0" w:line="360" w:lineRule="auto"/>
        <w:ind w:left="1134"/>
        <w:rPr>
          <w:rFonts w:ascii="Arial" w:hAnsi="Arial" w:cs="Arial"/>
        </w:rPr>
      </w:pPr>
      <w:r>
        <w:rPr>
          <w:rFonts w:ascii="Arial" w:hAnsi="Arial" w:cs="Arial"/>
        </w:rPr>
        <w:t>O grupo de faixas de consumo deve possuir pelo menos</w:t>
      </w:r>
      <w:r w:rsidR="00B51E2B">
        <w:rPr>
          <w:rFonts w:ascii="Arial" w:hAnsi="Arial" w:cs="Arial"/>
        </w:rPr>
        <w:t>:</w:t>
      </w:r>
    </w:p>
    <w:p w:rsidR="00D92715" w:rsidRDefault="00F733EC">
      <w:pPr>
        <w:pStyle w:val="Corpodetexto"/>
        <w:numPr>
          <w:ilvl w:val="0"/>
          <w:numId w:val="76"/>
        </w:numPr>
        <w:spacing w:after="0" w:line="360" w:lineRule="auto"/>
        <w:rPr>
          <w:rFonts w:ascii="Arial" w:hAnsi="Arial" w:cs="Arial"/>
          <w:color w:val="000000" w:themeColor="text1"/>
        </w:rPr>
      </w:pPr>
      <w:r>
        <w:rPr>
          <w:rFonts w:ascii="Arial" w:hAnsi="Arial" w:cs="Arial"/>
          <w:color w:val="000000" w:themeColor="text1"/>
        </w:rPr>
        <w:t>um valor inicial igual a zero; e</w:t>
      </w:r>
    </w:p>
    <w:p w:rsidR="00D92715" w:rsidRDefault="00F733EC">
      <w:pPr>
        <w:pStyle w:val="Corpodetexto"/>
        <w:numPr>
          <w:ilvl w:val="0"/>
          <w:numId w:val="76"/>
        </w:numPr>
        <w:spacing w:after="0" w:line="360" w:lineRule="auto"/>
        <w:rPr>
          <w:rFonts w:ascii="Arial" w:hAnsi="Arial" w:cs="Arial"/>
          <w:color w:val="000000" w:themeColor="text1"/>
        </w:rPr>
      </w:pPr>
      <w:r>
        <w:rPr>
          <w:rFonts w:ascii="Arial" w:hAnsi="Arial" w:cs="Arial"/>
          <w:color w:val="000000" w:themeColor="text1"/>
        </w:rPr>
        <w:t>um valor final sem limite máximo de consumo (infinito).</w:t>
      </w:r>
    </w:p>
    <w:p w:rsidR="00D92715" w:rsidRDefault="00D92715">
      <w:pPr>
        <w:pStyle w:val="Corpodetexto"/>
        <w:spacing w:after="0" w:line="360" w:lineRule="auto"/>
        <w:ind w:left="1134"/>
        <w:rPr>
          <w:rFonts w:ascii="Arial" w:hAnsi="Arial" w:cs="Arial"/>
          <w:color w:val="000000" w:themeColor="text1"/>
        </w:rPr>
      </w:pPr>
    </w:p>
    <w:p w:rsidR="00D92715" w:rsidRDefault="005472E8">
      <w:pPr>
        <w:pStyle w:val="Corpodetexto"/>
        <w:spacing w:after="0" w:line="360" w:lineRule="auto"/>
        <w:ind w:left="1134"/>
        <w:rPr>
          <w:rFonts w:ascii="Arial" w:hAnsi="Arial" w:cs="Arial"/>
          <w:b/>
          <w:color w:val="000000" w:themeColor="text1"/>
        </w:rPr>
      </w:pPr>
      <w:bookmarkStart w:id="1128" w:name="RN_119"/>
      <w:r w:rsidRPr="005472E8">
        <w:rPr>
          <w:rFonts w:ascii="Arial" w:hAnsi="Arial" w:cs="Arial"/>
          <w:b/>
          <w:color w:val="000000" w:themeColor="text1"/>
        </w:rPr>
        <w:t xml:space="preserve">RN_119 </w:t>
      </w:r>
      <w:bookmarkEnd w:id="1128"/>
      <w:r w:rsidRPr="005472E8">
        <w:rPr>
          <w:rFonts w:ascii="Arial" w:hAnsi="Arial" w:cs="Arial"/>
          <w:b/>
          <w:color w:val="000000" w:themeColor="text1"/>
        </w:rPr>
        <w:t>– Validação de faixa de consumo em uso</w:t>
      </w:r>
    </w:p>
    <w:p w:rsidR="00D92715" w:rsidRDefault="00DA17AE">
      <w:pPr>
        <w:pStyle w:val="Corpodetexto"/>
        <w:spacing w:after="0" w:line="360" w:lineRule="auto"/>
        <w:ind w:left="1134"/>
        <w:rPr>
          <w:rFonts w:ascii="Arial" w:hAnsi="Arial" w:cs="Arial"/>
          <w:color w:val="000000" w:themeColor="text1"/>
        </w:rPr>
      </w:pPr>
      <w:r>
        <w:rPr>
          <w:rFonts w:ascii="Arial" w:hAnsi="Arial" w:cs="Arial"/>
          <w:color w:val="000000" w:themeColor="text1"/>
        </w:rPr>
        <w:t>O sistema deverá permitir a adição da faixa de consumo em questão, apenas se os valores contidos no intervalo De e Até da faixa corrente, não exista em algum intervalo de valores das faixas de consumo já inseridas na lista de faixas de consumo.</w:t>
      </w:r>
    </w:p>
    <w:p w:rsidR="00D92715" w:rsidRDefault="00D92715">
      <w:pPr>
        <w:pStyle w:val="Corpodetexto"/>
        <w:spacing w:after="0" w:line="360" w:lineRule="auto"/>
        <w:ind w:left="1134"/>
        <w:rPr>
          <w:rFonts w:ascii="Arial" w:hAnsi="Arial" w:cs="Arial"/>
          <w:color w:val="000000" w:themeColor="text1"/>
        </w:rPr>
      </w:pPr>
    </w:p>
    <w:p w:rsidR="00775926" w:rsidRPr="00CB3E19" w:rsidRDefault="00775926" w:rsidP="00775926">
      <w:pPr>
        <w:pStyle w:val="Corpodetexto"/>
        <w:spacing w:after="0" w:line="360" w:lineRule="auto"/>
        <w:ind w:left="1134"/>
        <w:rPr>
          <w:rFonts w:ascii="Arial" w:hAnsi="Arial" w:cs="Arial"/>
          <w:b/>
          <w:color w:val="000000" w:themeColor="text1"/>
        </w:rPr>
      </w:pPr>
      <w:bookmarkStart w:id="1129" w:name="RN_120"/>
      <w:r>
        <w:rPr>
          <w:rFonts w:ascii="Arial" w:hAnsi="Arial" w:cs="Arial"/>
          <w:b/>
          <w:color w:val="000000" w:themeColor="text1"/>
        </w:rPr>
        <w:t xml:space="preserve">RN_120 </w:t>
      </w:r>
      <w:bookmarkEnd w:id="1129"/>
      <w:r>
        <w:rPr>
          <w:rFonts w:ascii="Arial" w:hAnsi="Arial" w:cs="Arial"/>
          <w:b/>
          <w:color w:val="000000" w:themeColor="text1"/>
        </w:rPr>
        <w:t>- Pesquisar Valor Cosip</w:t>
      </w:r>
      <w:r w:rsidRPr="00CB3E19">
        <w:rPr>
          <w:rFonts w:ascii="Arial" w:hAnsi="Arial" w:cs="Arial"/>
          <w:b/>
          <w:color w:val="000000" w:themeColor="text1"/>
        </w:rPr>
        <w:t xml:space="preserve"> - Campos</w:t>
      </w:r>
      <w:r>
        <w:rPr>
          <w:rFonts w:ascii="Arial" w:hAnsi="Arial" w:cs="Arial"/>
          <w:b/>
          <w:color w:val="000000" w:themeColor="text1"/>
        </w:rPr>
        <w:t xml:space="preserve"> em</w:t>
      </w:r>
      <w:r w:rsidRPr="00CB3E19">
        <w:rPr>
          <w:rFonts w:ascii="Arial" w:hAnsi="Arial" w:cs="Arial"/>
          <w:b/>
          <w:color w:val="000000" w:themeColor="text1"/>
        </w:rPr>
        <w:t xml:space="preserve"> Tela</w:t>
      </w:r>
    </w:p>
    <w:p w:rsidR="005224DD" w:rsidRDefault="00775926">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lastRenderedPageBreak/>
        <w:t>Vigência</w:t>
      </w:r>
    </w:p>
    <w:p w:rsidR="00775926" w:rsidRDefault="00775926" w:rsidP="00775926">
      <w:pPr>
        <w:pStyle w:val="Corpodetexto"/>
        <w:numPr>
          <w:ilvl w:val="1"/>
          <w:numId w:val="58"/>
        </w:numPr>
        <w:spacing w:line="360" w:lineRule="auto"/>
        <w:rPr>
          <w:rFonts w:ascii="Arial" w:hAnsi="Arial" w:cs="Arial"/>
          <w:color w:val="000000" w:themeColor="text1"/>
        </w:rPr>
      </w:pPr>
      <w:r>
        <w:rPr>
          <w:rFonts w:ascii="Arial" w:hAnsi="Arial" w:cs="Arial"/>
          <w:color w:val="000000" w:themeColor="text1"/>
        </w:rPr>
        <w:t>Início</w:t>
      </w:r>
    </w:p>
    <w:p w:rsidR="00775926" w:rsidRDefault="00775926" w:rsidP="00775926">
      <w:pPr>
        <w:pStyle w:val="Corpodetexto"/>
        <w:numPr>
          <w:ilvl w:val="1"/>
          <w:numId w:val="58"/>
        </w:numPr>
        <w:spacing w:line="360" w:lineRule="auto"/>
        <w:rPr>
          <w:rFonts w:ascii="Arial" w:hAnsi="Arial" w:cs="Arial"/>
          <w:color w:val="000000" w:themeColor="text1"/>
        </w:rPr>
      </w:pPr>
      <w:r>
        <w:rPr>
          <w:rFonts w:ascii="Arial" w:hAnsi="Arial" w:cs="Arial"/>
          <w:color w:val="000000" w:themeColor="text1"/>
        </w:rPr>
        <w:t>Fim</w:t>
      </w:r>
    </w:p>
    <w:p w:rsidR="005224DD" w:rsidRDefault="00775926">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Classe</w:t>
      </w:r>
    </w:p>
    <w:p w:rsidR="00D92715" w:rsidRDefault="00D92715">
      <w:pPr>
        <w:pStyle w:val="Corpodetexto"/>
        <w:spacing w:after="0" w:line="360" w:lineRule="auto"/>
        <w:ind w:left="1134"/>
        <w:rPr>
          <w:rFonts w:ascii="Arial" w:hAnsi="Arial" w:cs="Arial"/>
          <w:color w:val="000000" w:themeColor="text1"/>
        </w:rPr>
      </w:pPr>
    </w:p>
    <w:p w:rsidR="00775926" w:rsidRPr="00CB3E19" w:rsidRDefault="00775926" w:rsidP="00775926">
      <w:pPr>
        <w:pStyle w:val="Corpodetexto"/>
        <w:spacing w:after="0" w:line="360" w:lineRule="auto"/>
        <w:ind w:left="1134"/>
        <w:rPr>
          <w:rFonts w:ascii="Arial" w:hAnsi="Arial" w:cs="Arial"/>
          <w:b/>
          <w:color w:val="000000" w:themeColor="text1"/>
        </w:rPr>
      </w:pPr>
      <w:bookmarkStart w:id="1130" w:name="RN_121"/>
      <w:r>
        <w:rPr>
          <w:rFonts w:ascii="Arial" w:hAnsi="Arial" w:cs="Arial"/>
          <w:b/>
          <w:color w:val="000000" w:themeColor="text1"/>
        </w:rPr>
        <w:t xml:space="preserve">RN_121 </w:t>
      </w:r>
      <w:bookmarkEnd w:id="1130"/>
      <w:r>
        <w:rPr>
          <w:rFonts w:ascii="Arial" w:hAnsi="Arial" w:cs="Arial"/>
          <w:b/>
          <w:color w:val="000000" w:themeColor="text1"/>
        </w:rPr>
        <w:t>- Detalhar Valor Cosip</w:t>
      </w:r>
      <w:r w:rsidRPr="00CB3E19">
        <w:rPr>
          <w:rFonts w:ascii="Arial" w:hAnsi="Arial" w:cs="Arial"/>
          <w:b/>
          <w:color w:val="000000" w:themeColor="text1"/>
        </w:rPr>
        <w:t xml:space="preserve"> - Campos</w:t>
      </w:r>
      <w:r>
        <w:rPr>
          <w:rFonts w:ascii="Arial" w:hAnsi="Arial" w:cs="Arial"/>
          <w:b/>
          <w:color w:val="000000" w:themeColor="text1"/>
        </w:rPr>
        <w:t xml:space="preserve"> em</w:t>
      </w:r>
      <w:r w:rsidRPr="00CB3E19">
        <w:rPr>
          <w:rFonts w:ascii="Arial" w:hAnsi="Arial" w:cs="Arial"/>
          <w:b/>
          <w:color w:val="000000" w:themeColor="text1"/>
        </w:rPr>
        <w:t xml:space="preserve"> Tela</w:t>
      </w:r>
    </w:p>
    <w:p w:rsidR="005224DD" w:rsidRDefault="00775926">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Vigência</w:t>
      </w:r>
    </w:p>
    <w:p w:rsidR="005224DD" w:rsidRDefault="00775926">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Classe</w:t>
      </w:r>
    </w:p>
    <w:p w:rsidR="005224DD" w:rsidRDefault="00775926">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Faixas de Consumo</w:t>
      </w:r>
    </w:p>
    <w:p w:rsidR="00D92715" w:rsidRDefault="00775926">
      <w:pPr>
        <w:pStyle w:val="Corpodetexto"/>
        <w:numPr>
          <w:ilvl w:val="1"/>
          <w:numId w:val="58"/>
        </w:numPr>
        <w:spacing w:line="360" w:lineRule="auto"/>
        <w:rPr>
          <w:rFonts w:ascii="Arial" w:hAnsi="Arial" w:cs="Arial"/>
          <w:color w:val="000000" w:themeColor="text1"/>
        </w:rPr>
      </w:pPr>
      <w:r>
        <w:rPr>
          <w:rFonts w:ascii="Arial" w:hAnsi="Arial" w:cs="Arial"/>
          <w:color w:val="000000" w:themeColor="text1"/>
        </w:rPr>
        <w:t>Faixa de Consumo</w:t>
      </w:r>
    </w:p>
    <w:p w:rsidR="00D92715" w:rsidRDefault="00775926">
      <w:pPr>
        <w:pStyle w:val="Corpodetexto"/>
        <w:numPr>
          <w:ilvl w:val="1"/>
          <w:numId w:val="58"/>
        </w:numPr>
        <w:spacing w:line="360" w:lineRule="auto"/>
        <w:rPr>
          <w:ins w:id="1131" w:author="eric.giuliani" w:date="2017-05-22T22:43:00Z"/>
          <w:rFonts w:ascii="Arial" w:hAnsi="Arial" w:cs="Arial"/>
          <w:color w:val="000000" w:themeColor="text1"/>
        </w:rPr>
      </w:pPr>
      <w:r>
        <w:rPr>
          <w:rFonts w:ascii="Arial" w:hAnsi="Arial" w:cs="Arial"/>
          <w:color w:val="000000" w:themeColor="text1"/>
        </w:rPr>
        <w:t>Valor Cosip</w:t>
      </w:r>
    </w:p>
    <w:p w:rsidR="005224DD" w:rsidRDefault="00592DF5">
      <w:pPr>
        <w:pStyle w:val="Corpodetexto"/>
        <w:numPr>
          <w:ilvl w:val="0"/>
          <w:numId w:val="58"/>
        </w:numPr>
        <w:spacing w:after="0" w:line="360" w:lineRule="auto"/>
        <w:rPr>
          <w:ins w:id="1132" w:author="eric.giuliani" w:date="2017-05-22T22:43:00Z"/>
          <w:rFonts w:ascii="Arial" w:hAnsi="Arial" w:cs="Arial"/>
          <w:color w:val="000000" w:themeColor="text1"/>
        </w:rPr>
      </w:pPr>
      <w:ins w:id="1133" w:author="eric.giuliani" w:date="2017-05-22T22:43:00Z">
        <w:r>
          <w:rPr>
            <w:rFonts w:ascii="Arial" w:hAnsi="Arial" w:cs="Arial"/>
            <w:color w:val="000000" w:themeColor="text1"/>
          </w:rPr>
          <w:t>Usuário da Operação</w:t>
        </w:r>
      </w:ins>
    </w:p>
    <w:p w:rsidR="005224DD" w:rsidRDefault="00592DF5">
      <w:pPr>
        <w:pStyle w:val="Corpodetexto"/>
        <w:numPr>
          <w:ilvl w:val="0"/>
          <w:numId w:val="58"/>
        </w:numPr>
        <w:spacing w:after="0" w:line="360" w:lineRule="auto"/>
        <w:rPr>
          <w:ins w:id="1134" w:author="eric.giuliani" w:date="2017-05-22T22:44:00Z"/>
          <w:rFonts w:ascii="Arial" w:hAnsi="Arial" w:cs="Arial"/>
          <w:color w:val="000000" w:themeColor="text1"/>
        </w:rPr>
      </w:pPr>
      <w:ins w:id="1135" w:author="eric.giuliani" w:date="2017-05-22T22:43:00Z">
        <w:r>
          <w:rPr>
            <w:rFonts w:ascii="Arial" w:hAnsi="Arial" w:cs="Arial"/>
            <w:color w:val="000000" w:themeColor="text1"/>
          </w:rPr>
          <w:t>Data de Inclus</w:t>
        </w:r>
      </w:ins>
      <w:ins w:id="1136" w:author="eric.giuliani" w:date="2017-05-22T22:44:00Z">
        <w:r>
          <w:rPr>
            <w:rFonts w:ascii="Arial" w:hAnsi="Arial" w:cs="Arial"/>
            <w:color w:val="000000" w:themeColor="text1"/>
          </w:rPr>
          <w:t>ão</w:t>
        </w:r>
      </w:ins>
    </w:p>
    <w:p w:rsidR="005224DD" w:rsidRDefault="00592DF5">
      <w:pPr>
        <w:pStyle w:val="Corpodetexto"/>
        <w:numPr>
          <w:ilvl w:val="0"/>
          <w:numId w:val="58"/>
        </w:numPr>
        <w:spacing w:after="0" w:line="360" w:lineRule="auto"/>
        <w:rPr>
          <w:ins w:id="1137" w:author="eric.giuliani" w:date="2017-05-22T22:44:00Z"/>
          <w:rFonts w:ascii="Arial" w:hAnsi="Arial" w:cs="Arial"/>
          <w:color w:val="000000" w:themeColor="text1"/>
        </w:rPr>
      </w:pPr>
      <w:ins w:id="1138" w:author="eric.giuliani" w:date="2017-05-22T22:44:00Z">
        <w:r>
          <w:rPr>
            <w:rFonts w:ascii="Arial" w:hAnsi="Arial" w:cs="Arial"/>
            <w:color w:val="000000" w:themeColor="text1"/>
          </w:rPr>
          <w:t>Data de Alteração</w:t>
        </w:r>
      </w:ins>
    </w:p>
    <w:p w:rsidR="005224DD" w:rsidRDefault="00592DF5">
      <w:pPr>
        <w:pStyle w:val="Corpodetexto"/>
        <w:numPr>
          <w:ilvl w:val="0"/>
          <w:numId w:val="58"/>
        </w:numPr>
        <w:spacing w:after="0" w:line="360" w:lineRule="auto"/>
        <w:rPr>
          <w:rFonts w:ascii="Arial" w:hAnsi="Arial" w:cs="Arial"/>
          <w:color w:val="000000" w:themeColor="text1"/>
        </w:rPr>
      </w:pPr>
      <w:ins w:id="1139" w:author="eric.giuliani" w:date="2017-05-22T22:44:00Z">
        <w:r>
          <w:rPr>
            <w:rFonts w:ascii="Arial" w:hAnsi="Arial" w:cs="Arial"/>
            <w:color w:val="000000" w:themeColor="text1"/>
          </w:rPr>
          <w:t>Versão</w:t>
        </w:r>
      </w:ins>
    </w:p>
    <w:p w:rsidR="00D92715" w:rsidRDefault="00D92715">
      <w:pPr>
        <w:pStyle w:val="Corpodetexto"/>
        <w:spacing w:after="0" w:line="360" w:lineRule="auto"/>
        <w:ind w:left="1134"/>
        <w:rPr>
          <w:rFonts w:ascii="Arial" w:hAnsi="Arial" w:cs="Arial"/>
          <w:color w:val="000000" w:themeColor="text1"/>
        </w:rPr>
      </w:pPr>
    </w:p>
    <w:p w:rsidR="00722E07" w:rsidRPr="00D172E3" w:rsidRDefault="00722E07" w:rsidP="00722E07">
      <w:pPr>
        <w:pStyle w:val="Corpodetexto"/>
        <w:spacing w:after="0" w:line="360" w:lineRule="auto"/>
        <w:ind w:left="1134"/>
        <w:rPr>
          <w:rFonts w:ascii="Arial" w:hAnsi="Arial" w:cs="Arial"/>
          <w:b/>
          <w:color w:val="000000" w:themeColor="text1"/>
        </w:rPr>
      </w:pPr>
      <w:r>
        <w:rPr>
          <w:rFonts w:ascii="Arial" w:hAnsi="Arial" w:cs="Arial"/>
          <w:b/>
          <w:color w:val="000000" w:themeColor="text1"/>
        </w:rPr>
        <w:t>RN_122 – Visibilidade de ações Valor Cosip</w:t>
      </w:r>
    </w:p>
    <w:p w:rsidR="00722E07" w:rsidRDefault="00722E07" w:rsidP="00722E07">
      <w:pPr>
        <w:pStyle w:val="Corpodetexto"/>
        <w:spacing w:after="0" w:line="360" w:lineRule="auto"/>
        <w:ind w:left="1134"/>
        <w:rPr>
          <w:rFonts w:ascii="Arial" w:hAnsi="Arial" w:cs="Arial"/>
          <w:color w:val="000000" w:themeColor="text1"/>
        </w:rPr>
      </w:pPr>
      <w:r>
        <w:rPr>
          <w:rFonts w:ascii="Arial" w:hAnsi="Arial" w:cs="Arial"/>
          <w:color w:val="000000" w:themeColor="text1"/>
        </w:rPr>
        <w:t>Para a visibilidade dos ícones de ação sobre o valor cosip, o sistema deve respeitar o seguinte:</w:t>
      </w:r>
    </w:p>
    <w:p w:rsidR="00D92715" w:rsidRDefault="00BC49B3">
      <w:pPr>
        <w:pStyle w:val="Corpodetexto"/>
        <w:numPr>
          <w:ilvl w:val="0"/>
          <w:numId w:val="74"/>
        </w:numPr>
        <w:spacing w:after="0" w:line="360" w:lineRule="auto"/>
        <w:rPr>
          <w:rFonts w:ascii="Arial" w:hAnsi="Arial" w:cs="Arial"/>
          <w:color w:val="000000" w:themeColor="text1"/>
        </w:rPr>
      </w:pPr>
      <w:r>
        <w:rPr>
          <w:rFonts w:ascii="Arial" w:hAnsi="Arial" w:cs="Arial"/>
          <w:color w:val="000000" w:themeColor="text1"/>
          <w:u w:val="single"/>
        </w:rPr>
        <w:t>Detalhar</w:t>
      </w:r>
      <w:r w:rsidR="00722E07">
        <w:rPr>
          <w:rFonts w:ascii="Arial" w:hAnsi="Arial" w:cs="Arial"/>
          <w:color w:val="000000" w:themeColor="text1"/>
        </w:rPr>
        <w:t>: sempre visível;</w:t>
      </w:r>
    </w:p>
    <w:p w:rsidR="00D92715" w:rsidRDefault="00BC49B3">
      <w:pPr>
        <w:pStyle w:val="Corpodetexto"/>
        <w:numPr>
          <w:ilvl w:val="0"/>
          <w:numId w:val="74"/>
        </w:numPr>
        <w:spacing w:after="0" w:line="360" w:lineRule="auto"/>
        <w:rPr>
          <w:rFonts w:ascii="Arial" w:hAnsi="Arial" w:cs="Arial"/>
          <w:color w:val="000000" w:themeColor="text1"/>
        </w:rPr>
      </w:pPr>
      <w:r>
        <w:rPr>
          <w:rFonts w:ascii="Arial" w:hAnsi="Arial" w:cs="Arial"/>
          <w:color w:val="000000" w:themeColor="text1"/>
          <w:u w:val="single"/>
        </w:rPr>
        <w:t>Editar</w:t>
      </w:r>
      <w:r w:rsidR="00722E07">
        <w:rPr>
          <w:rFonts w:ascii="Arial" w:hAnsi="Arial" w:cs="Arial"/>
          <w:color w:val="000000" w:themeColor="text1"/>
        </w:rPr>
        <w:t xml:space="preserve"> / </w:t>
      </w:r>
      <w:r>
        <w:rPr>
          <w:rFonts w:ascii="Arial" w:hAnsi="Arial" w:cs="Arial"/>
          <w:color w:val="000000" w:themeColor="text1"/>
          <w:u w:val="single"/>
        </w:rPr>
        <w:t>Excluir</w:t>
      </w:r>
      <w:r w:rsidR="00722E07">
        <w:rPr>
          <w:rFonts w:ascii="Arial" w:hAnsi="Arial" w:cs="Arial"/>
          <w:color w:val="000000" w:themeColor="text1"/>
        </w:rPr>
        <w:t>: somente se data fim de vigência for igual ou maior que data atual.</w:t>
      </w:r>
    </w:p>
    <w:p w:rsidR="00D92715" w:rsidRDefault="00D92715">
      <w:pPr>
        <w:pStyle w:val="Corpodetexto"/>
        <w:spacing w:after="0" w:line="360" w:lineRule="auto"/>
        <w:ind w:left="1134"/>
        <w:rPr>
          <w:rFonts w:ascii="Arial" w:hAnsi="Arial" w:cs="Arial"/>
          <w:color w:val="000000" w:themeColor="text1"/>
        </w:rPr>
      </w:pPr>
    </w:p>
    <w:p w:rsidR="00D92715" w:rsidRDefault="005472E8">
      <w:pPr>
        <w:pStyle w:val="Corpodetexto"/>
        <w:spacing w:after="0" w:line="360" w:lineRule="auto"/>
        <w:ind w:left="1134"/>
        <w:rPr>
          <w:rFonts w:ascii="Arial" w:hAnsi="Arial" w:cs="Arial"/>
          <w:b/>
          <w:color w:val="000000" w:themeColor="text1"/>
        </w:rPr>
      </w:pPr>
      <w:bookmarkStart w:id="1140" w:name="RN_123"/>
      <w:r w:rsidRPr="005472E8">
        <w:rPr>
          <w:rFonts w:ascii="Arial" w:hAnsi="Arial" w:cs="Arial"/>
          <w:b/>
          <w:color w:val="000000" w:themeColor="text1"/>
        </w:rPr>
        <w:t xml:space="preserve">RN_123 </w:t>
      </w:r>
      <w:bookmarkEnd w:id="1140"/>
      <w:r w:rsidRPr="005472E8">
        <w:rPr>
          <w:rFonts w:ascii="Arial" w:hAnsi="Arial" w:cs="Arial"/>
          <w:b/>
          <w:color w:val="000000" w:themeColor="text1"/>
        </w:rPr>
        <w:t>– Variáveis de corpo de email</w:t>
      </w:r>
    </w:p>
    <w:p w:rsidR="00D92715" w:rsidRDefault="003359B1">
      <w:pPr>
        <w:pStyle w:val="Corpodetexto"/>
        <w:spacing w:after="0" w:line="360" w:lineRule="auto"/>
        <w:ind w:left="1134"/>
        <w:rPr>
          <w:rFonts w:ascii="Arial" w:hAnsi="Arial" w:cs="Arial"/>
          <w:color w:val="000000" w:themeColor="text1"/>
        </w:rPr>
      </w:pPr>
      <w:r>
        <w:rPr>
          <w:rFonts w:ascii="Arial" w:hAnsi="Arial" w:cs="Arial"/>
          <w:color w:val="000000" w:themeColor="text1"/>
        </w:rPr>
        <w:t>No corpo do email será possível utilizar a seguinte lista de variáveis:</w:t>
      </w:r>
    </w:p>
    <w:p w:rsidR="00D92715" w:rsidRDefault="003359B1">
      <w:pPr>
        <w:pStyle w:val="Corpodetexto"/>
        <w:numPr>
          <w:ilvl w:val="0"/>
          <w:numId w:val="75"/>
        </w:numPr>
        <w:spacing w:after="0" w:line="360" w:lineRule="auto"/>
        <w:rPr>
          <w:rFonts w:ascii="Arial" w:hAnsi="Arial" w:cs="Arial"/>
          <w:color w:val="000000" w:themeColor="text1"/>
        </w:rPr>
      </w:pPr>
      <w:r>
        <w:rPr>
          <w:rFonts w:ascii="Arial" w:hAnsi="Arial" w:cs="Arial"/>
          <w:color w:val="000000" w:themeColor="text1"/>
        </w:rPr>
        <w:t>%</w:t>
      </w:r>
      <w:r w:rsidR="0012015C">
        <w:rPr>
          <w:rFonts w:ascii="Arial" w:hAnsi="Arial" w:cs="Arial"/>
          <w:color w:val="000000" w:themeColor="text1"/>
        </w:rPr>
        <w:t>qtd_linhas_importacao</w:t>
      </w:r>
      <w:r>
        <w:rPr>
          <w:rFonts w:ascii="Arial" w:hAnsi="Arial" w:cs="Arial"/>
          <w:color w:val="000000" w:themeColor="text1"/>
        </w:rPr>
        <w:t>%: total de linhas que foram importadas na base de dados do sistema;</w:t>
      </w:r>
    </w:p>
    <w:p w:rsidR="00D92715" w:rsidRDefault="003359B1">
      <w:pPr>
        <w:pStyle w:val="Corpodetexto"/>
        <w:numPr>
          <w:ilvl w:val="0"/>
          <w:numId w:val="75"/>
        </w:numPr>
        <w:spacing w:after="0" w:line="360" w:lineRule="auto"/>
        <w:rPr>
          <w:rFonts w:ascii="Arial" w:hAnsi="Arial" w:cs="Arial"/>
          <w:color w:val="000000" w:themeColor="text1"/>
        </w:rPr>
      </w:pPr>
      <w:r>
        <w:rPr>
          <w:rFonts w:ascii="Arial" w:hAnsi="Arial" w:cs="Arial"/>
          <w:color w:val="000000" w:themeColor="text1"/>
        </w:rPr>
        <w:t>%</w:t>
      </w:r>
      <w:r w:rsidR="0012015C">
        <w:rPr>
          <w:rFonts w:ascii="Arial" w:hAnsi="Arial" w:cs="Arial"/>
          <w:color w:val="000000" w:themeColor="text1"/>
        </w:rPr>
        <w:t>qtd_linhas_inconsistencia</w:t>
      </w:r>
      <w:r>
        <w:rPr>
          <w:rFonts w:ascii="Arial" w:hAnsi="Arial" w:cs="Arial"/>
          <w:color w:val="000000" w:themeColor="text1"/>
        </w:rPr>
        <w:t>%: total de linhas que foram geradas como inconsistência</w:t>
      </w:r>
      <w:r w:rsidR="0012015C">
        <w:rPr>
          <w:rFonts w:ascii="Arial" w:hAnsi="Arial" w:cs="Arial"/>
          <w:color w:val="000000" w:themeColor="text1"/>
        </w:rPr>
        <w:t>;</w:t>
      </w:r>
    </w:p>
    <w:p w:rsidR="00D92715" w:rsidRDefault="0012015C">
      <w:pPr>
        <w:pStyle w:val="Corpodetexto"/>
        <w:numPr>
          <w:ilvl w:val="0"/>
          <w:numId w:val="75"/>
        </w:numPr>
        <w:spacing w:after="0" w:line="360" w:lineRule="auto"/>
        <w:rPr>
          <w:rFonts w:ascii="Arial" w:hAnsi="Arial" w:cs="Arial"/>
          <w:color w:val="000000" w:themeColor="text1"/>
        </w:rPr>
      </w:pPr>
      <w:r>
        <w:rPr>
          <w:rFonts w:ascii="Arial" w:hAnsi="Arial" w:cs="Arial"/>
          <w:color w:val="000000" w:themeColor="text1"/>
        </w:rPr>
        <w:t>%local_arquivo_importacaoo%: local onde o arquivo de importação encontra-se após o processamento de importação;</w:t>
      </w:r>
    </w:p>
    <w:p w:rsidR="00D92715" w:rsidRDefault="0012015C">
      <w:pPr>
        <w:pStyle w:val="Corpodetexto"/>
        <w:numPr>
          <w:ilvl w:val="0"/>
          <w:numId w:val="75"/>
        </w:numPr>
        <w:spacing w:after="0" w:line="360" w:lineRule="auto"/>
        <w:rPr>
          <w:rFonts w:ascii="Arial" w:hAnsi="Arial" w:cs="Arial"/>
          <w:color w:val="000000" w:themeColor="text1"/>
        </w:rPr>
      </w:pPr>
      <w:r>
        <w:rPr>
          <w:rFonts w:ascii="Arial" w:hAnsi="Arial" w:cs="Arial"/>
          <w:color w:val="000000" w:themeColor="text1"/>
        </w:rPr>
        <w:t>%local_arquivo_inconsistencia%: local onde o arquivo de inconsistências encontra-se após sua geração</w:t>
      </w:r>
      <w:r w:rsidR="003359B1">
        <w:rPr>
          <w:rFonts w:ascii="Arial" w:hAnsi="Arial" w:cs="Arial"/>
          <w:color w:val="000000" w:themeColor="text1"/>
        </w:rPr>
        <w:t>.</w:t>
      </w:r>
    </w:p>
    <w:p w:rsidR="00BE3B55" w:rsidRDefault="00BE3B55">
      <w:bookmarkStart w:id="1141" w:name="_Toc470163831"/>
      <w:bookmarkEnd w:id="1141"/>
    </w:p>
    <w:p w:rsidR="00D92715" w:rsidRDefault="00BE3B55">
      <w:pPr>
        <w:pStyle w:val="Corpodetexto"/>
        <w:spacing w:after="0" w:line="360" w:lineRule="auto"/>
        <w:ind w:left="1134"/>
        <w:rPr>
          <w:rFonts w:ascii="Arial" w:hAnsi="Arial" w:cs="Arial"/>
          <w:b/>
          <w:color w:val="000000" w:themeColor="text1"/>
        </w:rPr>
      </w:pPr>
      <w:bookmarkStart w:id="1142" w:name="RN_124"/>
      <w:r>
        <w:rPr>
          <w:rFonts w:ascii="Arial" w:hAnsi="Arial" w:cs="Arial"/>
          <w:b/>
          <w:color w:val="000000" w:themeColor="text1"/>
        </w:rPr>
        <w:t>RN_124</w:t>
      </w:r>
      <w:bookmarkEnd w:id="1142"/>
      <w:r>
        <w:rPr>
          <w:rFonts w:ascii="Arial" w:hAnsi="Arial" w:cs="Arial"/>
          <w:b/>
          <w:color w:val="000000" w:themeColor="text1"/>
        </w:rPr>
        <w:t xml:space="preserve"> - </w:t>
      </w:r>
      <w:r w:rsidR="005472E8" w:rsidRPr="005472E8">
        <w:rPr>
          <w:rFonts w:ascii="Arial" w:hAnsi="Arial" w:cs="Arial"/>
          <w:b/>
          <w:color w:val="000000" w:themeColor="text1"/>
        </w:rPr>
        <w:t>Validação de data de início de vigência do valor cosip</w:t>
      </w:r>
    </w:p>
    <w:p w:rsidR="00D92715" w:rsidRDefault="005472E8">
      <w:pPr>
        <w:pStyle w:val="Corpodetexto"/>
        <w:spacing w:after="0" w:line="360" w:lineRule="auto"/>
        <w:ind w:left="1134"/>
        <w:rPr>
          <w:rFonts w:ascii="Arial" w:hAnsi="Arial" w:cs="Arial"/>
          <w:color w:val="000000" w:themeColor="text1"/>
        </w:rPr>
      </w:pPr>
      <w:r w:rsidRPr="005472E8">
        <w:rPr>
          <w:rFonts w:ascii="Arial" w:hAnsi="Arial" w:cs="Arial"/>
          <w:color w:val="000000" w:themeColor="text1"/>
        </w:rPr>
        <w:t xml:space="preserve">O sistema só deverá permitir inclusão de valor cosip, desde que sua data de início de vigência seja igual ou </w:t>
      </w:r>
      <w:r w:rsidR="00F8027D">
        <w:rPr>
          <w:rFonts w:ascii="Arial" w:hAnsi="Arial" w:cs="Arial"/>
          <w:color w:val="000000" w:themeColor="text1"/>
        </w:rPr>
        <w:t>inferior</w:t>
      </w:r>
      <w:r w:rsidRPr="005472E8">
        <w:rPr>
          <w:rFonts w:ascii="Arial" w:hAnsi="Arial" w:cs="Arial"/>
          <w:color w:val="000000" w:themeColor="text1"/>
        </w:rPr>
        <w:t xml:space="preserve"> à data atual.</w:t>
      </w:r>
    </w:p>
    <w:p w:rsidR="00D92715" w:rsidRDefault="00D92715">
      <w:pPr>
        <w:pStyle w:val="Corpodetexto"/>
        <w:spacing w:after="0" w:line="360" w:lineRule="auto"/>
        <w:ind w:left="1134"/>
        <w:rPr>
          <w:rFonts w:ascii="Arial" w:hAnsi="Arial" w:cs="Arial"/>
          <w:color w:val="000000" w:themeColor="text1"/>
        </w:rPr>
      </w:pPr>
    </w:p>
    <w:p w:rsidR="006151EE" w:rsidRPr="00D172E3" w:rsidRDefault="006A603D" w:rsidP="006151EE">
      <w:pPr>
        <w:pStyle w:val="Corpodetexto"/>
        <w:spacing w:after="0" w:line="360" w:lineRule="auto"/>
        <w:ind w:left="1134"/>
        <w:rPr>
          <w:rFonts w:ascii="Arial" w:hAnsi="Arial" w:cs="Arial"/>
          <w:b/>
          <w:color w:val="000000" w:themeColor="text1"/>
        </w:rPr>
      </w:pPr>
      <w:bookmarkStart w:id="1143" w:name="RN_125"/>
      <w:r>
        <w:rPr>
          <w:rFonts w:ascii="Arial" w:hAnsi="Arial" w:cs="Arial"/>
          <w:b/>
          <w:color w:val="000000" w:themeColor="text1"/>
        </w:rPr>
        <w:t xml:space="preserve">RN_125 </w:t>
      </w:r>
      <w:bookmarkEnd w:id="1143"/>
      <w:r>
        <w:rPr>
          <w:rFonts w:ascii="Arial" w:hAnsi="Arial" w:cs="Arial"/>
          <w:b/>
          <w:color w:val="000000" w:themeColor="text1"/>
        </w:rPr>
        <w:t xml:space="preserve">- </w:t>
      </w:r>
      <w:r w:rsidR="006151EE">
        <w:rPr>
          <w:rFonts w:ascii="Arial" w:hAnsi="Arial" w:cs="Arial"/>
          <w:b/>
          <w:color w:val="000000" w:themeColor="text1"/>
        </w:rPr>
        <w:t>Visibilidade de ações de suspensão de ação judicial</w:t>
      </w:r>
    </w:p>
    <w:p w:rsidR="006151EE" w:rsidRDefault="006151EE" w:rsidP="006151EE">
      <w:pPr>
        <w:pStyle w:val="Corpodetexto"/>
        <w:spacing w:after="0" w:line="360" w:lineRule="auto"/>
        <w:ind w:left="1134"/>
        <w:rPr>
          <w:rFonts w:ascii="Arial" w:hAnsi="Arial" w:cs="Arial"/>
          <w:color w:val="000000" w:themeColor="text1"/>
        </w:rPr>
      </w:pPr>
      <w:r>
        <w:rPr>
          <w:rFonts w:ascii="Arial" w:hAnsi="Arial" w:cs="Arial"/>
          <w:color w:val="000000" w:themeColor="text1"/>
        </w:rPr>
        <w:t>Para a visibilidade dos ícones de ação sobre a suspensão de ação judicial, o sistema deve respeitar o seguinte:</w:t>
      </w:r>
    </w:p>
    <w:p w:rsidR="006151EE" w:rsidRDefault="006151EE" w:rsidP="006151EE">
      <w:pPr>
        <w:pStyle w:val="Corpodetexto"/>
        <w:numPr>
          <w:ilvl w:val="0"/>
          <w:numId w:val="74"/>
        </w:numPr>
        <w:spacing w:after="0" w:line="360" w:lineRule="auto"/>
        <w:rPr>
          <w:rFonts w:ascii="Arial" w:hAnsi="Arial" w:cs="Arial"/>
          <w:color w:val="000000" w:themeColor="text1"/>
        </w:rPr>
      </w:pPr>
      <w:r w:rsidRPr="00B87BAE">
        <w:rPr>
          <w:rFonts w:ascii="Arial" w:hAnsi="Arial" w:cs="Arial"/>
          <w:color w:val="000000" w:themeColor="text1"/>
          <w:u w:val="single"/>
        </w:rPr>
        <w:lastRenderedPageBreak/>
        <w:t>Detalhar</w:t>
      </w:r>
      <w:r>
        <w:rPr>
          <w:rFonts w:ascii="Arial" w:hAnsi="Arial" w:cs="Arial"/>
          <w:color w:val="000000" w:themeColor="text1"/>
        </w:rPr>
        <w:t>: sempre visível;</w:t>
      </w:r>
    </w:p>
    <w:p w:rsidR="00D92715" w:rsidRDefault="006151EE">
      <w:pPr>
        <w:pStyle w:val="Corpodetexto"/>
        <w:numPr>
          <w:ilvl w:val="0"/>
          <w:numId w:val="74"/>
        </w:numPr>
        <w:spacing w:after="0" w:line="360" w:lineRule="auto"/>
        <w:rPr>
          <w:rFonts w:ascii="Arial" w:hAnsi="Arial" w:cs="Arial"/>
          <w:color w:val="000000" w:themeColor="text1"/>
        </w:rPr>
      </w:pPr>
      <w:r>
        <w:rPr>
          <w:rFonts w:ascii="Arial" w:hAnsi="Arial" w:cs="Arial"/>
          <w:color w:val="000000" w:themeColor="text1"/>
          <w:u w:val="single"/>
        </w:rPr>
        <w:t>Suspender</w:t>
      </w:r>
      <w:r>
        <w:rPr>
          <w:rFonts w:ascii="Arial" w:hAnsi="Arial" w:cs="Arial"/>
          <w:color w:val="000000" w:themeColor="text1"/>
        </w:rPr>
        <w:t xml:space="preserve">: somente se não houver </w:t>
      </w:r>
      <w:r w:rsidR="00056A24">
        <w:rPr>
          <w:rFonts w:ascii="Arial" w:hAnsi="Arial" w:cs="Arial"/>
          <w:color w:val="000000" w:themeColor="text1"/>
        </w:rPr>
        <w:t>alguma</w:t>
      </w:r>
      <w:r>
        <w:rPr>
          <w:rFonts w:ascii="Arial" w:hAnsi="Arial" w:cs="Arial"/>
          <w:color w:val="000000" w:themeColor="text1"/>
        </w:rPr>
        <w:t xml:space="preserve"> suspensão de ação judicial </w:t>
      </w:r>
      <w:r w:rsidR="00056A24">
        <w:rPr>
          <w:rFonts w:ascii="Arial" w:hAnsi="Arial" w:cs="Arial"/>
          <w:color w:val="000000" w:themeColor="text1"/>
        </w:rPr>
        <w:t>vigente para a instalação;</w:t>
      </w:r>
    </w:p>
    <w:p w:rsidR="00D92715" w:rsidRDefault="00442B60">
      <w:pPr>
        <w:pStyle w:val="Corpodetexto"/>
        <w:numPr>
          <w:ilvl w:val="0"/>
          <w:numId w:val="74"/>
        </w:numPr>
        <w:spacing w:after="0" w:line="360" w:lineRule="auto"/>
        <w:rPr>
          <w:rFonts w:ascii="Arial" w:hAnsi="Arial" w:cs="Arial"/>
          <w:color w:val="000000" w:themeColor="text1"/>
        </w:rPr>
      </w:pPr>
      <w:r>
        <w:rPr>
          <w:rFonts w:ascii="Arial" w:hAnsi="Arial" w:cs="Arial"/>
          <w:color w:val="000000" w:themeColor="text1"/>
          <w:u w:val="single"/>
        </w:rPr>
        <w:t>Alterar</w:t>
      </w:r>
      <w:r w:rsidR="00056A24">
        <w:rPr>
          <w:rFonts w:ascii="Arial" w:hAnsi="Arial" w:cs="Arial"/>
          <w:color w:val="000000" w:themeColor="text1"/>
        </w:rPr>
        <w:t>: visível sempre que houver uma suspensão em vigência</w:t>
      </w:r>
      <w:r w:rsidR="006151EE">
        <w:rPr>
          <w:rFonts w:ascii="Arial" w:hAnsi="Arial" w:cs="Arial"/>
          <w:color w:val="000000" w:themeColor="text1"/>
        </w:rPr>
        <w:t xml:space="preserve">. </w:t>
      </w:r>
    </w:p>
    <w:p w:rsidR="006A603D" w:rsidRDefault="006A603D" w:rsidP="006A603D">
      <w:pPr>
        <w:pStyle w:val="Corpodetexto"/>
        <w:spacing w:after="0" w:line="360" w:lineRule="auto"/>
        <w:ind w:left="1134"/>
        <w:rPr>
          <w:rFonts w:ascii="Arial" w:hAnsi="Arial" w:cs="Arial"/>
          <w:b/>
          <w:color w:val="000000" w:themeColor="text1"/>
        </w:rPr>
      </w:pPr>
    </w:p>
    <w:p w:rsidR="006A603D" w:rsidRPr="00D172E3" w:rsidRDefault="006A603D" w:rsidP="006A603D">
      <w:pPr>
        <w:pStyle w:val="Corpodetexto"/>
        <w:spacing w:after="0" w:line="360" w:lineRule="auto"/>
        <w:ind w:left="1134"/>
        <w:rPr>
          <w:rFonts w:ascii="Arial" w:hAnsi="Arial" w:cs="Arial"/>
          <w:b/>
          <w:color w:val="000000" w:themeColor="text1"/>
        </w:rPr>
      </w:pPr>
      <w:bookmarkStart w:id="1144" w:name="RN_126"/>
      <w:r>
        <w:rPr>
          <w:rFonts w:ascii="Arial" w:hAnsi="Arial" w:cs="Arial"/>
          <w:b/>
          <w:color w:val="000000" w:themeColor="text1"/>
        </w:rPr>
        <w:t xml:space="preserve">RN_126 </w:t>
      </w:r>
      <w:bookmarkEnd w:id="1144"/>
      <w:r>
        <w:rPr>
          <w:rFonts w:ascii="Arial" w:hAnsi="Arial" w:cs="Arial"/>
          <w:b/>
          <w:color w:val="000000" w:themeColor="text1"/>
        </w:rPr>
        <w:t>- Visibilidade de ações no histórico de suspensão de ação judicial</w:t>
      </w:r>
    </w:p>
    <w:p w:rsidR="006A603D" w:rsidRDefault="006A603D" w:rsidP="006A603D">
      <w:pPr>
        <w:pStyle w:val="Corpodetexto"/>
        <w:spacing w:after="0" w:line="360" w:lineRule="auto"/>
        <w:ind w:left="1134"/>
        <w:rPr>
          <w:rFonts w:ascii="Arial" w:hAnsi="Arial" w:cs="Arial"/>
          <w:color w:val="000000" w:themeColor="text1"/>
        </w:rPr>
      </w:pPr>
      <w:r>
        <w:rPr>
          <w:rFonts w:ascii="Arial" w:hAnsi="Arial" w:cs="Arial"/>
          <w:color w:val="000000" w:themeColor="text1"/>
        </w:rPr>
        <w:t>Para a visibilidade dos ícones de ação sobre o histórico de suspensão de ação judicial, o sistema deve respeitar o seguinte:</w:t>
      </w:r>
    </w:p>
    <w:p w:rsidR="00D92715" w:rsidRDefault="006A603D">
      <w:pPr>
        <w:pStyle w:val="Corpodetexto"/>
        <w:numPr>
          <w:ilvl w:val="0"/>
          <w:numId w:val="74"/>
        </w:numPr>
        <w:spacing w:after="0" w:line="360" w:lineRule="auto"/>
        <w:rPr>
          <w:rFonts w:ascii="Arial" w:hAnsi="Arial" w:cs="Arial"/>
          <w:color w:val="000000" w:themeColor="text1"/>
        </w:rPr>
      </w:pPr>
      <w:r>
        <w:rPr>
          <w:rFonts w:ascii="Arial" w:hAnsi="Arial" w:cs="Arial"/>
          <w:color w:val="000000" w:themeColor="text1"/>
          <w:u w:val="single"/>
        </w:rPr>
        <w:t>Editar / Excluir</w:t>
      </w:r>
      <w:r>
        <w:rPr>
          <w:rFonts w:ascii="Arial" w:hAnsi="Arial" w:cs="Arial"/>
          <w:color w:val="000000" w:themeColor="text1"/>
        </w:rPr>
        <w:t>: somente enquanto a suspensão de ação judicial estiver em andamento (sem data fim de vig</w:t>
      </w:r>
      <w:r w:rsidR="00497664">
        <w:rPr>
          <w:rFonts w:ascii="Arial" w:hAnsi="Arial" w:cs="Arial"/>
          <w:color w:val="000000" w:themeColor="text1"/>
        </w:rPr>
        <w:t>ência).</w:t>
      </w:r>
    </w:p>
    <w:p w:rsidR="00D92715" w:rsidRDefault="00D92715">
      <w:pPr>
        <w:pStyle w:val="Corpodetexto"/>
        <w:spacing w:after="0" w:line="360" w:lineRule="auto"/>
        <w:rPr>
          <w:rFonts w:ascii="Arial" w:hAnsi="Arial" w:cs="Arial"/>
          <w:color w:val="000000" w:themeColor="text1"/>
        </w:rPr>
      </w:pPr>
    </w:p>
    <w:p w:rsidR="00727A6A" w:rsidRPr="00CB3E19" w:rsidRDefault="00727A6A" w:rsidP="00727A6A">
      <w:pPr>
        <w:pStyle w:val="Corpodetexto"/>
        <w:spacing w:after="0" w:line="360" w:lineRule="auto"/>
        <w:ind w:left="1134"/>
        <w:rPr>
          <w:rFonts w:ascii="Arial" w:hAnsi="Arial" w:cs="Arial"/>
          <w:b/>
          <w:color w:val="000000" w:themeColor="text1"/>
        </w:rPr>
      </w:pPr>
      <w:bookmarkStart w:id="1145" w:name="RN_127"/>
      <w:r>
        <w:rPr>
          <w:rFonts w:ascii="Arial" w:hAnsi="Arial" w:cs="Arial"/>
          <w:b/>
          <w:color w:val="000000" w:themeColor="text1"/>
        </w:rPr>
        <w:t xml:space="preserve">RN_127 </w:t>
      </w:r>
      <w:bookmarkEnd w:id="1145"/>
      <w:r>
        <w:rPr>
          <w:rFonts w:ascii="Arial" w:hAnsi="Arial" w:cs="Arial"/>
          <w:b/>
          <w:color w:val="000000" w:themeColor="text1"/>
        </w:rPr>
        <w:t>- Pesquisar Suspensão de Ações Judiciais</w:t>
      </w:r>
      <w:r w:rsidRPr="00CB3E19">
        <w:rPr>
          <w:rFonts w:ascii="Arial" w:hAnsi="Arial" w:cs="Arial"/>
          <w:b/>
          <w:color w:val="000000" w:themeColor="text1"/>
        </w:rPr>
        <w:t xml:space="preserve"> - Campos</w:t>
      </w:r>
      <w:r>
        <w:rPr>
          <w:rFonts w:ascii="Arial" w:hAnsi="Arial" w:cs="Arial"/>
          <w:b/>
          <w:color w:val="000000" w:themeColor="text1"/>
        </w:rPr>
        <w:t xml:space="preserve"> em</w:t>
      </w:r>
      <w:r w:rsidRPr="00CB3E19">
        <w:rPr>
          <w:rFonts w:ascii="Arial" w:hAnsi="Arial" w:cs="Arial"/>
          <w:b/>
          <w:color w:val="000000" w:themeColor="text1"/>
        </w:rPr>
        <w:t xml:space="preserve"> Tela</w:t>
      </w:r>
    </w:p>
    <w:p w:rsidR="00727A6A" w:rsidRDefault="00727A6A" w:rsidP="00727A6A">
      <w:pPr>
        <w:pStyle w:val="Corpodetexto"/>
        <w:numPr>
          <w:ilvl w:val="0"/>
          <w:numId w:val="58"/>
        </w:numPr>
        <w:spacing w:line="360" w:lineRule="auto"/>
        <w:rPr>
          <w:rFonts w:ascii="Arial" w:hAnsi="Arial" w:cs="Arial"/>
          <w:color w:val="000000" w:themeColor="text1"/>
        </w:rPr>
      </w:pPr>
      <w:r w:rsidRPr="00727A6A">
        <w:rPr>
          <w:rFonts w:ascii="Arial" w:hAnsi="Arial" w:cs="Arial"/>
          <w:color w:val="000000" w:themeColor="text1"/>
        </w:rPr>
        <w:t>Instalação</w:t>
      </w:r>
    </w:p>
    <w:p w:rsidR="00B23980" w:rsidRPr="00727A6A" w:rsidRDefault="00B23980" w:rsidP="00727A6A">
      <w:pPr>
        <w:pStyle w:val="Corpodetexto"/>
        <w:numPr>
          <w:ilvl w:val="0"/>
          <w:numId w:val="58"/>
        </w:numPr>
        <w:spacing w:line="360" w:lineRule="auto"/>
        <w:rPr>
          <w:rFonts w:ascii="Arial" w:hAnsi="Arial" w:cs="Arial"/>
          <w:color w:val="000000" w:themeColor="text1"/>
        </w:rPr>
      </w:pPr>
      <w:r>
        <w:rPr>
          <w:rFonts w:ascii="Arial" w:hAnsi="Arial" w:cs="Arial"/>
          <w:color w:val="000000" w:themeColor="text1"/>
        </w:rPr>
        <w:t>Tipo Pessoa</w:t>
      </w:r>
    </w:p>
    <w:p w:rsidR="00727A6A" w:rsidRPr="00727A6A" w:rsidRDefault="00727A6A" w:rsidP="00727A6A">
      <w:pPr>
        <w:pStyle w:val="Corpodetexto"/>
        <w:numPr>
          <w:ilvl w:val="0"/>
          <w:numId w:val="58"/>
        </w:numPr>
        <w:spacing w:line="360" w:lineRule="auto"/>
        <w:rPr>
          <w:rFonts w:ascii="Arial" w:hAnsi="Arial" w:cs="Arial"/>
          <w:color w:val="000000" w:themeColor="text1"/>
        </w:rPr>
      </w:pPr>
      <w:r w:rsidRPr="00727A6A">
        <w:rPr>
          <w:rFonts w:ascii="Arial" w:hAnsi="Arial" w:cs="Arial"/>
          <w:color w:val="000000" w:themeColor="text1"/>
        </w:rPr>
        <w:t>CPF / CNPJ / RANI</w:t>
      </w:r>
    </w:p>
    <w:p w:rsidR="00D92715" w:rsidRDefault="00727A6A">
      <w:pPr>
        <w:pStyle w:val="Corpodetexto"/>
        <w:numPr>
          <w:ilvl w:val="0"/>
          <w:numId w:val="58"/>
        </w:numPr>
        <w:spacing w:line="360" w:lineRule="auto"/>
        <w:rPr>
          <w:rFonts w:ascii="Arial" w:hAnsi="Arial" w:cs="Arial"/>
          <w:color w:val="000000" w:themeColor="text1"/>
        </w:rPr>
      </w:pPr>
      <w:r w:rsidRPr="00727A6A">
        <w:rPr>
          <w:rFonts w:ascii="Arial" w:hAnsi="Arial" w:cs="Arial"/>
          <w:color w:val="000000" w:themeColor="text1"/>
        </w:rPr>
        <w:t xml:space="preserve">Nome / Razão Social </w:t>
      </w:r>
    </w:p>
    <w:p w:rsidR="00D92715" w:rsidRDefault="00D92715">
      <w:pPr>
        <w:pStyle w:val="Corpodetexto"/>
        <w:spacing w:line="360" w:lineRule="auto"/>
        <w:rPr>
          <w:rFonts w:ascii="Arial" w:hAnsi="Arial" w:cs="Arial"/>
          <w:color w:val="000000" w:themeColor="text1"/>
        </w:rPr>
      </w:pPr>
    </w:p>
    <w:p w:rsidR="00727A6A" w:rsidRPr="00CB3E19" w:rsidRDefault="00745736" w:rsidP="00727A6A">
      <w:pPr>
        <w:pStyle w:val="Corpodetexto"/>
        <w:spacing w:after="0" w:line="360" w:lineRule="auto"/>
        <w:ind w:left="1134"/>
        <w:rPr>
          <w:rFonts w:ascii="Arial" w:hAnsi="Arial" w:cs="Arial"/>
          <w:b/>
          <w:color w:val="000000" w:themeColor="text1"/>
        </w:rPr>
      </w:pPr>
      <w:bookmarkStart w:id="1146" w:name="RN_128"/>
      <w:r>
        <w:rPr>
          <w:rFonts w:ascii="Arial" w:hAnsi="Arial" w:cs="Arial"/>
          <w:b/>
          <w:color w:val="000000" w:themeColor="text1"/>
        </w:rPr>
        <w:t xml:space="preserve">RN_128 </w:t>
      </w:r>
      <w:bookmarkEnd w:id="1146"/>
      <w:r>
        <w:rPr>
          <w:rFonts w:ascii="Arial" w:hAnsi="Arial" w:cs="Arial"/>
          <w:b/>
          <w:color w:val="000000" w:themeColor="text1"/>
        </w:rPr>
        <w:t xml:space="preserve">- </w:t>
      </w:r>
      <w:r w:rsidR="00727A6A">
        <w:rPr>
          <w:rFonts w:ascii="Arial" w:hAnsi="Arial" w:cs="Arial"/>
          <w:b/>
          <w:color w:val="000000" w:themeColor="text1"/>
        </w:rPr>
        <w:t>Administrar Suspensão de Ação Judicial</w:t>
      </w:r>
      <w:r w:rsidR="00727A6A" w:rsidRPr="00CB3E19">
        <w:rPr>
          <w:rFonts w:ascii="Arial" w:hAnsi="Arial" w:cs="Arial"/>
          <w:b/>
          <w:color w:val="000000" w:themeColor="text1"/>
        </w:rPr>
        <w:t xml:space="preserve"> - </w:t>
      </w:r>
      <w:r w:rsidR="00727A6A">
        <w:rPr>
          <w:rFonts w:ascii="Arial" w:hAnsi="Arial" w:cs="Arial"/>
          <w:b/>
          <w:color w:val="000000" w:themeColor="text1"/>
        </w:rPr>
        <w:t>Salvar</w:t>
      </w:r>
    </w:p>
    <w:p w:rsidR="00727A6A" w:rsidRDefault="00727A6A" w:rsidP="00727A6A">
      <w:pPr>
        <w:pStyle w:val="Corpodetexto"/>
        <w:numPr>
          <w:ilvl w:val="0"/>
          <w:numId w:val="58"/>
        </w:numPr>
        <w:spacing w:line="360" w:lineRule="auto"/>
        <w:rPr>
          <w:rFonts w:ascii="Arial" w:hAnsi="Arial" w:cs="Arial"/>
          <w:color w:val="000000" w:themeColor="text1"/>
        </w:rPr>
      </w:pPr>
      <w:r>
        <w:rPr>
          <w:rFonts w:ascii="Arial" w:hAnsi="Arial" w:cs="Arial"/>
          <w:color w:val="000000" w:themeColor="text1"/>
        </w:rPr>
        <w:t>Vigência</w:t>
      </w:r>
    </w:p>
    <w:p w:rsidR="00727A6A" w:rsidRDefault="00727A6A" w:rsidP="00727A6A">
      <w:pPr>
        <w:pStyle w:val="Corpodetexto"/>
        <w:numPr>
          <w:ilvl w:val="1"/>
          <w:numId w:val="58"/>
        </w:numPr>
        <w:spacing w:line="360" w:lineRule="auto"/>
        <w:rPr>
          <w:rFonts w:ascii="Arial" w:hAnsi="Arial" w:cs="Arial"/>
          <w:color w:val="000000" w:themeColor="text1"/>
        </w:rPr>
      </w:pPr>
      <w:r>
        <w:rPr>
          <w:rFonts w:ascii="Arial" w:hAnsi="Arial" w:cs="Arial"/>
          <w:color w:val="000000" w:themeColor="text1"/>
        </w:rPr>
        <w:t>Início</w:t>
      </w:r>
    </w:p>
    <w:p w:rsidR="00727A6A" w:rsidRDefault="00727A6A" w:rsidP="00727A6A">
      <w:pPr>
        <w:pStyle w:val="Corpodetexto"/>
        <w:numPr>
          <w:ilvl w:val="1"/>
          <w:numId w:val="58"/>
        </w:numPr>
        <w:spacing w:line="360" w:lineRule="auto"/>
        <w:rPr>
          <w:rFonts w:ascii="Arial" w:hAnsi="Arial" w:cs="Arial"/>
          <w:color w:val="000000" w:themeColor="text1"/>
        </w:rPr>
      </w:pPr>
      <w:r>
        <w:rPr>
          <w:rFonts w:ascii="Arial" w:hAnsi="Arial" w:cs="Arial"/>
          <w:color w:val="000000" w:themeColor="text1"/>
        </w:rPr>
        <w:t>Fim</w:t>
      </w:r>
    </w:p>
    <w:p w:rsidR="00727A6A" w:rsidRDefault="00F270AA" w:rsidP="00727A6A">
      <w:pPr>
        <w:pStyle w:val="Corpodetexto"/>
        <w:numPr>
          <w:ilvl w:val="0"/>
          <w:numId w:val="58"/>
        </w:numPr>
        <w:spacing w:line="360" w:lineRule="auto"/>
        <w:rPr>
          <w:rFonts w:ascii="Arial" w:hAnsi="Arial" w:cs="Arial"/>
          <w:color w:val="000000" w:themeColor="text1"/>
        </w:rPr>
      </w:pPr>
      <w:r>
        <w:rPr>
          <w:rFonts w:ascii="Arial" w:hAnsi="Arial" w:cs="Arial"/>
          <w:color w:val="000000" w:themeColor="text1"/>
        </w:rPr>
        <w:t>Número Ação Judicial</w:t>
      </w:r>
    </w:p>
    <w:p w:rsidR="00D92715" w:rsidRDefault="00D92715">
      <w:pPr>
        <w:pStyle w:val="Corpodetexto"/>
        <w:spacing w:line="360" w:lineRule="auto"/>
        <w:rPr>
          <w:rFonts w:ascii="Arial" w:hAnsi="Arial" w:cs="Arial"/>
          <w:color w:val="000000" w:themeColor="text1"/>
        </w:rPr>
      </w:pPr>
    </w:p>
    <w:p w:rsidR="00745736" w:rsidRPr="00B87BAE" w:rsidRDefault="00745736" w:rsidP="00745736">
      <w:pPr>
        <w:pStyle w:val="Corpodetexto"/>
        <w:spacing w:after="0" w:line="360" w:lineRule="auto"/>
        <w:ind w:left="1134"/>
        <w:rPr>
          <w:rFonts w:ascii="Arial" w:hAnsi="Arial" w:cs="Arial"/>
          <w:b/>
          <w:color w:val="000000" w:themeColor="text1"/>
        </w:rPr>
      </w:pPr>
      <w:bookmarkStart w:id="1147" w:name="RN_129"/>
      <w:r>
        <w:rPr>
          <w:rFonts w:ascii="Arial" w:hAnsi="Arial" w:cs="Arial"/>
          <w:b/>
          <w:color w:val="000000" w:themeColor="text1"/>
        </w:rPr>
        <w:t xml:space="preserve">RN_129 </w:t>
      </w:r>
      <w:bookmarkEnd w:id="1147"/>
      <w:r>
        <w:rPr>
          <w:rFonts w:ascii="Arial" w:hAnsi="Arial" w:cs="Arial"/>
          <w:b/>
          <w:color w:val="000000" w:themeColor="text1"/>
        </w:rPr>
        <w:t xml:space="preserve">- </w:t>
      </w:r>
      <w:r w:rsidRPr="00B87BAE">
        <w:rPr>
          <w:rFonts w:ascii="Arial" w:hAnsi="Arial" w:cs="Arial"/>
          <w:b/>
          <w:color w:val="000000" w:themeColor="text1"/>
        </w:rPr>
        <w:t>Validação de vigência d</w:t>
      </w:r>
      <w:r w:rsidR="00C013E1">
        <w:rPr>
          <w:rFonts w:ascii="Arial" w:hAnsi="Arial" w:cs="Arial"/>
          <w:b/>
          <w:color w:val="000000" w:themeColor="text1"/>
        </w:rPr>
        <w:t xml:space="preserve">a suspensão de ação judicial </w:t>
      </w:r>
      <w:r>
        <w:rPr>
          <w:rFonts w:ascii="Arial" w:hAnsi="Arial" w:cs="Arial"/>
          <w:b/>
          <w:color w:val="000000" w:themeColor="text1"/>
        </w:rPr>
        <w:t>em uso</w:t>
      </w:r>
    </w:p>
    <w:p w:rsidR="00590BF4" w:rsidRDefault="00590BF4" w:rsidP="00745736">
      <w:pPr>
        <w:pStyle w:val="Corpodetexto"/>
        <w:spacing w:after="0" w:line="360" w:lineRule="auto"/>
        <w:ind w:left="1134"/>
        <w:rPr>
          <w:rFonts w:ascii="Arial" w:hAnsi="Arial" w:cs="Arial"/>
          <w:color w:val="000000" w:themeColor="text1"/>
        </w:rPr>
      </w:pPr>
      <w:r>
        <w:rPr>
          <w:rFonts w:ascii="Arial" w:hAnsi="Arial" w:cs="Arial"/>
          <w:color w:val="000000" w:themeColor="text1"/>
        </w:rPr>
        <w:t>O sistema deve apenas permitir inserir a suspensão de ação judicial, caso o número de ação judicial em conjunto com vigência ainda não esteja cadastrado na base de dados para a instalação em questão.</w:t>
      </w:r>
    </w:p>
    <w:p w:rsidR="00D92715" w:rsidRDefault="00D92715">
      <w:pPr>
        <w:pStyle w:val="Corpodetexto"/>
        <w:spacing w:line="360" w:lineRule="auto"/>
        <w:rPr>
          <w:rFonts w:ascii="Arial" w:hAnsi="Arial" w:cs="Arial"/>
          <w:color w:val="000000" w:themeColor="text1"/>
        </w:rPr>
      </w:pPr>
    </w:p>
    <w:p w:rsidR="00B92465" w:rsidRPr="00B87BAE" w:rsidRDefault="00B92465" w:rsidP="00B92465">
      <w:pPr>
        <w:pStyle w:val="Corpodetexto"/>
        <w:spacing w:after="0" w:line="360" w:lineRule="auto"/>
        <w:ind w:left="1134"/>
        <w:rPr>
          <w:rFonts w:ascii="Arial" w:hAnsi="Arial" w:cs="Arial"/>
          <w:b/>
          <w:color w:val="000000" w:themeColor="text1"/>
        </w:rPr>
      </w:pPr>
      <w:bookmarkStart w:id="1148" w:name="RN_130"/>
      <w:r>
        <w:rPr>
          <w:rFonts w:ascii="Arial" w:hAnsi="Arial" w:cs="Arial"/>
          <w:b/>
          <w:color w:val="000000" w:themeColor="text1"/>
        </w:rPr>
        <w:t xml:space="preserve">RN_130 </w:t>
      </w:r>
      <w:bookmarkEnd w:id="1148"/>
      <w:r>
        <w:rPr>
          <w:rFonts w:ascii="Arial" w:hAnsi="Arial" w:cs="Arial"/>
          <w:b/>
          <w:color w:val="000000" w:themeColor="text1"/>
        </w:rPr>
        <w:t xml:space="preserve">- </w:t>
      </w:r>
      <w:ins w:id="1149" w:author="victor.santos" w:date="2017-04-25T09:13:00Z">
        <w:r w:rsidR="008647F2">
          <w:rPr>
            <w:rFonts w:ascii="Arial" w:hAnsi="Arial" w:cs="Arial"/>
            <w:b/>
            <w:color w:val="000000" w:themeColor="text1"/>
          </w:rPr>
          <w:t xml:space="preserve">Parametrizar Sistema - </w:t>
        </w:r>
      </w:ins>
      <w:del w:id="1150" w:author="victor.santos" w:date="2017-04-25T09:13:00Z">
        <w:r w:rsidR="00D94E3F" w:rsidDel="008647F2">
          <w:rPr>
            <w:rFonts w:ascii="Arial" w:hAnsi="Arial" w:cs="Arial"/>
            <w:b/>
            <w:color w:val="000000" w:themeColor="text1"/>
          </w:rPr>
          <w:delText>(DISPONÍVEL)</w:delText>
        </w:r>
      </w:del>
      <w:ins w:id="1151" w:author="victor.santos" w:date="2017-04-25T09:13:00Z">
        <w:r w:rsidR="008647F2">
          <w:rPr>
            <w:rFonts w:ascii="Arial" w:hAnsi="Arial" w:cs="Arial"/>
            <w:b/>
            <w:color w:val="000000" w:themeColor="text1"/>
          </w:rPr>
          <w:t>Histórico de Multa</w:t>
        </w:r>
      </w:ins>
    </w:p>
    <w:p w:rsidR="003A3809" w:rsidRDefault="008647F2">
      <w:pPr>
        <w:pStyle w:val="Corpodetexto"/>
        <w:spacing w:after="0" w:line="360" w:lineRule="auto"/>
        <w:ind w:left="1134"/>
        <w:rPr>
          <w:ins w:id="1152" w:author="victor.santos" w:date="2017-04-25T09:13:00Z"/>
          <w:rFonts w:ascii="Arial" w:hAnsi="Arial" w:cs="Arial"/>
          <w:color w:val="000000" w:themeColor="text1"/>
        </w:rPr>
      </w:pPr>
      <w:ins w:id="1153" w:author="victor.santos" w:date="2017-04-25T09:13:00Z">
        <w:r>
          <w:rPr>
            <w:rFonts w:ascii="Arial" w:hAnsi="Arial" w:cs="Arial"/>
            <w:color w:val="000000" w:themeColor="text1"/>
          </w:rPr>
          <w:t>Os dados a serem apresentados no histórico do registro de parâmetro de multa são:</w:t>
        </w:r>
      </w:ins>
    </w:p>
    <w:p w:rsidR="005224DD" w:rsidRDefault="008647F2">
      <w:pPr>
        <w:pStyle w:val="Corpodetexto"/>
        <w:numPr>
          <w:ilvl w:val="0"/>
          <w:numId w:val="58"/>
        </w:numPr>
        <w:spacing w:after="0" w:line="360" w:lineRule="auto"/>
        <w:rPr>
          <w:ins w:id="1154" w:author="victor.santos" w:date="2017-04-25T09:16:00Z"/>
          <w:rFonts w:ascii="Arial" w:hAnsi="Arial" w:cs="Arial"/>
          <w:color w:val="000000" w:themeColor="text1"/>
        </w:rPr>
      </w:pPr>
      <w:ins w:id="1155" w:author="victor.santos" w:date="2017-04-25T09:16:00Z">
        <w:del w:id="1156" w:author="eric.giuliani" w:date="2017-05-16T15:29:00Z">
          <w:r w:rsidRPr="008647F2" w:rsidDel="00DF108F">
            <w:rPr>
              <w:rFonts w:ascii="Arial" w:hAnsi="Arial" w:cs="Arial"/>
              <w:color w:val="000000" w:themeColor="text1"/>
            </w:rPr>
            <w:delText>Multa Mínima</w:delText>
          </w:r>
        </w:del>
      </w:ins>
      <w:ins w:id="1157" w:author="eric.giuliani" w:date="2017-05-16T15:29:00Z">
        <w:r w:rsidR="00DF108F">
          <w:rPr>
            <w:rFonts w:ascii="Arial" w:hAnsi="Arial" w:cs="Arial"/>
            <w:color w:val="000000" w:themeColor="text1"/>
          </w:rPr>
          <w:t>Percentual</w:t>
        </w:r>
      </w:ins>
    </w:p>
    <w:p w:rsidR="009E474F" w:rsidRDefault="009E474F" w:rsidP="009E474F">
      <w:pPr>
        <w:pStyle w:val="Corpodetexto"/>
        <w:numPr>
          <w:ilvl w:val="0"/>
          <w:numId w:val="58"/>
        </w:numPr>
        <w:spacing w:after="0" w:line="360" w:lineRule="auto"/>
        <w:rPr>
          <w:ins w:id="1158" w:author="eric.giuliani" w:date="2017-08-26T10:14:00Z"/>
          <w:rFonts w:ascii="Arial" w:hAnsi="Arial" w:cs="Arial"/>
          <w:color w:val="000000" w:themeColor="text1"/>
        </w:rPr>
      </w:pPr>
      <w:ins w:id="1159" w:author="eric.giuliani" w:date="2017-08-26T10:14:00Z">
        <w:r>
          <w:rPr>
            <w:rFonts w:ascii="Arial" w:hAnsi="Arial" w:cs="Arial"/>
            <w:color w:val="000000" w:themeColor="text1"/>
          </w:rPr>
          <w:t>Período</w:t>
        </w:r>
      </w:ins>
    </w:p>
    <w:p w:rsidR="005224DD" w:rsidRDefault="008647F2">
      <w:pPr>
        <w:pStyle w:val="Corpodetexto"/>
        <w:numPr>
          <w:ilvl w:val="0"/>
          <w:numId w:val="58"/>
        </w:numPr>
        <w:spacing w:after="0" w:line="360" w:lineRule="auto"/>
        <w:rPr>
          <w:ins w:id="1160" w:author="eric.giuliani" w:date="2017-05-26T10:23:00Z"/>
          <w:rFonts w:ascii="Arial" w:hAnsi="Arial" w:cs="Arial"/>
          <w:color w:val="000000" w:themeColor="text1"/>
        </w:rPr>
      </w:pPr>
      <w:ins w:id="1161" w:author="victor.santos" w:date="2017-04-25T09:16:00Z">
        <w:del w:id="1162" w:author="eric.giuliani" w:date="2017-05-16T15:29:00Z">
          <w:r w:rsidRPr="008647F2" w:rsidDel="00DF108F">
            <w:rPr>
              <w:rFonts w:ascii="Arial" w:hAnsi="Arial" w:cs="Arial"/>
              <w:color w:val="000000" w:themeColor="text1"/>
            </w:rPr>
            <w:delText>Multa Máxima</w:delText>
          </w:r>
        </w:del>
      </w:ins>
      <w:ins w:id="1163" w:author="eric.giuliani" w:date="2017-05-16T15:29:00Z">
        <w:r w:rsidR="00DF108F">
          <w:rPr>
            <w:rFonts w:ascii="Arial" w:hAnsi="Arial" w:cs="Arial"/>
            <w:color w:val="000000" w:themeColor="text1"/>
          </w:rPr>
          <w:t>Limite Percentual</w:t>
        </w:r>
      </w:ins>
    </w:p>
    <w:p w:rsidR="005224DD" w:rsidDel="009E474F" w:rsidRDefault="005224DD">
      <w:pPr>
        <w:pStyle w:val="Corpodetexto"/>
        <w:numPr>
          <w:ilvl w:val="0"/>
          <w:numId w:val="58"/>
        </w:numPr>
        <w:spacing w:after="0" w:line="360" w:lineRule="auto"/>
        <w:rPr>
          <w:ins w:id="1164" w:author="victor.santos" w:date="2017-04-25T09:16:00Z"/>
          <w:del w:id="1165" w:author="eric.giuliani" w:date="2017-08-26T10:14:00Z"/>
          <w:rFonts w:ascii="Arial" w:hAnsi="Arial" w:cs="Arial"/>
          <w:color w:val="000000" w:themeColor="text1"/>
        </w:rPr>
      </w:pPr>
    </w:p>
    <w:p w:rsidR="00371D5B" w:rsidRDefault="00210B41">
      <w:pPr>
        <w:pStyle w:val="Corpodetexto"/>
        <w:numPr>
          <w:ilvl w:val="0"/>
          <w:numId w:val="58"/>
        </w:numPr>
        <w:spacing w:after="0" w:line="360" w:lineRule="auto"/>
        <w:rPr>
          <w:ins w:id="1166" w:author="eric.giuliani" w:date="2017-08-26T10:14:00Z"/>
          <w:rFonts w:ascii="Arial" w:hAnsi="Arial" w:cs="Arial"/>
          <w:color w:val="000000" w:themeColor="text1"/>
        </w:rPr>
      </w:pPr>
      <w:ins w:id="1167" w:author="victor.santos" w:date="2017-04-25T09:16:00Z">
        <w:del w:id="1168" w:author="eric.giuliani" w:date="2017-05-16T15:29:00Z">
          <w:r w:rsidRPr="00210B41">
            <w:rPr>
              <w:rFonts w:ascii="Arial" w:hAnsi="Arial" w:cs="Arial"/>
              <w:color w:val="000000" w:themeColor="text1"/>
              <w:rPrChange w:id="1169" w:author="eric.giuliani" w:date="2017-08-26T10:14:00Z">
                <w:rPr>
                  <w:rFonts w:ascii="Arial" w:hAnsi="Arial" w:cs="Arial"/>
                  <w:color w:val="000000" w:themeColor="text1"/>
                  <w:u w:val="single"/>
                </w:rPr>
              </w:rPrChange>
            </w:rPr>
            <w:delText>Início Vigência</w:delText>
          </w:r>
        </w:del>
      </w:ins>
      <w:ins w:id="1170" w:author="eric.giuliani" w:date="2017-05-16T15:29:00Z">
        <w:r w:rsidRPr="00210B41">
          <w:rPr>
            <w:rFonts w:ascii="Arial" w:hAnsi="Arial" w:cs="Arial"/>
            <w:color w:val="000000" w:themeColor="text1"/>
            <w:rPrChange w:id="1171" w:author="eric.giuliani" w:date="2017-08-26T10:14:00Z">
              <w:rPr>
                <w:rFonts w:ascii="Arial" w:hAnsi="Arial" w:cs="Arial"/>
                <w:color w:val="000000" w:themeColor="text1"/>
                <w:u w:val="single"/>
              </w:rPr>
            </w:rPrChange>
          </w:rPr>
          <w:t>Início Vigência</w:t>
        </w:r>
      </w:ins>
    </w:p>
    <w:p w:rsidR="009E474F" w:rsidRDefault="009E474F">
      <w:pPr>
        <w:pStyle w:val="Corpodetexto"/>
        <w:numPr>
          <w:ilvl w:val="0"/>
          <w:numId w:val="58"/>
        </w:numPr>
        <w:spacing w:after="0" w:line="360" w:lineRule="auto"/>
        <w:rPr>
          <w:ins w:id="1172" w:author="victor.santos" w:date="2017-04-25T09:16:00Z"/>
          <w:rFonts w:ascii="Arial" w:hAnsi="Arial" w:cs="Arial"/>
          <w:color w:val="000000" w:themeColor="text1"/>
        </w:rPr>
      </w:pPr>
      <w:ins w:id="1173" w:author="eric.giuliani" w:date="2017-08-26T10:14:00Z">
        <w:r>
          <w:rPr>
            <w:rFonts w:ascii="Arial" w:hAnsi="Arial" w:cs="Arial"/>
            <w:color w:val="000000" w:themeColor="text1"/>
          </w:rPr>
          <w:lastRenderedPageBreak/>
          <w:t>Fim Vigência</w:t>
        </w:r>
      </w:ins>
    </w:p>
    <w:p w:rsidR="005224DD" w:rsidRDefault="008647F2">
      <w:pPr>
        <w:pStyle w:val="Corpodetexto"/>
        <w:numPr>
          <w:ilvl w:val="0"/>
          <w:numId w:val="58"/>
        </w:numPr>
        <w:spacing w:after="0" w:line="360" w:lineRule="auto"/>
        <w:rPr>
          <w:ins w:id="1174" w:author="victor.santos" w:date="2017-04-25T09:16:00Z"/>
          <w:del w:id="1175" w:author="eric.giuliani" w:date="2017-05-26T10:23:00Z"/>
          <w:rFonts w:ascii="Arial" w:hAnsi="Arial" w:cs="Arial"/>
          <w:color w:val="000000" w:themeColor="text1"/>
        </w:rPr>
      </w:pPr>
      <w:ins w:id="1176" w:author="victor.santos" w:date="2017-04-25T09:16:00Z">
        <w:del w:id="1177" w:author="eric.giuliani" w:date="2017-05-26T10:23:00Z">
          <w:r w:rsidRPr="008647F2" w:rsidDel="00780DFE">
            <w:rPr>
              <w:rFonts w:ascii="Arial" w:hAnsi="Arial" w:cs="Arial"/>
              <w:color w:val="000000" w:themeColor="text1"/>
            </w:rPr>
            <w:delText>Fim Vigência</w:delText>
          </w:r>
        </w:del>
      </w:ins>
    </w:p>
    <w:p w:rsidR="005224DD" w:rsidRDefault="008647F2">
      <w:pPr>
        <w:pStyle w:val="Corpodetexto"/>
        <w:numPr>
          <w:ilvl w:val="0"/>
          <w:numId w:val="58"/>
        </w:numPr>
        <w:spacing w:after="0" w:line="360" w:lineRule="auto"/>
        <w:rPr>
          <w:ins w:id="1178" w:author="eric.giuliani" w:date="2017-08-26T10:14:00Z"/>
          <w:rFonts w:ascii="Arial" w:hAnsi="Arial" w:cs="Arial"/>
          <w:color w:val="000000" w:themeColor="text1"/>
        </w:rPr>
      </w:pPr>
      <w:ins w:id="1179" w:author="victor.santos" w:date="2017-04-25T09:16:00Z">
        <w:r w:rsidRPr="008647F2">
          <w:rPr>
            <w:rFonts w:ascii="Arial" w:hAnsi="Arial" w:cs="Arial"/>
            <w:color w:val="000000" w:themeColor="text1"/>
          </w:rPr>
          <w:t>Base Legal</w:t>
        </w:r>
      </w:ins>
    </w:p>
    <w:p w:rsidR="009E474F" w:rsidRDefault="009E474F">
      <w:pPr>
        <w:pStyle w:val="Corpodetexto"/>
        <w:numPr>
          <w:ilvl w:val="0"/>
          <w:numId w:val="58"/>
        </w:numPr>
        <w:spacing w:after="0" w:line="360" w:lineRule="auto"/>
        <w:rPr>
          <w:ins w:id="1180" w:author="eric.giuliani" w:date="2017-08-26T10:14:00Z"/>
          <w:rFonts w:ascii="Arial" w:hAnsi="Arial" w:cs="Arial"/>
          <w:color w:val="000000" w:themeColor="text1"/>
        </w:rPr>
      </w:pPr>
      <w:ins w:id="1181" w:author="eric.giuliani" w:date="2017-08-26T10:14:00Z">
        <w:r>
          <w:rPr>
            <w:rFonts w:ascii="Arial" w:hAnsi="Arial" w:cs="Arial"/>
            <w:color w:val="000000" w:themeColor="text1"/>
          </w:rPr>
          <w:t>Data Cancelamento</w:t>
        </w:r>
      </w:ins>
    </w:p>
    <w:p w:rsidR="009E474F" w:rsidRDefault="009E474F">
      <w:pPr>
        <w:pStyle w:val="Corpodetexto"/>
        <w:numPr>
          <w:ilvl w:val="0"/>
          <w:numId w:val="58"/>
        </w:numPr>
        <w:spacing w:after="0" w:line="360" w:lineRule="auto"/>
        <w:rPr>
          <w:ins w:id="1182" w:author="eric.giuliani" w:date="2017-08-26T10:14:00Z"/>
          <w:rFonts w:ascii="Arial" w:hAnsi="Arial" w:cs="Arial"/>
          <w:color w:val="000000" w:themeColor="text1"/>
        </w:rPr>
      </w:pPr>
      <w:ins w:id="1183" w:author="eric.giuliani" w:date="2017-08-26T10:14:00Z">
        <w:r>
          <w:rPr>
            <w:rFonts w:ascii="Arial" w:hAnsi="Arial" w:cs="Arial"/>
            <w:color w:val="000000" w:themeColor="text1"/>
          </w:rPr>
          <w:t>Data Operação</w:t>
        </w:r>
      </w:ins>
    </w:p>
    <w:p w:rsidR="009E474F" w:rsidRDefault="009E474F">
      <w:pPr>
        <w:pStyle w:val="Corpodetexto"/>
        <w:numPr>
          <w:ilvl w:val="0"/>
          <w:numId w:val="58"/>
        </w:numPr>
        <w:spacing w:after="0" w:line="360" w:lineRule="auto"/>
        <w:rPr>
          <w:ins w:id="1184" w:author="eric.giuliani" w:date="2017-08-26T10:14:00Z"/>
          <w:rFonts w:ascii="Arial" w:hAnsi="Arial" w:cs="Arial"/>
          <w:color w:val="000000" w:themeColor="text1"/>
        </w:rPr>
      </w:pPr>
      <w:ins w:id="1185" w:author="eric.giuliani" w:date="2017-08-26T10:14:00Z">
        <w:r>
          <w:rPr>
            <w:rFonts w:ascii="Arial" w:hAnsi="Arial" w:cs="Arial"/>
            <w:color w:val="000000" w:themeColor="text1"/>
          </w:rPr>
          <w:t>Usuário Operação</w:t>
        </w:r>
      </w:ins>
    </w:p>
    <w:p w:rsidR="009E474F" w:rsidRDefault="009E474F">
      <w:pPr>
        <w:pStyle w:val="Corpodetexto"/>
        <w:numPr>
          <w:ilvl w:val="0"/>
          <w:numId w:val="58"/>
        </w:numPr>
        <w:spacing w:after="0" w:line="360" w:lineRule="auto"/>
        <w:rPr>
          <w:ins w:id="1186" w:author="victor.santos" w:date="2017-04-25T09:16:00Z"/>
          <w:rFonts w:ascii="Arial" w:hAnsi="Arial" w:cs="Arial"/>
          <w:color w:val="000000" w:themeColor="text1"/>
        </w:rPr>
      </w:pPr>
      <w:ins w:id="1187" w:author="eric.giuliani" w:date="2017-08-26T10:14:00Z">
        <w:r>
          <w:rPr>
            <w:rFonts w:ascii="Arial" w:hAnsi="Arial" w:cs="Arial"/>
            <w:color w:val="000000" w:themeColor="text1"/>
          </w:rPr>
          <w:t>Versão</w:t>
        </w:r>
      </w:ins>
    </w:p>
    <w:p w:rsidR="00000000" w:rsidRDefault="008647F2">
      <w:pPr>
        <w:pStyle w:val="Corpodetexto"/>
        <w:numPr>
          <w:ilvl w:val="0"/>
          <w:numId w:val="114"/>
        </w:numPr>
        <w:spacing w:line="360" w:lineRule="auto"/>
        <w:rPr>
          <w:ins w:id="1188" w:author="victor.santos" w:date="2017-04-25T09:16:00Z"/>
          <w:del w:id="1189" w:author="eric.giuliani" w:date="2017-05-26T08:54:00Z"/>
          <w:rFonts w:ascii="Arial" w:hAnsi="Arial" w:cs="Arial"/>
          <w:color w:val="000000" w:themeColor="text1"/>
        </w:rPr>
        <w:pPrChange w:id="1190" w:author="victor.santos" w:date="2017-04-25T09:16:00Z">
          <w:pPr>
            <w:pStyle w:val="Corpodetexto"/>
            <w:spacing w:line="360" w:lineRule="auto"/>
          </w:pPr>
        </w:pPrChange>
      </w:pPr>
      <w:ins w:id="1191" w:author="victor.santos" w:date="2017-04-25T09:16:00Z">
        <w:del w:id="1192" w:author="eric.giuliani" w:date="2017-05-26T08:54:00Z">
          <w:r w:rsidRPr="008647F2" w:rsidDel="00955C93">
            <w:rPr>
              <w:rFonts w:ascii="Arial" w:hAnsi="Arial" w:cs="Arial"/>
              <w:color w:val="000000" w:themeColor="text1"/>
            </w:rPr>
            <w:delText>Data Inclusão</w:delText>
          </w:r>
        </w:del>
      </w:ins>
    </w:p>
    <w:p w:rsidR="00000000" w:rsidRDefault="008647F2">
      <w:pPr>
        <w:pStyle w:val="Corpodetexto"/>
        <w:numPr>
          <w:ilvl w:val="0"/>
          <w:numId w:val="114"/>
        </w:numPr>
        <w:spacing w:line="360" w:lineRule="auto"/>
        <w:rPr>
          <w:ins w:id="1193" w:author="victor.santos" w:date="2017-04-25T09:16:00Z"/>
          <w:del w:id="1194" w:author="eric.giuliani" w:date="2017-05-26T08:54:00Z"/>
          <w:rFonts w:ascii="Arial" w:hAnsi="Arial" w:cs="Arial"/>
          <w:color w:val="000000" w:themeColor="text1"/>
        </w:rPr>
        <w:pPrChange w:id="1195" w:author="victor.santos" w:date="2017-04-25T09:16:00Z">
          <w:pPr>
            <w:pStyle w:val="Corpodetexto"/>
            <w:spacing w:line="360" w:lineRule="auto"/>
          </w:pPr>
        </w:pPrChange>
      </w:pPr>
      <w:ins w:id="1196" w:author="victor.santos" w:date="2017-04-25T09:16:00Z">
        <w:del w:id="1197" w:author="eric.giuliani" w:date="2017-05-26T08:54:00Z">
          <w:r w:rsidRPr="008647F2" w:rsidDel="00955C93">
            <w:rPr>
              <w:rFonts w:ascii="Arial" w:hAnsi="Arial" w:cs="Arial"/>
              <w:color w:val="000000" w:themeColor="text1"/>
            </w:rPr>
            <w:delText>Data Alteração</w:delText>
          </w:r>
        </w:del>
      </w:ins>
    </w:p>
    <w:p w:rsidR="00000000" w:rsidRDefault="008647F2">
      <w:pPr>
        <w:pStyle w:val="Corpodetexto"/>
        <w:numPr>
          <w:ilvl w:val="0"/>
          <w:numId w:val="114"/>
        </w:numPr>
        <w:spacing w:after="0" w:line="360" w:lineRule="auto"/>
        <w:rPr>
          <w:del w:id="1198" w:author="eric.giuliani" w:date="2017-05-26T08:54:00Z"/>
          <w:rFonts w:ascii="Arial" w:hAnsi="Arial" w:cs="Arial"/>
          <w:color w:val="000000" w:themeColor="text1"/>
        </w:rPr>
        <w:pPrChange w:id="1199" w:author="victor.santos" w:date="2017-04-25T09:16:00Z">
          <w:pPr>
            <w:pStyle w:val="Corpodetexto"/>
            <w:spacing w:after="0" w:line="360" w:lineRule="auto"/>
            <w:ind w:left="1134"/>
          </w:pPr>
        </w:pPrChange>
      </w:pPr>
      <w:ins w:id="1200" w:author="victor.santos" w:date="2017-04-25T09:16:00Z">
        <w:del w:id="1201" w:author="eric.giuliani" w:date="2017-05-26T08:54:00Z">
          <w:r w:rsidRPr="008647F2" w:rsidDel="00955C93">
            <w:rPr>
              <w:rFonts w:ascii="Arial" w:hAnsi="Arial" w:cs="Arial"/>
              <w:color w:val="000000" w:themeColor="text1"/>
            </w:rPr>
            <w:delText>Versão</w:delText>
          </w:r>
        </w:del>
      </w:ins>
    </w:p>
    <w:p w:rsidR="00D34691" w:rsidRDefault="00D34691" w:rsidP="00B92465">
      <w:pPr>
        <w:pStyle w:val="Corpodetexto"/>
        <w:spacing w:after="0" w:line="360" w:lineRule="auto"/>
        <w:ind w:left="1134"/>
        <w:rPr>
          <w:rFonts w:ascii="Arial" w:hAnsi="Arial" w:cs="Arial"/>
          <w:color w:val="000000" w:themeColor="text1"/>
        </w:rPr>
      </w:pPr>
    </w:p>
    <w:p w:rsidR="00D34691" w:rsidRPr="00CB3E19" w:rsidRDefault="00D34691" w:rsidP="00D34691">
      <w:pPr>
        <w:pStyle w:val="Corpodetexto"/>
        <w:spacing w:after="0" w:line="360" w:lineRule="auto"/>
        <w:ind w:left="1134"/>
        <w:rPr>
          <w:rFonts w:ascii="Arial" w:hAnsi="Arial" w:cs="Arial"/>
          <w:b/>
          <w:color w:val="000000" w:themeColor="text1"/>
        </w:rPr>
      </w:pPr>
      <w:bookmarkStart w:id="1202" w:name="RN_131"/>
      <w:r>
        <w:rPr>
          <w:rFonts w:ascii="Arial" w:hAnsi="Arial" w:cs="Arial"/>
          <w:b/>
          <w:color w:val="000000" w:themeColor="text1"/>
        </w:rPr>
        <w:t xml:space="preserve">RN_131 </w:t>
      </w:r>
      <w:bookmarkEnd w:id="1202"/>
      <w:r>
        <w:rPr>
          <w:rFonts w:ascii="Arial" w:hAnsi="Arial" w:cs="Arial"/>
          <w:b/>
          <w:color w:val="000000" w:themeColor="text1"/>
        </w:rPr>
        <w:t xml:space="preserve">- Detalhar Suspensão de Ações Judiciais </w:t>
      </w:r>
      <w:r w:rsidRPr="00CB3E19">
        <w:rPr>
          <w:rFonts w:ascii="Arial" w:hAnsi="Arial" w:cs="Arial"/>
          <w:b/>
          <w:color w:val="000000" w:themeColor="text1"/>
        </w:rPr>
        <w:t>- Campos</w:t>
      </w:r>
      <w:r>
        <w:rPr>
          <w:rFonts w:ascii="Arial" w:hAnsi="Arial" w:cs="Arial"/>
          <w:b/>
          <w:color w:val="000000" w:themeColor="text1"/>
        </w:rPr>
        <w:t xml:space="preserve"> em</w:t>
      </w:r>
      <w:r w:rsidRPr="00CB3E19">
        <w:rPr>
          <w:rFonts w:ascii="Arial" w:hAnsi="Arial" w:cs="Arial"/>
          <w:b/>
          <w:color w:val="000000" w:themeColor="text1"/>
        </w:rPr>
        <w:t xml:space="preserve"> Tela</w:t>
      </w:r>
    </w:p>
    <w:p w:rsidR="005224DD" w:rsidRDefault="00D34691">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Instalação</w:t>
      </w:r>
    </w:p>
    <w:p w:rsidR="005224DD" w:rsidRDefault="007D76E1">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Tipo Pessoa</w:t>
      </w:r>
    </w:p>
    <w:p w:rsidR="005224DD" w:rsidRDefault="00D34691">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CPF / CNPJ</w:t>
      </w:r>
      <w:r w:rsidR="00653FA2">
        <w:rPr>
          <w:rFonts w:ascii="Arial" w:hAnsi="Arial" w:cs="Arial"/>
          <w:color w:val="000000" w:themeColor="text1"/>
        </w:rPr>
        <w:t xml:space="preserve"> / RANI</w:t>
      </w:r>
    </w:p>
    <w:p w:rsidR="005224DD" w:rsidRDefault="00D34691">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Nome / Razão Social Contribuinte</w:t>
      </w:r>
    </w:p>
    <w:p w:rsidR="005224DD" w:rsidRDefault="00D34691">
      <w:pPr>
        <w:pStyle w:val="Corpodetexto"/>
        <w:numPr>
          <w:ilvl w:val="0"/>
          <w:numId w:val="58"/>
        </w:numPr>
        <w:spacing w:after="0" w:line="360" w:lineRule="auto"/>
        <w:rPr>
          <w:rFonts w:ascii="Arial" w:hAnsi="Arial" w:cs="Arial"/>
          <w:color w:val="000000" w:themeColor="text1"/>
        </w:rPr>
      </w:pPr>
      <w:r>
        <w:rPr>
          <w:rFonts w:ascii="Arial" w:hAnsi="Arial" w:cs="Arial"/>
          <w:color w:val="000000" w:themeColor="text1"/>
        </w:rPr>
        <w:t>Histórico de Suspensão de Ações Judiciais</w:t>
      </w:r>
    </w:p>
    <w:p w:rsidR="00D92715" w:rsidRDefault="00D34691">
      <w:pPr>
        <w:pStyle w:val="Corpodetexto"/>
        <w:numPr>
          <w:ilvl w:val="1"/>
          <w:numId w:val="58"/>
        </w:numPr>
        <w:spacing w:line="360" w:lineRule="auto"/>
        <w:rPr>
          <w:rFonts w:ascii="Arial" w:hAnsi="Arial" w:cs="Arial"/>
          <w:color w:val="000000" w:themeColor="text1"/>
        </w:rPr>
      </w:pPr>
      <w:r>
        <w:rPr>
          <w:rFonts w:ascii="Arial" w:hAnsi="Arial" w:cs="Arial"/>
          <w:color w:val="000000" w:themeColor="text1"/>
        </w:rPr>
        <w:t>Vigência</w:t>
      </w:r>
    </w:p>
    <w:p w:rsidR="00D92715" w:rsidRDefault="00D34691">
      <w:pPr>
        <w:pStyle w:val="Corpodetexto"/>
        <w:numPr>
          <w:ilvl w:val="1"/>
          <w:numId w:val="58"/>
        </w:numPr>
        <w:spacing w:line="360" w:lineRule="auto"/>
        <w:rPr>
          <w:rFonts w:ascii="Arial" w:hAnsi="Arial" w:cs="Arial"/>
          <w:color w:val="000000" w:themeColor="text1"/>
        </w:rPr>
      </w:pPr>
      <w:r>
        <w:rPr>
          <w:rFonts w:ascii="Arial" w:hAnsi="Arial" w:cs="Arial"/>
          <w:color w:val="000000" w:themeColor="text1"/>
        </w:rPr>
        <w:t>Número Ação Judicial</w:t>
      </w:r>
    </w:p>
    <w:p w:rsidR="00D92715" w:rsidRDefault="00D92715">
      <w:pPr>
        <w:pStyle w:val="Corpodetexto"/>
        <w:spacing w:line="360" w:lineRule="auto"/>
        <w:rPr>
          <w:rFonts w:ascii="Arial" w:hAnsi="Arial" w:cs="Arial"/>
          <w:color w:val="000000" w:themeColor="text1"/>
        </w:rPr>
      </w:pPr>
    </w:p>
    <w:p w:rsidR="00D92715" w:rsidRDefault="0020223F">
      <w:pPr>
        <w:pStyle w:val="Corpodetexto"/>
        <w:spacing w:after="0" w:line="360" w:lineRule="auto"/>
        <w:ind w:left="1134"/>
        <w:rPr>
          <w:rFonts w:ascii="Arial" w:hAnsi="Arial" w:cs="Arial"/>
          <w:b/>
          <w:color w:val="000000" w:themeColor="text1"/>
        </w:rPr>
      </w:pPr>
      <w:bookmarkStart w:id="1203" w:name="RN_132"/>
      <w:r>
        <w:rPr>
          <w:rFonts w:ascii="Arial" w:hAnsi="Arial" w:cs="Arial"/>
          <w:b/>
          <w:color w:val="000000" w:themeColor="text1"/>
        </w:rPr>
        <w:t xml:space="preserve">RN_132 </w:t>
      </w:r>
      <w:bookmarkEnd w:id="1203"/>
      <w:r>
        <w:rPr>
          <w:rFonts w:ascii="Arial" w:hAnsi="Arial" w:cs="Arial"/>
          <w:b/>
          <w:color w:val="000000" w:themeColor="text1"/>
        </w:rPr>
        <w:t>– Consulta de instalações pendentes de análise tributária</w:t>
      </w:r>
      <w:r w:rsidR="00385975">
        <w:rPr>
          <w:rFonts w:ascii="Arial" w:hAnsi="Arial" w:cs="Arial"/>
          <w:b/>
          <w:color w:val="000000" w:themeColor="text1"/>
        </w:rPr>
        <w:t xml:space="preserve"> </w:t>
      </w:r>
    </w:p>
    <w:p w:rsidR="00D92715" w:rsidRDefault="0020223F">
      <w:pPr>
        <w:pStyle w:val="Corpodetexto"/>
        <w:spacing w:after="0" w:line="360" w:lineRule="auto"/>
        <w:ind w:left="1134"/>
        <w:rPr>
          <w:rFonts w:ascii="Arial" w:hAnsi="Arial" w:cs="Arial"/>
          <w:color w:val="000000" w:themeColor="text1"/>
        </w:rPr>
      </w:pPr>
      <w:r>
        <w:rPr>
          <w:rFonts w:ascii="Arial" w:hAnsi="Arial" w:cs="Arial"/>
          <w:color w:val="000000" w:themeColor="text1"/>
        </w:rPr>
        <w:t>O sistema deverá recuperar instalações que correspondam aos seguintes critérios:</w:t>
      </w:r>
    </w:p>
    <w:p w:rsidR="00D92715" w:rsidRDefault="0020223F">
      <w:pPr>
        <w:pStyle w:val="Corpodetexto"/>
        <w:numPr>
          <w:ilvl w:val="0"/>
          <w:numId w:val="77"/>
        </w:numPr>
        <w:spacing w:after="0" w:line="360" w:lineRule="auto"/>
        <w:ind w:left="1843" w:hanging="425"/>
        <w:rPr>
          <w:rFonts w:ascii="Arial" w:hAnsi="Arial" w:cs="Arial"/>
          <w:color w:val="000000" w:themeColor="text1"/>
        </w:rPr>
      </w:pPr>
      <w:r>
        <w:rPr>
          <w:rFonts w:ascii="Arial" w:hAnsi="Arial" w:cs="Arial"/>
          <w:color w:val="000000" w:themeColor="text1"/>
        </w:rPr>
        <w:t>Indicador de Atualização Tributária</w:t>
      </w:r>
      <w:r w:rsidR="00C671B9">
        <w:rPr>
          <w:rFonts w:ascii="Arial" w:hAnsi="Arial" w:cs="Arial"/>
          <w:color w:val="000000" w:themeColor="text1"/>
        </w:rPr>
        <w:t xml:space="preserve"> do Dado Cadastral</w:t>
      </w:r>
      <w:r>
        <w:rPr>
          <w:rFonts w:ascii="Arial" w:hAnsi="Arial" w:cs="Arial"/>
          <w:color w:val="000000" w:themeColor="text1"/>
        </w:rPr>
        <w:t>: falso (pendente); e</w:t>
      </w:r>
    </w:p>
    <w:p w:rsidR="00D92715" w:rsidRDefault="00320FEF">
      <w:pPr>
        <w:pStyle w:val="Corpodetexto"/>
        <w:spacing w:after="0" w:line="360" w:lineRule="auto"/>
        <w:ind w:left="1418"/>
        <w:rPr>
          <w:rFonts w:ascii="Arial" w:hAnsi="Arial" w:cs="Arial"/>
          <w:color w:val="000000" w:themeColor="text1"/>
          <w:u w:val="single"/>
        </w:rPr>
      </w:pPr>
      <w:r>
        <w:rPr>
          <w:rFonts w:ascii="Arial" w:hAnsi="Arial" w:cs="Arial"/>
          <w:color w:val="000000" w:themeColor="text1"/>
          <w:u w:val="single"/>
        </w:rPr>
        <w:t>Para a recuperação de valores de Adiantamento</w:t>
      </w:r>
    </w:p>
    <w:p w:rsidR="00D92715" w:rsidRDefault="00154D93">
      <w:pPr>
        <w:pStyle w:val="Corpodetexto"/>
        <w:numPr>
          <w:ilvl w:val="0"/>
          <w:numId w:val="109"/>
        </w:numPr>
        <w:spacing w:after="0" w:line="360" w:lineRule="auto"/>
        <w:rPr>
          <w:rFonts w:ascii="Arial" w:hAnsi="Arial" w:cs="Arial"/>
          <w:color w:val="000000" w:themeColor="text1"/>
        </w:rPr>
      </w:pPr>
      <w:r>
        <w:rPr>
          <w:rFonts w:ascii="Arial" w:hAnsi="Arial" w:cs="Arial"/>
          <w:color w:val="000000" w:themeColor="text1"/>
        </w:rPr>
        <w:t>Existir valores extraordinários com registro R</w:t>
      </w:r>
    </w:p>
    <w:p w:rsidR="00D92715" w:rsidRDefault="00320FEF">
      <w:pPr>
        <w:pStyle w:val="Corpodetexto"/>
        <w:spacing w:after="0" w:line="360" w:lineRule="auto"/>
        <w:ind w:left="1418"/>
        <w:rPr>
          <w:rFonts w:ascii="Arial" w:hAnsi="Arial" w:cs="Arial"/>
          <w:color w:val="000000" w:themeColor="text1"/>
          <w:u w:val="single"/>
        </w:rPr>
      </w:pPr>
      <w:r>
        <w:rPr>
          <w:rFonts w:ascii="Arial" w:hAnsi="Arial" w:cs="Arial"/>
          <w:color w:val="000000" w:themeColor="text1"/>
          <w:u w:val="single"/>
        </w:rPr>
        <w:t>Para a recuperação de valores Faturados</w:t>
      </w:r>
      <w:r w:rsidR="009726A0">
        <w:rPr>
          <w:rFonts w:ascii="Arial" w:hAnsi="Arial" w:cs="Arial"/>
          <w:color w:val="000000" w:themeColor="text1"/>
          <w:u w:val="single"/>
        </w:rPr>
        <w:t xml:space="preserve"> / Arrecadados</w:t>
      </w:r>
    </w:p>
    <w:p w:rsidR="00D92715" w:rsidRDefault="00C671B9">
      <w:pPr>
        <w:pStyle w:val="Corpodetexto"/>
        <w:numPr>
          <w:ilvl w:val="0"/>
          <w:numId w:val="109"/>
        </w:numPr>
        <w:spacing w:after="0" w:line="360" w:lineRule="auto"/>
        <w:rPr>
          <w:rFonts w:ascii="Arial" w:hAnsi="Arial" w:cs="Arial"/>
          <w:color w:val="000000" w:themeColor="text1"/>
        </w:rPr>
      </w:pPr>
      <w:r>
        <w:rPr>
          <w:rFonts w:ascii="Arial" w:hAnsi="Arial" w:cs="Arial"/>
          <w:color w:val="000000" w:themeColor="text1"/>
        </w:rPr>
        <w:t>Existir pelo menos um registro de Faturamento do registro de Dado Cadastral</w:t>
      </w:r>
    </w:p>
    <w:p w:rsidR="00D92715" w:rsidRDefault="00320FEF">
      <w:pPr>
        <w:pStyle w:val="Corpodetexto"/>
        <w:spacing w:after="0" w:line="360" w:lineRule="auto"/>
        <w:ind w:left="1418"/>
        <w:rPr>
          <w:rFonts w:ascii="Arial" w:hAnsi="Arial" w:cs="Arial"/>
          <w:color w:val="000000" w:themeColor="text1"/>
          <w:u w:val="single"/>
        </w:rPr>
      </w:pPr>
      <w:r>
        <w:rPr>
          <w:rFonts w:ascii="Arial" w:hAnsi="Arial" w:cs="Arial"/>
          <w:color w:val="000000" w:themeColor="text1"/>
          <w:u w:val="single"/>
        </w:rPr>
        <w:t>Para a recuperação de valores Arrecadados</w:t>
      </w:r>
    </w:p>
    <w:p w:rsidR="00D92715" w:rsidRDefault="00C671B9">
      <w:pPr>
        <w:pStyle w:val="Corpodetexto"/>
        <w:numPr>
          <w:ilvl w:val="0"/>
          <w:numId w:val="109"/>
        </w:numPr>
        <w:spacing w:after="0" w:line="360" w:lineRule="auto"/>
        <w:rPr>
          <w:rFonts w:ascii="Arial" w:hAnsi="Arial" w:cs="Arial"/>
          <w:color w:val="000000" w:themeColor="text1"/>
        </w:rPr>
      </w:pPr>
      <w:r>
        <w:rPr>
          <w:rFonts w:ascii="Arial" w:hAnsi="Arial" w:cs="Arial"/>
          <w:color w:val="000000" w:themeColor="text1"/>
        </w:rPr>
        <w:t>Para os Faturamentos existentes, levar apenas em consideração os Faturamentos que possuírem registr</w:t>
      </w:r>
      <w:r w:rsidR="009726A0">
        <w:rPr>
          <w:rFonts w:ascii="Arial" w:hAnsi="Arial" w:cs="Arial"/>
          <w:color w:val="000000" w:themeColor="text1"/>
        </w:rPr>
        <w:t>o de Arrecadação correspondente</w:t>
      </w:r>
    </w:p>
    <w:p w:rsidR="00D92715" w:rsidRDefault="005472E8">
      <w:pPr>
        <w:pStyle w:val="Corpodetexto"/>
        <w:spacing w:after="0" w:line="360" w:lineRule="auto"/>
        <w:ind w:left="1134"/>
        <w:rPr>
          <w:rFonts w:ascii="Arial" w:hAnsi="Arial" w:cs="Arial"/>
          <w:color w:val="000000" w:themeColor="text1"/>
        </w:rPr>
      </w:pPr>
      <w:r w:rsidRPr="005472E8">
        <w:rPr>
          <w:rFonts w:ascii="Arial" w:hAnsi="Arial" w:cs="Arial"/>
          <w:color w:val="FF0000"/>
        </w:rPr>
        <w:t xml:space="preserve">Para o caso de uso de relatório (sprint futura), caso algum item não seja passível de recuperação, </w:t>
      </w:r>
      <w:r w:rsidR="009726A0">
        <w:rPr>
          <w:rFonts w:ascii="Arial" w:hAnsi="Arial" w:cs="Arial"/>
          <w:color w:val="FF0000"/>
        </w:rPr>
        <w:t xml:space="preserve">os </w:t>
      </w:r>
      <w:r w:rsidRPr="005472E8">
        <w:rPr>
          <w:rFonts w:ascii="Arial" w:hAnsi="Arial" w:cs="Arial"/>
          <w:color w:val="FF0000"/>
        </w:rPr>
        <w:t>valores de análise tributária deverão possuir "-", indicando que o valor ainda não foi processado.</w:t>
      </w:r>
    </w:p>
    <w:p w:rsidR="00D92715" w:rsidRDefault="00D92715">
      <w:pPr>
        <w:pStyle w:val="Corpodetexto"/>
        <w:spacing w:after="0" w:line="360" w:lineRule="auto"/>
        <w:rPr>
          <w:rFonts w:ascii="Arial" w:hAnsi="Arial" w:cs="Arial"/>
          <w:color w:val="000000" w:themeColor="text1"/>
        </w:rPr>
      </w:pPr>
    </w:p>
    <w:p w:rsidR="00215CA9" w:rsidRPr="00B87BAE" w:rsidRDefault="00215CA9" w:rsidP="00344CC0">
      <w:pPr>
        <w:pStyle w:val="Corpodetexto"/>
        <w:spacing w:after="0" w:line="360" w:lineRule="auto"/>
        <w:ind w:left="1134"/>
        <w:rPr>
          <w:rFonts w:ascii="Arial" w:hAnsi="Arial" w:cs="Arial"/>
          <w:b/>
          <w:color w:val="000000" w:themeColor="text1"/>
        </w:rPr>
      </w:pPr>
      <w:bookmarkStart w:id="1204" w:name="RN_133"/>
      <w:r>
        <w:rPr>
          <w:rFonts w:ascii="Arial" w:hAnsi="Arial" w:cs="Arial"/>
          <w:b/>
          <w:color w:val="000000" w:themeColor="text1"/>
        </w:rPr>
        <w:t>RN_1</w:t>
      </w:r>
      <w:r w:rsidR="00140754">
        <w:rPr>
          <w:rFonts w:ascii="Arial" w:hAnsi="Arial" w:cs="Arial"/>
          <w:b/>
          <w:color w:val="000000" w:themeColor="text1"/>
        </w:rPr>
        <w:t>33</w:t>
      </w:r>
      <w:bookmarkEnd w:id="1204"/>
      <w:r>
        <w:rPr>
          <w:rFonts w:ascii="Arial" w:hAnsi="Arial" w:cs="Arial"/>
          <w:b/>
          <w:color w:val="000000" w:themeColor="text1"/>
        </w:rPr>
        <w:t xml:space="preserve"> – </w:t>
      </w:r>
      <w:r w:rsidR="00CF6D95">
        <w:rPr>
          <w:rFonts w:ascii="Arial" w:hAnsi="Arial" w:cs="Arial"/>
          <w:b/>
          <w:color w:val="000000" w:themeColor="text1"/>
        </w:rPr>
        <w:t>Regra de processamento de pendências de análise tributária</w:t>
      </w:r>
      <w:r w:rsidR="00385975">
        <w:rPr>
          <w:rFonts w:ascii="Arial" w:hAnsi="Arial" w:cs="Arial"/>
          <w:b/>
          <w:color w:val="000000" w:themeColor="text1"/>
        </w:rPr>
        <w:t xml:space="preserve"> - Coluna Faturamento Correto</w:t>
      </w:r>
    </w:p>
    <w:p w:rsidR="00D92715" w:rsidRDefault="00385975">
      <w:pPr>
        <w:pStyle w:val="Corpodetexto"/>
        <w:spacing w:after="0" w:line="360" w:lineRule="auto"/>
        <w:ind w:left="1134"/>
        <w:rPr>
          <w:rFonts w:ascii="Arial" w:hAnsi="Arial" w:cs="Arial"/>
          <w:color w:val="000000" w:themeColor="text1"/>
        </w:rPr>
      </w:pPr>
      <w:r>
        <w:rPr>
          <w:rFonts w:ascii="Arial" w:hAnsi="Arial" w:cs="Arial"/>
          <w:color w:val="000000" w:themeColor="text1"/>
        </w:rPr>
        <w:lastRenderedPageBreak/>
        <w:t>Os seguintes indicadores deverão ser calculados no Mês/Ano Referência para cada Instalação na coluna Faturamento Correto:</w:t>
      </w:r>
    </w:p>
    <w:p w:rsidR="00D92715" w:rsidRDefault="005472E8">
      <w:pPr>
        <w:pStyle w:val="Corpodetexto"/>
        <w:numPr>
          <w:ilvl w:val="0"/>
          <w:numId w:val="79"/>
        </w:numPr>
        <w:spacing w:after="0" w:line="360" w:lineRule="auto"/>
        <w:rPr>
          <w:rFonts w:ascii="Arial" w:hAnsi="Arial" w:cs="Arial"/>
          <w:color w:val="000000" w:themeColor="text1"/>
        </w:rPr>
      </w:pPr>
      <w:r w:rsidRPr="005472E8">
        <w:rPr>
          <w:rFonts w:ascii="Arial" w:hAnsi="Arial" w:cs="Arial"/>
          <w:color w:val="000000" w:themeColor="text1"/>
        </w:rPr>
        <w:t xml:space="preserve">Cosip = </w:t>
      </w:r>
      <w:hyperlink w:anchor="RN_155" w:history="1">
        <w:r w:rsidR="00CE017B" w:rsidRPr="00CE017B">
          <w:rPr>
            <w:rStyle w:val="Hyperlink"/>
            <w:rFonts w:ascii="Arial" w:hAnsi="Arial" w:cs="Arial"/>
          </w:rPr>
          <w:t>RN_155</w:t>
        </w:r>
      </w:hyperlink>
    </w:p>
    <w:p w:rsidR="00D92715" w:rsidRDefault="005472E8">
      <w:pPr>
        <w:pStyle w:val="Corpodetexto"/>
        <w:numPr>
          <w:ilvl w:val="0"/>
          <w:numId w:val="79"/>
        </w:numPr>
        <w:spacing w:after="0" w:line="360" w:lineRule="auto"/>
        <w:rPr>
          <w:rFonts w:ascii="Arial" w:hAnsi="Arial" w:cs="Arial"/>
          <w:color w:val="000000" w:themeColor="text1"/>
        </w:rPr>
      </w:pPr>
      <w:r w:rsidRPr="005472E8">
        <w:rPr>
          <w:rFonts w:ascii="Arial" w:hAnsi="Arial" w:cs="Arial"/>
          <w:color w:val="000000" w:themeColor="text1"/>
        </w:rPr>
        <w:t xml:space="preserve">Multa = </w:t>
      </w:r>
      <w:hyperlink w:anchor="RN_152" w:history="1">
        <w:r w:rsidR="00CE017B" w:rsidRPr="00CE017B">
          <w:rPr>
            <w:rStyle w:val="Hyperlink"/>
            <w:rFonts w:ascii="Arial" w:hAnsi="Arial" w:cs="Arial"/>
          </w:rPr>
          <w:t>RN_152</w:t>
        </w:r>
      </w:hyperlink>
    </w:p>
    <w:p w:rsidR="00D92715" w:rsidRDefault="005472E8">
      <w:pPr>
        <w:pStyle w:val="Corpodetexto"/>
        <w:numPr>
          <w:ilvl w:val="0"/>
          <w:numId w:val="79"/>
        </w:numPr>
        <w:spacing w:after="0" w:line="360" w:lineRule="auto"/>
        <w:rPr>
          <w:rFonts w:ascii="Arial" w:hAnsi="Arial" w:cs="Arial"/>
          <w:color w:val="000000" w:themeColor="text1"/>
        </w:rPr>
      </w:pPr>
      <w:r w:rsidRPr="005472E8">
        <w:rPr>
          <w:rFonts w:ascii="Arial" w:hAnsi="Arial" w:cs="Arial"/>
          <w:color w:val="000000" w:themeColor="text1"/>
        </w:rPr>
        <w:t xml:space="preserve">Atualização Monetária = </w:t>
      </w:r>
      <w:hyperlink w:anchor="RN_153" w:history="1">
        <w:r w:rsidR="00CE017B" w:rsidRPr="00CE017B">
          <w:rPr>
            <w:rStyle w:val="Hyperlink"/>
            <w:rFonts w:ascii="Arial" w:hAnsi="Arial" w:cs="Arial"/>
          </w:rPr>
          <w:t>RN_153</w:t>
        </w:r>
      </w:hyperlink>
    </w:p>
    <w:p w:rsidR="00D92715" w:rsidRDefault="005472E8">
      <w:pPr>
        <w:pStyle w:val="Corpodetexto"/>
        <w:numPr>
          <w:ilvl w:val="0"/>
          <w:numId w:val="79"/>
        </w:numPr>
        <w:spacing w:after="0" w:line="360" w:lineRule="auto"/>
        <w:rPr>
          <w:rFonts w:ascii="Arial" w:hAnsi="Arial" w:cs="Arial"/>
          <w:color w:val="000000" w:themeColor="text1"/>
        </w:rPr>
      </w:pPr>
      <w:r w:rsidRPr="005472E8">
        <w:rPr>
          <w:rFonts w:ascii="Arial" w:hAnsi="Arial" w:cs="Arial"/>
          <w:color w:val="000000" w:themeColor="text1"/>
        </w:rPr>
        <w:t xml:space="preserve">Juros = </w:t>
      </w:r>
      <w:hyperlink w:anchor="RN_154" w:history="1">
        <w:r w:rsidR="00CE017B" w:rsidRPr="00CE017B">
          <w:rPr>
            <w:rStyle w:val="Hyperlink"/>
            <w:rFonts w:ascii="Arial" w:hAnsi="Arial" w:cs="Arial"/>
          </w:rPr>
          <w:t>RN_154</w:t>
        </w:r>
      </w:hyperlink>
    </w:p>
    <w:p w:rsidR="00D92715" w:rsidRDefault="005472E8">
      <w:pPr>
        <w:pStyle w:val="Corpodetexto"/>
        <w:numPr>
          <w:ilvl w:val="0"/>
          <w:numId w:val="79"/>
        </w:numPr>
        <w:spacing w:after="0" w:line="360" w:lineRule="auto"/>
        <w:rPr>
          <w:rFonts w:ascii="Arial" w:hAnsi="Arial" w:cs="Arial"/>
          <w:color w:val="000000" w:themeColor="text1"/>
        </w:rPr>
      </w:pPr>
      <w:r w:rsidRPr="005472E8">
        <w:rPr>
          <w:rFonts w:ascii="Arial" w:hAnsi="Arial" w:cs="Arial"/>
          <w:color w:val="000000" w:themeColor="text1"/>
        </w:rPr>
        <w:t xml:space="preserve">Total = </w:t>
      </w:r>
      <w:r w:rsidR="00CE017B">
        <w:rPr>
          <w:rFonts w:ascii="Arial" w:hAnsi="Arial" w:cs="Arial"/>
          <w:color w:val="000000" w:themeColor="text1"/>
        </w:rPr>
        <w:t>soma dos itens acima</w:t>
      </w:r>
    </w:p>
    <w:p w:rsidR="00D92715" w:rsidRDefault="00D92715">
      <w:pPr>
        <w:pStyle w:val="Corpodetexto"/>
        <w:spacing w:after="0" w:line="360" w:lineRule="auto"/>
        <w:rPr>
          <w:rFonts w:ascii="Arial" w:hAnsi="Arial" w:cs="Arial"/>
          <w:color w:val="000000" w:themeColor="text1"/>
        </w:rPr>
      </w:pPr>
    </w:p>
    <w:p w:rsidR="00385975" w:rsidRPr="00385975" w:rsidRDefault="00385975" w:rsidP="00385975">
      <w:pPr>
        <w:pStyle w:val="Corpodetexto"/>
        <w:numPr>
          <w:ilvl w:val="0"/>
          <w:numId w:val="78"/>
        </w:numPr>
        <w:spacing w:after="0" w:line="360" w:lineRule="auto"/>
        <w:rPr>
          <w:rFonts w:ascii="Arial" w:hAnsi="Arial" w:cs="Arial"/>
          <w:i/>
          <w:strike/>
          <w:color w:val="D9D9D9" w:themeColor="background1" w:themeShade="D9"/>
        </w:rPr>
      </w:pPr>
      <w:r w:rsidRPr="00385975">
        <w:rPr>
          <w:rFonts w:ascii="Arial" w:hAnsi="Arial" w:cs="Arial"/>
          <w:i/>
          <w:strike/>
          <w:color w:val="D9D9D9" w:themeColor="background1" w:themeShade="D9"/>
        </w:rPr>
        <w:t>Atualização Monetária</w:t>
      </w:r>
    </w:p>
    <w:p w:rsidR="00385975" w:rsidRPr="00385975" w:rsidRDefault="00385975" w:rsidP="00385975">
      <w:pPr>
        <w:pStyle w:val="Corpodetexto"/>
        <w:numPr>
          <w:ilvl w:val="1"/>
          <w:numId w:val="78"/>
        </w:numPr>
        <w:spacing w:after="0" w:line="360" w:lineRule="auto"/>
        <w:rPr>
          <w:rFonts w:ascii="Arial" w:hAnsi="Arial" w:cs="Arial"/>
          <w:i/>
          <w:strike/>
          <w:color w:val="D9D9D9" w:themeColor="background1" w:themeShade="D9"/>
        </w:rPr>
      </w:pPr>
      <w:r w:rsidRPr="00385975">
        <w:rPr>
          <w:rFonts w:ascii="Arial" w:hAnsi="Arial" w:cs="Arial"/>
          <w:i/>
          <w:strike/>
          <w:color w:val="D9D9D9" w:themeColor="background1" w:themeShade="D9"/>
        </w:rPr>
        <w:t>Menor Mês = MÍNIMO(ano/mês vencimento + 1 mês ; ano/mês pagamento)</w:t>
      </w:r>
    </w:p>
    <w:p w:rsidR="00385975" w:rsidRPr="00385975" w:rsidRDefault="00385975" w:rsidP="00385975">
      <w:pPr>
        <w:pStyle w:val="Corpodetexto"/>
        <w:numPr>
          <w:ilvl w:val="2"/>
          <w:numId w:val="78"/>
        </w:numPr>
        <w:spacing w:after="0" w:line="360" w:lineRule="auto"/>
        <w:rPr>
          <w:rFonts w:ascii="Arial" w:hAnsi="Arial" w:cs="Arial"/>
          <w:i/>
          <w:strike/>
          <w:color w:val="D9D9D9" w:themeColor="background1" w:themeShade="D9"/>
        </w:rPr>
      </w:pPr>
      <w:r w:rsidRPr="00385975">
        <w:rPr>
          <w:rFonts w:ascii="Arial" w:hAnsi="Arial" w:cs="Arial"/>
          <w:i/>
          <w:strike/>
          <w:color w:val="D9D9D9" w:themeColor="background1" w:themeShade="D9"/>
        </w:rPr>
        <w:t>MÍNIMO = Retorna o menor número na lista de argumentos</w:t>
      </w:r>
    </w:p>
    <w:p w:rsidR="00385975" w:rsidRPr="00385975" w:rsidRDefault="00385975" w:rsidP="00385975">
      <w:pPr>
        <w:pStyle w:val="Corpodetexto"/>
        <w:numPr>
          <w:ilvl w:val="1"/>
          <w:numId w:val="78"/>
        </w:numPr>
        <w:spacing w:after="0" w:line="360" w:lineRule="auto"/>
        <w:rPr>
          <w:rFonts w:ascii="Arial" w:hAnsi="Arial" w:cs="Arial"/>
          <w:i/>
          <w:strike/>
          <w:color w:val="D9D9D9" w:themeColor="background1" w:themeShade="D9"/>
        </w:rPr>
      </w:pPr>
      <w:r w:rsidRPr="00385975">
        <w:rPr>
          <w:rFonts w:ascii="Arial" w:hAnsi="Arial" w:cs="Arial"/>
          <w:i/>
          <w:strike/>
          <w:color w:val="D9D9D9" w:themeColor="background1" w:themeShade="D9"/>
        </w:rPr>
        <w:t>Mês Pagamento: mês em que a fatura foi paga (arrecadação)</w:t>
      </w:r>
    </w:p>
    <w:p w:rsidR="00385975" w:rsidRPr="00385975" w:rsidRDefault="00385975" w:rsidP="00385975">
      <w:pPr>
        <w:pStyle w:val="Corpodetexto"/>
        <w:numPr>
          <w:ilvl w:val="0"/>
          <w:numId w:val="78"/>
        </w:numPr>
        <w:spacing w:after="0" w:line="360" w:lineRule="auto"/>
        <w:rPr>
          <w:rFonts w:ascii="Arial" w:hAnsi="Arial" w:cs="Arial"/>
          <w:i/>
          <w:strike/>
          <w:color w:val="D9D9D9" w:themeColor="background1" w:themeShade="D9"/>
        </w:rPr>
      </w:pPr>
      <w:r w:rsidRPr="00385975">
        <w:rPr>
          <w:rFonts w:ascii="Arial" w:hAnsi="Arial" w:cs="Arial"/>
          <w:i/>
          <w:strike/>
          <w:color w:val="D9D9D9" w:themeColor="background1" w:themeShade="D9"/>
        </w:rPr>
        <w:t>Faturamento Eletropaulo: valor cosip do faturamento importado pelo sistema que corresponde à instalação</w:t>
      </w:r>
    </w:p>
    <w:p w:rsidR="00385975" w:rsidRPr="00385975" w:rsidRDefault="00385975" w:rsidP="00385975">
      <w:pPr>
        <w:pStyle w:val="Corpodetexto"/>
        <w:numPr>
          <w:ilvl w:val="0"/>
          <w:numId w:val="78"/>
        </w:numPr>
        <w:spacing w:after="0" w:line="360" w:lineRule="auto"/>
        <w:rPr>
          <w:rFonts w:ascii="Arial" w:hAnsi="Arial" w:cs="Arial"/>
          <w:i/>
          <w:strike/>
          <w:color w:val="D9D9D9" w:themeColor="background1" w:themeShade="D9"/>
        </w:rPr>
      </w:pPr>
      <w:r w:rsidRPr="00385975">
        <w:rPr>
          <w:rFonts w:ascii="Arial" w:hAnsi="Arial" w:cs="Arial"/>
          <w:i/>
          <w:strike/>
          <w:color w:val="D9D9D9" w:themeColor="background1" w:themeShade="D9"/>
        </w:rPr>
        <w:t>Arrecadação Eletropaulo: valor cosip da arrecadação importada pelo sistema que corresponde à instalação</w:t>
      </w:r>
    </w:p>
    <w:p w:rsidR="00385975" w:rsidRPr="00385975" w:rsidRDefault="00385975" w:rsidP="00385975">
      <w:pPr>
        <w:pStyle w:val="Corpodetexto"/>
        <w:numPr>
          <w:ilvl w:val="0"/>
          <w:numId w:val="78"/>
        </w:numPr>
        <w:spacing w:after="0" w:line="360" w:lineRule="auto"/>
        <w:rPr>
          <w:rFonts w:ascii="Arial" w:hAnsi="Arial" w:cs="Arial"/>
          <w:i/>
          <w:strike/>
          <w:color w:val="D9D9D9" w:themeColor="background1" w:themeShade="D9"/>
        </w:rPr>
      </w:pPr>
      <w:r w:rsidRPr="00385975">
        <w:rPr>
          <w:rFonts w:ascii="Arial" w:hAnsi="Arial" w:cs="Arial"/>
          <w:i/>
          <w:strike/>
          <w:color w:val="D9D9D9" w:themeColor="background1" w:themeShade="D9"/>
        </w:rPr>
        <w:t>Repassado (adiantamento): valor extraordinário com tipo de registro = R (repasse extraordinário)</w:t>
      </w:r>
    </w:p>
    <w:p w:rsidR="00385975" w:rsidRPr="00385975" w:rsidRDefault="00385975" w:rsidP="00385975">
      <w:pPr>
        <w:pStyle w:val="Corpodetexto"/>
        <w:numPr>
          <w:ilvl w:val="0"/>
          <w:numId w:val="78"/>
        </w:numPr>
        <w:spacing w:after="0" w:line="360" w:lineRule="auto"/>
        <w:rPr>
          <w:rFonts w:ascii="Arial" w:hAnsi="Arial" w:cs="Arial"/>
          <w:i/>
          <w:strike/>
          <w:color w:val="D9D9D9" w:themeColor="background1" w:themeShade="D9"/>
        </w:rPr>
      </w:pPr>
      <w:r w:rsidRPr="00385975">
        <w:rPr>
          <w:rFonts w:ascii="Arial" w:hAnsi="Arial" w:cs="Arial"/>
          <w:i/>
          <w:strike/>
          <w:color w:val="D9D9D9" w:themeColor="background1" w:themeShade="D9"/>
        </w:rPr>
        <w:t>A Repassar</w:t>
      </w:r>
    </w:p>
    <w:p w:rsidR="00385975" w:rsidRPr="00385975" w:rsidRDefault="00385975" w:rsidP="00385975">
      <w:pPr>
        <w:pStyle w:val="Corpodetexto"/>
        <w:numPr>
          <w:ilvl w:val="1"/>
          <w:numId w:val="78"/>
        </w:numPr>
        <w:spacing w:after="0" w:line="360" w:lineRule="auto"/>
        <w:rPr>
          <w:rFonts w:ascii="Arial" w:hAnsi="Arial" w:cs="Arial"/>
          <w:i/>
          <w:strike/>
          <w:color w:val="D9D9D9" w:themeColor="background1" w:themeShade="D9"/>
        </w:rPr>
      </w:pPr>
      <w:r w:rsidRPr="00385975">
        <w:rPr>
          <w:rFonts w:ascii="Arial" w:hAnsi="Arial" w:cs="Arial"/>
          <w:i/>
          <w:strike/>
          <w:color w:val="D9D9D9" w:themeColor="background1" w:themeShade="D9"/>
        </w:rPr>
        <w:t>Repasse Eletropaulo: retornado pelo webservice do SOF [</w:t>
      </w:r>
      <w:hyperlink w:anchor="RE10" w:history="1">
        <w:r w:rsidRPr="00385975">
          <w:rPr>
            <w:rStyle w:val="Hyperlink"/>
            <w:rFonts w:ascii="Arial" w:hAnsi="Arial" w:cs="Arial"/>
            <w:i/>
            <w:strike/>
            <w:color w:val="D9D9D9" w:themeColor="background1" w:themeShade="D9"/>
          </w:rPr>
          <w:t>RE10</w:t>
        </w:r>
      </w:hyperlink>
      <w:r w:rsidRPr="00385975">
        <w:rPr>
          <w:rFonts w:ascii="Arial" w:hAnsi="Arial" w:cs="Arial"/>
          <w:i/>
          <w:strike/>
          <w:color w:val="D9D9D9" w:themeColor="background1" w:themeShade="D9"/>
        </w:rPr>
        <w:t>]</w:t>
      </w:r>
    </w:p>
    <w:p w:rsidR="00D92715" w:rsidRDefault="00D92715">
      <w:pPr>
        <w:pStyle w:val="Corpodetexto"/>
        <w:spacing w:after="0" w:line="360" w:lineRule="auto"/>
        <w:rPr>
          <w:rFonts w:ascii="Arial" w:hAnsi="Arial" w:cs="Arial"/>
          <w:color w:val="000000" w:themeColor="text1"/>
        </w:rPr>
      </w:pPr>
    </w:p>
    <w:p w:rsidR="00D92715" w:rsidRDefault="005472E8">
      <w:pPr>
        <w:pStyle w:val="Corpodetexto"/>
        <w:numPr>
          <w:ilvl w:val="0"/>
          <w:numId w:val="79"/>
        </w:numPr>
        <w:spacing w:after="0" w:line="360" w:lineRule="auto"/>
        <w:rPr>
          <w:rFonts w:ascii="Arial" w:hAnsi="Arial" w:cs="Arial"/>
          <w:i/>
          <w:strike/>
          <w:color w:val="D9D9D9" w:themeColor="background1" w:themeShade="D9"/>
        </w:rPr>
      </w:pPr>
      <w:r w:rsidRPr="005472E8">
        <w:rPr>
          <w:rFonts w:ascii="Arial" w:hAnsi="Arial" w:cs="Arial"/>
          <w:i/>
          <w:strike/>
          <w:color w:val="D9D9D9" w:themeColor="background1" w:themeShade="D9"/>
        </w:rPr>
        <w:t>A Faturar = Total Devido - Faturamento Eletropaulo</w:t>
      </w:r>
    </w:p>
    <w:p w:rsidR="00D92715" w:rsidRDefault="005472E8">
      <w:pPr>
        <w:pStyle w:val="Corpodetexto"/>
        <w:numPr>
          <w:ilvl w:val="0"/>
          <w:numId w:val="79"/>
        </w:numPr>
        <w:spacing w:after="0" w:line="360" w:lineRule="auto"/>
        <w:rPr>
          <w:rFonts w:ascii="Arial" w:hAnsi="Arial" w:cs="Arial"/>
          <w:i/>
          <w:strike/>
          <w:color w:val="D9D9D9" w:themeColor="background1" w:themeShade="D9"/>
        </w:rPr>
      </w:pPr>
      <w:r w:rsidRPr="005472E8">
        <w:rPr>
          <w:rFonts w:ascii="Arial" w:hAnsi="Arial" w:cs="Arial"/>
          <w:i/>
          <w:strike/>
          <w:color w:val="D9D9D9" w:themeColor="background1" w:themeShade="D9"/>
        </w:rPr>
        <w:t>A Arrecadar = Arrecadação Eletropaulo - Faturamento Eletropaulo</w:t>
      </w:r>
    </w:p>
    <w:p w:rsidR="00D92715" w:rsidRDefault="005472E8">
      <w:pPr>
        <w:pStyle w:val="Corpodetexto"/>
        <w:numPr>
          <w:ilvl w:val="0"/>
          <w:numId w:val="79"/>
        </w:numPr>
        <w:spacing w:after="0" w:line="360" w:lineRule="auto"/>
        <w:rPr>
          <w:rFonts w:ascii="Arial" w:hAnsi="Arial" w:cs="Arial"/>
          <w:i/>
          <w:strike/>
          <w:color w:val="D9D9D9" w:themeColor="background1" w:themeShade="D9"/>
        </w:rPr>
      </w:pPr>
      <w:r w:rsidRPr="005472E8">
        <w:rPr>
          <w:rFonts w:ascii="Arial" w:hAnsi="Arial" w:cs="Arial"/>
          <w:i/>
          <w:strike/>
          <w:color w:val="D9D9D9" w:themeColor="background1" w:themeShade="D9"/>
        </w:rPr>
        <w:t>Saldo a Pagar = Total Devido - Arrecadação Eletropaulo - Repassado (adiantamento)</w:t>
      </w:r>
    </w:p>
    <w:p w:rsidR="00D92715" w:rsidRDefault="00D92715">
      <w:pPr>
        <w:pStyle w:val="Corpodetexto"/>
        <w:spacing w:after="0" w:line="360" w:lineRule="auto"/>
        <w:rPr>
          <w:rFonts w:ascii="Arial" w:hAnsi="Arial" w:cs="Arial"/>
          <w:i/>
          <w:color w:val="D9D9D9" w:themeColor="background1" w:themeShade="D9"/>
        </w:rPr>
      </w:pPr>
    </w:p>
    <w:p w:rsidR="00D92715" w:rsidRDefault="005472E8">
      <w:pPr>
        <w:pStyle w:val="Corpodetexto"/>
        <w:numPr>
          <w:ilvl w:val="0"/>
          <w:numId w:val="79"/>
        </w:numPr>
        <w:spacing w:after="0" w:line="360" w:lineRule="auto"/>
        <w:rPr>
          <w:rFonts w:ascii="Arial" w:hAnsi="Arial" w:cs="Arial"/>
          <w:i/>
          <w:strike/>
          <w:color w:val="D9D9D9" w:themeColor="background1" w:themeShade="D9"/>
        </w:rPr>
      </w:pPr>
      <w:r w:rsidRPr="005472E8">
        <w:rPr>
          <w:rFonts w:ascii="Arial" w:hAnsi="Arial" w:cs="Arial"/>
          <w:i/>
          <w:strike/>
          <w:color w:val="D9D9D9" w:themeColor="background1" w:themeShade="D9"/>
        </w:rPr>
        <w:t>A Repassar (GLOBAL) = Repasse Eletropaulo – (Valor Extraordinário de Repasse + Valor Extraordinário de Arrecadação + Arrecadação Eletropaulo)</w:t>
      </w:r>
    </w:p>
    <w:p w:rsidR="004230DA" w:rsidRPr="00385975" w:rsidRDefault="005472E8" w:rsidP="004230DA">
      <w:pPr>
        <w:pStyle w:val="Corpodetexto"/>
        <w:numPr>
          <w:ilvl w:val="1"/>
          <w:numId w:val="79"/>
        </w:numPr>
        <w:spacing w:after="0" w:line="360" w:lineRule="auto"/>
        <w:rPr>
          <w:rFonts w:ascii="Arial" w:hAnsi="Arial" w:cs="Arial"/>
          <w:i/>
          <w:strike/>
          <w:color w:val="D9D9D9" w:themeColor="background1" w:themeShade="D9"/>
        </w:rPr>
      </w:pPr>
      <w:r w:rsidRPr="005472E8">
        <w:rPr>
          <w:rFonts w:ascii="Arial" w:hAnsi="Arial" w:cs="Arial"/>
          <w:i/>
          <w:strike/>
          <w:color w:val="D9D9D9" w:themeColor="background1" w:themeShade="D9"/>
        </w:rPr>
        <w:t>retornado pelo webservice do SOF [</w:t>
      </w:r>
      <w:hyperlink w:anchor="RE10" w:history="1">
        <w:r w:rsidRPr="005472E8">
          <w:rPr>
            <w:rStyle w:val="Hyperlink"/>
            <w:rFonts w:ascii="Arial" w:hAnsi="Arial" w:cs="Arial"/>
            <w:i/>
            <w:strike/>
            <w:color w:val="D9D9D9" w:themeColor="background1" w:themeShade="D9"/>
          </w:rPr>
          <w:t>RE10</w:t>
        </w:r>
      </w:hyperlink>
      <w:r w:rsidRPr="005472E8">
        <w:rPr>
          <w:rFonts w:ascii="Arial" w:hAnsi="Arial" w:cs="Arial"/>
          <w:i/>
          <w:strike/>
          <w:color w:val="D9D9D9" w:themeColor="background1" w:themeShade="D9"/>
        </w:rPr>
        <w:t>]</w:t>
      </w:r>
    </w:p>
    <w:p w:rsidR="00D92715" w:rsidRDefault="005472E8">
      <w:pPr>
        <w:pStyle w:val="Corpodetexto"/>
        <w:spacing w:after="0" w:line="360" w:lineRule="auto"/>
        <w:ind w:left="1494"/>
        <w:rPr>
          <w:rFonts w:ascii="Arial" w:hAnsi="Arial" w:cs="Arial"/>
          <w:i/>
          <w:strike/>
          <w:color w:val="D9D9D9" w:themeColor="background1" w:themeShade="D9"/>
        </w:rPr>
      </w:pPr>
      <w:r w:rsidRPr="005472E8">
        <w:rPr>
          <w:rFonts w:ascii="Arial" w:hAnsi="Arial" w:cs="Arial"/>
          <w:i/>
          <w:strike/>
          <w:color w:val="D9D9D9" w:themeColor="background1" w:themeShade="D9"/>
        </w:rPr>
        <w:t>O sistema deverá salvar em base de dados, o resultante das fórmulas acima calculadas para a instalação.</w:t>
      </w:r>
    </w:p>
    <w:p w:rsidR="00D92715" w:rsidRDefault="005472E8">
      <w:pPr>
        <w:pStyle w:val="Corpodetexto"/>
        <w:spacing w:after="0" w:line="360" w:lineRule="auto"/>
        <w:ind w:left="1494"/>
        <w:rPr>
          <w:rFonts w:ascii="Arial" w:hAnsi="Arial" w:cs="Arial"/>
          <w:i/>
          <w:strike/>
          <w:color w:val="D9D9D9" w:themeColor="background1" w:themeShade="D9"/>
        </w:rPr>
      </w:pPr>
      <w:r w:rsidRPr="005472E8">
        <w:rPr>
          <w:rFonts w:ascii="Arial" w:hAnsi="Arial" w:cs="Arial"/>
          <w:i/>
          <w:strike/>
          <w:color w:val="D9D9D9" w:themeColor="background1" w:themeShade="D9"/>
        </w:rPr>
        <w:t>Caso algum dos itens acima não seja possível de recuperação na base de dados, o sistema mantém a instalação e a fatura correspondente como pendente de processamento de análise tributária.</w:t>
      </w:r>
    </w:p>
    <w:p w:rsidR="00D92715" w:rsidRDefault="00D92715">
      <w:pPr>
        <w:pStyle w:val="Corpodetexto"/>
        <w:spacing w:after="0" w:line="360" w:lineRule="auto"/>
        <w:ind w:left="1494"/>
        <w:rPr>
          <w:rFonts w:ascii="Arial" w:hAnsi="Arial" w:cs="Arial"/>
          <w:color w:val="000000" w:themeColor="text1"/>
        </w:rPr>
      </w:pPr>
    </w:p>
    <w:p w:rsidR="00B429FC" w:rsidRPr="00B87BAE" w:rsidRDefault="00B429FC" w:rsidP="00344CC0">
      <w:pPr>
        <w:pStyle w:val="Corpodetexto"/>
        <w:spacing w:after="0" w:line="360" w:lineRule="auto"/>
        <w:ind w:left="1134"/>
        <w:rPr>
          <w:rFonts w:ascii="Arial" w:hAnsi="Arial" w:cs="Arial"/>
          <w:b/>
          <w:color w:val="000000" w:themeColor="text1"/>
        </w:rPr>
      </w:pPr>
      <w:bookmarkStart w:id="1205" w:name="RN_134"/>
      <w:r>
        <w:rPr>
          <w:rFonts w:ascii="Arial" w:hAnsi="Arial" w:cs="Arial"/>
          <w:b/>
          <w:color w:val="000000" w:themeColor="text1"/>
        </w:rPr>
        <w:t xml:space="preserve">RN_134 </w:t>
      </w:r>
      <w:bookmarkEnd w:id="1205"/>
      <w:r>
        <w:rPr>
          <w:rFonts w:ascii="Arial" w:hAnsi="Arial" w:cs="Arial"/>
          <w:b/>
          <w:color w:val="000000" w:themeColor="text1"/>
        </w:rPr>
        <w:t>– Matriz de relatório de inconsistência</w:t>
      </w:r>
    </w:p>
    <w:p w:rsidR="00D92715" w:rsidRDefault="00B429FC">
      <w:pPr>
        <w:pStyle w:val="Corpodetexto"/>
        <w:spacing w:after="0" w:line="360" w:lineRule="auto"/>
        <w:ind w:left="1134"/>
        <w:rPr>
          <w:rFonts w:ascii="Arial" w:hAnsi="Arial" w:cs="Arial"/>
          <w:color w:val="000000" w:themeColor="text1"/>
        </w:rPr>
      </w:pPr>
      <w:r>
        <w:rPr>
          <w:rFonts w:ascii="Arial" w:hAnsi="Arial" w:cs="Arial"/>
          <w:color w:val="000000" w:themeColor="text1"/>
        </w:rPr>
        <w:t>O sistema deverá montar a matriz de relatório de inconsistência, considerando o seguinte:</w:t>
      </w:r>
    </w:p>
    <w:p w:rsidR="00D92715" w:rsidRDefault="00D92715">
      <w:pPr>
        <w:pStyle w:val="Corpodetexto"/>
        <w:spacing w:after="0" w:line="360" w:lineRule="auto"/>
        <w:ind w:left="1494"/>
        <w:rPr>
          <w:rFonts w:ascii="Arial" w:hAnsi="Arial" w:cs="Arial"/>
          <w:color w:val="000000" w:themeColor="text1"/>
        </w:rPr>
      </w:pPr>
    </w:p>
    <w:p w:rsidR="00D92715" w:rsidRDefault="00B429FC">
      <w:pPr>
        <w:pStyle w:val="Corpodetexto"/>
        <w:numPr>
          <w:ilvl w:val="0"/>
          <w:numId w:val="82"/>
        </w:numPr>
        <w:spacing w:after="0" w:line="360" w:lineRule="auto"/>
        <w:rPr>
          <w:rFonts w:ascii="Arial" w:hAnsi="Arial" w:cs="Arial"/>
          <w:color w:val="000000" w:themeColor="text1"/>
        </w:rPr>
      </w:pPr>
      <w:r>
        <w:rPr>
          <w:rFonts w:ascii="Arial" w:hAnsi="Arial" w:cs="Arial"/>
          <w:color w:val="000000" w:themeColor="text1"/>
        </w:rPr>
        <w:t>Primeira linha: Lista d</w:t>
      </w:r>
      <w:ins w:id="1206" w:author="victor.santos" w:date="2017-04-27T16:27:00Z">
        <w:r w:rsidR="00753E54">
          <w:rPr>
            <w:rFonts w:ascii="Arial" w:hAnsi="Arial" w:cs="Arial"/>
            <w:color w:val="000000" w:themeColor="text1"/>
          </w:rPr>
          <w:t>e mês/ano sobre o período pesquisado</w:t>
        </w:r>
      </w:ins>
      <w:del w:id="1207" w:author="victor.santos" w:date="2017-04-27T16:27:00Z">
        <w:r w:rsidDel="00753E54">
          <w:rPr>
            <w:rFonts w:ascii="Arial" w:hAnsi="Arial" w:cs="Arial"/>
            <w:color w:val="000000" w:themeColor="text1"/>
          </w:rPr>
          <w:delText>as possíveis inconsistências tratadas para os arquivos</w:delText>
        </w:r>
      </w:del>
    </w:p>
    <w:p w:rsidR="00D92715" w:rsidRDefault="00B429FC">
      <w:pPr>
        <w:pStyle w:val="Corpodetexto"/>
        <w:numPr>
          <w:ilvl w:val="0"/>
          <w:numId w:val="82"/>
        </w:numPr>
        <w:spacing w:after="0" w:line="360" w:lineRule="auto"/>
        <w:rPr>
          <w:rFonts w:ascii="Arial" w:hAnsi="Arial" w:cs="Arial"/>
          <w:color w:val="000000" w:themeColor="text1"/>
        </w:rPr>
      </w:pPr>
      <w:r>
        <w:rPr>
          <w:rFonts w:ascii="Arial" w:hAnsi="Arial" w:cs="Arial"/>
          <w:color w:val="000000" w:themeColor="text1"/>
        </w:rPr>
        <w:lastRenderedPageBreak/>
        <w:t xml:space="preserve">Última linha: Totalizadores do quantitativo encontrado sobre </w:t>
      </w:r>
      <w:ins w:id="1208" w:author="victor.santos" w:date="2017-04-27T16:28:00Z">
        <w:r w:rsidR="00753E54">
          <w:rPr>
            <w:rFonts w:ascii="Arial" w:hAnsi="Arial" w:cs="Arial"/>
            <w:color w:val="000000" w:themeColor="text1"/>
          </w:rPr>
          <w:t xml:space="preserve">os meses </w:t>
        </w:r>
      </w:ins>
      <w:del w:id="1209" w:author="victor.santos" w:date="2017-04-27T16:28:00Z">
        <w:r w:rsidDel="00753E54">
          <w:rPr>
            <w:rFonts w:ascii="Arial" w:hAnsi="Arial" w:cs="Arial"/>
            <w:color w:val="000000" w:themeColor="text1"/>
          </w:rPr>
          <w:delText xml:space="preserve">as inconsistências </w:delText>
        </w:r>
      </w:del>
      <w:r>
        <w:rPr>
          <w:rFonts w:ascii="Arial" w:hAnsi="Arial" w:cs="Arial"/>
          <w:color w:val="000000" w:themeColor="text1"/>
        </w:rPr>
        <w:t>no período pesquisado</w:t>
      </w:r>
    </w:p>
    <w:p w:rsidR="00D92715" w:rsidRDefault="00B429FC">
      <w:pPr>
        <w:pStyle w:val="Corpodetexto"/>
        <w:numPr>
          <w:ilvl w:val="0"/>
          <w:numId w:val="82"/>
        </w:numPr>
        <w:spacing w:after="0" w:line="360" w:lineRule="auto"/>
        <w:rPr>
          <w:rFonts w:ascii="Arial" w:hAnsi="Arial" w:cs="Arial"/>
          <w:color w:val="000000" w:themeColor="text1"/>
        </w:rPr>
      </w:pPr>
      <w:r>
        <w:rPr>
          <w:rFonts w:ascii="Arial" w:hAnsi="Arial" w:cs="Arial"/>
          <w:color w:val="000000" w:themeColor="text1"/>
        </w:rPr>
        <w:t>Primeira coluna: Cada linha representa um</w:t>
      </w:r>
      <w:ins w:id="1210" w:author="victor.santos" w:date="2017-04-27T16:27:00Z">
        <w:r w:rsidR="00753E54">
          <w:rPr>
            <w:rFonts w:ascii="Arial" w:hAnsi="Arial" w:cs="Arial"/>
            <w:color w:val="000000" w:themeColor="text1"/>
          </w:rPr>
          <w:t>a possível inconsistência tratada para os arquivos</w:t>
        </w:r>
      </w:ins>
      <w:r>
        <w:rPr>
          <w:rFonts w:ascii="Arial" w:hAnsi="Arial" w:cs="Arial"/>
          <w:color w:val="000000" w:themeColor="text1"/>
        </w:rPr>
        <w:t xml:space="preserve"> </w:t>
      </w:r>
      <w:del w:id="1211" w:author="victor.santos" w:date="2017-04-27T16:27:00Z">
        <w:r w:rsidDel="00753E54">
          <w:rPr>
            <w:rFonts w:ascii="Arial" w:hAnsi="Arial" w:cs="Arial"/>
            <w:color w:val="000000" w:themeColor="text1"/>
          </w:rPr>
          <w:delText>mês/ano sobre o período pesquisado</w:delText>
        </w:r>
      </w:del>
    </w:p>
    <w:p w:rsidR="00D92715" w:rsidRDefault="00B429FC">
      <w:pPr>
        <w:pStyle w:val="Corpodetexto"/>
        <w:numPr>
          <w:ilvl w:val="0"/>
          <w:numId w:val="82"/>
        </w:numPr>
        <w:spacing w:after="0" w:line="360" w:lineRule="auto"/>
        <w:rPr>
          <w:rFonts w:ascii="Arial" w:hAnsi="Arial" w:cs="Arial"/>
          <w:color w:val="000000" w:themeColor="text1"/>
        </w:rPr>
      </w:pPr>
      <w:r>
        <w:rPr>
          <w:rFonts w:ascii="Arial" w:hAnsi="Arial" w:cs="Arial"/>
          <w:color w:val="000000" w:themeColor="text1"/>
        </w:rPr>
        <w:t xml:space="preserve">Última coluna: Totalizadores do quantitativo encontrado sobre cada </w:t>
      </w:r>
      <w:del w:id="1212" w:author="victor.santos" w:date="2017-04-27T16:28:00Z">
        <w:r w:rsidDel="00753E54">
          <w:rPr>
            <w:rFonts w:ascii="Arial" w:hAnsi="Arial" w:cs="Arial"/>
            <w:color w:val="000000" w:themeColor="text1"/>
          </w:rPr>
          <w:delText xml:space="preserve">mês </w:delText>
        </w:r>
      </w:del>
      <w:ins w:id="1213" w:author="victor.santos" w:date="2017-04-27T16:28:00Z">
        <w:r w:rsidR="00753E54">
          <w:rPr>
            <w:rFonts w:ascii="Arial" w:hAnsi="Arial" w:cs="Arial"/>
            <w:color w:val="000000" w:themeColor="text1"/>
          </w:rPr>
          <w:t xml:space="preserve">inconsistência </w:t>
        </w:r>
      </w:ins>
      <w:r>
        <w:rPr>
          <w:rFonts w:ascii="Arial" w:hAnsi="Arial" w:cs="Arial"/>
          <w:color w:val="000000" w:themeColor="text1"/>
        </w:rPr>
        <w:t>para o período pesquisado</w:t>
      </w:r>
    </w:p>
    <w:p w:rsidR="00D92715" w:rsidRDefault="00B429FC">
      <w:pPr>
        <w:pStyle w:val="Corpodetexto"/>
        <w:numPr>
          <w:ilvl w:val="0"/>
          <w:numId w:val="82"/>
        </w:numPr>
        <w:spacing w:after="0" w:line="360" w:lineRule="auto"/>
        <w:rPr>
          <w:rFonts w:ascii="Arial" w:hAnsi="Arial" w:cs="Arial"/>
          <w:color w:val="000000" w:themeColor="text1"/>
        </w:rPr>
      </w:pPr>
      <w:r>
        <w:rPr>
          <w:rFonts w:ascii="Arial" w:hAnsi="Arial" w:cs="Arial"/>
          <w:color w:val="000000" w:themeColor="text1"/>
        </w:rPr>
        <w:t>Demais células (linha x coluna) na íntegra da matriz: Totalizador do cruzamento de mês/ano para cada inconsistência</w:t>
      </w:r>
    </w:p>
    <w:p w:rsidR="00D92715" w:rsidRDefault="00D92715">
      <w:pPr>
        <w:pStyle w:val="Corpodetexto"/>
        <w:spacing w:after="0" w:line="360" w:lineRule="auto"/>
        <w:ind w:left="1494"/>
        <w:rPr>
          <w:rFonts w:ascii="Arial" w:hAnsi="Arial" w:cs="Arial"/>
          <w:color w:val="000000" w:themeColor="text1"/>
        </w:rPr>
      </w:pPr>
    </w:p>
    <w:p w:rsidR="00D92715" w:rsidRDefault="00B429FC">
      <w:pPr>
        <w:pStyle w:val="Corpodetexto"/>
        <w:spacing w:after="0" w:line="360" w:lineRule="auto"/>
        <w:ind w:left="1494"/>
        <w:rPr>
          <w:ins w:id="1214" w:author="victor.santos" w:date="2017-04-27T16:28:00Z"/>
          <w:rFonts w:ascii="Arial" w:hAnsi="Arial" w:cs="Arial"/>
          <w:color w:val="000000" w:themeColor="text1"/>
        </w:rPr>
      </w:pPr>
      <w:r>
        <w:rPr>
          <w:rFonts w:ascii="Arial" w:hAnsi="Arial" w:cs="Arial"/>
          <w:color w:val="000000" w:themeColor="text1"/>
        </w:rPr>
        <w:t>Para cada arquivo informado no filtro de pesquisa, deverá haver uma matriz elaborada para o relatório de inconsistência (tendo como título o a descrição do arquivo) e, por fim, um relatório geral (Total Geral), somando todas as inconsistências de todos os arquivos</w:t>
      </w:r>
      <w:del w:id="1215" w:author="victor.santos" w:date="2017-04-27T16:28:00Z">
        <w:r w:rsidDel="00753E54">
          <w:rPr>
            <w:rFonts w:ascii="Arial" w:hAnsi="Arial" w:cs="Arial"/>
            <w:color w:val="000000" w:themeColor="text1"/>
          </w:rPr>
          <w:delText xml:space="preserve"> (conforme imagem abaixo)</w:delText>
        </w:r>
      </w:del>
      <w:r>
        <w:rPr>
          <w:rFonts w:ascii="Arial" w:hAnsi="Arial" w:cs="Arial"/>
          <w:color w:val="000000" w:themeColor="text1"/>
        </w:rPr>
        <w:t>.</w:t>
      </w:r>
    </w:p>
    <w:p w:rsidR="00753E54" w:rsidRDefault="00753E54">
      <w:pPr>
        <w:pStyle w:val="Corpodetexto"/>
        <w:spacing w:after="0" w:line="360" w:lineRule="auto"/>
        <w:ind w:left="1494"/>
        <w:rPr>
          <w:rFonts w:ascii="Arial" w:hAnsi="Arial" w:cs="Arial"/>
          <w:color w:val="000000" w:themeColor="text1"/>
        </w:rPr>
      </w:pPr>
    </w:p>
    <w:p w:rsidR="00D92715" w:rsidDel="00753E54" w:rsidRDefault="00B429FC">
      <w:pPr>
        <w:pStyle w:val="Corpodetexto"/>
        <w:spacing w:after="0" w:line="360" w:lineRule="auto"/>
        <w:ind w:left="1494"/>
        <w:rPr>
          <w:del w:id="1216" w:author="victor.santos" w:date="2017-04-27T16:27:00Z"/>
          <w:rFonts w:ascii="Arial" w:hAnsi="Arial" w:cs="Arial"/>
          <w:color w:val="000000" w:themeColor="text1"/>
        </w:rPr>
      </w:pPr>
      <w:del w:id="1217" w:author="victor.santos" w:date="2017-04-27T16:27:00Z">
        <w:r w:rsidDel="00753E54">
          <w:rPr>
            <w:rFonts w:ascii="Arial" w:hAnsi="Arial" w:cs="Arial"/>
            <w:color w:val="000000" w:themeColor="text1"/>
          </w:rPr>
          <w:delText xml:space="preserve">Exemplo </w:delText>
        </w:r>
        <w:r w:rsidR="00DC7686" w:rsidDel="00753E54">
          <w:rPr>
            <w:rFonts w:ascii="Arial" w:hAnsi="Arial" w:cs="Arial"/>
            <w:color w:val="000000" w:themeColor="text1"/>
          </w:rPr>
          <w:delText xml:space="preserve">apenas ilustrativo e </w:delText>
        </w:r>
        <w:r w:rsidDel="00753E54">
          <w:rPr>
            <w:rFonts w:ascii="Arial" w:hAnsi="Arial" w:cs="Arial"/>
            <w:color w:val="000000" w:themeColor="text1"/>
          </w:rPr>
          <w:delText>fictício:</w:delText>
        </w:r>
      </w:del>
    </w:p>
    <w:p w:rsidR="00D92715" w:rsidDel="00753E54" w:rsidRDefault="00B429FC">
      <w:pPr>
        <w:pStyle w:val="Corpodetexto"/>
        <w:spacing w:after="0" w:line="360" w:lineRule="auto"/>
        <w:ind w:left="1494"/>
        <w:jc w:val="center"/>
        <w:rPr>
          <w:del w:id="1218" w:author="victor.santos" w:date="2017-04-27T16:27:00Z"/>
          <w:rFonts w:ascii="Arial" w:hAnsi="Arial" w:cs="Arial"/>
          <w:color w:val="000000" w:themeColor="text1"/>
        </w:rPr>
      </w:pPr>
      <w:del w:id="1219" w:author="victor.santos" w:date="2017-04-27T16:27:00Z">
        <w:r w:rsidDel="00753E54">
          <w:rPr>
            <w:rFonts w:ascii="Arial" w:hAnsi="Arial" w:cs="Arial"/>
            <w:color w:val="000000" w:themeColor="text1"/>
          </w:rPr>
          <w:delText>Dados Cadastrais</w:delText>
        </w:r>
      </w:del>
    </w:p>
    <w:p w:rsidR="00D92715" w:rsidDel="00753E54" w:rsidRDefault="00210B41">
      <w:pPr>
        <w:pStyle w:val="Corpodetexto"/>
        <w:spacing w:after="0" w:line="360" w:lineRule="auto"/>
        <w:ind w:left="1494"/>
        <w:jc w:val="center"/>
        <w:rPr>
          <w:del w:id="1220" w:author="victor.santos" w:date="2017-04-27T16:27:00Z"/>
          <w:rFonts w:ascii="Arial" w:hAnsi="Arial" w:cs="Arial"/>
          <w:color w:val="000000" w:themeColor="text1"/>
        </w:rPr>
      </w:pPr>
      <w:del w:id="1221" w:author="victor.santos" w:date="2017-04-27T16:27:00Z">
        <w:r w:rsidRPr="00210B41">
          <w:rPr>
            <w:rFonts w:ascii="Arial" w:hAnsi="Arial" w:cs="Arial"/>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6pt;height:203.5pt">
              <v:imagedata r:id="rId13" o:title=""/>
            </v:shape>
          </w:pict>
        </w:r>
      </w:del>
    </w:p>
    <w:p w:rsidR="00D92715" w:rsidDel="00753E54" w:rsidRDefault="00B429FC">
      <w:pPr>
        <w:pStyle w:val="Corpodetexto"/>
        <w:spacing w:after="0" w:line="360" w:lineRule="auto"/>
        <w:ind w:left="1494"/>
        <w:jc w:val="center"/>
        <w:rPr>
          <w:del w:id="1222" w:author="victor.santos" w:date="2017-04-27T16:27:00Z"/>
          <w:rFonts w:ascii="Arial" w:hAnsi="Arial" w:cs="Arial"/>
          <w:color w:val="000000" w:themeColor="text1"/>
        </w:rPr>
      </w:pPr>
      <w:del w:id="1223" w:author="victor.santos" w:date="2017-04-27T16:27:00Z">
        <w:r w:rsidDel="00753E54">
          <w:rPr>
            <w:rFonts w:ascii="Arial" w:hAnsi="Arial" w:cs="Arial"/>
            <w:color w:val="000000" w:themeColor="text1"/>
          </w:rPr>
          <w:delText>Faturamento</w:delText>
        </w:r>
      </w:del>
    </w:p>
    <w:p w:rsidR="00D92715" w:rsidDel="00753E54" w:rsidRDefault="00210B41">
      <w:pPr>
        <w:pStyle w:val="Corpodetexto"/>
        <w:spacing w:after="0" w:line="360" w:lineRule="auto"/>
        <w:ind w:left="1494"/>
        <w:jc w:val="center"/>
        <w:rPr>
          <w:del w:id="1224" w:author="victor.santos" w:date="2017-04-27T16:27:00Z"/>
          <w:rFonts w:ascii="Arial" w:hAnsi="Arial" w:cs="Arial"/>
          <w:color w:val="000000" w:themeColor="text1"/>
        </w:rPr>
      </w:pPr>
      <w:del w:id="1225" w:author="victor.santos" w:date="2017-04-27T16:27:00Z">
        <w:r w:rsidRPr="00210B41">
          <w:rPr>
            <w:rFonts w:ascii="Arial" w:hAnsi="Arial" w:cs="Arial"/>
            <w:color w:val="000000" w:themeColor="text1"/>
          </w:rPr>
          <w:lastRenderedPageBreak/>
          <w:pict>
            <v:shape id="_x0000_i1026" type="#_x0000_t75" style="width:283.6pt;height:203.5pt">
              <v:imagedata r:id="rId13" o:title=""/>
            </v:shape>
          </w:pict>
        </w:r>
      </w:del>
    </w:p>
    <w:p w:rsidR="00D92715" w:rsidDel="00753E54" w:rsidRDefault="00B429FC">
      <w:pPr>
        <w:pStyle w:val="Corpodetexto"/>
        <w:spacing w:after="0" w:line="360" w:lineRule="auto"/>
        <w:ind w:left="1494"/>
        <w:jc w:val="center"/>
        <w:rPr>
          <w:del w:id="1226" w:author="victor.santos" w:date="2017-04-27T16:27:00Z"/>
          <w:rFonts w:ascii="Arial" w:hAnsi="Arial" w:cs="Arial"/>
          <w:color w:val="000000" w:themeColor="text1"/>
        </w:rPr>
      </w:pPr>
      <w:del w:id="1227" w:author="victor.santos" w:date="2017-04-27T16:27:00Z">
        <w:r w:rsidDel="00753E54">
          <w:rPr>
            <w:rFonts w:ascii="Arial" w:hAnsi="Arial" w:cs="Arial"/>
            <w:color w:val="000000" w:themeColor="text1"/>
          </w:rPr>
          <w:delText>Total Geral</w:delText>
        </w:r>
      </w:del>
    </w:p>
    <w:p w:rsidR="00D92715" w:rsidDel="00753E54" w:rsidRDefault="00210B41">
      <w:pPr>
        <w:pStyle w:val="Corpodetexto"/>
        <w:spacing w:after="0" w:line="360" w:lineRule="auto"/>
        <w:ind w:left="1494"/>
        <w:jc w:val="center"/>
        <w:rPr>
          <w:del w:id="1228" w:author="victor.santos" w:date="2017-04-27T16:27:00Z"/>
          <w:rFonts w:ascii="Arial" w:hAnsi="Arial" w:cs="Arial"/>
          <w:color w:val="000000" w:themeColor="text1"/>
        </w:rPr>
      </w:pPr>
      <w:del w:id="1229" w:author="victor.santos" w:date="2017-04-27T16:27:00Z">
        <w:r w:rsidRPr="00210B41">
          <w:rPr>
            <w:rFonts w:ascii="Arial" w:hAnsi="Arial" w:cs="Arial"/>
            <w:color w:val="000000" w:themeColor="text1"/>
          </w:rPr>
          <w:pict>
            <v:shape id="_x0000_i1027" type="#_x0000_t75" style="width:283.6pt;height:203.5pt">
              <v:imagedata r:id="rId13" o:title=""/>
            </v:shape>
          </w:pict>
        </w:r>
      </w:del>
    </w:p>
    <w:p w:rsidR="00D92715" w:rsidRDefault="00EA2D1A">
      <w:pPr>
        <w:pStyle w:val="Corpodetexto"/>
        <w:spacing w:after="0" w:line="360" w:lineRule="auto"/>
        <w:ind w:left="1494"/>
        <w:jc w:val="both"/>
        <w:rPr>
          <w:rFonts w:ascii="Arial" w:hAnsi="Arial" w:cs="Arial"/>
          <w:color w:val="000000" w:themeColor="text1"/>
        </w:rPr>
      </w:pPr>
      <w:r>
        <w:rPr>
          <w:rFonts w:ascii="Arial" w:hAnsi="Arial" w:cs="Arial"/>
          <w:color w:val="000000" w:themeColor="text1"/>
        </w:rPr>
        <w:t>O arquivo a ser exportado deverá ser no formato .csv (sem qualquer formatação de texto) e no padrão de nomenclatura "</w:t>
      </w:r>
      <w:del w:id="1230" w:author="eric.giuliani" w:date="2017-05-15T13:59:00Z">
        <w:r w:rsidDel="00DA6D55">
          <w:rPr>
            <w:rFonts w:ascii="Arial" w:hAnsi="Arial" w:cs="Arial"/>
            <w:color w:val="000000" w:themeColor="text1"/>
          </w:rPr>
          <w:delText>SEFIN_</w:delText>
        </w:r>
      </w:del>
      <w:r>
        <w:rPr>
          <w:rFonts w:ascii="Arial" w:hAnsi="Arial" w:cs="Arial"/>
          <w:color w:val="000000" w:themeColor="text1"/>
        </w:rPr>
        <w:t xml:space="preserve">COSIP_%YYYYMMDDHH24MISS%-RelatorioInconsistencia", onde: </w:t>
      </w:r>
    </w:p>
    <w:p w:rsidR="00D92715" w:rsidRDefault="00EA2D1A">
      <w:pPr>
        <w:pStyle w:val="Corpodetexto"/>
        <w:numPr>
          <w:ilvl w:val="0"/>
          <w:numId w:val="97"/>
        </w:numPr>
        <w:spacing w:after="0" w:line="360" w:lineRule="auto"/>
        <w:jc w:val="both"/>
        <w:rPr>
          <w:rFonts w:ascii="Arial" w:hAnsi="Arial" w:cs="Arial"/>
          <w:color w:val="000000" w:themeColor="text1"/>
        </w:rPr>
      </w:pPr>
      <w:r>
        <w:rPr>
          <w:rFonts w:ascii="Arial" w:hAnsi="Arial" w:cs="Arial"/>
          <w:color w:val="000000" w:themeColor="text1"/>
        </w:rPr>
        <w:t>YYYY: ano</w:t>
      </w:r>
    </w:p>
    <w:p w:rsidR="00D92715" w:rsidRDefault="00EA2D1A">
      <w:pPr>
        <w:pStyle w:val="Corpodetexto"/>
        <w:numPr>
          <w:ilvl w:val="0"/>
          <w:numId w:val="97"/>
        </w:numPr>
        <w:spacing w:after="0" w:line="360" w:lineRule="auto"/>
        <w:jc w:val="both"/>
        <w:rPr>
          <w:rFonts w:ascii="Arial" w:hAnsi="Arial" w:cs="Arial"/>
          <w:color w:val="000000" w:themeColor="text1"/>
        </w:rPr>
      </w:pPr>
      <w:r>
        <w:rPr>
          <w:rFonts w:ascii="Arial" w:hAnsi="Arial" w:cs="Arial"/>
          <w:color w:val="000000" w:themeColor="text1"/>
        </w:rPr>
        <w:t>MM: mês</w:t>
      </w:r>
    </w:p>
    <w:p w:rsidR="00D92715" w:rsidRDefault="00EA2D1A">
      <w:pPr>
        <w:pStyle w:val="Corpodetexto"/>
        <w:numPr>
          <w:ilvl w:val="0"/>
          <w:numId w:val="97"/>
        </w:numPr>
        <w:spacing w:after="0" w:line="360" w:lineRule="auto"/>
        <w:jc w:val="both"/>
        <w:rPr>
          <w:rFonts w:ascii="Arial" w:hAnsi="Arial" w:cs="Arial"/>
          <w:color w:val="000000" w:themeColor="text1"/>
        </w:rPr>
      </w:pPr>
      <w:r>
        <w:rPr>
          <w:rFonts w:ascii="Arial" w:hAnsi="Arial" w:cs="Arial"/>
          <w:color w:val="000000" w:themeColor="text1"/>
        </w:rPr>
        <w:t>DD: dia</w:t>
      </w:r>
    </w:p>
    <w:p w:rsidR="00D92715" w:rsidRDefault="00EA2D1A">
      <w:pPr>
        <w:pStyle w:val="Corpodetexto"/>
        <w:numPr>
          <w:ilvl w:val="0"/>
          <w:numId w:val="97"/>
        </w:numPr>
        <w:spacing w:after="0" w:line="360" w:lineRule="auto"/>
        <w:jc w:val="both"/>
        <w:rPr>
          <w:rFonts w:ascii="Arial" w:hAnsi="Arial" w:cs="Arial"/>
          <w:color w:val="000000" w:themeColor="text1"/>
        </w:rPr>
      </w:pPr>
      <w:r>
        <w:rPr>
          <w:rFonts w:ascii="Arial" w:hAnsi="Arial" w:cs="Arial"/>
          <w:color w:val="000000" w:themeColor="text1"/>
        </w:rPr>
        <w:t>HH24: hora no formato 24 hs</w:t>
      </w:r>
    </w:p>
    <w:p w:rsidR="00D92715" w:rsidRDefault="00EA2D1A">
      <w:pPr>
        <w:pStyle w:val="Corpodetexto"/>
        <w:numPr>
          <w:ilvl w:val="0"/>
          <w:numId w:val="97"/>
        </w:numPr>
        <w:spacing w:after="0" w:line="360" w:lineRule="auto"/>
        <w:jc w:val="both"/>
        <w:rPr>
          <w:rFonts w:ascii="Arial" w:hAnsi="Arial" w:cs="Arial"/>
          <w:color w:val="000000" w:themeColor="text1"/>
        </w:rPr>
      </w:pPr>
      <w:r>
        <w:rPr>
          <w:rFonts w:ascii="Arial" w:hAnsi="Arial" w:cs="Arial"/>
          <w:color w:val="000000" w:themeColor="text1"/>
        </w:rPr>
        <w:t>MI: minuto</w:t>
      </w:r>
    </w:p>
    <w:p w:rsidR="00D92715" w:rsidRDefault="00EA2D1A">
      <w:pPr>
        <w:pStyle w:val="Corpodetexto"/>
        <w:numPr>
          <w:ilvl w:val="0"/>
          <w:numId w:val="97"/>
        </w:numPr>
        <w:spacing w:after="0" w:line="360" w:lineRule="auto"/>
        <w:jc w:val="both"/>
        <w:rPr>
          <w:rFonts w:ascii="Arial" w:hAnsi="Arial" w:cs="Arial"/>
          <w:color w:val="000000" w:themeColor="text1"/>
        </w:rPr>
      </w:pPr>
      <w:r>
        <w:rPr>
          <w:rFonts w:ascii="Arial" w:hAnsi="Arial" w:cs="Arial"/>
          <w:color w:val="000000" w:themeColor="text1"/>
        </w:rPr>
        <w:t>SS: segundo</w:t>
      </w:r>
    </w:p>
    <w:p w:rsidR="00D92715" w:rsidRDefault="00D92715"/>
    <w:p w:rsidR="00015C2C" w:rsidRPr="00CB3E19" w:rsidRDefault="00015C2C" w:rsidP="00015C2C">
      <w:pPr>
        <w:pStyle w:val="Corpodetexto"/>
        <w:spacing w:after="0" w:line="360" w:lineRule="auto"/>
        <w:ind w:left="1134"/>
        <w:rPr>
          <w:rFonts w:ascii="Arial" w:hAnsi="Arial" w:cs="Arial"/>
          <w:b/>
          <w:color w:val="000000" w:themeColor="text1"/>
        </w:rPr>
      </w:pPr>
      <w:bookmarkStart w:id="1231" w:name="RN_135"/>
      <w:r>
        <w:rPr>
          <w:rFonts w:ascii="Arial" w:hAnsi="Arial" w:cs="Arial"/>
          <w:b/>
          <w:color w:val="000000" w:themeColor="text1"/>
        </w:rPr>
        <w:t>RN_135</w:t>
      </w:r>
      <w:bookmarkEnd w:id="1231"/>
      <w:r>
        <w:rPr>
          <w:rFonts w:ascii="Arial" w:hAnsi="Arial" w:cs="Arial"/>
          <w:b/>
          <w:color w:val="000000" w:themeColor="text1"/>
        </w:rPr>
        <w:t xml:space="preserve"> - Pesquisar </w:t>
      </w:r>
      <w:r w:rsidR="008E3AB9">
        <w:rPr>
          <w:rFonts w:ascii="Arial" w:hAnsi="Arial" w:cs="Arial"/>
          <w:b/>
          <w:color w:val="000000" w:themeColor="text1"/>
        </w:rPr>
        <w:t>Inconsistências</w:t>
      </w:r>
      <w:r w:rsidRPr="00CB3E19">
        <w:rPr>
          <w:rFonts w:ascii="Arial" w:hAnsi="Arial" w:cs="Arial"/>
          <w:b/>
          <w:color w:val="000000" w:themeColor="text1"/>
        </w:rPr>
        <w:t xml:space="preserve"> - Campos</w:t>
      </w:r>
      <w:r>
        <w:rPr>
          <w:rFonts w:ascii="Arial" w:hAnsi="Arial" w:cs="Arial"/>
          <w:b/>
          <w:color w:val="000000" w:themeColor="text1"/>
        </w:rPr>
        <w:t xml:space="preserve"> em</w:t>
      </w:r>
      <w:r w:rsidRPr="00CB3E19">
        <w:rPr>
          <w:rFonts w:ascii="Arial" w:hAnsi="Arial" w:cs="Arial"/>
          <w:b/>
          <w:color w:val="000000" w:themeColor="text1"/>
        </w:rPr>
        <w:t xml:space="preserve"> Tela</w:t>
      </w:r>
    </w:p>
    <w:p w:rsidR="005224DD" w:rsidRDefault="00015C2C">
      <w:pPr>
        <w:pStyle w:val="Corpodetexto"/>
        <w:numPr>
          <w:ilvl w:val="0"/>
          <w:numId w:val="97"/>
        </w:numPr>
        <w:spacing w:after="0" w:line="360" w:lineRule="auto"/>
        <w:jc w:val="both"/>
        <w:rPr>
          <w:rFonts w:ascii="Arial" w:hAnsi="Arial" w:cs="Arial"/>
          <w:color w:val="000000" w:themeColor="text1"/>
        </w:rPr>
      </w:pPr>
      <w:r>
        <w:rPr>
          <w:rFonts w:ascii="Arial" w:hAnsi="Arial" w:cs="Arial"/>
          <w:color w:val="000000" w:themeColor="text1"/>
        </w:rPr>
        <w:t>Período</w:t>
      </w:r>
    </w:p>
    <w:p w:rsidR="005224DD" w:rsidRDefault="00015C2C">
      <w:pPr>
        <w:pStyle w:val="Corpodetexto"/>
        <w:numPr>
          <w:ilvl w:val="1"/>
          <w:numId w:val="97"/>
        </w:numPr>
        <w:spacing w:after="0" w:line="360" w:lineRule="auto"/>
        <w:jc w:val="both"/>
        <w:rPr>
          <w:rFonts w:ascii="Arial" w:hAnsi="Arial" w:cs="Arial"/>
          <w:color w:val="000000" w:themeColor="text1"/>
        </w:rPr>
      </w:pPr>
      <w:r>
        <w:rPr>
          <w:rFonts w:ascii="Arial" w:hAnsi="Arial" w:cs="Arial"/>
          <w:color w:val="000000" w:themeColor="text1"/>
        </w:rPr>
        <w:t>Início</w:t>
      </w:r>
    </w:p>
    <w:p w:rsidR="005224DD" w:rsidRDefault="00015C2C">
      <w:pPr>
        <w:pStyle w:val="Corpodetexto"/>
        <w:numPr>
          <w:ilvl w:val="1"/>
          <w:numId w:val="97"/>
        </w:numPr>
        <w:spacing w:after="0" w:line="360" w:lineRule="auto"/>
        <w:jc w:val="both"/>
        <w:rPr>
          <w:rFonts w:ascii="Arial" w:hAnsi="Arial" w:cs="Arial"/>
          <w:color w:val="000000" w:themeColor="text1"/>
        </w:rPr>
      </w:pPr>
      <w:r>
        <w:rPr>
          <w:rFonts w:ascii="Arial" w:hAnsi="Arial" w:cs="Arial"/>
          <w:color w:val="000000" w:themeColor="text1"/>
        </w:rPr>
        <w:lastRenderedPageBreak/>
        <w:t>Fim</w:t>
      </w:r>
    </w:p>
    <w:p w:rsidR="005224DD" w:rsidRDefault="00F25C47">
      <w:pPr>
        <w:pStyle w:val="Corpodetexto"/>
        <w:numPr>
          <w:ilvl w:val="0"/>
          <w:numId w:val="97"/>
        </w:numPr>
        <w:spacing w:after="0" w:line="360" w:lineRule="auto"/>
        <w:jc w:val="both"/>
        <w:rPr>
          <w:ins w:id="1232" w:author="victor.santos" w:date="2017-04-27T16:32:00Z"/>
          <w:del w:id="1233" w:author="eric.giuliani" w:date="2017-05-26T13:19:00Z"/>
          <w:rFonts w:ascii="Arial" w:hAnsi="Arial" w:cs="Arial"/>
          <w:color w:val="000000" w:themeColor="text1"/>
        </w:rPr>
      </w:pPr>
      <w:ins w:id="1234" w:author="victor.santos" w:date="2017-04-27T16:32:00Z">
        <w:del w:id="1235" w:author="eric.giuliani" w:date="2017-05-26T13:19:00Z">
          <w:r w:rsidRPr="00F25C47">
            <w:rPr>
              <w:rFonts w:ascii="Arial" w:hAnsi="Arial" w:cs="Arial"/>
              <w:color w:val="000000" w:themeColor="text1"/>
            </w:rPr>
            <w:delText>Pendente há mais de meses</w:delText>
          </w:r>
        </w:del>
      </w:ins>
    </w:p>
    <w:p w:rsidR="005224DD" w:rsidRDefault="00015C2C">
      <w:pPr>
        <w:pStyle w:val="Corpodetexto"/>
        <w:numPr>
          <w:ilvl w:val="0"/>
          <w:numId w:val="97"/>
        </w:numPr>
        <w:spacing w:after="0" w:line="360" w:lineRule="auto"/>
        <w:jc w:val="both"/>
        <w:rPr>
          <w:rFonts w:ascii="Arial" w:hAnsi="Arial" w:cs="Arial"/>
          <w:color w:val="000000" w:themeColor="text1"/>
        </w:rPr>
      </w:pPr>
      <w:r>
        <w:rPr>
          <w:rFonts w:ascii="Arial" w:hAnsi="Arial" w:cs="Arial"/>
          <w:color w:val="000000" w:themeColor="text1"/>
        </w:rPr>
        <w:t>Arquivo</w:t>
      </w:r>
    </w:p>
    <w:p w:rsidR="005224DD" w:rsidRDefault="00015C2C">
      <w:pPr>
        <w:pStyle w:val="Corpodetexto"/>
        <w:numPr>
          <w:ilvl w:val="0"/>
          <w:numId w:val="97"/>
        </w:numPr>
        <w:spacing w:after="0" w:line="360" w:lineRule="auto"/>
        <w:jc w:val="both"/>
        <w:rPr>
          <w:rFonts w:ascii="Arial" w:hAnsi="Arial" w:cs="Arial"/>
          <w:color w:val="000000" w:themeColor="text1"/>
        </w:rPr>
      </w:pPr>
      <w:r>
        <w:rPr>
          <w:rFonts w:ascii="Arial" w:hAnsi="Arial" w:cs="Arial"/>
          <w:color w:val="000000" w:themeColor="text1"/>
        </w:rPr>
        <w:t>Inconsistência</w:t>
      </w:r>
    </w:p>
    <w:p w:rsidR="00D92715" w:rsidRDefault="00D92715">
      <w:pPr>
        <w:pStyle w:val="Corpodetexto"/>
        <w:spacing w:line="360" w:lineRule="auto"/>
        <w:rPr>
          <w:rFonts w:ascii="Arial" w:hAnsi="Arial" w:cs="Arial"/>
          <w:color w:val="000000" w:themeColor="text1"/>
        </w:rPr>
      </w:pPr>
    </w:p>
    <w:p w:rsidR="00D92715" w:rsidRDefault="005472E8">
      <w:pPr>
        <w:pStyle w:val="Corpodetexto"/>
        <w:spacing w:after="0" w:line="360" w:lineRule="auto"/>
        <w:ind w:left="1134"/>
        <w:rPr>
          <w:rFonts w:ascii="Arial" w:hAnsi="Arial" w:cs="Arial"/>
          <w:b/>
          <w:color w:val="000000" w:themeColor="text1"/>
        </w:rPr>
      </w:pPr>
      <w:bookmarkStart w:id="1236" w:name="RN_136"/>
      <w:r w:rsidRPr="005472E8">
        <w:rPr>
          <w:rFonts w:ascii="Arial" w:hAnsi="Arial" w:cs="Arial"/>
          <w:b/>
          <w:color w:val="000000" w:themeColor="text1"/>
        </w:rPr>
        <w:t xml:space="preserve">RN_136 </w:t>
      </w:r>
      <w:bookmarkEnd w:id="1236"/>
      <w:r w:rsidRPr="005472E8">
        <w:rPr>
          <w:rFonts w:ascii="Arial" w:hAnsi="Arial" w:cs="Arial"/>
          <w:b/>
          <w:color w:val="000000" w:themeColor="text1"/>
        </w:rPr>
        <w:t>–</w:t>
      </w:r>
      <w:r w:rsidR="008E3AB9">
        <w:rPr>
          <w:rFonts w:ascii="Arial" w:hAnsi="Arial" w:cs="Arial"/>
          <w:b/>
          <w:color w:val="000000" w:themeColor="text1"/>
        </w:rPr>
        <w:t xml:space="preserve"> </w:t>
      </w:r>
      <w:r w:rsidR="00C43979">
        <w:rPr>
          <w:rFonts w:ascii="Arial" w:hAnsi="Arial" w:cs="Arial"/>
          <w:b/>
          <w:color w:val="000000" w:themeColor="text1"/>
        </w:rPr>
        <w:t>Relatório de Inconsistência – Campos em Tela</w:t>
      </w:r>
    </w:p>
    <w:p w:rsidR="00D92715" w:rsidRDefault="00C43979">
      <w:pPr>
        <w:pStyle w:val="Corpodetexto"/>
        <w:numPr>
          <w:ilvl w:val="0"/>
          <w:numId w:val="58"/>
        </w:numPr>
        <w:spacing w:line="360" w:lineRule="auto"/>
        <w:rPr>
          <w:rFonts w:ascii="Arial" w:hAnsi="Arial" w:cs="Arial"/>
          <w:color w:val="000000" w:themeColor="text1"/>
        </w:rPr>
      </w:pPr>
      <w:r w:rsidRPr="00C43979">
        <w:rPr>
          <w:rFonts w:ascii="Arial" w:hAnsi="Arial" w:cs="Arial"/>
          <w:color w:val="000000" w:themeColor="text1"/>
        </w:rPr>
        <w:t>Campos de Pesquisa; [</w:t>
      </w:r>
      <w:hyperlink w:anchor="RN_135" w:history="1">
        <w:r w:rsidRPr="00C43979">
          <w:rPr>
            <w:rStyle w:val="Hyperlink"/>
            <w:rFonts w:ascii="Arial" w:hAnsi="Arial" w:cs="Arial"/>
          </w:rPr>
          <w:t>RN_135</w:t>
        </w:r>
      </w:hyperlink>
      <w:r w:rsidRPr="00C43979">
        <w:rPr>
          <w:rFonts w:ascii="Arial" w:hAnsi="Arial" w:cs="Arial"/>
          <w:color w:val="000000" w:themeColor="text1"/>
        </w:rPr>
        <w:t>]</w:t>
      </w:r>
    </w:p>
    <w:p w:rsidR="00D92715" w:rsidRDefault="00C43979">
      <w:pPr>
        <w:pStyle w:val="Corpodetexto"/>
        <w:numPr>
          <w:ilvl w:val="0"/>
          <w:numId w:val="58"/>
        </w:numPr>
        <w:spacing w:line="360" w:lineRule="auto"/>
        <w:rPr>
          <w:rFonts w:ascii="Arial" w:hAnsi="Arial" w:cs="Arial"/>
          <w:color w:val="000000" w:themeColor="text1"/>
        </w:rPr>
      </w:pPr>
      <w:r w:rsidRPr="00C43979">
        <w:rPr>
          <w:rFonts w:ascii="Arial" w:hAnsi="Arial" w:cs="Arial"/>
          <w:color w:val="000000" w:themeColor="text1"/>
        </w:rPr>
        <w:t>Matriz de Inconsistência; [</w:t>
      </w:r>
      <w:hyperlink w:anchor="RN_134" w:history="1">
        <w:r w:rsidRPr="00C43979">
          <w:rPr>
            <w:rStyle w:val="Hyperlink"/>
            <w:rFonts w:ascii="Arial" w:hAnsi="Arial" w:cs="Arial"/>
          </w:rPr>
          <w:t>RN_134</w:t>
        </w:r>
      </w:hyperlink>
      <w:r w:rsidRPr="00C43979">
        <w:rPr>
          <w:rFonts w:ascii="Arial" w:hAnsi="Arial" w:cs="Arial"/>
          <w:color w:val="000000" w:themeColor="text1"/>
        </w:rPr>
        <w:t>]</w:t>
      </w:r>
    </w:p>
    <w:p w:rsidR="00D92715" w:rsidRDefault="00D92715">
      <w:pPr>
        <w:pStyle w:val="Corpodetexto"/>
        <w:spacing w:line="360" w:lineRule="auto"/>
        <w:ind w:left="1560"/>
        <w:rPr>
          <w:rFonts w:ascii="Arial" w:hAnsi="Arial" w:cs="Arial"/>
          <w:color w:val="000000" w:themeColor="text1"/>
        </w:rPr>
      </w:pPr>
    </w:p>
    <w:p w:rsidR="00D92715" w:rsidRDefault="005472E8">
      <w:pPr>
        <w:pStyle w:val="Corpodetexto"/>
        <w:spacing w:after="0" w:line="360" w:lineRule="auto"/>
        <w:ind w:left="1134"/>
        <w:rPr>
          <w:rFonts w:ascii="Arial" w:hAnsi="Arial" w:cs="Arial"/>
          <w:b/>
          <w:color w:val="000000" w:themeColor="text1"/>
        </w:rPr>
      </w:pPr>
      <w:bookmarkStart w:id="1237" w:name="RN_137"/>
      <w:r w:rsidRPr="005472E8">
        <w:rPr>
          <w:rFonts w:ascii="Arial" w:hAnsi="Arial" w:cs="Arial"/>
          <w:b/>
          <w:color w:val="000000" w:themeColor="text1"/>
        </w:rPr>
        <w:t xml:space="preserve">RN_137 </w:t>
      </w:r>
      <w:bookmarkEnd w:id="1237"/>
      <w:r w:rsidRPr="005472E8">
        <w:rPr>
          <w:rFonts w:ascii="Arial" w:hAnsi="Arial" w:cs="Arial"/>
          <w:b/>
          <w:color w:val="000000" w:themeColor="text1"/>
        </w:rPr>
        <w:t>– Exportação de Relatório de Inconsistências – Campos</w:t>
      </w:r>
    </w:p>
    <w:p w:rsidR="00107AF6" w:rsidRDefault="00107AF6" w:rsidP="00107AF6">
      <w:pPr>
        <w:pStyle w:val="Corpodetexto"/>
        <w:numPr>
          <w:ilvl w:val="0"/>
          <w:numId w:val="58"/>
        </w:numPr>
        <w:spacing w:line="360" w:lineRule="auto"/>
        <w:rPr>
          <w:rFonts w:ascii="Arial" w:hAnsi="Arial" w:cs="Arial"/>
          <w:color w:val="000000" w:themeColor="text1"/>
        </w:rPr>
      </w:pPr>
      <w:r>
        <w:rPr>
          <w:rFonts w:ascii="Arial" w:hAnsi="Arial" w:cs="Arial"/>
          <w:color w:val="000000" w:themeColor="text1"/>
        </w:rPr>
        <w:t>Campos do Relatório</w:t>
      </w:r>
      <w:r w:rsidRPr="00DF6FE5">
        <w:rPr>
          <w:rFonts w:ascii="Arial" w:hAnsi="Arial" w:cs="Arial"/>
          <w:color w:val="000000" w:themeColor="text1"/>
        </w:rPr>
        <w:t>; [</w:t>
      </w:r>
      <w:hyperlink w:anchor="RN_136" w:history="1">
        <w:r>
          <w:rPr>
            <w:rStyle w:val="Hyperlink"/>
            <w:rFonts w:ascii="Arial" w:hAnsi="Arial" w:cs="Arial"/>
          </w:rPr>
          <w:t>RN_136</w:t>
        </w:r>
      </w:hyperlink>
      <w:r w:rsidRPr="00DF6FE5">
        <w:rPr>
          <w:rFonts w:ascii="Arial" w:hAnsi="Arial" w:cs="Arial"/>
          <w:color w:val="000000" w:themeColor="text1"/>
        </w:rPr>
        <w:t>]</w:t>
      </w:r>
    </w:p>
    <w:p w:rsidR="00107AF6" w:rsidRPr="00DF6FE5" w:rsidRDefault="00107AF6" w:rsidP="00107AF6">
      <w:pPr>
        <w:pStyle w:val="Corpodetexto"/>
        <w:numPr>
          <w:ilvl w:val="0"/>
          <w:numId w:val="58"/>
        </w:numPr>
        <w:spacing w:line="360" w:lineRule="auto"/>
        <w:rPr>
          <w:rFonts w:ascii="Arial" w:hAnsi="Arial" w:cs="Arial"/>
          <w:color w:val="000000" w:themeColor="text1"/>
        </w:rPr>
      </w:pPr>
      <w:r>
        <w:rPr>
          <w:rFonts w:ascii="Arial" w:hAnsi="Arial" w:cs="Arial"/>
          <w:color w:val="000000" w:themeColor="text1"/>
        </w:rPr>
        <w:t>Data de Exportação</w:t>
      </w:r>
    </w:p>
    <w:p w:rsidR="00D92715" w:rsidRDefault="00D92715">
      <w:pPr>
        <w:pStyle w:val="Corpodetexto"/>
        <w:spacing w:line="360" w:lineRule="auto"/>
        <w:ind w:left="1560"/>
        <w:rPr>
          <w:rFonts w:ascii="Arial" w:hAnsi="Arial" w:cs="Arial"/>
          <w:color w:val="000000" w:themeColor="text1"/>
        </w:rPr>
      </w:pPr>
    </w:p>
    <w:p w:rsidR="005678FB" w:rsidRPr="00177456" w:rsidRDefault="005472E8" w:rsidP="005678FB">
      <w:pPr>
        <w:pStyle w:val="Corpodetexto"/>
        <w:spacing w:after="0" w:line="360" w:lineRule="auto"/>
        <w:ind w:left="1134"/>
        <w:rPr>
          <w:rFonts w:ascii="Arial" w:hAnsi="Arial" w:cs="Arial"/>
          <w:b/>
          <w:color w:val="000000" w:themeColor="text1"/>
        </w:rPr>
      </w:pPr>
      <w:bookmarkStart w:id="1238" w:name="RN_138"/>
      <w:r w:rsidRPr="005472E8">
        <w:rPr>
          <w:rFonts w:ascii="Arial" w:hAnsi="Arial" w:cs="Arial"/>
          <w:b/>
          <w:color w:val="000000" w:themeColor="text1"/>
        </w:rPr>
        <w:t>RN_138</w:t>
      </w:r>
      <w:bookmarkEnd w:id="1238"/>
      <w:r w:rsidRPr="005472E8">
        <w:rPr>
          <w:rFonts w:ascii="Arial" w:hAnsi="Arial" w:cs="Arial"/>
          <w:b/>
          <w:color w:val="000000" w:themeColor="text1"/>
        </w:rPr>
        <w:t xml:space="preserve"> -</w:t>
      </w:r>
      <w:r w:rsidR="005678FB" w:rsidRPr="005678FB">
        <w:rPr>
          <w:rFonts w:ascii="Arial" w:hAnsi="Arial" w:cs="Arial"/>
          <w:b/>
          <w:color w:val="000000" w:themeColor="text1"/>
        </w:rPr>
        <w:t xml:space="preserve"> </w:t>
      </w:r>
      <w:r w:rsidR="005678FB" w:rsidRPr="00177456">
        <w:rPr>
          <w:rFonts w:ascii="Arial" w:hAnsi="Arial" w:cs="Arial"/>
          <w:b/>
          <w:color w:val="000000" w:themeColor="text1"/>
        </w:rPr>
        <w:t xml:space="preserve">Validação de data de </w:t>
      </w:r>
      <w:r w:rsidR="00276603">
        <w:rPr>
          <w:rFonts w:ascii="Arial" w:hAnsi="Arial" w:cs="Arial"/>
          <w:b/>
          <w:color w:val="000000" w:themeColor="text1"/>
        </w:rPr>
        <w:t>fim</w:t>
      </w:r>
      <w:r w:rsidR="005678FB" w:rsidRPr="00177456">
        <w:rPr>
          <w:rFonts w:ascii="Arial" w:hAnsi="Arial" w:cs="Arial"/>
          <w:b/>
          <w:color w:val="000000" w:themeColor="text1"/>
        </w:rPr>
        <w:t xml:space="preserve"> de vigência do valor cosip</w:t>
      </w:r>
    </w:p>
    <w:p w:rsidR="005678FB" w:rsidRDefault="005678FB" w:rsidP="005678FB">
      <w:pPr>
        <w:pStyle w:val="Corpodetexto"/>
        <w:spacing w:after="0" w:line="360" w:lineRule="auto"/>
        <w:ind w:left="1134"/>
        <w:rPr>
          <w:rFonts w:ascii="Arial" w:hAnsi="Arial" w:cs="Arial"/>
          <w:color w:val="000000" w:themeColor="text1"/>
        </w:rPr>
      </w:pPr>
      <w:r w:rsidRPr="00177456">
        <w:rPr>
          <w:rFonts w:ascii="Arial" w:hAnsi="Arial" w:cs="Arial"/>
          <w:color w:val="000000" w:themeColor="text1"/>
        </w:rPr>
        <w:t xml:space="preserve">O sistema só deverá permitir inclusão de valor cosip, desde que sua data de </w:t>
      </w:r>
      <w:r w:rsidR="00276603">
        <w:rPr>
          <w:rFonts w:ascii="Arial" w:hAnsi="Arial" w:cs="Arial"/>
          <w:color w:val="000000" w:themeColor="text1"/>
        </w:rPr>
        <w:t>fim</w:t>
      </w:r>
      <w:r w:rsidRPr="00177456">
        <w:rPr>
          <w:rFonts w:ascii="Arial" w:hAnsi="Arial" w:cs="Arial"/>
          <w:color w:val="000000" w:themeColor="text1"/>
        </w:rPr>
        <w:t xml:space="preserve"> de vigência seja igual ou </w:t>
      </w:r>
      <w:r w:rsidR="00276603">
        <w:rPr>
          <w:rFonts w:ascii="Arial" w:hAnsi="Arial" w:cs="Arial"/>
          <w:color w:val="000000" w:themeColor="text1"/>
        </w:rPr>
        <w:t>maior</w:t>
      </w:r>
      <w:r w:rsidRPr="00177456">
        <w:rPr>
          <w:rFonts w:ascii="Arial" w:hAnsi="Arial" w:cs="Arial"/>
          <w:color w:val="000000" w:themeColor="text1"/>
        </w:rPr>
        <w:t xml:space="preserve"> à data atual.</w:t>
      </w:r>
    </w:p>
    <w:p w:rsidR="00D92715" w:rsidRDefault="00D92715">
      <w:pPr>
        <w:pStyle w:val="Corpodetexto"/>
        <w:spacing w:line="360" w:lineRule="auto"/>
        <w:ind w:left="1560"/>
        <w:rPr>
          <w:rFonts w:ascii="Arial" w:hAnsi="Arial" w:cs="Arial"/>
          <w:color w:val="000000" w:themeColor="text1"/>
        </w:rPr>
      </w:pPr>
    </w:p>
    <w:p w:rsidR="00242EB7" w:rsidRPr="002857AE" w:rsidRDefault="00242EB7" w:rsidP="00242EB7">
      <w:pPr>
        <w:pStyle w:val="Corpodetexto"/>
        <w:spacing w:after="0" w:line="360" w:lineRule="auto"/>
        <w:ind w:left="1134"/>
        <w:rPr>
          <w:rFonts w:ascii="Arial" w:hAnsi="Arial" w:cs="Arial"/>
          <w:b/>
          <w:color w:val="000000" w:themeColor="text1"/>
        </w:rPr>
      </w:pPr>
      <w:bookmarkStart w:id="1239" w:name="RN_139"/>
      <w:r>
        <w:rPr>
          <w:rFonts w:ascii="Arial" w:hAnsi="Arial" w:cs="Arial"/>
          <w:b/>
          <w:color w:val="000000" w:themeColor="text1"/>
        </w:rPr>
        <w:t>RN_13</w:t>
      </w:r>
      <w:r w:rsidRPr="002857AE">
        <w:rPr>
          <w:rFonts w:ascii="Arial" w:hAnsi="Arial" w:cs="Arial"/>
          <w:b/>
          <w:color w:val="000000" w:themeColor="text1"/>
        </w:rPr>
        <w:t>9</w:t>
      </w:r>
      <w:bookmarkEnd w:id="1239"/>
      <w:r w:rsidRPr="002857AE">
        <w:rPr>
          <w:rFonts w:ascii="Arial" w:hAnsi="Arial" w:cs="Arial"/>
          <w:b/>
          <w:color w:val="000000" w:themeColor="text1"/>
        </w:rPr>
        <w:t xml:space="preserve"> - Processamento de Importação de </w:t>
      </w:r>
      <w:r>
        <w:rPr>
          <w:rFonts w:ascii="Arial" w:hAnsi="Arial" w:cs="Arial"/>
          <w:b/>
          <w:color w:val="000000" w:themeColor="text1"/>
        </w:rPr>
        <w:t>ILUME</w:t>
      </w:r>
      <w:r w:rsidRPr="002857AE">
        <w:rPr>
          <w:rFonts w:ascii="Arial" w:hAnsi="Arial" w:cs="Arial"/>
          <w:b/>
          <w:color w:val="000000" w:themeColor="text1"/>
        </w:rPr>
        <w:t xml:space="preserve"> - Validações de Negócio</w:t>
      </w:r>
    </w:p>
    <w:p w:rsidR="00242EB7" w:rsidRDefault="00242EB7" w:rsidP="00242EB7">
      <w:pPr>
        <w:pStyle w:val="Corpodetexto"/>
        <w:spacing w:after="0" w:line="360" w:lineRule="auto"/>
        <w:ind w:left="1134"/>
        <w:rPr>
          <w:rFonts w:ascii="Arial" w:hAnsi="Arial" w:cs="Arial"/>
          <w:color w:val="000000" w:themeColor="text1"/>
        </w:rPr>
      </w:pPr>
      <w:r>
        <w:rPr>
          <w:rFonts w:ascii="Arial" w:hAnsi="Arial" w:cs="Arial"/>
          <w:color w:val="000000" w:themeColor="text1"/>
        </w:rPr>
        <w:t>As definições de motivo, mensagem e funcionamento são descritas conforme a seguir:</w:t>
      </w:r>
    </w:p>
    <w:p w:rsidR="00242EB7" w:rsidRDefault="00242EB7" w:rsidP="00242EB7">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Motivo: Validação de CNPJ</w:t>
      </w:r>
    </w:p>
    <w:p w:rsidR="00242EB7" w:rsidRDefault="00242EB7" w:rsidP="00242EB7">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Funcionamento: o</w:t>
      </w:r>
      <w:r w:rsidRPr="00A22583">
        <w:rPr>
          <w:rFonts w:ascii="Arial" w:hAnsi="Arial" w:cs="Arial"/>
          <w:color w:val="000000" w:themeColor="text1"/>
        </w:rPr>
        <w:t xml:space="preserve"> sistema deve verificar se o Tipo de Pessoa é "J" e validar o CNPJ. [</w:t>
      </w:r>
      <w:hyperlink w:anchor="RN_023" w:history="1">
        <w:r>
          <w:rPr>
            <w:rStyle w:val="Hyperlink"/>
            <w:rFonts w:ascii="Arial" w:hAnsi="Arial" w:cs="Arial"/>
          </w:rPr>
          <w:t>RN_023</w:t>
        </w:r>
      </w:hyperlink>
      <w:r w:rsidRPr="00A22583">
        <w:rPr>
          <w:rFonts w:ascii="Arial" w:hAnsi="Arial" w:cs="Arial"/>
          <w:color w:val="000000" w:themeColor="text1"/>
        </w:rPr>
        <w:t>]</w:t>
      </w:r>
    </w:p>
    <w:p w:rsidR="00242EB7" w:rsidRDefault="00242EB7" w:rsidP="00242EB7">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Mensagem: [</w:t>
      </w:r>
      <w:hyperlink w:anchor="MS_028" w:history="1">
        <w:r w:rsidRPr="00E60C4D">
          <w:rPr>
            <w:rStyle w:val="Hyperlink"/>
            <w:rFonts w:ascii="Arial" w:hAnsi="Arial" w:cs="Arial"/>
          </w:rPr>
          <w:t>MS_028</w:t>
        </w:r>
      </w:hyperlink>
      <w:r>
        <w:rPr>
          <w:rFonts w:ascii="Arial" w:hAnsi="Arial" w:cs="Arial"/>
          <w:color w:val="000000" w:themeColor="text1"/>
        </w:rPr>
        <w:t>]</w:t>
      </w:r>
    </w:p>
    <w:p w:rsidR="00242EB7" w:rsidRDefault="00242EB7" w:rsidP="00242EB7">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Motivo: Validação de CPF</w:t>
      </w:r>
    </w:p>
    <w:p w:rsidR="00242EB7" w:rsidRDefault="00242EB7" w:rsidP="00242EB7">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Funcionamento: o sistema deve verificar se o Tipo de Pessoa é "F" e validar o CPF. [</w:t>
      </w:r>
      <w:hyperlink w:anchor="RN_022" w:history="1">
        <w:r w:rsidRPr="00202086">
          <w:rPr>
            <w:rStyle w:val="Hyperlink"/>
            <w:rFonts w:ascii="Arial" w:hAnsi="Arial" w:cs="Arial"/>
          </w:rPr>
          <w:t>RN_022</w:t>
        </w:r>
      </w:hyperlink>
      <w:r>
        <w:rPr>
          <w:rFonts w:ascii="Arial" w:hAnsi="Arial" w:cs="Arial"/>
          <w:color w:val="000000" w:themeColor="text1"/>
        </w:rPr>
        <w:t>]</w:t>
      </w:r>
    </w:p>
    <w:p w:rsidR="00242EB7" w:rsidRDefault="00242EB7" w:rsidP="00242EB7">
      <w:pPr>
        <w:pStyle w:val="Corpodetexto"/>
        <w:numPr>
          <w:ilvl w:val="1"/>
          <w:numId w:val="62"/>
        </w:numPr>
        <w:spacing w:after="0" w:line="360" w:lineRule="auto"/>
        <w:rPr>
          <w:ins w:id="1240" w:author="victor.santos" w:date="2017-04-26T22:03:00Z"/>
          <w:rFonts w:ascii="Arial" w:hAnsi="Arial" w:cs="Arial"/>
          <w:color w:val="000000" w:themeColor="text1"/>
        </w:rPr>
      </w:pPr>
      <w:r>
        <w:rPr>
          <w:rFonts w:ascii="Arial" w:hAnsi="Arial" w:cs="Arial"/>
          <w:color w:val="000000" w:themeColor="text1"/>
        </w:rPr>
        <w:t>Mensagem: [</w:t>
      </w:r>
      <w:hyperlink w:anchor="MS_034" w:history="1">
        <w:r>
          <w:rPr>
            <w:rStyle w:val="Hyperlink"/>
            <w:rFonts w:ascii="Arial" w:hAnsi="Arial" w:cs="Arial"/>
          </w:rPr>
          <w:t>MS_0</w:t>
        </w:r>
        <w:r w:rsidRPr="00CD2B47">
          <w:rPr>
            <w:rStyle w:val="Hyperlink"/>
            <w:rFonts w:ascii="Arial" w:hAnsi="Arial" w:cs="Arial"/>
          </w:rPr>
          <w:t>34</w:t>
        </w:r>
      </w:hyperlink>
      <w:r>
        <w:rPr>
          <w:rFonts w:ascii="Arial" w:hAnsi="Arial" w:cs="Arial"/>
          <w:color w:val="000000" w:themeColor="text1"/>
        </w:rPr>
        <w:t>]</w:t>
      </w:r>
    </w:p>
    <w:p w:rsidR="00B87495" w:rsidRDefault="00B87495" w:rsidP="00B87495">
      <w:pPr>
        <w:pStyle w:val="Corpodetexto"/>
        <w:numPr>
          <w:ilvl w:val="0"/>
          <w:numId w:val="62"/>
        </w:numPr>
        <w:spacing w:after="0" w:line="360" w:lineRule="auto"/>
        <w:rPr>
          <w:ins w:id="1241" w:author="victor.santos" w:date="2017-04-26T22:03:00Z"/>
          <w:rFonts w:ascii="Arial" w:hAnsi="Arial" w:cs="Arial"/>
          <w:color w:val="000000" w:themeColor="text1"/>
        </w:rPr>
      </w:pPr>
      <w:ins w:id="1242" w:author="victor.santos" w:date="2017-04-26T22:03:00Z">
        <w:r>
          <w:rPr>
            <w:rFonts w:ascii="Arial" w:hAnsi="Arial" w:cs="Arial"/>
            <w:color w:val="000000" w:themeColor="text1"/>
          </w:rPr>
          <w:t>Motivo: Data de Início de Vigência incorreta</w:t>
        </w:r>
      </w:ins>
    </w:p>
    <w:p w:rsidR="00B87495" w:rsidRDefault="00B87495" w:rsidP="00B87495">
      <w:pPr>
        <w:pStyle w:val="Corpodetexto"/>
        <w:numPr>
          <w:ilvl w:val="1"/>
          <w:numId w:val="62"/>
        </w:numPr>
        <w:spacing w:after="0" w:line="360" w:lineRule="auto"/>
        <w:rPr>
          <w:ins w:id="1243" w:author="eric.giuliani" w:date="2017-05-24T14:24:00Z"/>
          <w:rFonts w:ascii="Arial" w:hAnsi="Arial" w:cs="Arial"/>
          <w:color w:val="000000" w:themeColor="text1"/>
        </w:rPr>
      </w:pPr>
      <w:ins w:id="1244" w:author="victor.santos" w:date="2017-04-26T22:03:00Z">
        <w:r>
          <w:rPr>
            <w:rFonts w:ascii="Arial" w:hAnsi="Arial" w:cs="Arial"/>
            <w:color w:val="000000" w:themeColor="text1"/>
          </w:rPr>
          <w:t>Funcionamento: O sistema verifica que existe alguma data de início de vigência maior que a data atual</w:t>
        </w:r>
      </w:ins>
    </w:p>
    <w:p w:rsidR="002708CB" w:rsidRDefault="002708CB" w:rsidP="002708CB">
      <w:pPr>
        <w:pStyle w:val="Corpodetexto"/>
        <w:numPr>
          <w:ilvl w:val="1"/>
          <w:numId w:val="62"/>
        </w:numPr>
        <w:spacing w:after="0" w:line="360" w:lineRule="auto"/>
        <w:rPr>
          <w:ins w:id="1245" w:author="eric.giuliani" w:date="2017-05-24T14:24:00Z"/>
          <w:rFonts w:ascii="Arial" w:hAnsi="Arial" w:cs="Arial"/>
          <w:color w:val="000000" w:themeColor="text1"/>
        </w:rPr>
      </w:pPr>
      <w:ins w:id="1246" w:author="eric.giuliani" w:date="2017-05-24T14:24:00Z">
        <w:r>
          <w:rPr>
            <w:rFonts w:ascii="Arial" w:hAnsi="Arial" w:cs="Arial"/>
            <w:color w:val="000000" w:themeColor="text1"/>
          </w:rPr>
          <w:t>As datas a verificar são:</w:t>
        </w:r>
      </w:ins>
    </w:p>
    <w:p w:rsidR="002708CB" w:rsidRDefault="00F25C47" w:rsidP="002708CB">
      <w:pPr>
        <w:pStyle w:val="Corpodetexto"/>
        <w:numPr>
          <w:ilvl w:val="2"/>
          <w:numId w:val="62"/>
        </w:numPr>
        <w:spacing w:after="0" w:line="360" w:lineRule="auto"/>
        <w:rPr>
          <w:ins w:id="1247" w:author="eric.giuliani" w:date="2017-05-24T14:25:00Z"/>
          <w:rFonts w:ascii="Arial" w:hAnsi="Arial" w:cs="Arial"/>
          <w:color w:val="000000" w:themeColor="text1"/>
        </w:rPr>
      </w:pPr>
      <w:ins w:id="1248" w:author="eric.giuliani" w:date="2017-05-24T14:25:00Z">
        <w:r w:rsidRPr="00F25C47">
          <w:rPr>
            <w:rFonts w:ascii="Arial" w:hAnsi="Arial" w:cs="Arial"/>
            <w:color w:val="000000" w:themeColor="text1"/>
          </w:rPr>
          <w:t>Início da vigência do Contribuinte</w:t>
        </w:r>
        <w:r w:rsidR="002708CB" w:rsidRPr="008A57E4">
          <w:rPr>
            <w:rFonts w:ascii="Arial" w:hAnsi="Arial" w:cs="Arial"/>
            <w:color w:val="000000" w:themeColor="text1"/>
          </w:rPr>
          <w:t xml:space="preserve"> </w:t>
        </w:r>
      </w:ins>
    </w:p>
    <w:p w:rsidR="002708CB" w:rsidRDefault="00F25C47" w:rsidP="002708CB">
      <w:pPr>
        <w:pStyle w:val="Corpodetexto"/>
        <w:numPr>
          <w:ilvl w:val="2"/>
          <w:numId w:val="62"/>
        </w:numPr>
        <w:spacing w:after="0" w:line="360" w:lineRule="auto"/>
        <w:rPr>
          <w:ins w:id="1249" w:author="eric.giuliani" w:date="2017-05-24T14:25:00Z"/>
          <w:rFonts w:ascii="Arial" w:hAnsi="Arial" w:cs="Arial"/>
          <w:color w:val="000000" w:themeColor="text1"/>
        </w:rPr>
      </w:pPr>
      <w:ins w:id="1250" w:author="eric.giuliani" w:date="2017-05-24T14:25:00Z">
        <w:r w:rsidRPr="00F25C47">
          <w:rPr>
            <w:rFonts w:ascii="Arial" w:hAnsi="Arial" w:cs="Arial"/>
            <w:color w:val="000000" w:themeColor="text1"/>
          </w:rPr>
          <w:t>Início da vigência da Isenção</w:t>
        </w:r>
        <w:r w:rsidR="002708CB" w:rsidRPr="008A57E4">
          <w:rPr>
            <w:rFonts w:ascii="Arial" w:hAnsi="Arial" w:cs="Arial"/>
            <w:color w:val="000000" w:themeColor="text1"/>
          </w:rPr>
          <w:t xml:space="preserve"> </w:t>
        </w:r>
      </w:ins>
    </w:p>
    <w:p w:rsidR="00000000" w:rsidRDefault="009A197D">
      <w:pPr>
        <w:pStyle w:val="Corpodetexto"/>
        <w:numPr>
          <w:ilvl w:val="2"/>
          <w:numId w:val="62"/>
        </w:numPr>
        <w:spacing w:after="0" w:line="360" w:lineRule="auto"/>
        <w:rPr>
          <w:ins w:id="1251" w:author="victor.santos" w:date="2017-04-26T22:03:00Z"/>
          <w:del w:id="1252" w:author="eric.giuliani" w:date="2017-05-24T14:25:00Z"/>
          <w:rFonts w:ascii="Arial" w:hAnsi="Arial" w:cs="Arial"/>
          <w:color w:val="000000" w:themeColor="text1"/>
        </w:rPr>
        <w:pPrChange w:id="1253" w:author="eric.giuliani" w:date="2017-05-24T14:25:00Z">
          <w:pPr>
            <w:pStyle w:val="Corpodetexto"/>
            <w:numPr>
              <w:ilvl w:val="1"/>
              <w:numId w:val="62"/>
            </w:numPr>
            <w:spacing w:after="0" w:line="360" w:lineRule="auto"/>
            <w:ind w:left="2574" w:hanging="360"/>
          </w:pPr>
        </w:pPrChange>
      </w:pPr>
    </w:p>
    <w:p w:rsidR="00B87495" w:rsidRPr="00B87495" w:rsidRDefault="00B87495" w:rsidP="00B87495">
      <w:pPr>
        <w:pStyle w:val="Corpodetexto"/>
        <w:numPr>
          <w:ilvl w:val="1"/>
          <w:numId w:val="62"/>
        </w:numPr>
        <w:spacing w:after="0" w:line="360" w:lineRule="auto"/>
        <w:rPr>
          <w:rFonts w:ascii="Arial" w:hAnsi="Arial" w:cs="Arial"/>
          <w:color w:val="000000" w:themeColor="text1"/>
        </w:rPr>
      </w:pPr>
      <w:ins w:id="1254" w:author="victor.santos" w:date="2017-04-26T22:03:00Z">
        <w:r>
          <w:rPr>
            <w:rFonts w:ascii="Arial" w:hAnsi="Arial" w:cs="Arial"/>
            <w:color w:val="000000" w:themeColor="text1"/>
          </w:rPr>
          <w:t>Mensagem: [</w:t>
        </w:r>
        <w:r w:rsidR="00210B41">
          <w:rPr>
            <w:rFonts w:ascii="Arial" w:hAnsi="Arial" w:cs="Arial"/>
            <w:color w:val="000000" w:themeColor="text1"/>
          </w:rPr>
          <w:fldChar w:fldCharType="begin"/>
        </w:r>
        <w:r>
          <w:rPr>
            <w:rFonts w:ascii="Arial" w:hAnsi="Arial" w:cs="Arial"/>
            <w:color w:val="000000" w:themeColor="text1"/>
          </w:rPr>
          <w:instrText xml:space="preserve"> HYPERLINK  \l "MS_062" </w:instrText>
        </w:r>
        <w:r w:rsidR="00210B41">
          <w:rPr>
            <w:rFonts w:ascii="Arial" w:hAnsi="Arial" w:cs="Arial"/>
            <w:color w:val="000000" w:themeColor="text1"/>
          </w:rPr>
          <w:fldChar w:fldCharType="separate"/>
        </w:r>
        <w:r w:rsidRPr="00C42F52">
          <w:rPr>
            <w:rStyle w:val="Hyperlink"/>
            <w:rFonts w:ascii="Arial" w:hAnsi="Arial" w:cs="Arial"/>
          </w:rPr>
          <w:t>MS_062</w:t>
        </w:r>
        <w:r w:rsidR="00210B41">
          <w:rPr>
            <w:rFonts w:ascii="Arial" w:hAnsi="Arial" w:cs="Arial"/>
            <w:color w:val="000000" w:themeColor="text1"/>
          </w:rPr>
          <w:fldChar w:fldCharType="end"/>
        </w:r>
        <w:r>
          <w:rPr>
            <w:rFonts w:ascii="Arial" w:hAnsi="Arial" w:cs="Arial"/>
            <w:color w:val="000000" w:themeColor="text1"/>
          </w:rPr>
          <w:t>]</w:t>
        </w:r>
      </w:ins>
    </w:p>
    <w:p w:rsidR="00D92715" w:rsidRDefault="00D92715">
      <w:pPr>
        <w:pStyle w:val="Corpodetexto"/>
        <w:spacing w:line="360" w:lineRule="auto"/>
        <w:ind w:left="1560"/>
        <w:rPr>
          <w:rFonts w:ascii="Arial" w:hAnsi="Arial" w:cs="Arial"/>
          <w:color w:val="000000" w:themeColor="text1"/>
        </w:rPr>
      </w:pPr>
    </w:p>
    <w:p w:rsidR="00BE6589" w:rsidRPr="002857AE" w:rsidRDefault="00BE6589" w:rsidP="00BE6589">
      <w:pPr>
        <w:pStyle w:val="Corpodetexto"/>
        <w:spacing w:after="0" w:line="360" w:lineRule="auto"/>
        <w:ind w:left="1134"/>
        <w:rPr>
          <w:rFonts w:ascii="Arial" w:hAnsi="Arial" w:cs="Arial"/>
          <w:b/>
          <w:color w:val="000000" w:themeColor="text1"/>
        </w:rPr>
      </w:pPr>
      <w:bookmarkStart w:id="1255" w:name="RN_140"/>
      <w:r>
        <w:rPr>
          <w:rFonts w:ascii="Arial" w:hAnsi="Arial" w:cs="Arial"/>
          <w:b/>
          <w:color w:val="000000" w:themeColor="text1"/>
        </w:rPr>
        <w:t>RN_140</w:t>
      </w:r>
      <w:bookmarkEnd w:id="1255"/>
      <w:r w:rsidRPr="002857AE">
        <w:rPr>
          <w:rFonts w:ascii="Arial" w:hAnsi="Arial" w:cs="Arial"/>
          <w:b/>
          <w:color w:val="000000" w:themeColor="text1"/>
        </w:rPr>
        <w:t xml:space="preserve"> - Processamento de Importação de</w:t>
      </w:r>
      <w:del w:id="1256" w:author="lais.garcia" w:date="2017-07-14T19:55:00Z">
        <w:r w:rsidRPr="002857AE" w:rsidDel="005E12B6">
          <w:rPr>
            <w:rFonts w:ascii="Arial" w:hAnsi="Arial" w:cs="Arial"/>
            <w:b/>
            <w:color w:val="000000" w:themeColor="text1"/>
          </w:rPr>
          <w:delText xml:space="preserve"> </w:delText>
        </w:r>
      </w:del>
      <w:ins w:id="1257" w:author="lais.garcia" w:date="2017-07-14T19:55:00Z">
        <w:r w:rsidR="005E12B6" w:rsidRPr="002857AE">
          <w:rPr>
            <w:rFonts w:ascii="Arial" w:hAnsi="Arial" w:cs="Arial"/>
            <w:b/>
            <w:color w:val="000000" w:themeColor="text1"/>
          </w:rPr>
          <w:t xml:space="preserve"> </w:t>
        </w:r>
      </w:ins>
      <w:ins w:id="1258" w:author="lais.garcia" w:date="2017-07-13T13:50:00Z">
        <w:r w:rsidR="00B24BB0">
          <w:rPr>
            <w:rFonts w:ascii="Arial" w:hAnsi="Arial" w:cs="Arial"/>
            <w:b/>
            <w:color w:val="000000" w:themeColor="text1"/>
          </w:rPr>
          <w:t>Baixa Renda (</w:t>
        </w:r>
      </w:ins>
      <w:r>
        <w:rPr>
          <w:rFonts w:ascii="Arial" w:hAnsi="Arial" w:cs="Arial"/>
          <w:b/>
          <w:color w:val="000000" w:themeColor="text1"/>
        </w:rPr>
        <w:t>SMADS</w:t>
      </w:r>
      <w:ins w:id="1259" w:author="lais.garcia" w:date="2017-07-13T13:50:00Z">
        <w:r w:rsidR="00B24BB0">
          <w:rPr>
            <w:rFonts w:ascii="Arial" w:hAnsi="Arial" w:cs="Arial"/>
            <w:b/>
            <w:color w:val="000000" w:themeColor="text1"/>
          </w:rPr>
          <w:t>)</w:t>
        </w:r>
      </w:ins>
      <w:r w:rsidRPr="002857AE">
        <w:rPr>
          <w:rFonts w:ascii="Arial" w:hAnsi="Arial" w:cs="Arial"/>
          <w:b/>
          <w:color w:val="000000" w:themeColor="text1"/>
        </w:rPr>
        <w:t xml:space="preserve"> - Validações de Negócio</w:t>
      </w:r>
    </w:p>
    <w:p w:rsidR="00BE6589" w:rsidRDefault="00BE6589" w:rsidP="00BE6589">
      <w:pPr>
        <w:pStyle w:val="Corpodetexto"/>
        <w:spacing w:after="0" w:line="360" w:lineRule="auto"/>
        <w:ind w:left="1134"/>
        <w:rPr>
          <w:rFonts w:ascii="Arial" w:hAnsi="Arial" w:cs="Arial"/>
          <w:color w:val="000000" w:themeColor="text1"/>
        </w:rPr>
      </w:pPr>
      <w:r>
        <w:rPr>
          <w:rFonts w:ascii="Arial" w:hAnsi="Arial" w:cs="Arial"/>
          <w:color w:val="000000" w:themeColor="text1"/>
        </w:rPr>
        <w:t>As definições de motivo, mensagem e funcionamento são descritas conforme a seguir:</w:t>
      </w:r>
    </w:p>
    <w:p w:rsidR="00BE6589" w:rsidRDefault="00BE6589" w:rsidP="00BE6589">
      <w:pPr>
        <w:pStyle w:val="Corpodetexto"/>
        <w:numPr>
          <w:ilvl w:val="0"/>
          <w:numId w:val="62"/>
        </w:numPr>
        <w:spacing w:after="0" w:line="360" w:lineRule="auto"/>
        <w:rPr>
          <w:rFonts w:ascii="Arial" w:hAnsi="Arial" w:cs="Arial"/>
          <w:color w:val="000000" w:themeColor="text1"/>
        </w:rPr>
      </w:pPr>
      <w:r>
        <w:rPr>
          <w:rFonts w:ascii="Arial" w:hAnsi="Arial" w:cs="Arial"/>
          <w:color w:val="000000" w:themeColor="text1"/>
        </w:rPr>
        <w:t>Motivo: Validação de CPF</w:t>
      </w:r>
    </w:p>
    <w:p w:rsidR="00BE6589" w:rsidRDefault="00BE6589" w:rsidP="00BE6589">
      <w:pPr>
        <w:pStyle w:val="Corpodetexto"/>
        <w:numPr>
          <w:ilvl w:val="1"/>
          <w:numId w:val="62"/>
        </w:numPr>
        <w:spacing w:after="0" w:line="360" w:lineRule="auto"/>
        <w:rPr>
          <w:rFonts w:ascii="Arial" w:hAnsi="Arial" w:cs="Arial"/>
          <w:color w:val="000000" w:themeColor="text1"/>
        </w:rPr>
      </w:pPr>
      <w:r>
        <w:rPr>
          <w:rFonts w:ascii="Arial" w:hAnsi="Arial" w:cs="Arial"/>
          <w:color w:val="000000" w:themeColor="text1"/>
        </w:rPr>
        <w:t>Funcionamento: o sistema deve verificar se o Tipo de Pessoa é "F" e validar o CPF. [</w:t>
      </w:r>
      <w:hyperlink w:anchor="RN_022" w:history="1">
        <w:r w:rsidRPr="00202086">
          <w:rPr>
            <w:rStyle w:val="Hyperlink"/>
            <w:rFonts w:ascii="Arial" w:hAnsi="Arial" w:cs="Arial"/>
          </w:rPr>
          <w:t>RN_022</w:t>
        </w:r>
      </w:hyperlink>
      <w:r>
        <w:rPr>
          <w:rFonts w:ascii="Arial" w:hAnsi="Arial" w:cs="Arial"/>
          <w:color w:val="000000" w:themeColor="text1"/>
        </w:rPr>
        <w:t>]</w:t>
      </w:r>
    </w:p>
    <w:p w:rsidR="00BE6589" w:rsidRDefault="00BE6589" w:rsidP="00BE6589">
      <w:pPr>
        <w:pStyle w:val="Corpodetexto"/>
        <w:numPr>
          <w:ilvl w:val="1"/>
          <w:numId w:val="62"/>
        </w:numPr>
        <w:spacing w:after="0" w:line="360" w:lineRule="auto"/>
        <w:rPr>
          <w:ins w:id="1260" w:author="victor.santos" w:date="2017-04-27T10:33:00Z"/>
          <w:rFonts w:ascii="Arial" w:hAnsi="Arial" w:cs="Arial"/>
          <w:color w:val="000000" w:themeColor="text1"/>
        </w:rPr>
      </w:pPr>
      <w:r>
        <w:rPr>
          <w:rFonts w:ascii="Arial" w:hAnsi="Arial" w:cs="Arial"/>
          <w:color w:val="000000" w:themeColor="text1"/>
        </w:rPr>
        <w:t>Mensagem: [</w:t>
      </w:r>
      <w:hyperlink w:anchor="MS_034" w:history="1">
        <w:r>
          <w:rPr>
            <w:rStyle w:val="Hyperlink"/>
            <w:rFonts w:ascii="Arial" w:hAnsi="Arial" w:cs="Arial"/>
          </w:rPr>
          <w:t>MS_0</w:t>
        </w:r>
        <w:r w:rsidRPr="00CD2B47">
          <w:rPr>
            <w:rStyle w:val="Hyperlink"/>
            <w:rFonts w:ascii="Arial" w:hAnsi="Arial" w:cs="Arial"/>
          </w:rPr>
          <w:t>34</w:t>
        </w:r>
      </w:hyperlink>
      <w:r>
        <w:rPr>
          <w:rFonts w:ascii="Arial" w:hAnsi="Arial" w:cs="Arial"/>
          <w:color w:val="000000" w:themeColor="text1"/>
        </w:rPr>
        <w:t>]</w:t>
      </w:r>
    </w:p>
    <w:p w:rsidR="00D41D75" w:rsidRDefault="00D41D75" w:rsidP="00D41D75">
      <w:pPr>
        <w:pStyle w:val="Corpodetexto"/>
        <w:numPr>
          <w:ilvl w:val="0"/>
          <w:numId w:val="62"/>
        </w:numPr>
        <w:spacing w:after="0" w:line="360" w:lineRule="auto"/>
        <w:rPr>
          <w:ins w:id="1261" w:author="eric.giuliani" w:date="2017-05-24T15:58:00Z"/>
          <w:rFonts w:ascii="Arial" w:hAnsi="Arial" w:cs="Arial"/>
          <w:color w:val="000000" w:themeColor="text1"/>
        </w:rPr>
      </w:pPr>
      <w:ins w:id="1262" w:author="eric.giuliani" w:date="2017-05-24T15:58:00Z">
        <w:r>
          <w:rPr>
            <w:rFonts w:ascii="Arial" w:hAnsi="Arial" w:cs="Arial"/>
            <w:color w:val="000000" w:themeColor="text1"/>
          </w:rPr>
          <w:t>Motivo: Data de Início de Vigência incorreta</w:t>
        </w:r>
      </w:ins>
    </w:p>
    <w:p w:rsidR="00D41D75" w:rsidRDefault="00D41D75" w:rsidP="00D41D75">
      <w:pPr>
        <w:pStyle w:val="Corpodetexto"/>
        <w:numPr>
          <w:ilvl w:val="1"/>
          <w:numId w:val="62"/>
        </w:numPr>
        <w:spacing w:after="0" w:line="360" w:lineRule="auto"/>
        <w:rPr>
          <w:ins w:id="1263" w:author="eric.giuliani" w:date="2017-05-24T15:58:00Z"/>
          <w:rFonts w:ascii="Arial" w:hAnsi="Arial" w:cs="Arial"/>
          <w:color w:val="000000" w:themeColor="text1"/>
        </w:rPr>
      </w:pPr>
      <w:ins w:id="1264" w:author="eric.giuliani" w:date="2017-05-24T15:58:00Z">
        <w:r>
          <w:rPr>
            <w:rFonts w:ascii="Arial" w:hAnsi="Arial" w:cs="Arial"/>
            <w:color w:val="000000" w:themeColor="text1"/>
          </w:rPr>
          <w:t>Funcionamento: O sistema verifica que existe alguma data de início de vigência maior que a data atual</w:t>
        </w:r>
      </w:ins>
    </w:p>
    <w:p w:rsidR="00D41D75" w:rsidRDefault="00D41D75" w:rsidP="00D41D75">
      <w:pPr>
        <w:pStyle w:val="Corpodetexto"/>
        <w:numPr>
          <w:ilvl w:val="1"/>
          <w:numId w:val="62"/>
        </w:numPr>
        <w:spacing w:after="0" w:line="360" w:lineRule="auto"/>
        <w:rPr>
          <w:ins w:id="1265" w:author="eric.giuliani" w:date="2017-05-24T15:58:00Z"/>
          <w:rFonts w:ascii="Arial" w:hAnsi="Arial" w:cs="Arial"/>
          <w:color w:val="000000" w:themeColor="text1"/>
        </w:rPr>
      </w:pPr>
      <w:ins w:id="1266" w:author="eric.giuliani" w:date="2017-05-24T15:58:00Z">
        <w:r>
          <w:rPr>
            <w:rFonts w:ascii="Arial" w:hAnsi="Arial" w:cs="Arial"/>
            <w:color w:val="000000" w:themeColor="text1"/>
          </w:rPr>
          <w:t>A data a verificar é:</w:t>
        </w:r>
      </w:ins>
    </w:p>
    <w:p w:rsidR="00D41D75" w:rsidRPr="00C032E1" w:rsidRDefault="00D41D75" w:rsidP="00D41D75">
      <w:pPr>
        <w:pStyle w:val="Corpodetexto"/>
        <w:numPr>
          <w:ilvl w:val="2"/>
          <w:numId w:val="62"/>
        </w:numPr>
        <w:spacing w:after="0" w:line="360" w:lineRule="auto"/>
        <w:rPr>
          <w:ins w:id="1267" w:author="eric.giuliani" w:date="2017-05-24T15:58:00Z"/>
          <w:rFonts w:ascii="Arial" w:hAnsi="Arial" w:cs="Arial"/>
          <w:color w:val="000000" w:themeColor="text1"/>
        </w:rPr>
      </w:pPr>
      <w:ins w:id="1268" w:author="eric.giuliani" w:date="2017-05-24T15:58:00Z">
        <w:r w:rsidRPr="00C032E1">
          <w:rPr>
            <w:rFonts w:ascii="Arial" w:hAnsi="Arial" w:cs="Arial"/>
            <w:color w:val="000000" w:themeColor="text1"/>
          </w:rPr>
          <w:t>Início da vigência da Isençã</w:t>
        </w:r>
        <w:r>
          <w:rPr>
            <w:rFonts w:ascii="Arial" w:hAnsi="Arial" w:cs="Arial"/>
            <w:color w:val="000000" w:themeColor="text1"/>
          </w:rPr>
          <w:t>o</w:t>
        </w:r>
      </w:ins>
    </w:p>
    <w:p w:rsidR="00D41D75" w:rsidRDefault="00D41D75" w:rsidP="00D41D75">
      <w:pPr>
        <w:pStyle w:val="Corpodetexto"/>
        <w:numPr>
          <w:ilvl w:val="1"/>
          <w:numId w:val="62"/>
        </w:numPr>
        <w:spacing w:after="0" w:line="360" w:lineRule="auto"/>
        <w:rPr>
          <w:ins w:id="1269" w:author="lais.garcia" w:date="2017-07-14T19:34:00Z"/>
          <w:rFonts w:ascii="Arial" w:hAnsi="Arial" w:cs="Arial"/>
          <w:color w:val="000000" w:themeColor="text1"/>
        </w:rPr>
      </w:pPr>
      <w:ins w:id="1270" w:author="eric.giuliani" w:date="2017-05-24T15:58:00Z">
        <w:r>
          <w:rPr>
            <w:rFonts w:ascii="Arial" w:hAnsi="Arial" w:cs="Arial"/>
            <w:color w:val="000000" w:themeColor="text1"/>
          </w:rPr>
          <w:t>Mensagem: [</w:t>
        </w:r>
        <w:r w:rsidR="00210B41">
          <w:rPr>
            <w:rFonts w:ascii="Arial" w:hAnsi="Arial" w:cs="Arial"/>
            <w:color w:val="000000" w:themeColor="text1"/>
          </w:rPr>
          <w:fldChar w:fldCharType="begin"/>
        </w:r>
        <w:r>
          <w:rPr>
            <w:rFonts w:ascii="Arial" w:hAnsi="Arial" w:cs="Arial"/>
            <w:color w:val="000000" w:themeColor="text1"/>
          </w:rPr>
          <w:instrText xml:space="preserve"> HYPERLINK  \l "MS_062" </w:instrText>
        </w:r>
        <w:r w:rsidR="00210B41">
          <w:rPr>
            <w:rFonts w:ascii="Arial" w:hAnsi="Arial" w:cs="Arial"/>
            <w:color w:val="000000" w:themeColor="text1"/>
          </w:rPr>
          <w:fldChar w:fldCharType="separate"/>
        </w:r>
        <w:r w:rsidRPr="00C42F52">
          <w:rPr>
            <w:rStyle w:val="Hyperlink"/>
            <w:rFonts w:ascii="Arial" w:hAnsi="Arial" w:cs="Arial"/>
          </w:rPr>
          <w:t>MS_062</w:t>
        </w:r>
        <w:r w:rsidR="00210B41">
          <w:rPr>
            <w:rFonts w:ascii="Arial" w:hAnsi="Arial" w:cs="Arial"/>
            <w:color w:val="000000" w:themeColor="text1"/>
          </w:rPr>
          <w:fldChar w:fldCharType="end"/>
        </w:r>
        <w:r>
          <w:rPr>
            <w:rFonts w:ascii="Arial" w:hAnsi="Arial" w:cs="Arial"/>
            <w:color w:val="000000" w:themeColor="text1"/>
          </w:rPr>
          <w:t>]</w:t>
        </w:r>
      </w:ins>
    </w:p>
    <w:p w:rsidR="00120B79" w:rsidRPr="00120B79" w:rsidRDefault="00120B79">
      <w:pPr>
        <w:pStyle w:val="Corpodetexto"/>
        <w:numPr>
          <w:ilvl w:val="1"/>
          <w:numId w:val="62"/>
        </w:numPr>
        <w:spacing w:after="0" w:line="360" w:lineRule="auto"/>
        <w:rPr>
          <w:ins w:id="1271" w:author="eric.giuliani" w:date="2017-05-24T15:58:00Z"/>
          <w:del w:id="1272" w:author="lais.garcia" w:date="2017-07-14T20:41:00Z"/>
          <w:rFonts w:ascii="Arial" w:hAnsi="Arial" w:cs="Arial"/>
          <w:color w:val="000000" w:themeColor="text1"/>
          <w:u w:val="single"/>
          <w:rPrChange w:id="1273" w:author="lais.garcia" w:date="2017-07-14T20:41:00Z">
            <w:rPr>
              <w:ins w:id="1274" w:author="eric.giuliani" w:date="2017-05-24T15:58:00Z"/>
              <w:del w:id="1275" w:author="lais.garcia" w:date="2017-07-14T20:41:00Z"/>
              <w:rFonts w:ascii="Arial" w:hAnsi="Arial" w:cs="Arial"/>
              <w:color w:val="000000" w:themeColor="text1"/>
            </w:rPr>
          </w:rPrChange>
        </w:rPr>
      </w:pPr>
    </w:p>
    <w:p w:rsidR="00CA0364" w:rsidDel="00D41D75" w:rsidRDefault="00CA0364" w:rsidP="00CA0364">
      <w:pPr>
        <w:pStyle w:val="Corpodetexto"/>
        <w:numPr>
          <w:ilvl w:val="0"/>
          <w:numId w:val="62"/>
        </w:numPr>
        <w:spacing w:after="0" w:line="360" w:lineRule="auto"/>
        <w:rPr>
          <w:ins w:id="1276" w:author="victor.santos" w:date="2017-04-27T10:33:00Z"/>
          <w:del w:id="1277" w:author="eric.giuliani" w:date="2017-05-24T15:58:00Z"/>
          <w:rFonts w:ascii="Arial" w:hAnsi="Arial" w:cs="Arial"/>
          <w:color w:val="000000" w:themeColor="text1"/>
        </w:rPr>
      </w:pPr>
      <w:ins w:id="1278" w:author="victor.santos" w:date="2017-04-27T10:33:00Z">
        <w:del w:id="1279" w:author="eric.giuliani" w:date="2017-05-24T15:58:00Z">
          <w:r w:rsidDel="00D41D75">
            <w:rPr>
              <w:rFonts w:ascii="Arial" w:hAnsi="Arial" w:cs="Arial"/>
              <w:color w:val="000000" w:themeColor="text1"/>
            </w:rPr>
            <w:delText>Motivo: Data de Início de Vigência incorreta</w:delText>
          </w:r>
        </w:del>
      </w:ins>
    </w:p>
    <w:p w:rsidR="00CA0364" w:rsidDel="00D41D75" w:rsidRDefault="00CA0364" w:rsidP="00CA0364">
      <w:pPr>
        <w:pStyle w:val="Corpodetexto"/>
        <w:numPr>
          <w:ilvl w:val="1"/>
          <w:numId w:val="62"/>
        </w:numPr>
        <w:spacing w:after="0" w:line="360" w:lineRule="auto"/>
        <w:rPr>
          <w:ins w:id="1280" w:author="victor.santos" w:date="2017-04-27T10:33:00Z"/>
          <w:del w:id="1281" w:author="eric.giuliani" w:date="2017-05-24T15:58:00Z"/>
          <w:rFonts w:ascii="Arial" w:hAnsi="Arial" w:cs="Arial"/>
          <w:color w:val="000000" w:themeColor="text1"/>
        </w:rPr>
      </w:pPr>
      <w:ins w:id="1282" w:author="victor.santos" w:date="2017-04-27T10:33:00Z">
        <w:del w:id="1283" w:author="eric.giuliani" w:date="2017-05-24T15:58:00Z">
          <w:r w:rsidDel="00D41D75">
            <w:rPr>
              <w:rFonts w:ascii="Arial" w:hAnsi="Arial" w:cs="Arial"/>
              <w:color w:val="000000" w:themeColor="text1"/>
            </w:rPr>
            <w:delText>Funcionamento: O sistema verifica que existe alguma data de início de vigência maior que a data atual</w:delText>
          </w:r>
        </w:del>
      </w:ins>
    </w:p>
    <w:p w:rsidR="00CA0364" w:rsidRPr="00CA0364" w:rsidDel="00D41D75" w:rsidRDefault="00CA0364" w:rsidP="00CA0364">
      <w:pPr>
        <w:pStyle w:val="Corpodetexto"/>
        <w:numPr>
          <w:ilvl w:val="1"/>
          <w:numId w:val="62"/>
        </w:numPr>
        <w:spacing w:after="0" w:line="360" w:lineRule="auto"/>
        <w:rPr>
          <w:del w:id="1284" w:author="eric.giuliani" w:date="2017-05-24T15:58:00Z"/>
          <w:rFonts w:ascii="Arial" w:hAnsi="Arial" w:cs="Arial"/>
          <w:color w:val="000000" w:themeColor="text1"/>
        </w:rPr>
      </w:pPr>
      <w:ins w:id="1285" w:author="victor.santos" w:date="2017-04-27T10:33:00Z">
        <w:del w:id="1286" w:author="eric.giuliani" w:date="2017-05-24T15:58:00Z">
          <w:r w:rsidDel="00D41D75">
            <w:rPr>
              <w:rFonts w:ascii="Arial" w:hAnsi="Arial" w:cs="Arial"/>
              <w:color w:val="000000" w:themeColor="text1"/>
            </w:rPr>
            <w:delText>Mensagem: [</w:delText>
          </w:r>
          <w:r w:rsidR="00210B41" w:rsidDel="00D41D75">
            <w:rPr>
              <w:rFonts w:ascii="Arial" w:hAnsi="Arial" w:cs="Arial"/>
              <w:color w:val="000000" w:themeColor="text1"/>
            </w:rPr>
            <w:fldChar w:fldCharType="begin"/>
          </w:r>
          <w:r w:rsidDel="00D41D75">
            <w:rPr>
              <w:rFonts w:ascii="Arial" w:hAnsi="Arial" w:cs="Arial"/>
              <w:color w:val="000000" w:themeColor="text1"/>
            </w:rPr>
            <w:delInstrText xml:space="preserve"> HYPERLINK  \l "MS_062" </w:delInstrText>
          </w:r>
          <w:r w:rsidR="00210B41" w:rsidDel="00D41D75">
            <w:rPr>
              <w:rFonts w:ascii="Arial" w:hAnsi="Arial" w:cs="Arial"/>
              <w:color w:val="000000" w:themeColor="text1"/>
            </w:rPr>
            <w:fldChar w:fldCharType="separate"/>
          </w:r>
          <w:r w:rsidRPr="00C42F52" w:rsidDel="00D41D75">
            <w:rPr>
              <w:rStyle w:val="Hyperlink"/>
              <w:rFonts w:ascii="Arial" w:hAnsi="Arial" w:cs="Arial"/>
            </w:rPr>
            <w:delText>MS_062</w:delText>
          </w:r>
          <w:r w:rsidR="00210B41" w:rsidDel="00D41D75">
            <w:rPr>
              <w:rFonts w:ascii="Arial" w:hAnsi="Arial" w:cs="Arial"/>
              <w:color w:val="000000" w:themeColor="text1"/>
            </w:rPr>
            <w:fldChar w:fldCharType="end"/>
          </w:r>
          <w:r w:rsidDel="00D41D75">
            <w:rPr>
              <w:rFonts w:ascii="Arial" w:hAnsi="Arial" w:cs="Arial"/>
              <w:color w:val="000000" w:themeColor="text1"/>
            </w:rPr>
            <w:delText>]</w:delText>
          </w:r>
        </w:del>
      </w:ins>
    </w:p>
    <w:p w:rsidR="00D92715" w:rsidRDefault="00D92715">
      <w:pPr>
        <w:pStyle w:val="Corpodetexto"/>
        <w:spacing w:after="0" w:line="360" w:lineRule="auto"/>
        <w:ind w:left="708"/>
        <w:rPr>
          <w:rFonts w:ascii="Arial" w:hAnsi="Arial" w:cs="Arial"/>
          <w:color w:val="000000" w:themeColor="text1"/>
        </w:rPr>
      </w:pPr>
    </w:p>
    <w:p w:rsidR="00AF6E4C" w:rsidRPr="002857AE" w:rsidRDefault="00AF6E4C" w:rsidP="00AF6E4C">
      <w:pPr>
        <w:pStyle w:val="Corpodetexto"/>
        <w:spacing w:after="0" w:line="360" w:lineRule="auto"/>
        <w:ind w:left="1134"/>
        <w:rPr>
          <w:rFonts w:ascii="Arial" w:hAnsi="Arial" w:cs="Arial"/>
          <w:b/>
          <w:color w:val="000000" w:themeColor="text1"/>
        </w:rPr>
      </w:pPr>
      <w:bookmarkStart w:id="1287" w:name="RN_141"/>
      <w:r>
        <w:rPr>
          <w:rFonts w:ascii="Arial" w:hAnsi="Arial" w:cs="Arial"/>
          <w:b/>
          <w:color w:val="000000" w:themeColor="text1"/>
        </w:rPr>
        <w:t>RN_141</w:t>
      </w:r>
      <w:bookmarkEnd w:id="1287"/>
      <w:r w:rsidRPr="002857AE">
        <w:rPr>
          <w:rFonts w:ascii="Arial" w:hAnsi="Arial" w:cs="Arial"/>
          <w:b/>
          <w:color w:val="000000" w:themeColor="text1"/>
        </w:rPr>
        <w:t xml:space="preserve"> - </w:t>
      </w:r>
      <w:r>
        <w:rPr>
          <w:rFonts w:ascii="Arial" w:hAnsi="Arial" w:cs="Arial"/>
          <w:b/>
          <w:color w:val="000000" w:themeColor="text1"/>
        </w:rPr>
        <w:t>Processamentos de Importação - Análise Tributária</w:t>
      </w:r>
    </w:p>
    <w:p w:rsidR="00AF6E4C" w:rsidRPr="00AF6E4C" w:rsidRDefault="0085471A" w:rsidP="00AF6E4C">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INSERÇÃO</w:t>
      </w:r>
    </w:p>
    <w:p w:rsidR="00AF6E4C" w:rsidRDefault="00AF6E4C" w:rsidP="00AF6E4C">
      <w:pPr>
        <w:pStyle w:val="Corpodetexto"/>
        <w:spacing w:after="0" w:line="360" w:lineRule="auto"/>
        <w:ind w:left="1134"/>
        <w:rPr>
          <w:rFonts w:ascii="Arial" w:hAnsi="Arial" w:cs="Arial"/>
          <w:color w:val="000000" w:themeColor="text1"/>
        </w:rPr>
      </w:pPr>
      <w:r>
        <w:rPr>
          <w:rFonts w:ascii="Arial" w:hAnsi="Arial" w:cs="Arial"/>
          <w:color w:val="000000" w:themeColor="text1"/>
        </w:rPr>
        <w:t>Assim que o registro for inserido na base de dados, o sistema deverá atribuir um indicador de controle de pendência de análise tributária, de forma que periodicamente uma rotina possa ser executada, buscando por instalações que possuam este indicador como pendente de ser analisado.</w:t>
      </w:r>
    </w:p>
    <w:p w:rsidR="00D92715" w:rsidRDefault="00D92715">
      <w:pPr>
        <w:pStyle w:val="Corpodetexto"/>
        <w:spacing w:after="0" w:line="360" w:lineRule="auto"/>
        <w:ind w:left="1134"/>
        <w:rPr>
          <w:rFonts w:ascii="Arial" w:hAnsi="Arial" w:cs="Arial"/>
          <w:color w:val="000000" w:themeColor="text1"/>
        </w:rPr>
      </w:pPr>
    </w:p>
    <w:p w:rsidR="00D92715" w:rsidRDefault="0085471A">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ALTERAÇÃO</w:t>
      </w:r>
    </w:p>
    <w:p w:rsidR="00D92715" w:rsidRDefault="00AF6E4C">
      <w:pPr>
        <w:pStyle w:val="Corpodetexto"/>
        <w:spacing w:line="360" w:lineRule="auto"/>
        <w:ind w:left="1134"/>
        <w:rPr>
          <w:rFonts w:ascii="Arial" w:hAnsi="Arial" w:cs="Arial"/>
          <w:color w:val="000000" w:themeColor="text1"/>
        </w:rPr>
      </w:pPr>
      <w:r>
        <w:rPr>
          <w:rFonts w:ascii="Arial" w:hAnsi="Arial" w:cs="Arial"/>
          <w:color w:val="000000" w:themeColor="text1"/>
        </w:rPr>
        <w:t>Para cada arquivo, deve existir um controle sobre a alteração de determinados atributos que influenciarão automaticamente no "reset" da flag de análise tributária, tornando os registros novamente pendente</w:t>
      </w:r>
      <w:r w:rsidR="003E5C86">
        <w:rPr>
          <w:rFonts w:ascii="Arial" w:hAnsi="Arial" w:cs="Arial"/>
          <w:color w:val="000000" w:themeColor="text1"/>
        </w:rPr>
        <w:t>s</w:t>
      </w:r>
      <w:r>
        <w:rPr>
          <w:rFonts w:ascii="Arial" w:hAnsi="Arial" w:cs="Arial"/>
          <w:color w:val="000000" w:themeColor="text1"/>
        </w:rPr>
        <w:t xml:space="preserve"> de processamento de análise tributária, conforme</w:t>
      </w:r>
      <w:r w:rsidR="003E5C86">
        <w:rPr>
          <w:rFonts w:ascii="Arial" w:hAnsi="Arial" w:cs="Arial"/>
          <w:color w:val="000000" w:themeColor="text1"/>
        </w:rPr>
        <w:t xml:space="preserve"> o impacto hierárquico (de cima para baixo), na ordem</w:t>
      </w:r>
      <w:r>
        <w:rPr>
          <w:rFonts w:ascii="Arial" w:hAnsi="Arial" w:cs="Arial"/>
          <w:color w:val="000000" w:themeColor="text1"/>
        </w:rPr>
        <w:t xml:space="preserve"> abaixo:</w:t>
      </w:r>
    </w:p>
    <w:p w:rsidR="00D92715" w:rsidRDefault="00AF6E4C">
      <w:pPr>
        <w:pStyle w:val="Corpodetexto"/>
        <w:numPr>
          <w:ilvl w:val="0"/>
          <w:numId w:val="102"/>
        </w:numPr>
        <w:spacing w:line="360" w:lineRule="auto"/>
        <w:rPr>
          <w:rFonts w:ascii="Arial" w:hAnsi="Arial" w:cs="Arial"/>
          <w:color w:val="000000" w:themeColor="text1"/>
        </w:rPr>
      </w:pPr>
      <w:r>
        <w:rPr>
          <w:rFonts w:ascii="Arial" w:hAnsi="Arial" w:cs="Arial"/>
          <w:color w:val="000000" w:themeColor="text1"/>
        </w:rPr>
        <w:t>Dado Cadastral [</w:t>
      </w:r>
      <w:hyperlink w:anchor="RN_142" w:history="1">
        <w:r w:rsidRPr="00BB6BD5">
          <w:rPr>
            <w:rStyle w:val="Hyperlink"/>
            <w:rFonts w:ascii="Arial" w:hAnsi="Arial" w:cs="Arial"/>
          </w:rPr>
          <w:t>RN_142</w:t>
        </w:r>
      </w:hyperlink>
      <w:r>
        <w:rPr>
          <w:rFonts w:ascii="Arial" w:hAnsi="Arial" w:cs="Arial"/>
          <w:color w:val="000000" w:themeColor="text1"/>
        </w:rPr>
        <w:t>]</w:t>
      </w:r>
    </w:p>
    <w:p w:rsidR="00D92715" w:rsidRDefault="00AF6E4C">
      <w:pPr>
        <w:pStyle w:val="Corpodetexto"/>
        <w:numPr>
          <w:ilvl w:val="0"/>
          <w:numId w:val="102"/>
        </w:numPr>
        <w:spacing w:line="360" w:lineRule="auto"/>
        <w:rPr>
          <w:rFonts w:ascii="Arial" w:hAnsi="Arial" w:cs="Arial"/>
          <w:color w:val="000000" w:themeColor="text1"/>
        </w:rPr>
      </w:pPr>
      <w:r>
        <w:rPr>
          <w:rFonts w:ascii="Arial" w:hAnsi="Arial" w:cs="Arial"/>
          <w:color w:val="000000" w:themeColor="text1"/>
        </w:rPr>
        <w:t>Faturamento [</w:t>
      </w:r>
      <w:hyperlink w:anchor="RN_143" w:history="1">
        <w:r w:rsidRPr="00BB6BD5">
          <w:rPr>
            <w:rStyle w:val="Hyperlink"/>
            <w:rFonts w:ascii="Arial" w:hAnsi="Arial" w:cs="Arial"/>
          </w:rPr>
          <w:t>RN_143</w:t>
        </w:r>
      </w:hyperlink>
      <w:r>
        <w:rPr>
          <w:rFonts w:ascii="Arial" w:hAnsi="Arial" w:cs="Arial"/>
          <w:color w:val="000000" w:themeColor="text1"/>
        </w:rPr>
        <w:t>]</w:t>
      </w:r>
    </w:p>
    <w:p w:rsidR="00D92715" w:rsidRDefault="00AF6E4C">
      <w:pPr>
        <w:pStyle w:val="Corpodetexto"/>
        <w:numPr>
          <w:ilvl w:val="0"/>
          <w:numId w:val="102"/>
        </w:numPr>
        <w:spacing w:line="360" w:lineRule="auto"/>
        <w:rPr>
          <w:rFonts w:ascii="Arial" w:hAnsi="Arial" w:cs="Arial"/>
          <w:color w:val="000000" w:themeColor="text1"/>
        </w:rPr>
      </w:pPr>
      <w:r>
        <w:rPr>
          <w:rFonts w:ascii="Arial" w:hAnsi="Arial" w:cs="Arial"/>
          <w:color w:val="000000" w:themeColor="text1"/>
        </w:rPr>
        <w:t>Arrecadação [</w:t>
      </w:r>
      <w:hyperlink w:anchor="RN_144" w:history="1">
        <w:r w:rsidRPr="00BB6BD5">
          <w:rPr>
            <w:rStyle w:val="Hyperlink"/>
            <w:rFonts w:ascii="Arial" w:hAnsi="Arial" w:cs="Arial"/>
          </w:rPr>
          <w:t>RN_144</w:t>
        </w:r>
      </w:hyperlink>
      <w:r>
        <w:rPr>
          <w:rFonts w:ascii="Arial" w:hAnsi="Arial" w:cs="Arial"/>
          <w:color w:val="000000" w:themeColor="text1"/>
        </w:rPr>
        <w:t>]</w:t>
      </w:r>
    </w:p>
    <w:p w:rsidR="00D92715" w:rsidRDefault="00AF6E4C">
      <w:pPr>
        <w:pStyle w:val="Corpodetexto"/>
        <w:numPr>
          <w:ilvl w:val="0"/>
          <w:numId w:val="102"/>
        </w:numPr>
        <w:spacing w:line="360" w:lineRule="auto"/>
        <w:rPr>
          <w:rFonts w:ascii="Arial" w:hAnsi="Arial" w:cs="Arial"/>
          <w:color w:val="000000" w:themeColor="text1"/>
        </w:rPr>
      </w:pPr>
      <w:r>
        <w:rPr>
          <w:rFonts w:ascii="Arial" w:hAnsi="Arial" w:cs="Arial"/>
          <w:color w:val="000000" w:themeColor="text1"/>
        </w:rPr>
        <w:t>Valor Extraordinário [</w:t>
      </w:r>
      <w:hyperlink w:anchor="RN_145" w:history="1">
        <w:r w:rsidRPr="00BB6BD5">
          <w:rPr>
            <w:rStyle w:val="Hyperlink"/>
            <w:rFonts w:ascii="Arial" w:hAnsi="Arial" w:cs="Arial"/>
          </w:rPr>
          <w:t>RN_145</w:t>
        </w:r>
      </w:hyperlink>
      <w:r>
        <w:rPr>
          <w:rFonts w:ascii="Arial" w:hAnsi="Arial" w:cs="Arial"/>
          <w:color w:val="000000" w:themeColor="text1"/>
        </w:rPr>
        <w:t>]</w:t>
      </w:r>
    </w:p>
    <w:p w:rsidR="00D92715" w:rsidRDefault="00D92715">
      <w:pPr>
        <w:pStyle w:val="Corpodetexto"/>
        <w:spacing w:line="360" w:lineRule="auto"/>
        <w:rPr>
          <w:rFonts w:ascii="Arial" w:hAnsi="Arial" w:cs="Arial"/>
          <w:color w:val="000000" w:themeColor="text1"/>
        </w:rPr>
      </w:pPr>
    </w:p>
    <w:p w:rsidR="00AF6E4C" w:rsidRPr="002857AE" w:rsidRDefault="00AF6E4C" w:rsidP="00AF6E4C">
      <w:pPr>
        <w:pStyle w:val="Corpodetexto"/>
        <w:spacing w:after="0" w:line="360" w:lineRule="auto"/>
        <w:ind w:left="1134"/>
        <w:rPr>
          <w:rFonts w:ascii="Arial" w:hAnsi="Arial" w:cs="Arial"/>
          <w:b/>
          <w:color w:val="000000" w:themeColor="text1"/>
        </w:rPr>
      </w:pPr>
      <w:bookmarkStart w:id="1288" w:name="RN_142"/>
      <w:r>
        <w:rPr>
          <w:rFonts w:ascii="Arial" w:hAnsi="Arial" w:cs="Arial"/>
          <w:b/>
          <w:color w:val="000000" w:themeColor="text1"/>
        </w:rPr>
        <w:t>RN_142</w:t>
      </w:r>
      <w:bookmarkEnd w:id="1288"/>
      <w:r w:rsidRPr="002857AE">
        <w:rPr>
          <w:rFonts w:ascii="Arial" w:hAnsi="Arial" w:cs="Arial"/>
          <w:b/>
          <w:color w:val="000000" w:themeColor="text1"/>
        </w:rPr>
        <w:t xml:space="preserve"> - </w:t>
      </w:r>
      <w:r>
        <w:rPr>
          <w:rFonts w:ascii="Arial" w:hAnsi="Arial" w:cs="Arial"/>
          <w:b/>
          <w:color w:val="000000" w:themeColor="text1"/>
        </w:rPr>
        <w:t>Análise Tributária - Alteração de Dado Cadastral</w:t>
      </w:r>
    </w:p>
    <w:p w:rsidR="00AF6E4C" w:rsidRDefault="00AF6E4C" w:rsidP="00AF6E4C">
      <w:pPr>
        <w:pStyle w:val="Corpodetexto"/>
        <w:spacing w:after="0" w:line="360" w:lineRule="auto"/>
        <w:ind w:left="1134"/>
        <w:rPr>
          <w:rFonts w:ascii="Arial" w:hAnsi="Arial" w:cs="Arial"/>
          <w:color w:val="000000" w:themeColor="text1"/>
        </w:rPr>
      </w:pPr>
      <w:r>
        <w:rPr>
          <w:rFonts w:ascii="Arial" w:hAnsi="Arial" w:cs="Arial"/>
          <w:color w:val="000000" w:themeColor="text1"/>
        </w:rPr>
        <w:lastRenderedPageBreak/>
        <w:t>Caso algum dos atributos abaixo seja alterado, o sistema deverá resetar automaticamente a flag de pendência de análise tributária:</w:t>
      </w:r>
    </w:p>
    <w:p w:rsidR="00D92715" w:rsidRDefault="005472E8">
      <w:pPr>
        <w:pStyle w:val="Corpodetexto"/>
        <w:numPr>
          <w:ilvl w:val="0"/>
          <w:numId w:val="99"/>
        </w:numPr>
        <w:spacing w:after="0" w:line="360" w:lineRule="auto"/>
        <w:rPr>
          <w:rFonts w:ascii="Arial" w:hAnsi="Arial" w:cs="Arial"/>
          <w:color w:val="000000" w:themeColor="text1"/>
        </w:rPr>
      </w:pPr>
      <w:r w:rsidRPr="005472E8">
        <w:rPr>
          <w:rFonts w:ascii="Arial" w:hAnsi="Arial" w:cs="Arial"/>
          <w:color w:val="000000" w:themeColor="text1"/>
        </w:rPr>
        <w:t>Classe</w:t>
      </w:r>
    </w:p>
    <w:p w:rsidR="00E93D7A" w:rsidRDefault="004F687A">
      <w:pPr>
        <w:pStyle w:val="Corpodetexto"/>
        <w:numPr>
          <w:ilvl w:val="0"/>
          <w:numId w:val="99"/>
        </w:numPr>
        <w:spacing w:after="0" w:line="360" w:lineRule="auto"/>
        <w:rPr>
          <w:rFonts w:ascii="Arial" w:hAnsi="Arial" w:cs="Arial"/>
          <w:color w:val="000000" w:themeColor="text1"/>
        </w:rPr>
      </w:pPr>
      <w:r w:rsidRPr="004F687A">
        <w:rPr>
          <w:rFonts w:ascii="Arial" w:hAnsi="Arial" w:cs="Arial"/>
          <w:color w:val="000000" w:themeColor="text1"/>
        </w:rPr>
        <w:t>Inicio_vig_classe</w:t>
      </w:r>
    </w:p>
    <w:p w:rsidR="00D92715" w:rsidRDefault="005472E8">
      <w:pPr>
        <w:pStyle w:val="Corpodetexto"/>
        <w:numPr>
          <w:ilvl w:val="0"/>
          <w:numId w:val="99"/>
        </w:numPr>
        <w:spacing w:after="0" w:line="360" w:lineRule="auto"/>
        <w:rPr>
          <w:rFonts w:ascii="Arial" w:hAnsi="Arial" w:cs="Arial"/>
          <w:color w:val="000000" w:themeColor="text1"/>
        </w:rPr>
      </w:pPr>
      <w:r w:rsidRPr="005472E8">
        <w:rPr>
          <w:rFonts w:ascii="Arial" w:hAnsi="Arial" w:cs="Arial"/>
          <w:color w:val="000000" w:themeColor="text1"/>
        </w:rPr>
        <w:t>Final_vig_classe</w:t>
      </w:r>
    </w:p>
    <w:p w:rsidR="00E93D7A" w:rsidRDefault="005472E8" w:rsidP="00E93D7A">
      <w:pPr>
        <w:pStyle w:val="Corpodetexto"/>
        <w:numPr>
          <w:ilvl w:val="0"/>
          <w:numId w:val="99"/>
        </w:numPr>
        <w:spacing w:after="0" w:line="360" w:lineRule="auto"/>
        <w:rPr>
          <w:rFonts w:ascii="Arial" w:hAnsi="Arial" w:cs="Arial"/>
          <w:color w:val="000000" w:themeColor="text1"/>
        </w:rPr>
      </w:pPr>
      <w:r w:rsidRPr="005472E8">
        <w:rPr>
          <w:rFonts w:ascii="Arial" w:hAnsi="Arial" w:cs="Arial"/>
          <w:color w:val="000000" w:themeColor="text1"/>
        </w:rPr>
        <w:t>Contrato</w:t>
      </w:r>
    </w:p>
    <w:p w:rsidR="00E93D7A" w:rsidRDefault="004F687A" w:rsidP="00E93D7A">
      <w:pPr>
        <w:pStyle w:val="Corpodetexto"/>
        <w:numPr>
          <w:ilvl w:val="0"/>
          <w:numId w:val="99"/>
        </w:numPr>
        <w:spacing w:after="0" w:line="360" w:lineRule="auto"/>
        <w:rPr>
          <w:rFonts w:ascii="Arial" w:hAnsi="Arial" w:cs="Arial"/>
          <w:color w:val="000000" w:themeColor="text1"/>
        </w:rPr>
      </w:pPr>
      <w:r w:rsidRPr="004F687A">
        <w:rPr>
          <w:rFonts w:ascii="Arial" w:hAnsi="Arial" w:cs="Arial"/>
          <w:color w:val="000000" w:themeColor="text1"/>
        </w:rPr>
        <w:t>Inicio_vig_contrato</w:t>
      </w:r>
      <w:r w:rsidR="00E93D7A" w:rsidRPr="00E93D7A">
        <w:rPr>
          <w:rFonts w:ascii="Arial" w:hAnsi="Arial" w:cs="Arial"/>
          <w:color w:val="000000" w:themeColor="text1"/>
        </w:rPr>
        <w:t xml:space="preserve"> </w:t>
      </w:r>
    </w:p>
    <w:p w:rsidR="00D92715" w:rsidRPr="00E93D7A" w:rsidRDefault="005472E8" w:rsidP="00E93D7A">
      <w:pPr>
        <w:pStyle w:val="Corpodetexto"/>
        <w:numPr>
          <w:ilvl w:val="0"/>
          <w:numId w:val="99"/>
        </w:numPr>
        <w:spacing w:after="0" w:line="360" w:lineRule="auto"/>
        <w:rPr>
          <w:rFonts w:ascii="Arial" w:hAnsi="Arial" w:cs="Arial"/>
          <w:color w:val="000000" w:themeColor="text1"/>
        </w:rPr>
      </w:pPr>
      <w:r w:rsidRPr="00E93D7A">
        <w:rPr>
          <w:rFonts w:ascii="Arial" w:hAnsi="Arial" w:cs="Arial"/>
          <w:color w:val="000000" w:themeColor="text1"/>
        </w:rPr>
        <w:t>Final_vig_contrato</w:t>
      </w:r>
    </w:p>
    <w:p w:rsidR="00D92715" w:rsidRDefault="005472E8">
      <w:pPr>
        <w:pStyle w:val="Corpodetexto"/>
        <w:numPr>
          <w:ilvl w:val="0"/>
          <w:numId w:val="99"/>
        </w:numPr>
        <w:spacing w:after="0" w:line="360" w:lineRule="auto"/>
        <w:rPr>
          <w:rFonts w:ascii="Arial" w:hAnsi="Arial" w:cs="Arial"/>
          <w:color w:val="000000" w:themeColor="text1"/>
        </w:rPr>
      </w:pPr>
      <w:r w:rsidRPr="00E93D7A">
        <w:rPr>
          <w:rFonts w:ascii="Arial" w:hAnsi="Arial" w:cs="Arial"/>
          <w:color w:val="000000" w:themeColor="text1"/>
        </w:rPr>
        <w:t>Isencao</w:t>
      </w:r>
    </w:p>
    <w:p w:rsidR="00E93D7A" w:rsidRPr="00E93D7A" w:rsidRDefault="004F687A">
      <w:pPr>
        <w:pStyle w:val="Corpodetexto"/>
        <w:numPr>
          <w:ilvl w:val="0"/>
          <w:numId w:val="99"/>
        </w:numPr>
        <w:spacing w:after="0" w:line="360" w:lineRule="auto"/>
        <w:rPr>
          <w:rFonts w:ascii="Arial" w:hAnsi="Arial" w:cs="Arial"/>
          <w:color w:val="000000" w:themeColor="text1"/>
        </w:rPr>
      </w:pPr>
      <w:r w:rsidRPr="004F687A">
        <w:rPr>
          <w:rFonts w:ascii="Arial" w:hAnsi="Arial" w:cs="Arial"/>
          <w:color w:val="000000" w:themeColor="text1"/>
        </w:rPr>
        <w:t>Inicio_vig_isencao</w:t>
      </w:r>
    </w:p>
    <w:p w:rsidR="00D92715" w:rsidRDefault="005472E8">
      <w:pPr>
        <w:pStyle w:val="Corpodetexto"/>
        <w:numPr>
          <w:ilvl w:val="0"/>
          <w:numId w:val="99"/>
        </w:numPr>
        <w:spacing w:after="0" w:line="360" w:lineRule="auto"/>
        <w:rPr>
          <w:rFonts w:ascii="Arial" w:hAnsi="Arial" w:cs="Arial"/>
          <w:color w:val="000000" w:themeColor="text1"/>
        </w:rPr>
      </w:pPr>
      <w:r w:rsidRPr="005472E8">
        <w:rPr>
          <w:rFonts w:ascii="Arial" w:hAnsi="Arial" w:cs="Arial"/>
          <w:color w:val="000000" w:themeColor="text1"/>
        </w:rPr>
        <w:t>Final_vig_isencao</w:t>
      </w:r>
    </w:p>
    <w:p w:rsidR="00AF6E4C" w:rsidRDefault="00AF6E4C" w:rsidP="00AF6E4C">
      <w:pPr>
        <w:pStyle w:val="Corpodetexto"/>
        <w:spacing w:after="0" w:line="360" w:lineRule="auto"/>
        <w:ind w:left="1134"/>
        <w:rPr>
          <w:rFonts w:ascii="Arial" w:hAnsi="Arial" w:cs="Arial"/>
          <w:color w:val="000000" w:themeColor="text1"/>
        </w:rPr>
      </w:pPr>
    </w:p>
    <w:p w:rsidR="00AF6E4C" w:rsidRPr="002857AE" w:rsidRDefault="00AF6E4C" w:rsidP="00AF6E4C">
      <w:pPr>
        <w:pStyle w:val="Corpodetexto"/>
        <w:spacing w:after="0" w:line="360" w:lineRule="auto"/>
        <w:ind w:left="1134"/>
        <w:rPr>
          <w:rFonts w:ascii="Arial" w:hAnsi="Arial" w:cs="Arial"/>
          <w:b/>
          <w:color w:val="000000" w:themeColor="text1"/>
        </w:rPr>
      </w:pPr>
      <w:bookmarkStart w:id="1289" w:name="RN_143"/>
      <w:r>
        <w:rPr>
          <w:rFonts w:ascii="Arial" w:hAnsi="Arial" w:cs="Arial"/>
          <w:b/>
          <w:color w:val="000000" w:themeColor="text1"/>
        </w:rPr>
        <w:t>RN_143</w:t>
      </w:r>
      <w:bookmarkEnd w:id="1289"/>
      <w:r w:rsidRPr="002857AE">
        <w:rPr>
          <w:rFonts w:ascii="Arial" w:hAnsi="Arial" w:cs="Arial"/>
          <w:b/>
          <w:color w:val="000000" w:themeColor="text1"/>
        </w:rPr>
        <w:t xml:space="preserve"> - </w:t>
      </w:r>
      <w:r>
        <w:rPr>
          <w:rFonts w:ascii="Arial" w:hAnsi="Arial" w:cs="Arial"/>
          <w:b/>
          <w:color w:val="000000" w:themeColor="text1"/>
        </w:rPr>
        <w:t>Análise Tributária - Alteração de Faturamento</w:t>
      </w:r>
    </w:p>
    <w:p w:rsidR="00AF6E4C" w:rsidRDefault="00AF6E4C" w:rsidP="00AF6E4C">
      <w:pPr>
        <w:pStyle w:val="Corpodetexto"/>
        <w:spacing w:after="0" w:line="360" w:lineRule="auto"/>
        <w:ind w:left="1134"/>
        <w:rPr>
          <w:rFonts w:ascii="Arial" w:hAnsi="Arial" w:cs="Arial"/>
          <w:color w:val="000000" w:themeColor="text1"/>
        </w:rPr>
      </w:pPr>
      <w:r>
        <w:rPr>
          <w:rFonts w:ascii="Arial" w:hAnsi="Arial" w:cs="Arial"/>
          <w:color w:val="000000" w:themeColor="text1"/>
        </w:rPr>
        <w:t>Caso algum dos atributos abaixo seja alterado, o sistema deverá resetar automaticamente a flag de pendência de análise tributária:</w:t>
      </w:r>
    </w:p>
    <w:p w:rsidR="00D92715" w:rsidRDefault="005472E8">
      <w:pPr>
        <w:pStyle w:val="Corpodetexto"/>
        <w:numPr>
          <w:ilvl w:val="0"/>
          <w:numId w:val="99"/>
        </w:numPr>
        <w:spacing w:after="0" w:line="360" w:lineRule="auto"/>
        <w:rPr>
          <w:rFonts w:ascii="Arial" w:hAnsi="Arial" w:cs="Arial"/>
          <w:color w:val="000000" w:themeColor="text1"/>
        </w:rPr>
      </w:pPr>
      <w:r w:rsidRPr="005472E8">
        <w:rPr>
          <w:rFonts w:ascii="Arial" w:hAnsi="Arial" w:cs="Arial"/>
          <w:color w:val="000000" w:themeColor="text1"/>
        </w:rPr>
        <w:t>Data_vencimento</w:t>
      </w:r>
    </w:p>
    <w:p w:rsidR="00D92715" w:rsidRDefault="005472E8">
      <w:pPr>
        <w:pStyle w:val="Corpodetexto"/>
        <w:numPr>
          <w:ilvl w:val="0"/>
          <w:numId w:val="99"/>
        </w:numPr>
        <w:spacing w:after="0" w:line="360" w:lineRule="auto"/>
        <w:rPr>
          <w:rFonts w:ascii="Arial" w:hAnsi="Arial" w:cs="Arial"/>
          <w:color w:val="000000" w:themeColor="text1"/>
        </w:rPr>
      </w:pPr>
      <w:r w:rsidRPr="005472E8">
        <w:rPr>
          <w:rFonts w:ascii="Arial" w:hAnsi="Arial" w:cs="Arial"/>
          <w:color w:val="000000" w:themeColor="text1"/>
        </w:rPr>
        <w:t>Mes_ano_referencia</w:t>
      </w:r>
    </w:p>
    <w:p w:rsidR="00D92715" w:rsidRDefault="005472E8">
      <w:pPr>
        <w:pStyle w:val="Corpodetexto"/>
        <w:numPr>
          <w:ilvl w:val="0"/>
          <w:numId w:val="99"/>
        </w:numPr>
        <w:spacing w:after="0" w:line="360" w:lineRule="auto"/>
        <w:rPr>
          <w:rFonts w:ascii="Arial" w:hAnsi="Arial" w:cs="Arial"/>
          <w:color w:val="000000" w:themeColor="text1"/>
        </w:rPr>
      </w:pPr>
      <w:r w:rsidRPr="005472E8">
        <w:rPr>
          <w:rFonts w:ascii="Arial" w:hAnsi="Arial" w:cs="Arial"/>
          <w:color w:val="000000" w:themeColor="text1"/>
        </w:rPr>
        <w:t>COSIP</w:t>
      </w:r>
    </w:p>
    <w:p w:rsidR="00D92715" w:rsidRDefault="005472E8">
      <w:pPr>
        <w:pStyle w:val="Corpodetexto"/>
        <w:numPr>
          <w:ilvl w:val="0"/>
          <w:numId w:val="99"/>
        </w:numPr>
        <w:spacing w:after="0" w:line="360" w:lineRule="auto"/>
        <w:rPr>
          <w:rFonts w:ascii="Arial" w:hAnsi="Arial" w:cs="Arial"/>
          <w:color w:val="000000" w:themeColor="text1"/>
        </w:rPr>
      </w:pPr>
      <w:r w:rsidRPr="005472E8">
        <w:rPr>
          <w:rFonts w:ascii="Arial" w:hAnsi="Arial" w:cs="Arial"/>
          <w:color w:val="000000" w:themeColor="text1"/>
        </w:rPr>
        <w:t>Consumo</w:t>
      </w:r>
    </w:p>
    <w:p w:rsidR="00D92715" w:rsidRDefault="00D92715">
      <w:pPr>
        <w:pStyle w:val="Corpodetexto"/>
        <w:spacing w:after="0" w:line="360" w:lineRule="auto"/>
        <w:ind w:left="1134"/>
        <w:rPr>
          <w:rFonts w:ascii="Arial" w:hAnsi="Arial" w:cs="Arial"/>
          <w:color w:val="000000" w:themeColor="text1"/>
        </w:rPr>
      </w:pPr>
    </w:p>
    <w:p w:rsidR="00D92715" w:rsidRDefault="00AF6E4C">
      <w:pPr>
        <w:pStyle w:val="Corpodetexto"/>
        <w:spacing w:after="0" w:line="360" w:lineRule="auto"/>
        <w:ind w:left="1134"/>
        <w:rPr>
          <w:rFonts w:ascii="Arial" w:hAnsi="Arial" w:cs="Arial"/>
          <w:b/>
          <w:color w:val="000000" w:themeColor="text1"/>
        </w:rPr>
      </w:pPr>
      <w:bookmarkStart w:id="1290" w:name="RN_144"/>
      <w:r>
        <w:rPr>
          <w:rFonts w:ascii="Arial" w:hAnsi="Arial" w:cs="Arial"/>
          <w:b/>
          <w:color w:val="000000" w:themeColor="text1"/>
        </w:rPr>
        <w:t>RN_144</w:t>
      </w:r>
      <w:bookmarkEnd w:id="1290"/>
      <w:r w:rsidRPr="002857AE">
        <w:rPr>
          <w:rFonts w:ascii="Arial" w:hAnsi="Arial" w:cs="Arial"/>
          <w:b/>
          <w:color w:val="000000" w:themeColor="text1"/>
        </w:rPr>
        <w:t xml:space="preserve"> - </w:t>
      </w:r>
      <w:r>
        <w:rPr>
          <w:rFonts w:ascii="Arial" w:hAnsi="Arial" w:cs="Arial"/>
          <w:b/>
          <w:color w:val="000000" w:themeColor="text1"/>
        </w:rPr>
        <w:t>Análise Tributária - Alteração de Arrecadação</w:t>
      </w:r>
    </w:p>
    <w:p w:rsidR="00AF6E4C" w:rsidRDefault="00AF6E4C" w:rsidP="00AF6E4C">
      <w:pPr>
        <w:pStyle w:val="Corpodetexto"/>
        <w:spacing w:after="0" w:line="360" w:lineRule="auto"/>
        <w:ind w:left="1134"/>
        <w:rPr>
          <w:rFonts w:ascii="Arial" w:hAnsi="Arial" w:cs="Arial"/>
          <w:color w:val="000000" w:themeColor="text1"/>
        </w:rPr>
      </w:pPr>
      <w:r>
        <w:rPr>
          <w:rFonts w:ascii="Arial" w:hAnsi="Arial" w:cs="Arial"/>
          <w:color w:val="000000" w:themeColor="text1"/>
        </w:rPr>
        <w:t>Caso algum dos atributos abaixo seja alterado, o sistema deverá resetar automaticamente a flag de pendência de análise tributária:</w:t>
      </w:r>
    </w:p>
    <w:p w:rsidR="00D92715" w:rsidRDefault="005472E8">
      <w:pPr>
        <w:pStyle w:val="Corpodetexto"/>
        <w:numPr>
          <w:ilvl w:val="0"/>
          <w:numId w:val="99"/>
        </w:numPr>
        <w:spacing w:after="0" w:line="360" w:lineRule="auto"/>
        <w:rPr>
          <w:rFonts w:ascii="Arial" w:hAnsi="Arial" w:cs="Arial"/>
          <w:color w:val="000000" w:themeColor="text1"/>
        </w:rPr>
      </w:pPr>
      <w:r w:rsidRPr="005472E8">
        <w:rPr>
          <w:rFonts w:ascii="Arial" w:hAnsi="Arial" w:cs="Arial"/>
          <w:color w:val="000000" w:themeColor="text1"/>
        </w:rPr>
        <w:t>Data_pagamento</w:t>
      </w:r>
    </w:p>
    <w:p w:rsidR="004F36CE" w:rsidRDefault="004F36CE" w:rsidP="00AF6E4C">
      <w:pPr>
        <w:pStyle w:val="Corpodetexto"/>
        <w:spacing w:after="0" w:line="360" w:lineRule="auto"/>
        <w:ind w:left="1134"/>
        <w:rPr>
          <w:rFonts w:ascii="Arial" w:hAnsi="Arial" w:cs="Arial"/>
          <w:b/>
          <w:color w:val="000000" w:themeColor="text1"/>
        </w:rPr>
      </w:pPr>
    </w:p>
    <w:p w:rsidR="00AF6E4C" w:rsidRDefault="00AF6E4C" w:rsidP="00AF6E4C">
      <w:pPr>
        <w:pStyle w:val="Corpodetexto"/>
        <w:spacing w:after="0" w:line="360" w:lineRule="auto"/>
        <w:ind w:left="1134"/>
        <w:rPr>
          <w:rFonts w:ascii="Arial" w:hAnsi="Arial" w:cs="Arial"/>
          <w:b/>
          <w:color w:val="000000" w:themeColor="text1"/>
        </w:rPr>
      </w:pPr>
      <w:bookmarkStart w:id="1291" w:name="RN_145"/>
      <w:r>
        <w:rPr>
          <w:rFonts w:ascii="Arial" w:hAnsi="Arial" w:cs="Arial"/>
          <w:b/>
          <w:color w:val="000000" w:themeColor="text1"/>
        </w:rPr>
        <w:t>RN_145</w:t>
      </w:r>
      <w:r w:rsidRPr="002857AE">
        <w:rPr>
          <w:rFonts w:ascii="Arial" w:hAnsi="Arial" w:cs="Arial"/>
          <w:b/>
          <w:color w:val="000000" w:themeColor="text1"/>
        </w:rPr>
        <w:t xml:space="preserve"> </w:t>
      </w:r>
      <w:bookmarkEnd w:id="1291"/>
      <w:r w:rsidRPr="002857AE">
        <w:rPr>
          <w:rFonts w:ascii="Arial" w:hAnsi="Arial" w:cs="Arial"/>
          <w:b/>
          <w:color w:val="000000" w:themeColor="text1"/>
        </w:rPr>
        <w:t xml:space="preserve">- </w:t>
      </w:r>
      <w:r>
        <w:rPr>
          <w:rFonts w:ascii="Arial" w:hAnsi="Arial" w:cs="Arial"/>
          <w:b/>
          <w:color w:val="000000" w:themeColor="text1"/>
        </w:rPr>
        <w:t>Análise Tributária - Alteração de Valor Extraordinário</w:t>
      </w:r>
    </w:p>
    <w:p w:rsidR="00AF6E4C" w:rsidRDefault="00AF6E4C" w:rsidP="00AF6E4C">
      <w:pPr>
        <w:pStyle w:val="Corpodetexto"/>
        <w:spacing w:after="0" w:line="360" w:lineRule="auto"/>
        <w:ind w:left="1134"/>
        <w:rPr>
          <w:rFonts w:ascii="Arial" w:hAnsi="Arial" w:cs="Arial"/>
          <w:color w:val="000000" w:themeColor="text1"/>
        </w:rPr>
      </w:pPr>
      <w:r>
        <w:rPr>
          <w:rFonts w:ascii="Arial" w:hAnsi="Arial" w:cs="Arial"/>
          <w:color w:val="000000" w:themeColor="text1"/>
        </w:rPr>
        <w:t>Caso algum dos atributos abaixo seja alterado, o sistema deverá resetar automaticamente a flag de pendência de análise tributária:</w:t>
      </w:r>
    </w:p>
    <w:p w:rsidR="00D92715" w:rsidRDefault="005472E8">
      <w:pPr>
        <w:pStyle w:val="Corpodetexto"/>
        <w:numPr>
          <w:ilvl w:val="0"/>
          <w:numId w:val="99"/>
        </w:numPr>
        <w:spacing w:after="0" w:line="360" w:lineRule="auto"/>
        <w:rPr>
          <w:rFonts w:ascii="Arial" w:hAnsi="Arial" w:cs="Arial"/>
          <w:color w:val="000000" w:themeColor="text1"/>
        </w:rPr>
      </w:pPr>
      <w:r w:rsidRPr="005472E8">
        <w:rPr>
          <w:rFonts w:ascii="Arial" w:hAnsi="Arial" w:cs="Arial"/>
          <w:color w:val="000000" w:themeColor="text1"/>
        </w:rPr>
        <w:t>COSIP</w:t>
      </w:r>
    </w:p>
    <w:p w:rsidR="00D92715" w:rsidRDefault="005472E8">
      <w:pPr>
        <w:pStyle w:val="Corpodetexto"/>
        <w:numPr>
          <w:ilvl w:val="0"/>
          <w:numId w:val="99"/>
        </w:numPr>
        <w:spacing w:after="0" w:line="360" w:lineRule="auto"/>
        <w:rPr>
          <w:rFonts w:ascii="Arial" w:hAnsi="Arial" w:cs="Arial"/>
          <w:color w:val="000000" w:themeColor="text1"/>
        </w:rPr>
      </w:pPr>
      <w:r w:rsidRPr="005472E8">
        <w:rPr>
          <w:rFonts w:ascii="Arial" w:hAnsi="Arial" w:cs="Arial"/>
          <w:color w:val="000000" w:themeColor="text1"/>
        </w:rPr>
        <w:t>Atualização_Monetaria</w:t>
      </w:r>
    </w:p>
    <w:p w:rsidR="00D92715" w:rsidRDefault="005472E8">
      <w:pPr>
        <w:pStyle w:val="Corpodetexto"/>
        <w:numPr>
          <w:ilvl w:val="0"/>
          <w:numId w:val="99"/>
        </w:numPr>
        <w:spacing w:after="0" w:line="360" w:lineRule="auto"/>
        <w:rPr>
          <w:rFonts w:ascii="Arial" w:hAnsi="Arial" w:cs="Arial"/>
          <w:color w:val="000000" w:themeColor="text1"/>
        </w:rPr>
      </w:pPr>
      <w:r w:rsidRPr="005472E8">
        <w:rPr>
          <w:rFonts w:ascii="Arial" w:hAnsi="Arial" w:cs="Arial"/>
          <w:color w:val="000000" w:themeColor="text1"/>
        </w:rPr>
        <w:t>Juros</w:t>
      </w:r>
    </w:p>
    <w:p w:rsidR="00D92715" w:rsidRDefault="005472E8">
      <w:pPr>
        <w:pStyle w:val="Corpodetexto"/>
        <w:numPr>
          <w:ilvl w:val="0"/>
          <w:numId w:val="99"/>
        </w:numPr>
        <w:spacing w:after="0" w:line="360" w:lineRule="auto"/>
        <w:rPr>
          <w:rFonts w:ascii="Arial" w:hAnsi="Arial" w:cs="Arial"/>
          <w:color w:val="000000" w:themeColor="text1"/>
        </w:rPr>
      </w:pPr>
      <w:r w:rsidRPr="005472E8">
        <w:rPr>
          <w:rFonts w:ascii="Arial" w:hAnsi="Arial" w:cs="Arial"/>
          <w:color w:val="000000" w:themeColor="text1"/>
        </w:rPr>
        <w:t>Multa</w:t>
      </w:r>
    </w:p>
    <w:p w:rsidR="00D92715" w:rsidRDefault="00D92715">
      <w:pPr>
        <w:pStyle w:val="Corpodetexto"/>
        <w:spacing w:after="0" w:line="360" w:lineRule="auto"/>
        <w:rPr>
          <w:rFonts w:ascii="Arial" w:hAnsi="Arial" w:cs="Arial"/>
          <w:color w:val="000000" w:themeColor="text1"/>
        </w:rPr>
      </w:pPr>
    </w:p>
    <w:p w:rsidR="00CB6B4F" w:rsidRDefault="00CB6B4F" w:rsidP="00CB6B4F">
      <w:pPr>
        <w:pStyle w:val="Corpodetexto"/>
        <w:spacing w:after="0" w:line="360" w:lineRule="auto"/>
        <w:ind w:left="1134"/>
        <w:rPr>
          <w:rFonts w:ascii="Arial" w:hAnsi="Arial" w:cs="Arial"/>
          <w:b/>
          <w:color w:val="000000" w:themeColor="text1"/>
        </w:rPr>
      </w:pPr>
      <w:bookmarkStart w:id="1292" w:name="RN_146"/>
      <w:r>
        <w:rPr>
          <w:rFonts w:ascii="Arial" w:hAnsi="Arial" w:cs="Arial"/>
          <w:b/>
          <w:color w:val="000000" w:themeColor="text1"/>
        </w:rPr>
        <w:t>RN_146</w:t>
      </w:r>
      <w:bookmarkEnd w:id="1292"/>
      <w:r w:rsidRPr="002857AE">
        <w:rPr>
          <w:rFonts w:ascii="Arial" w:hAnsi="Arial" w:cs="Arial"/>
          <w:b/>
          <w:color w:val="000000" w:themeColor="text1"/>
        </w:rPr>
        <w:t xml:space="preserve"> - </w:t>
      </w:r>
      <w:r>
        <w:rPr>
          <w:rFonts w:ascii="Arial" w:hAnsi="Arial" w:cs="Arial"/>
          <w:b/>
          <w:color w:val="000000" w:themeColor="text1"/>
        </w:rPr>
        <w:t>Processamento de importação - Bloqueio Conjunto</w:t>
      </w:r>
    </w:p>
    <w:p w:rsidR="00CB6B4F" w:rsidRDefault="00CB6B4F" w:rsidP="00CB6B4F">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Antes de cada processamento de importação ocorrer, o sistema deverá verificar se importações predecessoras foram realizadas, de forma a permitir que um determinado arquivo apenas seja importado para o </w:t>
      </w:r>
      <w:r w:rsidR="004F687A" w:rsidRPr="004F687A">
        <w:rPr>
          <w:rFonts w:ascii="Arial" w:hAnsi="Arial" w:cs="Arial"/>
          <w:color w:val="000000" w:themeColor="text1"/>
        </w:rPr>
        <w:t>Ano_mes_apuracao</w:t>
      </w:r>
      <w:r w:rsidR="003B00BE">
        <w:rPr>
          <w:rFonts w:ascii="Arial" w:hAnsi="Arial" w:cs="Arial"/>
          <w:color w:val="000000" w:themeColor="text1"/>
        </w:rPr>
        <w:t xml:space="preserve"> do Registro Header do arquivo</w:t>
      </w:r>
      <w:r>
        <w:rPr>
          <w:rFonts w:ascii="Arial" w:hAnsi="Arial" w:cs="Arial"/>
          <w:color w:val="000000" w:themeColor="text1"/>
        </w:rPr>
        <w:t>, caso todos os arquivos que o precedem hireraquicamente já tenham sido importados na base de dado</w:t>
      </w:r>
      <w:r w:rsidR="003B00BE">
        <w:rPr>
          <w:rFonts w:ascii="Arial" w:hAnsi="Arial" w:cs="Arial"/>
          <w:color w:val="000000" w:themeColor="text1"/>
        </w:rPr>
        <w:t>s</w:t>
      </w:r>
      <w:r>
        <w:rPr>
          <w:rFonts w:ascii="Arial" w:hAnsi="Arial" w:cs="Arial"/>
          <w:color w:val="000000" w:themeColor="text1"/>
        </w:rPr>
        <w:t>. Segue a lista de dependências:</w:t>
      </w:r>
    </w:p>
    <w:p w:rsidR="00D92715" w:rsidRDefault="00CB6B4F">
      <w:pPr>
        <w:pStyle w:val="Corpodetexto"/>
        <w:numPr>
          <w:ilvl w:val="0"/>
          <w:numId w:val="103"/>
        </w:numPr>
        <w:spacing w:after="0" w:line="360" w:lineRule="auto"/>
        <w:rPr>
          <w:rFonts w:ascii="Arial" w:hAnsi="Arial" w:cs="Arial"/>
          <w:color w:val="000000" w:themeColor="text1"/>
        </w:rPr>
      </w:pPr>
      <w:r>
        <w:rPr>
          <w:rFonts w:ascii="Arial" w:hAnsi="Arial" w:cs="Arial"/>
          <w:color w:val="000000" w:themeColor="text1"/>
        </w:rPr>
        <w:lastRenderedPageBreak/>
        <w:t>Faturamento depende de: Dados Cadastrais</w:t>
      </w:r>
    </w:p>
    <w:p w:rsidR="00D92715" w:rsidRDefault="00CB6B4F">
      <w:pPr>
        <w:pStyle w:val="Corpodetexto"/>
        <w:numPr>
          <w:ilvl w:val="0"/>
          <w:numId w:val="103"/>
        </w:numPr>
        <w:spacing w:after="0" w:line="360" w:lineRule="auto"/>
        <w:rPr>
          <w:rFonts w:ascii="Arial" w:hAnsi="Arial" w:cs="Arial"/>
          <w:color w:val="000000" w:themeColor="text1"/>
        </w:rPr>
      </w:pPr>
      <w:r>
        <w:rPr>
          <w:rFonts w:ascii="Arial" w:hAnsi="Arial" w:cs="Arial"/>
          <w:color w:val="000000" w:themeColor="text1"/>
        </w:rPr>
        <w:t>Arrecadação depende de: Dados Cadastrais, Faturamento</w:t>
      </w:r>
    </w:p>
    <w:p w:rsidR="00D92715" w:rsidRDefault="00CB6B4F">
      <w:pPr>
        <w:pStyle w:val="Corpodetexto"/>
        <w:numPr>
          <w:ilvl w:val="0"/>
          <w:numId w:val="103"/>
        </w:numPr>
        <w:spacing w:after="0" w:line="360" w:lineRule="auto"/>
        <w:rPr>
          <w:rFonts w:ascii="Arial" w:hAnsi="Arial" w:cs="Arial"/>
          <w:color w:val="000000" w:themeColor="text1"/>
        </w:rPr>
      </w:pPr>
      <w:r>
        <w:rPr>
          <w:rFonts w:ascii="Arial" w:hAnsi="Arial" w:cs="Arial"/>
          <w:color w:val="000000" w:themeColor="text1"/>
        </w:rPr>
        <w:t>Valores Extraordinários depende de: Dados Cadastrais, Faturamento, Arrecadação</w:t>
      </w:r>
    </w:p>
    <w:p w:rsidR="00D92715" w:rsidRDefault="00CB6B4F">
      <w:pPr>
        <w:pStyle w:val="Corpodetexto"/>
        <w:numPr>
          <w:ilvl w:val="0"/>
          <w:numId w:val="103"/>
        </w:numPr>
        <w:spacing w:after="0" w:line="360" w:lineRule="auto"/>
        <w:rPr>
          <w:rFonts w:ascii="Arial" w:hAnsi="Arial" w:cs="Arial"/>
          <w:color w:val="000000" w:themeColor="text1"/>
        </w:rPr>
      </w:pPr>
      <w:r>
        <w:rPr>
          <w:rFonts w:ascii="Arial" w:hAnsi="Arial" w:cs="Arial"/>
          <w:color w:val="000000" w:themeColor="text1"/>
        </w:rPr>
        <w:t>Cash Power depende de: Dados Cadastrais</w:t>
      </w:r>
    </w:p>
    <w:p w:rsidR="00CB6B4F" w:rsidRDefault="003C5221" w:rsidP="00CB6B4F">
      <w:pPr>
        <w:pStyle w:val="Corpodetexto"/>
        <w:spacing w:after="0" w:line="360" w:lineRule="auto"/>
        <w:ind w:left="1134"/>
        <w:rPr>
          <w:rFonts w:ascii="Arial" w:hAnsi="Arial" w:cs="Arial"/>
          <w:color w:val="000000" w:themeColor="text1"/>
        </w:rPr>
      </w:pPr>
      <w:r>
        <w:rPr>
          <w:rFonts w:ascii="Arial" w:hAnsi="Arial" w:cs="Arial"/>
          <w:color w:val="000000" w:themeColor="text1"/>
        </w:rPr>
        <w:t>Caso alguma destas dependências seja violada, o sistema deve gerar a inconsistência do tipo arquivo que impede o processamento do arquivo em questão.</w:t>
      </w:r>
    </w:p>
    <w:p w:rsidR="00DE69C0" w:rsidRDefault="00DE69C0" w:rsidP="00CB6B4F">
      <w:pPr>
        <w:pStyle w:val="Corpodetexto"/>
        <w:spacing w:after="0" w:line="360" w:lineRule="auto"/>
        <w:ind w:left="1134"/>
        <w:rPr>
          <w:rFonts w:ascii="Arial" w:hAnsi="Arial" w:cs="Arial"/>
          <w:color w:val="000000" w:themeColor="text1"/>
        </w:rPr>
      </w:pPr>
    </w:p>
    <w:p w:rsidR="00DE69C0" w:rsidRDefault="00DE69C0" w:rsidP="00DE69C0">
      <w:pPr>
        <w:pStyle w:val="Corpodetexto"/>
        <w:spacing w:after="0" w:line="360" w:lineRule="auto"/>
        <w:ind w:left="1134"/>
        <w:rPr>
          <w:rFonts w:ascii="Arial" w:hAnsi="Arial" w:cs="Arial"/>
          <w:b/>
          <w:color w:val="000000" w:themeColor="text1"/>
        </w:rPr>
      </w:pPr>
      <w:bookmarkStart w:id="1293" w:name="RN_147"/>
      <w:r>
        <w:rPr>
          <w:rFonts w:ascii="Arial" w:hAnsi="Arial" w:cs="Arial"/>
          <w:b/>
          <w:color w:val="000000" w:themeColor="text1"/>
        </w:rPr>
        <w:t>RN_147</w:t>
      </w:r>
      <w:r w:rsidRPr="002857AE">
        <w:rPr>
          <w:rFonts w:ascii="Arial" w:hAnsi="Arial" w:cs="Arial"/>
          <w:b/>
          <w:color w:val="000000" w:themeColor="text1"/>
        </w:rPr>
        <w:t xml:space="preserve"> </w:t>
      </w:r>
      <w:bookmarkEnd w:id="1293"/>
      <w:r w:rsidRPr="002857AE">
        <w:rPr>
          <w:rFonts w:ascii="Arial" w:hAnsi="Arial" w:cs="Arial"/>
          <w:b/>
          <w:color w:val="000000" w:themeColor="text1"/>
        </w:rPr>
        <w:t xml:space="preserve">- </w:t>
      </w:r>
      <w:r>
        <w:rPr>
          <w:rFonts w:ascii="Arial" w:hAnsi="Arial" w:cs="Arial"/>
          <w:b/>
          <w:color w:val="000000" w:themeColor="text1"/>
        </w:rPr>
        <w:t>Pós-Processamento de importação - Variáveis de Email</w:t>
      </w:r>
    </w:p>
    <w:p w:rsidR="00DE69C0" w:rsidRDefault="00DE69C0" w:rsidP="00DE69C0">
      <w:pPr>
        <w:pStyle w:val="Corpodetexto"/>
        <w:spacing w:after="0" w:line="360" w:lineRule="auto"/>
        <w:ind w:left="1134"/>
        <w:rPr>
          <w:rFonts w:ascii="Arial" w:hAnsi="Arial" w:cs="Arial"/>
          <w:color w:val="000000" w:themeColor="text1"/>
        </w:rPr>
      </w:pPr>
      <w:r>
        <w:rPr>
          <w:rFonts w:ascii="Arial" w:hAnsi="Arial" w:cs="Arial"/>
          <w:color w:val="000000" w:themeColor="text1"/>
        </w:rPr>
        <w:t>Assim que o sistema finaliza a etapa de processamento do arquivo, tendo gerado inconsistências ou não, a rotina deverá salvar os valores de cada variável existente para que seja possível utilizá-las na funcionalidade de notificação de importação processada.</w:t>
      </w:r>
    </w:p>
    <w:p w:rsidR="00D92715" w:rsidRDefault="00D92715">
      <w:pPr>
        <w:pStyle w:val="Corpodetexto"/>
        <w:spacing w:after="0" w:line="360" w:lineRule="auto"/>
        <w:rPr>
          <w:rFonts w:ascii="Arial" w:hAnsi="Arial" w:cs="Arial"/>
          <w:color w:val="000000" w:themeColor="text1"/>
        </w:rPr>
      </w:pPr>
    </w:p>
    <w:p w:rsidR="00E4447B" w:rsidRDefault="00E4447B" w:rsidP="00E4447B">
      <w:pPr>
        <w:pStyle w:val="Corpodetexto"/>
        <w:spacing w:after="0" w:line="360" w:lineRule="auto"/>
        <w:ind w:left="1134"/>
        <w:rPr>
          <w:rFonts w:ascii="Arial" w:hAnsi="Arial" w:cs="Arial"/>
          <w:b/>
          <w:color w:val="000000" w:themeColor="text1"/>
        </w:rPr>
      </w:pPr>
      <w:bookmarkStart w:id="1294" w:name="RN_148"/>
      <w:r>
        <w:rPr>
          <w:rFonts w:ascii="Arial" w:hAnsi="Arial" w:cs="Arial"/>
          <w:b/>
          <w:color w:val="000000" w:themeColor="text1"/>
        </w:rPr>
        <w:t>RN_14</w:t>
      </w:r>
      <w:r w:rsidR="00FA3FD4">
        <w:rPr>
          <w:rFonts w:ascii="Arial" w:hAnsi="Arial" w:cs="Arial"/>
          <w:b/>
          <w:color w:val="000000" w:themeColor="text1"/>
        </w:rPr>
        <w:t>8</w:t>
      </w:r>
      <w:bookmarkEnd w:id="1294"/>
      <w:r w:rsidRPr="002857AE">
        <w:rPr>
          <w:rFonts w:ascii="Arial" w:hAnsi="Arial" w:cs="Arial"/>
          <w:b/>
          <w:color w:val="000000" w:themeColor="text1"/>
        </w:rPr>
        <w:t xml:space="preserve"> - </w:t>
      </w:r>
      <w:r>
        <w:rPr>
          <w:rFonts w:ascii="Arial" w:hAnsi="Arial" w:cs="Arial"/>
          <w:b/>
          <w:color w:val="000000" w:themeColor="text1"/>
        </w:rPr>
        <w:t>Inconsistência de Arquivo - Valor Extraordinário</w:t>
      </w:r>
      <w:r>
        <w:rPr>
          <w:rFonts w:ascii="Arial" w:hAnsi="Arial" w:cs="Arial"/>
          <w:b/>
          <w:color w:val="000000" w:themeColor="text1"/>
        </w:rPr>
        <w:tab/>
      </w:r>
    </w:p>
    <w:p w:rsidR="00D92715" w:rsidRDefault="00E4447B">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Especificamente para Valor Extraordinário, o sistema deverá realizar </w:t>
      </w:r>
      <w:r w:rsidR="00A76E99">
        <w:rPr>
          <w:rFonts w:ascii="Arial" w:hAnsi="Arial" w:cs="Arial"/>
          <w:color w:val="000000" w:themeColor="text1"/>
        </w:rPr>
        <w:t>as seguintes verificações de inconsistências do tipo arquivo:</w:t>
      </w:r>
    </w:p>
    <w:p w:rsidR="00D92715" w:rsidRDefault="005472E8">
      <w:pPr>
        <w:pStyle w:val="Corpodetexto"/>
        <w:numPr>
          <w:ilvl w:val="0"/>
          <w:numId w:val="105"/>
        </w:numPr>
        <w:spacing w:after="0" w:line="360" w:lineRule="auto"/>
        <w:rPr>
          <w:rFonts w:ascii="Arial" w:hAnsi="Arial" w:cs="Arial"/>
          <w:color w:val="000000" w:themeColor="text1"/>
        </w:rPr>
      </w:pPr>
      <w:r w:rsidRPr="005472E8">
        <w:rPr>
          <w:rFonts w:ascii="Arial" w:hAnsi="Arial" w:cs="Arial"/>
          <w:color w:val="000000" w:themeColor="text1"/>
        </w:rPr>
        <w:t>Motivo: Valor Cosip indevido para o registro</w:t>
      </w:r>
    </w:p>
    <w:p w:rsidR="00D92715" w:rsidRDefault="005472E8">
      <w:pPr>
        <w:pStyle w:val="Corpodetexto"/>
        <w:numPr>
          <w:ilvl w:val="1"/>
          <w:numId w:val="105"/>
        </w:numPr>
        <w:spacing w:after="0" w:line="360" w:lineRule="auto"/>
        <w:rPr>
          <w:rFonts w:ascii="Arial" w:hAnsi="Arial" w:cs="Arial"/>
          <w:color w:val="000000" w:themeColor="text1"/>
        </w:rPr>
      </w:pPr>
      <w:r w:rsidRPr="005472E8">
        <w:rPr>
          <w:rFonts w:ascii="Arial" w:hAnsi="Arial" w:cs="Arial"/>
          <w:color w:val="000000" w:themeColor="text1"/>
        </w:rPr>
        <w:t xml:space="preserve">Funcionamento: </w:t>
      </w:r>
      <w:r w:rsidRPr="005472E8">
        <w:rPr>
          <w:rFonts w:ascii="Arial" w:hAnsi="Arial" w:cs="Arial"/>
        </w:rPr>
        <w:t>o sistema deve verificar se o registro é "F" ou "A" e se o campo Valor Cosip possui valor diferente de zero</w:t>
      </w:r>
    </w:p>
    <w:p w:rsidR="00D92715" w:rsidRDefault="005472E8">
      <w:pPr>
        <w:pStyle w:val="Corpodetexto"/>
        <w:numPr>
          <w:ilvl w:val="1"/>
          <w:numId w:val="105"/>
        </w:numPr>
        <w:spacing w:after="0" w:line="360" w:lineRule="auto"/>
        <w:rPr>
          <w:rFonts w:ascii="Arial" w:hAnsi="Arial" w:cs="Arial"/>
          <w:color w:val="000000" w:themeColor="text1"/>
        </w:rPr>
      </w:pPr>
      <w:r w:rsidRPr="005472E8">
        <w:rPr>
          <w:rFonts w:ascii="Arial" w:hAnsi="Arial" w:cs="Arial"/>
        </w:rPr>
        <w:t>Mensagem: [</w:t>
      </w:r>
      <w:hyperlink w:anchor="MS_051" w:history="1">
        <w:r w:rsidRPr="005472E8">
          <w:rPr>
            <w:rStyle w:val="Hyperlink"/>
            <w:rFonts w:ascii="Arial" w:hAnsi="Arial" w:cs="Arial"/>
          </w:rPr>
          <w:t>MS_051</w:t>
        </w:r>
      </w:hyperlink>
      <w:r w:rsidRPr="005472E8">
        <w:rPr>
          <w:rFonts w:ascii="Arial" w:hAnsi="Arial" w:cs="Arial"/>
        </w:rPr>
        <w:t>]</w:t>
      </w:r>
    </w:p>
    <w:p w:rsidR="00D92715" w:rsidRDefault="00D92715">
      <w:pPr>
        <w:pStyle w:val="Corpodetexto"/>
        <w:spacing w:after="0" w:line="360" w:lineRule="auto"/>
        <w:ind w:left="1134"/>
        <w:rPr>
          <w:rFonts w:ascii="Arial" w:hAnsi="Arial" w:cs="Arial"/>
          <w:color w:val="000000" w:themeColor="text1"/>
        </w:rPr>
      </w:pPr>
    </w:p>
    <w:p w:rsidR="00D92715" w:rsidRDefault="005472E8">
      <w:pPr>
        <w:pStyle w:val="Corpodetexto"/>
        <w:spacing w:after="0" w:line="360" w:lineRule="auto"/>
        <w:ind w:left="1134"/>
        <w:rPr>
          <w:rFonts w:ascii="Arial" w:hAnsi="Arial" w:cs="Arial"/>
          <w:b/>
          <w:color w:val="000000" w:themeColor="text1"/>
        </w:rPr>
      </w:pPr>
      <w:bookmarkStart w:id="1295" w:name="RN_149"/>
      <w:r w:rsidRPr="005472E8">
        <w:rPr>
          <w:rFonts w:ascii="Arial" w:hAnsi="Arial" w:cs="Arial"/>
          <w:b/>
          <w:color w:val="000000" w:themeColor="text1"/>
        </w:rPr>
        <w:t>RN_149</w:t>
      </w:r>
      <w:bookmarkEnd w:id="1295"/>
      <w:r w:rsidRPr="005472E8">
        <w:rPr>
          <w:rFonts w:ascii="Arial" w:hAnsi="Arial" w:cs="Arial"/>
          <w:b/>
          <w:color w:val="000000" w:themeColor="text1"/>
        </w:rPr>
        <w:t xml:space="preserve"> - Período máximo de período para o relatório de inconsistência</w:t>
      </w:r>
    </w:p>
    <w:p w:rsidR="00D92715" w:rsidRDefault="00B37265">
      <w:pPr>
        <w:pStyle w:val="Corpodetexto"/>
        <w:spacing w:after="0" w:line="360" w:lineRule="auto"/>
        <w:ind w:left="1134"/>
        <w:rPr>
          <w:rFonts w:ascii="Arial" w:hAnsi="Arial" w:cs="Arial"/>
          <w:color w:val="000000" w:themeColor="text1"/>
        </w:rPr>
      </w:pPr>
      <w:r>
        <w:rPr>
          <w:rFonts w:ascii="Arial" w:hAnsi="Arial" w:cs="Arial"/>
          <w:color w:val="000000" w:themeColor="text1"/>
        </w:rPr>
        <w:t>O período máximo permitido para a geração do relatório de inconsistência é de 12 meses.</w:t>
      </w:r>
    </w:p>
    <w:p w:rsidR="00D92715" w:rsidRDefault="00D92715">
      <w:pPr>
        <w:pStyle w:val="Corpodetexto"/>
        <w:spacing w:after="0" w:line="360" w:lineRule="auto"/>
        <w:ind w:left="1134"/>
        <w:rPr>
          <w:rFonts w:ascii="Arial" w:hAnsi="Arial" w:cs="Arial"/>
          <w:color w:val="000000" w:themeColor="text1"/>
        </w:rPr>
      </w:pPr>
    </w:p>
    <w:p w:rsidR="00DF2686" w:rsidRDefault="00DF2686" w:rsidP="00DF2686">
      <w:pPr>
        <w:pStyle w:val="Corpodetexto"/>
        <w:spacing w:after="0" w:line="360" w:lineRule="auto"/>
        <w:ind w:left="1134"/>
        <w:rPr>
          <w:rFonts w:ascii="Arial" w:hAnsi="Arial" w:cs="Arial"/>
          <w:b/>
          <w:color w:val="000000" w:themeColor="text1"/>
        </w:rPr>
      </w:pPr>
      <w:bookmarkStart w:id="1296" w:name="_Toc477451583"/>
      <w:bookmarkStart w:id="1297" w:name="RN_150"/>
      <w:bookmarkEnd w:id="1296"/>
      <w:r>
        <w:rPr>
          <w:rFonts w:ascii="Arial" w:hAnsi="Arial" w:cs="Arial"/>
          <w:b/>
          <w:color w:val="000000" w:themeColor="text1"/>
        </w:rPr>
        <w:t>RN_150</w:t>
      </w:r>
      <w:bookmarkEnd w:id="1297"/>
      <w:r w:rsidRPr="004F3505">
        <w:rPr>
          <w:rFonts w:ascii="Arial" w:hAnsi="Arial" w:cs="Arial"/>
          <w:b/>
          <w:color w:val="000000" w:themeColor="text1"/>
        </w:rPr>
        <w:t xml:space="preserve"> - </w:t>
      </w:r>
      <w:r>
        <w:rPr>
          <w:rFonts w:ascii="Arial" w:hAnsi="Arial" w:cs="Arial"/>
          <w:b/>
          <w:color w:val="000000" w:themeColor="text1"/>
        </w:rPr>
        <w:t>Matriz de Visão 360º - Processamento de análise tributária</w:t>
      </w:r>
    </w:p>
    <w:p w:rsidR="00D92715" w:rsidRDefault="005472E8">
      <w:pPr>
        <w:pStyle w:val="Corpodetexto"/>
        <w:spacing w:after="0" w:line="360" w:lineRule="auto"/>
        <w:ind w:left="1134"/>
        <w:rPr>
          <w:rFonts w:ascii="Arial" w:hAnsi="Arial" w:cs="Arial"/>
          <w:color w:val="000000" w:themeColor="text1"/>
        </w:rPr>
      </w:pPr>
      <w:r w:rsidRPr="005472E8">
        <w:rPr>
          <w:rFonts w:ascii="Arial" w:hAnsi="Arial" w:cs="Arial"/>
          <w:color w:val="000000" w:themeColor="text1"/>
        </w:rPr>
        <w:t xml:space="preserve">O processamento consiste numa matriz de informação que irá calcular </w:t>
      </w:r>
      <w:r w:rsidR="008C7C84">
        <w:rPr>
          <w:rFonts w:ascii="Arial" w:hAnsi="Arial" w:cs="Arial"/>
          <w:color w:val="000000" w:themeColor="text1"/>
        </w:rPr>
        <w:t>as análises tributárias apenas mediante um pagamento (Arrecadação)</w:t>
      </w:r>
      <w:r w:rsidRPr="005472E8">
        <w:rPr>
          <w:rFonts w:ascii="Arial" w:hAnsi="Arial" w:cs="Arial"/>
          <w:color w:val="000000" w:themeColor="text1"/>
        </w:rPr>
        <w:t>, com base na seguinte estrutura:</w:t>
      </w:r>
    </w:p>
    <w:p w:rsidR="00D92715" w:rsidRDefault="005472E8">
      <w:pPr>
        <w:pStyle w:val="PargrafodaLista"/>
        <w:numPr>
          <w:ilvl w:val="0"/>
          <w:numId w:val="105"/>
        </w:numPr>
        <w:rPr>
          <w:rFonts w:ascii="Arial" w:hAnsi="Arial" w:cs="Arial"/>
          <w:u w:val="single"/>
        </w:rPr>
      </w:pPr>
      <w:r w:rsidRPr="005472E8">
        <w:rPr>
          <w:rFonts w:ascii="Arial" w:hAnsi="Arial" w:cs="Arial"/>
          <w:u w:val="single"/>
        </w:rPr>
        <w:t>Dados Externos</w:t>
      </w:r>
    </w:p>
    <w:p w:rsidR="00D92715" w:rsidRDefault="005472E8">
      <w:pPr>
        <w:pStyle w:val="PargrafodaLista"/>
        <w:numPr>
          <w:ilvl w:val="1"/>
          <w:numId w:val="105"/>
        </w:numPr>
        <w:rPr>
          <w:rFonts w:ascii="Arial" w:hAnsi="Arial" w:cs="Arial"/>
        </w:rPr>
      </w:pPr>
      <w:r w:rsidRPr="005472E8">
        <w:rPr>
          <w:rFonts w:ascii="Arial" w:hAnsi="Arial" w:cs="Arial"/>
        </w:rPr>
        <w:t>Coluna: Mês/Ano Referência</w:t>
      </w:r>
    </w:p>
    <w:p w:rsidR="00D92715" w:rsidRDefault="005472E8">
      <w:pPr>
        <w:pStyle w:val="PargrafodaLista"/>
        <w:numPr>
          <w:ilvl w:val="1"/>
          <w:numId w:val="105"/>
        </w:numPr>
        <w:rPr>
          <w:rFonts w:ascii="Arial" w:hAnsi="Arial" w:cs="Arial"/>
        </w:rPr>
      </w:pPr>
      <w:r w:rsidRPr="005472E8">
        <w:rPr>
          <w:rFonts w:ascii="Arial" w:hAnsi="Arial" w:cs="Arial"/>
        </w:rPr>
        <w:t>Linha: Dado Cadastral (Tipo Pessoa, Contrato, Isenção, Classe, Bloqueio) [chaves]</w:t>
      </w:r>
    </w:p>
    <w:p w:rsidR="00DF2686" w:rsidRPr="00DF2686" w:rsidRDefault="005472E8" w:rsidP="00DF2686">
      <w:pPr>
        <w:ind w:left="708"/>
        <w:rPr>
          <w:rFonts w:ascii="Arial" w:hAnsi="Arial" w:cs="Arial"/>
        </w:rPr>
      </w:pPr>
      <w:r w:rsidRPr="005472E8">
        <w:rPr>
          <w:rFonts w:ascii="Arial" w:hAnsi="Arial" w:cs="Arial"/>
        </w:rPr>
        <w:tab/>
      </w:r>
    </w:p>
    <w:p w:rsidR="00D92715" w:rsidRDefault="005472E8">
      <w:pPr>
        <w:pStyle w:val="PargrafodaLista"/>
        <w:numPr>
          <w:ilvl w:val="0"/>
          <w:numId w:val="105"/>
        </w:numPr>
        <w:rPr>
          <w:rFonts w:ascii="Arial" w:hAnsi="Arial" w:cs="Arial"/>
          <w:u w:val="single"/>
        </w:rPr>
      </w:pPr>
      <w:r w:rsidRPr="005472E8">
        <w:rPr>
          <w:rFonts w:ascii="Arial" w:hAnsi="Arial" w:cs="Arial"/>
          <w:u w:val="single"/>
        </w:rPr>
        <w:t xml:space="preserve">Dados Internos (Coluna </w:t>
      </w:r>
      <w:r w:rsidRPr="005472E8">
        <w:rPr>
          <w:rFonts w:ascii="Arial" w:hAnsi="Arial" w:cs="Arial"/>
          <w:u w:val="single"/>
        </w:rPr>
        <w:sym w:font="Wingdings 3" w:char="0039"/>
      </w:r>
      <w:r w:rsidRPr="005472E8">
        <w:rPr>
          <w:rFonts w:ascii="Arial" w:hAnsi="Arial" w:cs="Arial"/>
          <w:u w:val="single"/>
        </w:rPr>
        <w:t xml:space="preserve">  Linha)</w:t>
      </w:r>
    </w:p>
    <w:p w:rsidR="00D92715" w:rsidRDefault="005472E8">
      <w:pPr>
        <w:pStyle w:val="PargrafodaLista"/>
        <w:numPr>
          <w:ilvl w:val="1"/>
          <w:numId w:val="105"/>
        </w:numPr>
        <w:rPr>
          <w:rFonts w:ascii="Arial" w:hAnsi="Arial" w:cs="Arial"/>
        </w:rPr>
      </w:pPr>
      <w:r w:rsidRPr="005472E8">
        <w:rPr>
          <w:rFonts w:ascii="Arial" w:hAnsi="Arial" w:cs="Arial"/>
        </w:rPr>
        <w:t>Faturado</w:t>
      </w:r>
    </w:p>
    <w:p w:rsidR="00D92715" w:rsidRDefault="005472E8">
      <w:pPr>
        <w:pStyle w:val="PargrafodaLista"/>
        <w:numPr>
          <w:ilvl w:val="2"/>
          <w:numId w:val="105"/>
        </w:numPr>
        <w:rPr>
          <w:rFonts w:ascii="Arial" w:hAnsi="Arial" w:cs="Arial"/>
        </w:rPr>
      </w:pPr>
      <w:r w:rsidRPr="005472E8">
        <w:rPr>
          <w:rFonts w:ascii="Arial" w:hAnsi="Arial" w:cs="Arial"/>
        </w:rPr>
        <w:t>Cosip: Arquivo de Faturamento</w:t>
      </w:r>
    </w:p>
    <w:p w:rsidR="00D92715" w:rsidRDefault="005472E8">
      <w:pPr>
        <w:pStyle w:val="PargrafodaLista"/>
        <w:numPr>
          <w:ilvl w:val="2"/>
          <w:numId w:val="105"/>
        </w:numPr>
        <w:rPr>
          <w:rFonts w:ascii="Arial" w:hAnsi="Arial" w:cs="Arial"/>
        </w:rPr>
      </w:pPr>
      <w:r w:rsidRPr="005472E8">
        <w:rPr>
          <w:rFonts w:ascii="Arial" w:hAnsi="Arial" w:cs="Arial"/>
        </w:rPr>
        <w:t>Multa: Valor Extraordinário (registro F) ¹</w:t>
      </w:r>
    </w:p>
    <w:p w:rsidR="00D92715" w:rsidRDefault="005472E8">
      <w:pPr>
        <w:pStyle w:val="PargrafodaLista"/>
        <w:numPr>
          <w:ilvl w:val="2"/>
          <w:numId w:val="105"/>
        </w:numPr>
        <w:rPr>
          <w:rFonts w:ascii="Arial" w:hAnsi="Arial" w:cs="Arial"/>
        </w:rPr>
      </w:pPr>
      <w:r w:rsidRPr="005472E8">
        <w:rPr>
          <w:rFonts w:ascii="Arial" w:hAnsi="Arial" w:cs="Arial"/>
        </w:rPr>
        <w:t>Atualização Monetária: Valor Extraordinário (registro F) ¹²</w:t>
      </w:r>
    </w:p>
    <w:p w:rsidR="00D92715" w:rsidRDefault="005472E8">
      <w:pPr>
        <w:pStyle w:val="PargrafodaLista"/>
        <w:numPr>
          <w:ilvl w:val="2"/>
          <w:numId w:val="105"/>
        </w:numPr>
        <w:rPr>
          <w:rFonts w:ascii="Arial" w:hAnsi="Arial" w:cs="Arial"/>
        </w:rPr>
      </w:pPr>
      <w:r w:rsidRPr="005472E8">
        <w:rPr>
          <w:rFonts w:ascii="Arial" w:hAnsi="Arial" w:cs="Arial"/>
        </w:rPr>
        <w:t>Juros: Valor Extraordinário (registro F) ¹</w:t>
      </w:r>
    </w:p>
    <w:p w:rsidR="00D92715" w:rsidRDefault="005472E8">
      <w:pPr>
        <w:pStyle w:val="PargrafodaLista"/>
        <w:numPr>
          <w:ilvl w:val="2"/>
          <w:numId w:val="105"/>
        </w:numPr>
        <w:rPr>
          <w:rFonts w:ascii="Arial" w:hAnsi="Arial" w:cs="Arial"/>
        </w:rPr>
      </w:pPr>
      <w:r w:rsidRPr="005472E8">
        <w:rPr>
          <w:rFonts w:ascii="Arial" w:hAnsi="Arial" w:cs="Arial"/>
        </w:rPr>
        <w:t>Total: soma dos itens acima</w:t>
      </w:r>
    </w:p>
    <w:p w:rsidR="00D92715" w:rsidRDefault="005472E8">
      <w:pPr>
        <w:ind w:left="2934"/>
        <w:rPr>
          <w:rFonts w:ascii="Arial" w:hAnsi="Arial" w:cs="Arial"/>
          <w:u w:val="single"/>
        </w:rPr>
      </w:pPr>
      <w:r w:rsidRPr="005472E8">
        <w:rPr>
          <w:rFonts w:ascii="Arial" w:hAnsi="Arial" w:cs="Arial"/>
          <w:u w:val="single"/>
        </w:rPr>
        <w:t>¹ Os valores extraordinários acima apenas serão considerados obrigatórios quando houver atraso no pagamento de juros sobre fatura paga com atraso.</w:t>
      </w:r>
    </w:p>
    <w:p w:rsidR="00D92715" w:rsidRDefault="005472E8">
      <w:pPr>
        <w:ind w:left="2934"/>
        <w:rPr>
          <w:rFonts w:ascii="Arial" w:hAnsi="Arial" w:cs="Arial"/>
          <w:u w:val="single"/>
        </w:rPr>
      </w:pPr>
      <w:r w:rsidRPr="005472E8">
        <w:rPr>
          <w:rFonts w:ascii="Arial" w:hAnsi="Arial" w:cs="Arial"/>
          <w:u w:val="single"/>
        </w:rPr>
        <w:t>Caso o pagamento tenha sido feito até a data de vencimento o sistema considerará valor zero para os itens acima no caso de não haver registro de valor extraordinário.</w:t>
      </w:r>
    </w:p>
    <w:p w:rsidR="00D92715" w:rsidRDefault="005472E8">
      <w:pPr>
        <w:ind w:left="2934"/>
        <w:rPr>
          <w:rFonts w:ascii="Arial" w:hAnsi="Arial" w:cs="Arial"/>
          <w:u w:val="single"/>
        </w:rPr>
      </w:pPr>
      <w:r w:rsidRPr="005472E8">
        <w:rPr>
          <w:rFonts w:ascii="Arial" w:hAnsi="Arial" w:cs="Arial"/>
          <w:u w:val="single"/>
        </w:rPr>
        <w:t>² Este item não será calculado para registros oriundos da migração da base legada.</w:t>
      </w:r>
    </w:p>
    <w:p w:rsidR="00D92715" w:rsidRDefault="00D92715">
      <w:pPr>
        <w:ind w:left="2934"/>
        <w:rPr>
          <w:rFonts w:ascii="Arial" w:hAnsi="Arial" w:cs="Arial"/>
        </w:rPr>
      </w:pPr>
    </w:p>
    <w:p w:rsidR="00D92715" w:rsidRDefault="005472E8">
      <w:pPr>
        <w:pStyle w:val="PargrafodaLista"/>
        <w:numPr>
          <w:ilvl w:val="1"/>
          <w:numId w:val="105"/>
        </w:numPr>
        <w:rPr>
          <w:rFonts w:ascii="Arial" w:hAnsi="Arial" w:cs="Arial"/>
        </w:rPr>
      </w:pPr>
      <w:r w:rsidRPr="005472E8">
        <w:rPr>
          <w:rFonts w:ascii="Arial" w:hAnsi="Arial" w:cs="Arial"/>
        </w:rPr>
        <w:lastRenderedPageBreak/>
        <w:t>Faturamento Correto</w:t>
      </w:r>
    </w:p>
    <w:p w:rsidR="00D92715" w:rsidRDefault="005472E8">
      <w:pPr>
        <w:pStyle w:val="PargrafodaLista"/>
        <w:numPr>
          <w:ilvl w:val="2"/>
          <w:numId w:val="105"/>
        </w:numPr>
        <w:rPr>
          <w:rFonts w:ascii="Arial" w:hAnsi="Arial" w:cs="Arial"/>
        </w:rPr>
      </w:pPr>
      <w:r w:rsidRPr="005472E8">
        <w:rPr>
          <w:rFonts w:ascii="Arial" w:hAnsi="Arial" w:cs="Arial"/>
        </w:rPr>
        <w:t xml:space="preserve">Cosip: Cálculo do Valor Cosip da </w:t>
      </w:r>
      <w:hyperlink w:anchor="RN_133" w:history="1">
        <w:r w:rsidRPr="005472E8">
          <w:rPr>
            <w:rStyle w:val="Hyperlink"/>
            <w:rFonts w:ascii="Arial" w:hAnsi="Arial" w:cs="Arial"/>
          </w:rPr>
          <w:t>RN_133</w:t>
        </w:r>
      </w:hyperlink>
    </w:p>
    <w:p w:rsidR="00D92715" w:rsidRDefault="005472E8">
      <w:pPr>
        <w:pStyle w:val="PargrafodaLista"/>
        <w:numPr>
          <w:ilvl w:val="2"/>
          <w:numId w:val="105"/>
        </w:numPr>
        <w:rPr>
          <w:rFonts w:ascii="Arial" w:hAnsi="Arial" w:cs="Arial"/>
        </w:rPr>
      </w:pPr>
      <w:r w:rsidRPr="005472E8">
        <w:rPr>
          <w:rFonts w:ascii="Arial" w:hAnsi="Arial" w:cs="Arial"/>
        </w:rPr>
        <w:t xml:space="preserve">Multa: Cálculo da Multa da </w:t>
      </w:r>
      <w:hyperlink w:anchor="RN_133" w:history="1">
        <w:r w:rsidR="00593DDA">
          <w:rPr>
            <w:rStyle w:val="Hyperlink"/>
            <w:rFonts w:ascii="Arial" w:hAnsi="Arial" w:cs="Arial"/>
          </w:rPr>
          <w:t>RN_133</w:t>
        </w:r>
      </w:hyperlink>
    </w:p>
    <w:p w:rsidR="00D92715" w:rsidRDefault="005472E8">
      <w:pPr>
        <w:pStyle w:val="PargrafodaLista"/>
        <w:numPr>
          <w:ilvl w:val="2"/>
          <w:numId w:val="105"/>
        </w:numPr>
        <w:rPr>
          <w:rFonts w:ascii="Arial" w:hAnsi="Arial" w:cs="Arial"/>
        </w:rPr>
      </w:pPr>
      <w:r w:rsidRPr="005472E8">
        <w:rPr>
          <w:rFonts w:ascii="Arial" w:hAnsi="Arial" w:cs="Arial"/>
        </w:rPr>
        <w:t xml:space="preserve">Atualização Monetária: Cálculo da Atualização Monetária da </w:t>
      </w:r>
      <w:hyperlink w:anchor="RN_133" w:history="1">
        <w:r w:rsidR="00593DDA">
          <w:rPr>
            <w:rStyle w:val="Hyperlink"/>
            <w:rFonts w:ascii="Arial" w:hAnsi="Arial" w:cs="Arial"/>
          </w:rPr>
          <w:t>RN_133</w:t>
        </w:r>
      </w:hyperlink>
    </w:p>
    <w:p w:rsidR="00D92715" w:rsidRDefault="005472E8">
      <w:pPr>
        <w:pStyle w:val="PargrafodaLista"/>
        <w:numPr>
          <w:ilvl w:val="2"/>
          <w:numId w:val="105"/>
        </w:numPr>
        <w:rPr>
          <w:rFonts w:ascii="Arial" w:hAnsi="Arial" w:cs="Arial"/>
        </w:rPr>
      </w:pPr>
      <w:r w:rsidRPr="005472E8">
        <w:rPr>
          <w:rFonts w:ascii="Arial" w:hAnsi="Arial" w:cs="Arial"/>
        </w:rPr>
        <w:t xml:space="preserve">Juros: Cálculo do Juros da </w:t>
      </w:r>
      <w:hyperlink w:anchor="RN_133" w:history="1">
        <w:r w:rsidR="00593DDA">
          <w:rPr>
            <w:rStyle w:val="Hyperlink"/>
            <w:rFonts w:ascii="Arial" w:hAnsi="Arial" w:cs="Arial"/>
          </w:rPr>
          <w:t>RN_133</w:t>
        </w:r>
      </w:hyperlink>
    </w:p>
    <w:p w:rsidR="00D92715" w:rsidRDefault="005472E8">
      <w:pPr>
        <w:pStyle w:val="PargrafodaLista"/>
        <w:numPr>
          <w:ilvl w:val="2"/>
          <w:numId w:val="105"/>
        </w:numPr>
        <w:rPr>
          <w:rFonts w:ascii="Arial" w:hAnsi="Arial" w:cs="Arial"/>
        </w:rPr>
      </w:pPr>
      <w:r w:rsidRPr="005472E8">
        <w:rPr>
          <w:rFonts w:ascii="Arial" w:hAnsi="Arial" w:cs="Arial"/>
        </w:rPr>
        <w:t>Total: soma dos itens acima</w:t>
      </w:r>
    </w:p>
    <w:p w:rsidR="00D92715" w:rsidRDefault="00D92715">
      <w:pPr>
        <w:ind w:left="2934"/>
        <w:rPr>
          <w:rFonts w:ascii="Arial" w:hAnsi="Arial" w:cs="Arial"/>
        </w:rPr>
      </w:pPr>
    </w:p>
    <w:p w:rsidR="00D92715" w:rsidRDefault="005472E8">
      <w:pPr>
        <w:pStyle w:val="PargrafodaLista"/>
        <w:numPr>
          <w:ilvl w:val="1"/>
          <w:numId w:val="105"/>
        </w:numPr>
        <w:rPr>
          <w:rFonts w:ascii="Arial" w:hAnsi="Arial" w:cs="Arial"/>
        </w:rPr>
      </w:pPr>
      <w:r w:rsidRPr="005472E8">
        <w:rPr>
          <w:rFonts w:ascii="Arial" w:hAnsi="Arial" w:cs="Arial"/>
        </w:rPr>
        <w:t>Arrecadado</w:t>
      </w:r>
    </w:p>
    <w:p w:rsidR="00D92715" w:rsidRDefault="005472E8">
      <w:pPr>
        <w:pStyle w:val="PargrafodaLista"/>
        <w:numPr>
          <w:ilvl w:val="2"/>
          <w:numId w:val="105"/>
        </w:numPr>
        <w:rPr>
          <w:rFonts w:ascii="Arial" w:hAnsi="Arial" w:cs="Arial"/>
        </w:rPr>
      </w:pPr>
      <w:r w:rsidRPr="005472E8">
        <w:rPr>
          <w:rFonts w:ascii="Arial" w:hAnsi="Arial" w:cs="Arial"/>
        </w:rPr>
        <w:t>Cosip: Arquivo de Arrecadação</w:t>
      </w:r>
    </w:p>
    <w:p w:rsidR="00D92715" w:rsidRDefault="005472E8">
      <w:pPr>
        <w:pStyle w:val="PargrafodaLista"/>
        <w:numPr>
          <w:ilvl w:val="2"/>
          <w:numId w:val="105"/>
        </w:numPr>
        <w:rPr>
          <w:rFonts w:ascii="Arial" w:hAnsi="Arial" w:cs="Arial"/>
        </w:rPr>
      </w:pPr>
      <w:r w:rsidRPr="005472E8">
        <w:rPr>
          <w:rFonts w:ascii="Arial" w:hAnsi="Arial" w:cs="Arial"/>
        </w:rPr>
        <w:t>Multa: Valor Extraordinário (registro A) ²</w:t>
      </w:r>
    </w:p>
    <w:p w:rsidR="00D92715" w:rsidRDefault="005472E8">
      <w:pPr>
        <w:pStyle w:val="PargrafodaLista"/>
        <w:numPr>
          <w:ilvl w:val="2"/>
          <w:numId w:val="105"/>
        </w:numPr>
        <w:rPr>
          <w:rFonts w:ascii="Arial" w:hAnsi="Arial" w:cs="Arial"/>
        </w:rPr>
      </w:pPr>
      <w:r w:rsidRPr="005472E8">
        <w:rPr>
          <w:rFonts w:ascii="Arial" w:hAnsi="Arial" w:cs="Arial"/>
        </w:rPr>
        <w:t>Atualização Monetária: Valor Extraordinário (registro A) ¹²</w:t>
      </w:r>
    </w:p>
    <w:p w:rsidR="00D92715" w:rsidRDefault="005472E8">
      <w:pPr>
        <w:pStyle w:val="PargrafodaLista"/>
        <w:numPr>
          <w:ilvl w:val="2"/>
          <w:numId w:val="105"/>
        </w:numPr>
        <w:rPr>
          <w:rFonts w:ascii="Arial" w:hAnsi="Arial" w:cs="Arial"/>
        </w:rPr>
      </w:pPr>
      <w:r w:rsidRPr="005472E8">
        <w:rPr>
          <w:rFonts w:ascii="Arial" w:hAnsi="Arial" w:cs="Arial"/>
        </w:rPr>
        <w:t>Juros: Valor Extraordinário (registro A) ²</w:t>
      </w:r>
    </w:p>
    <w:p w:rsidR="00D92715" w:rsidRDefault="005472E8">
      <w:pPr>
        <w:pStyle w:val="PargrafodaLista"/>
        <w:numPr>
          <w:ilvl w:val="2"/>
          <w:numId w:val="105"/>
        </w:numPr>
        <w:rPr>
          <w:rFonts w:ascii="Arial" w:hAnsi="Arial" w:cs="Arial"/>
        </w:rPr>
      </w:pPr>
      <w:r w:rsidRPr="005472E8">
        <w:rPr>
          <w:rFonts w:ascii="Arial" w:hAnsi="Arial" w:cs="Arial"/>
        </w:rPr>
        <w:t>Total: soma dos itens acima</w:t>
      </w:r>
    </w:p>
    <w:p w:rsidR="00D92715" w:rsidRDefault="005472E8">
      <w:pPr>
        <w:ind w:left="2934"/>
        <w:rPr>
          <w:rFonts w:ascii="Arial" w:hAnsi="Arial" w:cs="Arial"/>
          <w:u w:val="single"/>
        </w:rPr>
      </w:pPr>
      <w:r w:rsidRPr="005472E8">
        <w:rPr>
          <w:rFonts w:ascii="Arial" w:hAnsi="Arial" w:cs="Arial"/>
          <w:u w:val="single"/>
        </w:rPr>
        <w:t>¹ Os valores extraordinários acima apenas serão considerados obrigatórios quando houver atraso no pagamento de uma fatura.</w:t>
      </w:r>
    </w:p>
    <w:p w:rsidR="007A19DD" w:rsidRPr="00303E12" w:rsidRDefault="005472E8" w:rsidP="007A19DD">
      <w:pPr>
        <w:ind w:left="2934"/>
        <w:rPr>
          <w:rFonts w:ascii="Arial" w:hAnsi="Arial" w:cs="Arial"/>
          <w:u w:val="single"/>
        </w:rPr>
      </w:pPr>
      <w:r w:rsidRPr="005472E8">
        <w:rPr>
          <w:rFonts w:ascii="Arial" w:hAnsi="Arial" w:cs="Arial"/>
          <w:u w:val="single"/>
        </w:rPr>
        <w:t>Caso o pagamento tenha sido feito até a data de vencimento o sistema considerará valor zero para os itens acima no caso de não haver registro de valor extraordinário.</w:t>
      </w:r>
    </w:p>
    <w:p w:rsidR="00D62C30" w:rsidRPr="00303E12" w:rsidRDefault="005472E8" w:rsidP="00D62C30">
      <w:pPr>
        <w:ind w:left="2934"/>
        <w:rPr>
          <w:rFonts w:ascii="Arial" w:hAnsi="Arial" w:cs="Arial"/>
          <w:u w:val="single"/>
        </w:rPr>
      </w:pPr>
      <w:r w:rsidRPr="005472E8">
        <w:rPr>
          <w:rFonts w:ascii="Arial" w:hAnsi="Arial" w:cs="Arial"/>
          <w:u w:val="single"/>
        </w:rPr>
        <w:t>² Este item não será calculado para registros oriundos da migração da base legada.</w:t>
      </w:r>
    </w:p>
    <w:p w:rsidR="00D62C30" w:rsidRPr="00303E12" w:rsidRDefault="00D62C30" w:rsidP="007A19DD">
      <w:pPr>
        <w:ind w:left="2934"/>
        <w:rPr>
          <w:rFonts w:ascii="Arial" w:hAnsi="Arial" w:cs="Arial"/>
          <w:u w:val="single"/>
        </w:rPr>
      </w:pPr>
    </w:p>
    <w:p w:rsidR="00D92715" w:rsidRDefault="00D92715">
      <w:pPr>
        <w:ind w:left="2934"/>
        <w:rPr>
          <w:rFonts w:ascii="Arial" w:hAnsi="Arial" w:cs="Arial"/>
        </w:rPr>
      </w:pPr>
    </w:p>
    <w:p w:rsidR="00D92715" w:rsidRDefault="005472E8">
      <w:pPr>
        <w:pStyle w:val="PargrafodaLista"/>
        <w:numPr>
          <w:ilvl w:val="1"/>
          <w:numId w:val="105"/>
        </w:numPr>
        <w:rPr>
          <w:rFonts w:ascii="Arial" w:hAnsi="Arial" w:cs="Arial"/>
        </w:rPr>
      </w:pPr>
      <w:r w:rsidRPr="005472E8">
        <w:rPr>
          <w:rFonts w:ascii="Arial" w:hAnsi="Arial" w:cs="Arial"/>
        </w:rPr>
        <w:t>A Arrecadar (inadimplência): Valores da coluna Faturado - Valores da coluna Arrecadado; para os itens abaixo</w:t>
      </w:r>
    </w:p>
    <w:p w:rsidR="00D92715" w:rsidRDefault="005472E8">
      <w:pPr>
        <w:pStyle w:val="PargrafodaLista"/>
        <w:numPr>
          <w:ilvl w:val="2"/>
          <w:numId w:val="105"/>
        </w:numPr>
        <w:rPr>
          <w:rFonts w:ascii="Arial" w:hAnsi="Arial" w:cs="Arial"/>
        </w:rPr>
      </w:pPr>
      <w:r w:rsidRPr="005472E8">
        <w:rPr>
          <w:rFonts w:ascii="Arial" w:hAnsi="Arial" w:cs="Arial"/>
        </w:rPr>
        <w:t>Cosip</w:t>
      </w:r>
    </w:p>
    <w:p w:rsidR="00D92715" w:rsidRDefault="005472E8">
      <w:pPr>
        <w:pStyle w:val="PargrafodaLista"/>
        <w:numPr>
          <w:ilvl w:val="2"/>
          <w:numId w:val="105"/>
        </w:numPr>
        <w:rPr>
          <w:rFonts w:ascii="Arial" w:hAnsi="Arial" w:cs="Arial"/>
        </w:rPr>
      </w:pPr>
      <w:r w:rsidRPr="005472E8">
        <w:rPr>
          <w:rFonts w:ascii="Arial" w:hAnsi="Arial" w:cs="Arial"/>
        </w:rPr>
        <w:t>Multa</w:t>
      </w:r>
    </w:p>
    <w:p w:rsidR="00D92715" w:rsidRDefault="005472E8">
      <w:pPr>
        <w:pStyle w:val="PargrafodaLista"/>
        <w:numPr>
          <w:ilvl w:val="2"/>
          <w:numId w:val="105"/>
        </w:numPr>
        <w:rPr>
          <w:rFonts w:ascii="Arial" w:hAnsi="Arial" w:cs="Arial"/>
        </w:rPr>
      </w:pPr>
      <w:r w:rsidRPr="005472E8">
        <w:rPr>
          <w:rFonts w:ascii="Arial" w:hAnsi="Arial" w:cs="Arial"/>
        </w:rPr>
        <w:t>Atualização Monetária¹</w:t>
      </w:r>
    </w:p>
    <w:p w:rsidR="00D92715" w:rsidRDefault="005472E8">
      <w:pPr>
        <w:pStyle w:val="PargrafodaLista"/>
        <w:numPr>
          <w:ilvl w:val="2"/>
          <w:numId w:val="105"/>
        </w:numPr>
        <w:rPr>
          <w:rFonts w:ascii="Arial" w:hAnsi="Arial" w:cs="Arial"/>
        </w:rPr>
      </w:pPr>
      <w:r w:rsidRPr="005472E8">
        <w:rPr>
          <w:rFonts w:ascii="Arial" w:hAnsi="Arial" w:cs="Arial"/>
        </w:rPr>
        <w:t>Juros</w:t>
      </w:r>
    </w:p>
    <w:p w:rsidR="00D92715" w:rsidRDefault="005472E8">
      <w:pPr>
        <w:pStyle w:val="PargrafodaLista"/>
        <w:numPr>
          <w:ilvl w:val="2"/>
          <w:numId w:val="105"/>
        </w:numPr>
        <w:rPr>
          <w:rFonts w:ascii="Arial" w:hAnsi="Arial" w:cs="Arial"/>
        </w:rPr>
      </w:pPr>
      <w:r w:rsidRPr="005472E8">
        <w:rPr>
          <w:rFonts w:ascii="Arial" w:hAnsi="Arial" w:cs="Arial"/>
        </w:rPr>
        <w:t>Total: soma dos itens acima</w:t>
      </w:r>
    </w:p>
    <w:p w:rsidR="00D92715" w:rsidRDefault="00D62C30">
      <w:pPr>
        <w:ind w:left="2934"/>
        <w:rPr>
          <w:rFonts w:ascii="Arial" w:hAnsi="Arial" w:cs="Arial"/>
          <w:u w:val="single"/>
        </w:rPr>
      </w:pPr>
      <w:r>
        <w:rPr>
          <w:rFonts w:ascii="Arial" w:hAnsi="Arial" w:cs="Arial"/>
          <w:u w:val="single"/>
        </w:rPr>
        <w:t>¹</w:t>
      </w:r>
      <w:r w:rsidRPr="00D62C30">
        <w:rPr>
          <w:rFonts w:ascii="Arial" w:hAnsi="Arial" w:cs="Arial"/>
          <w:u w:val="single"/>
        </w:rPr>
        <w:t xml:space="preserve"> Este item não será calculado para registros oriundos da migração da base legada.</w:t>
      </w:r>
    </w:p>
    <w:p w:rsidR="00D92715" w:rsidRDefault="00D92715">
      <w:pPr>
        <w:rPr>
          <w:rFonts w:ascii="Arial" w:hAnsi="Arial" w:cs="Arial"/>
        </w:rPr>
      </w:pPr>
    </w:p>
    <w:p w:rsidR="00D92715" w:rsidRDefault="005472E8">
      <w:pPr>
        <w:pStyle w:val="PargrafodaLista"/>
        <w:numPr>
          <w:ilvl w:val="1"/>
          <w:numId w:val="105"/>
        </w:numPr>
        <w:rPr>
          <w:rFonts w:ascii="Arial" w:hAnsi="Arial" w:cs="Arial"/>
        </w:rPr>
      </w:pPr>
      <w:r w:rsidRPr="005472E8">
        <w:rPr>
          <w:rFonts w:ascii="Arial" w:hAnsi="Arial" w:cs="Arial"/>
        </w:rPr>
        <w:t>Adiantamento</w:t>
      </w:r>
      <w:r w:rsidR="007A19DD">
        <w:rPr>
          <w:rFonts w:ascii="Arial" w:hAnsi="Arial" w:cs="Arial"/>
        </w:rPr>
        <w:t>: valores de Valor Extraordinário (registro R)</w:t>
      </w:r>
      <w:r w:rsidR="00D62C30">
        <w:rPr>
          <w:rFonts w:ascii="Arial" w:hAnsi="Arial" w:cs="Arial"/>
        </w:rPr>
        <w:t xml:space="preserve"> ¹²</w:t>
      </w:r>
      <w:r w:rsidR="007A19DD">
        <w:rPr>
          <w:rFonts w:ascii="Arial" w:hAnsi="Arial" w:cs="Arial"/>
        </w:rPr>
        <w:t>; para os itens abaixo</w:t>
      </w:r>
    </w:p>
    <w:p w:rsidR="00D92715" w:rsidRDefault="005472E8">
      <w:pPr>
        <w:pStyle w:val="PargrafodaLista"/>
        <w:numPr>
          <w:ilvl w:val="2"/>
          <w:numId w:val="105"/>
        </w:numPr>
        <w:rPr>
          <w:rFonts w:ascii="Arial" w:hAnsi="Arial" w:cs="Arial"/>
        </w:rPr>
      </w:pPr>
      <w:r w:rsidRPr="005472E8">
        <w:rPr>
          <w:rFonts w:ascii="Arial" w:hAnsi="Arial" w:cs="Arial"/>
        </w:rPr>
        <w:t>Cosip</w:t>
      </w:r>
    </w:p>
    <w:p w:rsidR="00D92715" w:rsidRDefault="005472E8">
      <w:pPr>
        <w:pStyle w:val="PargrafodaLista"/>
        <w:numPr>
          <w:ilvl w:val="2"/>
          <w:numId w:val="105"/>
        </w:numPr>
        <w:rPr>
          <w:rFonts w:ascii="Arial" w:hAnsi="Arial" w:cs="Arial"/>
        </w:rPr>
      </w:pPr>
      <w:r w:rsidRPr="005472E8">
        <w:rPr>
          <w:rFonts w:ascii="Arial" w:hAnsi="Arial" w:cs="Arial"/>
        </w:rPr>
        <w:t>Multa</w:t>
      </w:r>
    </w:p>
    <w:p w:rsidR="00D92715" w:rsidRDefault="005472E8">
      <w:pPr>
        <w:pStyle w:val="PargrafodaLista"/>
        <w:numPr>
          <w:ilvl w:val="2"/>
          <w:numId w:val="105"/>
        </w:numPr>
        <w:rPr>
          <w:rFonts w:ascii="Arial" w:hAnsi="Arial" w:cs="Arial"/>
        </w:rPr>
      </w:pPr>
      <w:r w:rsidRPr="005472E8">
        <w:rPr>
          <w:rFonts w:ascii="Arial" w:hAnsi="Arial" w:cs="Arial"/>
        </w:rPr>
        <w:t>Atualização Monetária</w:t>
      </w:r>
    </w:p>
    <w:p w:rsidR="00D92715" w:rsidRDefault="005472E8">
      <w:pPr>
        <w:pStyle w:val="PargrafodaLista"/>
        <w:numPr>
          <w:ilvl w:val="2"/>
          <w:numId w:val="105"/>
        </w:numPr>
        <w:rPr>
          <w:rFonts w:ascii="Arial" w:hAnsi="Arial" w:cs="Arial"/>
        </w:rPr>
      </w:pPr>
      <w:r w:rsidRPr="005472E8">
        <w:rPr>
          <w:rFonts w:ascii="Arial" w:hAnsi="Arial" w:cs="Arial"/>
        </w:rPr>
        <w:t>Juros</w:t>
      </w:r>
    </w:p>
    <w:p w:rsidR="00D92715" w:rsidRDefault="005472E8">
      <w:pPr>
        <w:pStyle w:val="PargrafodaLista"/>
        <w:numPr>
          <w:ilvl w:val="2"/>
          <w:numId w:val="105"/>
        </w:numPr>
        <w:rPr>
          <w:rFonts w:ascii="Arial" w:hAnsi="Arial" w:cs="Arial"/>
        </w:rPr>
      </w:pPr>
      <w:r w:rsidRPr="005472E8">
        <w:rPr>
          <w:rFonts w:ascii="Arial" w:hAnsi="Arial" w:cs="Arial"/>
        </w:rPr>
        <w:t>Total: soma dos itens acima</w:t>
      </w:r>
    </w:p>
    <w:p w:rsidR="00D92715" w:rsidRDefault="00D62C30">
      <w:pPr>
        <w:ind w:left="2934"/>
        <w:rPr>
          <w:rFonts w:ascii="Arial" w:hAnsi="Arial" w:cs="Arial"/>
          <w:u w:val="single"/>
        </w:rPr>
      </w:pPr>
      <w:r>
        <w:rPr>
          <w:rFonts w:ascii="Arial" w:hAnsi="Arial" w:cs="Arial"/>
          <w:u w:val="single"/>
        </w:rPr>
        <w:t>¹</w:t>
      </w:r>
      <w:r w:rsidR="005472E8" w:rsidRPr="005472E8">
        <w:rPr>
          <w:rFonts w:ascii="Arial" w:hAnsi="Arial" w:cs="Arial"/>
          <w:u w:val="single"/>
        </w:rPr>
        <w:t xml:space="preserve"> Caso não exista registro de valor extraordinário para registro R, o sistema deverá considerar os valores dos itens acima como zerados.</w:t>
      </w:r>
    </w:p>
    <w:p w:rsidR="00D62C30" w:rsidRDefault="00D62C30" w:rsidP="00D62C30">
      <w:pPr>
        <w:ind w:left="2934"/>
        <w:rPr>
          <w:rFonts w:ascii="Arial" w:hAnsi="Arial" w:cs="Arial"/>
          <w:u w:val="single"/>
        </w:rPr>
      </w:pPr>
      <w:r>
        <w:rPr>
          <w:rFonts w:ascii="Arial" w:hAnsi="Arial" w:cs="Arial"/>
          <w:u w:val="single"/>
        </w:rPr>
        <w:t>² Este item não será calculado para registros oriundos da migração da base legada.</w:t>
      </w:r>
    </w:p>
    <w:p w:rsidR="00D92715" w:rsidRDefault="00D92715">
      <w:pPr>
        <w:ind w:left="2934"/>
        <w:rPr>
          <w:rFonts w:ascii="Arial" w:hAnsi="Arial" w:cs="Arial"/>
          <w:u w:val="single"/>
        </w:rPr>
      </w:pPr>
    </w:p>
    <w:p w:rsidR="00D92715" w:rsidRDefault="005472E8">
      <w:pPr>
        <w:pStyle w:val="PargrafodaLista"/>
        <w:numPr>
          <w:ilvl w:val="1"/>
          <w:numId w:val="105"/>
        </w:numPr>
        <w:rPr>
          <w:rFonts w:ascii="Arial" w:hAnsi="Arial" w:cs="Arial"/>
        </w:rPr>
      </w:pPr>
      <w:r w:rsidRPr="005472E8">
        <w:rPr>
          <w:rFonts w:ascii="Arial" w:hAnsi="Arial" w:cs="Arial"/>
        </w:rPr>
        <w:t>A Pagar: Valores da coluna Faturamento Correto - Valores da coluna  Arrecadado - Valores da coluna Adiantamento; para os itens abaixo</w:t>
      </w:r>
    </w:p>
    <w:p w:rsidR="00D92715" w:rsidRDefault="005472E8">
      <w:pPr>
        <w:pStyle w:val="PargrafodaLista"/>
        <w:numPr>
          <w:ilvl w:val="2"/>
          <w:numId w:val="105"/>
        </w:numPr>
        <w:rPr>
          <w:rFonts w:ascii="Arial" w:hAnsi="Arial" w:cs="Arial"/>
        </w:rPr>
      </w:pPr>
      <w:r w:rsidRPr="005472E8">
        <w:rPr>
          <w:rFonts w:ascii="Arial" w:hAnsi="Arial" w:cs="Arial"/>
        </w:rPr>
        <w:t>Cosip</w:t>
      </w:r>
    </w:p>
    <w:p w:rsidR="00D92715" w:rsidRDefault="005472E8">
      <w:pPr>
        <w:pStyle w:val="PargrafodaLista"/>
        <w:numPr>
          <w:ilvl w:val="2"/>
          <w:numId w:val="105"/>
        </w:numPr>
        <w:rPr>
          <w:rFonts w:ascii="Arial" w:hAnsi="Arial" w:cs="Arial"/>
        </w:rPr>
      </w:pPr>
      <w:r w:rsidRPr="005472E8">
        <w:rPr>
          <w:rFonts w:ascii="Arial" w:hAnsi="Arial" w:cs="Arial"/>
        </w:rPr>
        <w:t xml:space="preserve">Multa </w:t>
      </w:r>
    </w:p>
    <w:p w:rsidR="00D92715" w:rsidRDefault="005472E8">
      <w:pPr>
        <w:pStyle w:val="PargrafodaLista"/>
        <w:numPr>
          <w:ilvl w:val="2"/>
          <w:numId w:val="105"/>
        </w:numPr>
        <w:rPr>
          <w:rFonts w:ascii="Arial" w:hAnsi="Arial" w:cs="Arial"/>
        </w:rPr>
      </w:pPr>
      <w:r w:rsidRPr="005472E8">
        <w:rPr>
          <w:rFonts w:ascii="Arial" w:hAnsi="Arial" w:cs="Arial"/>
        </w:rPr>
        <w:t>Atualização Monetária¹</w:t>
      </w:r>
    </w:p>
    <w:p w:rsidR="00D92715" w:rsidRDefault="005472E8">
      <w:pPr>
        <w:pStyle w:val="PargrafodaLista"/>
        <w:numPr>
          <w:ilvl w:val="2"/>
          <w:numId w:val="105"/>
        </w:numPr>
        <w:rPr>
          <w:rFonts w:ascii="Arial" w:hAnsi="Arial" w:cs="Arial"/>
        </w:rPr>
      </w:pPr>
      <w:r w:rsidRPr="005472E8">
        <w:rPr>
          <w:rFonts w:ascii="Arial" w:hAnsi="Arial" w:cs="Arial"/>
        </w:rPr>
        <w:t>Juros</w:t>
      </w:r>
    </w:p>
    <w:p w:rsidR="00D92715" w:rsidRDefault="005472E8">
      <w:pPr>
        <w:pStyle w:val="PargrafodaLista"/>
        <w:numPr>
          <w:ilvl w:val="2"/>
          <w:numId w:val="105"/>
        </w:numPr>
        <w:rPr>
          <w:rFonts w:ascii="Arial" w:hAnsi="Arial" w:cs="Arial"/>
        </w:rPr>
      </w:pPr>
      <w:r w:rsidRPr="005472E8">
        <w:rPr>
          <w:rFonts w:ascii="Arial" w:hAnsi="Arial" w:cs="Arial"/>
        </w:rPr>
        <w:t>Total: soma dos itens acima</w:t>
      </w:r>
    </w:p>
    <w:p w:rsidR="00D92715" w:rsidRDefault="005472E8">
      <w:pPr>
        <w:ind w:left="2934"/>
        <w:rPr>
          <w:rFonts w:ascii="Arial" w:hAnsi="Arial" w:cs="Arial"/>
          <w:u w:val="single"/>
        </w:rPr>
      </w:pPr>
      <w:r w:rsidRPr="005472E8">
        <w:rPr>
          <w:rFonts w:ascii="Arial" w:hAnsi="Arial" w:cs="Arial"/>
          <w:u w:val="single"/>
        </w:rPr>
        <w:t>¹ Este item não será calculado para registros oriundos</w:t>
      </w:r>
      <w:r w:rsidR="00D62C30" w:rsidRPr="00D62C30">
        <w:rPr>
          <w:rFonts w:ascii="Arial" w:hAnsi="Arial" w:cs="Arial"/>
          <w:u w:val="single"/>
        </w:rPr>
        <w:t xml:space="preserve"> da migração da base legada.</w:t>
      </w:r>
    </w:p>
    <w:p w:rsidR="00DF2686" w:rsidRPr="00DF2686" w:rsidRDefault="00DF2686" w:rsidP="00DF2686">
      <w:pPr>
        <w:ind w:left="1057"/>
        <w:rPr>
          <w:rFonts w:ascii="Arial" w:hAnsi="Arial" w:cs="Arial"/>
        </w:rPr>
      </w:pPr>
    </w:p>
    <w:p w:rsidR="00D92715" w:rsidRDefault="00696D55">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Exemplo Fictíc</w:t>
      </w:r>
      <w:r w:rsidR="00D547DD">
        <w:rPr>
          <w:rFonts w:ascii="Arial" w:hAnsi="Arial" w:cs="Arial"/>
          <w:color w:val="000000" w:themeColor="text1"/>
          <w:u w:val="single"/>
        </w:rPr>
        <w:t>io</w:t>
      </w:r>
    </w:p>
    <w:p w:rsidR="00DF2686" w:rsidRPr="00DF2686" w:rsidRDefault="00DF4F67" w:rsidP="00DF2686">
      <w:pPr>
        <w:jc w:val="center"/>
        <w:rPr>
          <w:rFonts w:ascii="Arial" w:hAnsi="Arial" w:cs="Arial"/>
        </w:rPr>
      </w:pPr>
      <w:r>
        <w:rPr>
          <w:rFonts w:ascii="Arial" w:hAnsi="Arial" w:cs="Arial"/>
          <w:noProof/>
          <w:lang w:eastAsia="pt-BR"/>
        </w:rPr>
        <w:lastRenderedPageBreak/>
        <w:drawing>
          <wp:inline distT="0" distB="0" distL="0" distR="0">
            <wp:extent cx="5400040" cy="1432801"/>
            <wp:effectExtent l="19050" t="0" r="0" b="0"/>
            <wp:docPr id="2" name="Imagem 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1432801"/>
                    </a:xfrm>
                    <a:prstGeom prst="rect">
                      <a:avLst/>
                    </a:prstGeom>
                    <a:noFill/>
                  </pic:spPr>
                </pic:pic>
              </a:graphicData>
            </a:graphic>
          </wp:inline>
        </w:drawing>
      </w:r>
    </w:p>
    <w:p w:rsidR="00D92715" w:rsidRDefault="00D92715">
      <w:pPr>
        <w:pStyle w:val="Corpodetexto"/>
        <w:spacing w:after="0" w:line="360" w:lineRule="auto"/>
        <w:ind w:left="1134"/>
        <w:rPr>
          <w:rFonts w:ascii="Arial" w:hAnsi="Arial" w:cs="Arial"/>
          <w:color w:val="000000" w:themeColor="text1"/>
        </w:rPr>
      </w:pPr>
    </w:p>
    <w:p w:rsidR="00D92715" w:rsidRDefault="005472E8">
      <w:pPr>
        <w:pStyle w:val="Corpodetexto"/>
        <w:spacing w:after="0" w:line="360" w:lineRule="auto"/>
        <w:ind w:left="1134"/>
        <w:rPr>
          <w:rFonts w:ascii="Arial" w:hAnsi="Arial" w:cs="Arial"/>
          <w:color w:val="000000" w:themeColor="text1"/>
          <w:u w:val="single"/>
        </w:rPr>
      </w:pPr>
      <w:r w:rsidRPr="005472E8">
        <w:rPr>
          <w:rFonts w:ascii="Arial" w:hAnsi="Arial" w:cs="Arial"/>
          <w:color w:val="000000" w:themeColor="text1"/>
          <w:u w:val="single"/>
        </w:rPr>
        <w:t>Exemplo cronológico de cálculo de juros</w:t>
      </w:r>
    </w:p>
    <w:p w:rsidR="00DF2686" w:rsidRPr="00DF2686" w:rsidRDefault="00DF4F67" w:rsidP="00DF2686">
      <w:pPr>
        <w:jc w:val="center"/>
        <w:rPr>
          <w:rFonts w:ascii="Arial" w:hAnsi="Arial" w:cs="Arial"/>
        </w:rPr>
      </w:pPr>
      <w:r>
        <w:rPr>
          <w:rFonts w:ascii="Arial" w:hAnsi="Arial" w:cs="Arial"/>
          <w:noProof/>
          <w:lang w:eastAsia="pt-BR"/>
        </w:rPr>
        <w:drawing>
          <wp:inline distT="0" distB="0" distL="0" distR="0">
            <wp:extent cx="5400040" cy="2417217"/>
            <wp:effectExtent l="19050" t="0" r="0" b="0"/>
            <wp:docPr id="5" name="Imagem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00040" cy="2417217"/>
                    </a:xfrm>
                    <a:prstGeom prst="rect">
                      <a:avLst/>
                    </a:prstGeom>
                    <a:noFill/>
                    <a:ln w="9525">
                      <a:noFill/>
                      <a:miter lim="800000"/>
                      <a:headEnd/>
                      <a:tailEnd/>
                    </a:ln>
                  </pic:spPr>
                </pic:pic>
              </a:graphicData>
            </a:graphic>
          </wp:inline>
        </w:drawing>
      </w:r>
    </w:p>
    <w:p w:rsidR="00DF2686" w:rsidRDefault="00DF2686" w:rsidP="00DF2686">
      <w:pPr>
        <w:pStyle w:val="Corpodetexto"/>
        <w:spacing w:after="0" w:line="360" w:lineRule="auto"/>
        <w:ind w:left="1134"/>
        <w:rPr>
          <w:rFonts w:ascii="Arial" w:hAnsi="Arial" w:cs="Arial"/>
          <w:color w:val="000000" w:themeColor="text1"/>
        </w:rPr>
      </w:pPr>
    </w:p>
    <w:p w:rsidR="008C7C84" w:rsidRDefault="008C7C84" w:rsidP="00DF2686">
      <w:pPr>
        <w:pStyle w:val="Corpodetexto"/>
        <w:spacing w:after="0" w:line="360" w:lineRule="auto"/>
        <w:ind w:left="1134"/>
        <w:rPr>
          <w:rFonts w:ascii="Arial" w:hAnsi="Arial" w:cs="Arial"/>
          <w:color w:val="000000" w:themeColor="text1"/>
        </w:rPr>
      </w:pPr>
      <w:r>
        <w:rPr>
          <w:rFonts w:ascii="Arial" w:hAnsi="Arial" w:cs="Arial"/>
          <w:color w:val="000000" w:themeColor="text1"/>
        </w:rPr>
        <w:t>Para cada Dado Cadastral x Mês/Ano, o sistema deve verificar se no Mês/Ano em questão existe um pagamento (Arrecadação). Apenas em caso positivo o sistema conseguirá efetuar o processamento da análise tributária, conforme a seguir:</w:t>
      </w:r>
    </w:p>
    <w:p w:rsidR="008C7C84" w:rsidRDefault="008C7C84" w:rsidP="00DF2686">
      <w:pPr>
        <w:pStyle w:val="Corpodetexto"/>
        <w:spacing w:after="0" w:line="360" w:lineRule="auto"/>
        <w:ind w:left="1134"/>
        <w:rPr>
          <w:rFonts w:ascii="Arial" w:hAnsi="Arial" w:cs="Arial"/>
          <w:color w:val="000000" w:themeColor="text1"/>
        </w:rPr>
      </w:pPr>
      <w:r>
        <w:rPr>
          <w:rFonts w:ascii="Arial" w:hAnsi="Arial" w:cs="Arial"/>
          <w:color w:val="000000" w:themeColor="text1"/>
        </w:rPr>
        <w:t>Faturamento</w:t>
      </w:r>
    </w:p>
    <w:p w:rsidR="008C7C84" w:rsidRDefault="008C7C84" w:rsidP="00DF2686">
      <w:pPr>
        <w:pStyle w:val="Corpodetexto"/>
        <w:spacing w:after="0" w:line="360" w:lineRule="auto"/>
        <w:ind w:left="1134"/>
        <w:rPr>
          <w:rFonts w:ascii="Arial" w:hAnsi="Arial" w:cs="Arial"/>
          <w:color w:val="000000" w:themeColor="text1"/>
        </w:rPr>
      </w:pPr>
    </w:p>
    <w:p w:rsidR="00DF2686" w:rsidRDefault="00DF2686" w:rsidP="00DF2686">
      <w:pPr>
        <w:pStyle w:val="Corpodetexto"/>
        <w:spacing w:after="0" w:line="360" w:lineRule="auto"/>
        <w:ind w:left="1134"/>
        <w:rPr>
          <w:rFonts w:ascii="Arial" w:hAnsi="Arial" w:cs="Arial"/>
          <w:b/>
          <w:color w:val="000000" w:themeColor="text1"/>
        </w:rPr>
      </w:pPr>
      <w:bookmarkStart w:id="1298" w:name="RN_151"/>
      <w:r>
        <w:rPr>
          <w:rFonts w:ascii="Arial" w:hAnsi="Arial" w:cs="Arial"/>
          <w:b/>
          <w:color w:val="000000" w:themeColor="text1"/>
        </w:rPr>
        <w:t>RN_151</w:t>
      </w:r>
      <w:bookmarkEnd w:id="1298"/>
      <w:r w:rsidRPr="004F3505">
        <w:rPr>
          <w:rFonts w:ascii="Arial" w:hAnsi="Arial" w:cs="Arial"/>
          <w:b/>
          <w:color w:val="000000" w:themeColor="text1"/>
        </w:rPr>
        <w:t xml:space="preserve"> - </w:t>
      </w:r>
      <w:r>
        <w:rPr>
          <w:rFonts w:ascii="Arial" w:hAnsi="Arial" w:cs="Arial"/>
          <w:b/>
          <w:color w:val="000000" w:themeColor="text1"/>
        </w:rPr>
        <w:t>Consulta de Percentual de Variação</w:t>
      </w:r>
    </w:p>
    <w:p w:rsidR="00DF2686" w:rsidRDefault="00DF2686" w:rsidP="00DF2686">
      <w:pPr>
        <w:pStyle w:val="Corpodetexto"/>
        <w:spacing w:after="0" w:line="360" w:lineRule="auto"/>
        <w:ind w:left="1134"/>
        <w:rPr>
          <w:rFonts w:ascii="Arial" w:hAnsi="Arial" w:cs="Arial"/>
          <w:color w:val="000000" w:themeColor="text1"/>
        </w:rPr>
      </w:pPr>
      <w:r>
        <w:rPr>
          <w:rFonts w:ascii="Arial" w:hAnsi="Arial" w:cs="Arial"/>
          <w:color w:val="000000" w:themeColor="text1"/>
        </w:rPr>
        <w:t>A consulta de percentual de variação deverá ser conforme a seguir [</w:t>
      </w:r>
      <w:hyperlink w:anchor="RE09" w:history="1">
        <w:r w:rsidRPr="00DF2686">
          <w:rPr>
            <w:rStyle w:val="Hyperlink"/>
            <w:rFonts w:ascii="Arial" w:hAnsi="Arial" w:cs="Arial"/>
          </w:rPr>
          <w:t>RE09</w:t>
        </w:r>
      </w:hyperlink>
      <w:r>
        <w:rPr>
          <w:rFonts w:ascii="Arial" w:hAnsi="Arial" w:cs="Arial"/>
          <w:color w:val="000000" w:themeColor="text1"/>
        </w:rPr>
        <w:t>]:</w:t>
      </w:r>
    </w:p>
    <w:p w:rsidR="00D92715" w:rsidRDefault="00DF2686">
      <w:pPr>
        <w:pStyle w:val="Corpodetexto"/>
        <w:numPr>
          <w:ilvl w:val="0"/>
          <w:numId w:val="107"/>
        </w:numPr>
        <w:spacing w:after="0" w:line="360" w:lineRule="auto"/>
        <w:rPr>
          <w:rFonts w:ascii="Arial" w:hAnsi="Arial" w:cs="Arial"/>
          <w:color w:val="000000" w:themeColor="text1"/>
        </w:rPr>
      </w:pPr>
      <w:r>
        <w:rPr>
          <w:rFonts w:ascii="Arial" w:hAnsi="Arial" w:cs="Arial"/>
          <w:color w:val="000000" w:themeColor="text1"/>
        </w:rPr>
        <w:t>Método: ConsultaValorIndicePeriodo</w:t>
      </w:r>
    </w:p>
    <w:p w:rsidR="00D92715" w:rsidRDefault="00DF2686">
      <w:pPr>
        <w:pStyle w:val="Corpodetexto"/>
        <w:numPr>
          <w:ilvl w:val="0"/>
          <w:numId w:val="107"/>
        </w:numPr>
        <w:spacing w:after="0" w:line="360" w:lineRule="auto"/>
        <w:rPr>
          <w:rFonts w:ascii="Arial" w:hAnsi="Arial" w:cs="Arial"/>
          <w:color w:val="000000" w:themeColor="text1"/>
        </w:rPr>
      </w:pPr>
      <w:r>
        <w:rPr>
          <w:rFonts w:ascii="Arial" w:hAnsi="Arial" w:cs="Arial"/>
          <w:color w:val="000000" w:themeColor="text1"/>
        </w:rPr>
        <w:t>Parâmetros de Entrada</w:t>
      </w:r>
    </w:p>
    <w:p w:rsidR="00D92715" w:rsidRDefault="00DF2686">
      <w:pPr>
        <w:pStyle w:val="Corpodetexto"/>
        <w:numPr>
          <w:ilvl w:val="1"/>
          <w:numId w:val="107"/>
        </w:numPr>
        <w:spacing w:after="0" w:line="360" w:lineRule="auto"/>
        <w:rPr>
          <w:rFonts w:ascii="Arial" w:hAnsi="Arial" w:cs="Arial"/>
          <w:color w:val="000000" w:themeColor="text1"/>
        </w:rPr>
      </w:pPr>
      <w:r>
        <w:rPr>
          <w:rFonts w:ascii="Arial" w:hAnsi="Arial" w:cs="Arial"/>
          <w:color w:val="000000" w:themeColor="text1"/>
        </w:rPr>
        <w:t>Código do Índice: 7</w:t>
      </w:r>
    </w:p>
    <w:p w:rsidR="00D92715" w:rsidRDefault="00DF2686">
      <w:pPr>
        <w:pStyle w:val="Corpodetexto"/>
        <w:numPr>
          <w:ilvl w:val="1"/>
          <w:numId w:val="107"/>
        </w:numPr>
        <w:spacing w:after="0" w:line="360" w:lineRule="auto"/>
        <w:rPr>
          <w:rFonts w:ascii="Arial" w:hAnsi="Arial" w:cs="Arial"/>
          <w:color w:val="000000" w:themeColor="text1"/>
        </w:rPr>
      </w:pPr>
      <w:r>
        <w:rPr>
          <w:rFonts w:ascii="Arial" w:hAnsi="Arial" w:cs="Arial"/>
          <w:color w:val="000000" w:themeColor="text1"/>
        </w:rPr>
        <w:t>Data Inicial do Índice</w:t>
      </w:r>
      <w:r w:rsidR="005721D5">
        <w:rPr>
          <w:rFonts w:ascii="Arial" w:hAnsi="Arial" w:cs="Arial"/>
          <w:color w:val="000000" w:themeColor="text1"/>
        </w:rPr>
        <w:t xml:space="preserve"> (AAAA/MM/DD)</w:t>
      </w:r>
      <w:r>
        <w:rPr>
          <w:rFonts w:ascii="Arial" w:hAnsi="Arial" w:cs="Arial"/>
          <w:color w:val="000000" w:themeColor="text1"/>
        </w:rPr>
        <w:t xml:space="preserve">: </w:t>
      </w:r>
      <w:r w:rsidR="005721D5">
        <w:rPr>
          <w:rFonts w:ascii="Arial" w:hAnsi="Arial" w:cs="Arial"/>
          <w:color w:val="000000" w:themeColor="text1"/>
        </w:rPr>
        <w:t>data do vencimento da fatura</w:t>
      </w:r>
    </w:p>
    <w:p w:rsidR="00DE38EC" w:rsidRDefault="00DF2686" w:rsidP="00DF2686">
      <w:pPr>
        <w:pStyle w:val="Corpodetexto"/>
        <w:numPr>
          <w:ilvl w:val="1"/>
          <w:numId w:val="107"/>
        </w:numPr>
        <w:spacing w:after="0" w:line="360" w:lineRule="auto"/>
        <w:rPr>
          <w:rFonts w:ascii="Arial" w:hAnsi="Arial" w:cs="Arial"/>
          <w:color w:val="000000" w:themeColor="text1"/>
        </w:rPr>
      </w:pPr>
      <w:r>
        <w:rPr>
          <w:rFonts w:ascii="Arial" w:hAnsi="Arial" w:cs="Arial"/>
          <w:color w:val="000000" w:themeColor="text1"/>
        </w:rPr>
        <w:t>Data Inicial do Índice</w:t>
      </w:r>
      <w:r w:rsidR="005721D5">
        <w:rPr>
          <w:rFonts w:ascii="Arial" w:hAnsi="Arial" w:cs="Arial"/>
          <w:color w:val="000000" w:themeColor="text1"/>
        </w:rPr>
        <w:t xml:space="preserve"> (AAAA/MM/DD): data do pagamento da fatura</w:t>
      </w:r>
    </w:p>
    <w:p w:rsidR="00D92715" w:rsidRDefault="00DF2686">
      <w:pPr>
        <w:pStyle w:val="Corpodetexto"/>
        <w:numPr>
          <w:ilvl w:val="1"/>
          <w:numId w:val="107"/>
        </w:numPr>
        <w:spacing w:after="0" w:line="360" w:lineRule="auto"/>
        <w:rPr>
          <w:rFonts w:ascii="Arial" w:hAnsi="Arial" w:cs="Arial"/>
          <w:color w:val="000000" w:themeColor="text1"/>
        </w:rPr>
      </w:pPr>
      <w:r>
        <w:rPr>
          <w:rFonts w:ascii="Arial" w:hAnsi="Arial" w:cs="Arial"/>
          <w:color w:val="000000" w:themeColor="text1"/>
        </w:rPr>
        <w:t>Usuário: usuário do sistema autorizado para consumo do serviço</w:t>
      </w:r>
    </w:p>
    <w:p w:rsidR="00D92715" w:rsidRDefault="00DF2686">
      <w:pPr>
        <w:pStyle w:val="Corpodetexto"/>
        <w:numPr>
          <w:ilvl w:val="1"/>
          <w:numId w:val="107"/>
        </w:numPr>
        <w:spacing w:after="0" w:line="360" w:lineRule="auto"/>
        <w:rPr>
          <w:rFonts w:ascii="Arial" w:hAnsi="Arial" w:cs="Arial"/>
          <w:color w:val="000000" w:themeColor="text1"/>
        </w:rPr>
      </w:pPr>
      <w:r>
        <w:rPr>
          <w:rFonts w:ascii="Arial" w:hAnsi="Arial" w:cs="Arial"/>
          <w:color w:val="000000" w:themeColor="text1"/>
        </w:rPr>
        <w:t>Senha: senha do usuário do sistema</w:t>
      </w:r>
    </w:p>
    <w:p w:rsidR="00D92715" w:rsidRDefault="00FD4A82">
      <w:pPr>
        <w:pStyle w:val="Corpodetexto"/>
        <w:numPr>
          <w:ilvl w:val="0"/>
          <w:numId w:val="107"/>
        </w:numPr>
        <w:spacing w:after="0" w:line="360" w:lineRule="auto"/>
        <w:rPr>
          <w:rFonts w:ascii="Arial" w:hAnsi="Arial" w:cs="Arial"/>
          <w:color w:val="000000" w:themeColor="text1"/>
        </w:rPr>
      </w:pPr>
      <w:r>
        <w:rPr>
          <w:rFonts w:ascii="Arial" w:hAnsi="Arial" w:cs="Arial"/>
          <w:color w:val="000000" w:themeColor="text1"/>
        </w:rPr>
        <w:t>Parâmetros de Saída</w:t>
      </w:r>
    </w:p>
    <w:p w:rsidR="00D92715" w:rsidRDefault="00FD4A82">
      <w:pPr>
        <w:pStyle w:val="Corpodetexto"/>
        <w:numPr>
          <w:ilvl w:val="1"/>
          <w:numId w:val="107"/>
        </w:numPr>
        <w:spacing w:after="0" w:line="360" w:lineRule="auto"/>
        <w:rPr>
          <w:rFonts w:ascii="Arial" w:hAnsi="Arial" w:cs="Arial"/>
          <w:color w:val="000000" w:themeColor="text1"/>
        </w:rPr>
      </w:pPr>
      <w:r>
        <w:rPr>
          <w:rFonts w:ascii="Arial" w:hAnsi="Arial" w:cs="Arial"/>
          <w:color w:val="000000" w:themeColor="text1"/>
        </w:rPr>
        <w:t>vl</w:t>
      </w:r>
      <w:r w:rsidR="00ED6C83">
        <w:rPr>
          <w:rFonts w:ascii="Arial" w:hAnsi="Arial" w:cs="Arial"/>
          <w:color w:val="000000" w:themeColor="text1"/>
        </w:rPr>
        <w:t>Acumulado</w:t>
      </w:r>
      <w:r>
        <w:rPr>
          <w:rFonts w:ascii="Arial" w:hAnsi="Arial" w:cs="Arial"/>
          <w:color w:val="000000" w:themeColor="text1"/>
        </w:rPr>
        <w:t xml:space="preserve">: </w:t>
      </w:r>
      <w:r w:rsidR="00ED6C83">
        <w:rPr>
          <w:rFonts w:ascii="Arial" w:hAnsi="Arial" w:cs="Arial"/>
          <w:color w:val="000000" w:themeColor="text1"/>
        </w:rPr>
        <w:t>valor acumulado</w:t>
      </w:r>
    </w:p>
    <w:p w:rsidR="00D92715" w:rsidRDefault="00D92715">
      <w:pPr>
        <w:pStyle w:val="Corpodetexto"/>
        <w:spacing w:after="0" w:line="360" w:lineRule="auto"/>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b/>
          <w:color w:val="000000" w:themeColor="text1"/>
        </w:rPr>
      </w:pPr>
      <w:bookmarkStart w:id="1299" w:name="RN_152"/>
      <w:bookmarkStart w:id="1300" w:name="_Toc459712134"/>
      <w:r>
        <w:rPr>
          <w:rFonts w:ascii="Arial" w:hAnsi="Arial" w:cs="Arial"/>
          <w:b/>
          <w:color w:val="000000" w:themeColor="text1"/>
        </w:rPr>
        <w:t>RN_152</w:t>
      </w:r>
      <w:bookmarkEnd w:id="1299"/>
      <w:r>
        <w:rPr>
          <w:rFonts w:ascii="Arial" w:hAnsi="Arial" w:cs="Arial"/>
          <w:b/>
          <w:color w:val="000000" w:themeColor="text1"/>
        </w:rPr>
        <w:t xml:space="preserve"> - Cálculo de Multa</w:t>
      </w: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lastRenderedPageBreak/>
        <w:t>Legislação</w:t>
      </w:r>
    </w:p>
    <w:p w:rsidR="00907DF1" w:rsidRDefault="00907DF1" w:rsidP="00907DF1">
      <w:pPr>
        <w:pStyle w:val="Corpodetexto"/>
        <w:spacing w:after="0" w:line="360" w:lineRule="auto"/>
        <w:ind w:left="1134"/>
        <w:rPr>
          <w:rFonts w:ascii="Arial" w:hAnsi="Arial" w:cs="Arial"/>
          <w:i/>
          <w:color w:val="000000" w:themeColor="text1"/>
        </w:rPr>
      </w:pPr>
      <w:r>
        <w:rPr>
          <w:rFonts w:ascii="Arial" w:hAnsi="Arial" w:cs="Arial"/>
          <w:i/>
          <w:color w:val="000000" w:themeColor="text1"/>
        </w:rPr>
        <w:t>Art. 12 A falta de recolhimento ou o recolhimento a menor do Imposto Sobre Serviços de Qualquer Natureza - ISS, pelo prestador do serviço ou responsável, nos prazos previstos em lei ou regulamento, e desde que não iniciado o procedimento fiscal, implicará a incidência de multa moratória, calculada à taxa de 0,33% (trinta e três centésimos por cento), por dia de atraso, sobre o valor do imposto, até o limite de 20% (vinte por cento) (Lei nº 13.476, de 30/12/02).</w:t>
      </w:r>
    </w:p>
    <w:p w:rsidR="00907DF1" w:rsidRDefault="00907DF1" w:rsidP="00907DF1">
      <w:pPr>
        <w:pStyle w:val="Corpodetexto"/>
        <w:spacing w:after="0" w:line="360" w:lineRule="auto"/>
        <w:ind w:left="1134"/>
        <w:rPr>
          <w:rFonts w:ascii="Arial" w:hAnsi="Arial" w:cs="Arial"/>
          <w:i/>
          <w:color w:val="000000" w:themeColor="text1"/>
        </w:rPr>
      </w:pPr>
      <w:r>
        <w:rPr>
          <w:rFonts w:ascii="Arial" w:hAnsi="Arial" w:cs="Arial"/>
          <w:i/>
          <w:color w:val="000000" w:themeColor="text1"/>
        </w:rPr>
        <w:t>§ 1º A multa a que se refere o caput será calculada a partir do primeiro dia subsequente ao do vencimento do prazo previsto para o recolhimento do imposto até o dia em que ocorrer o efetivo recolhimento.</w:t>
      </w:r>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Funcionamento</w:t>
      </w:r>
    </w:p>
    <w:p w:rsidR="00907DF1" w:rsidRDefault="00907DF1" w:rsidP="00907DF1">
      <w:pPr>
        <w:pStyle w:val="Corpodetexto"/>
        <w:spacing w:after="0" w:line="360" w:lineRule="auto"/>
        <w:ind w:left="1134"/>
        <w:rPr>
          <w:ins w:id="1301" w:author="eric.giuliani" w:date="2017-08-25T12:58:00Z"/>
          <w:rFonts w:ascii="Arial" w:hAnsi="Arial" w:cs="Arial"/>
          <w:color w:val="000000" w:themeColor="text1"/>
        </w:rPr>
      </w:pPr>
      <w:r>
        <w:rPr>
          <w:rFonts w:ascii="Arial" w:hAnsi="Arial" w:cs="Arial"/>
          <w:color w:val="000000" w:themeColor="text1"/>
        </w:rPr>
        <w:t>A multa é composta pela multiplicação do Valor Cosip pela Porcentagem de Multa. Para a Porcentagem de Multa será aplicado</w:t>
      </w:r>
      <w:ins w:id="1302" w:author="eric.giuliani" w:date="2017-05-16T11:25:00Z">
        <w:r w:rsidR="00570625">
          <w:rPr>
            <w:rFonts w:ascii="Arial" w:hAnsi="Arial" w:cs="Arial"/>
            <w:color w:val="000000" w:themeColor="text1"/>
          </w:rPr>
          <w:t xml:space="preserve"> o percentual</w:t>
        </w:r>
      </w:ins>
      <w:ins w:id="1303" w:author="eric.giuliani" w:date="2017-05-16T13:42:00Z">
        <w:r w:rsidR="00450845">
          <w:rPr>
            <w:rFonts w:ascii="Arial" w:hAnsi="Arial" w:cs="Arial"/>
            <w:color w:val="000000" w:themeColor="text1"/>
          </w:rPr>
          <w:t xml:space="preserve"> parametrizado</w:t>
        </w:r>
      </w:ins>
      <w:ins w:id="1304" w:author="eric.giuliani" w:date="2017-05-16T11:25:00Z">
        <w:r w:rsidR="00570625">
          <w:rPr>
            <w:rFonts w:ascii="Arial" w:hAnsi="Arial" w:cs="Arial"/>
            <w:color w:val="000000" w:themeColor="text1"/>
          </w:rPr>
          <w:t xml:space="preserve"> (</w:t>
        </w:r>
      </w:ins>
      <w:del w:id="1305" w:author="eric.giuliani" w:date="2017-05-16T11:25:00Z">
        <w:r w:rsidDel="00570625">
          <w:rPr>
            <w:rFonts w:ascii="Arial" w:hAnsi="Arial" w:cs="Arial"/>
            <w:color w:val="000000" w:themeColor="text1"/>
          </w:rPr>
          <w:delText xml:space="preserve"> </w:delText>
        </w:r>
      </w:del>
      <w:r>
        <w:rPr>
          <w:rFonts w:ascii="Arial" w:hAnsi="Arial" w:cs="Arial"/>
          <w:color w:val="000000" w:themeColor="text1"/>
        </w:rPr>
        <w:t>0,33%</w:t>
      </w:r>
      <w:ins w:id="1306" w:author="eric.giuliani" w:date="2017-05-16T11:27:00Z">
        <w:r w:rsidR="00570625">
          <w:rPr>
            <w:rFonts w:ascii="Arial" w:hAnsi="Arial" w:cs="Arial"/>
            <w:color w:val="000000" w:themeColor="text1"/>
          </w:rPr>
          <w:t xml:space="preserve"> </w:t>
        </w:r>
      </w:ins>
      <w:ins w:id="1307" w:author="eric.giuliani" w:date="2017-05-16T13:43:00Z">
        <w:r w:rsidR="00450845">
          <w:rPr>
            <w:rFonts w:ascii="Arial" w:hAnsi="Arial" w:cs="Arial"/>
            <w:color w:val="000000" w:themeColor="text1"/>
          </w:rPr>
          <w:t xml:space="preserve">será o </w:t>
        </w:r>
      </w:ins>
      <w:ins w:id="1308" w:author="eric.giuliani" w:date="2017-05-16T11:27:00Z">
        <w:r w:rsidR="00570625">
          <w:rPr>
            <w:rFonts w:ascii="Arial" w:hAnsi="Arial" w:cs="Arial"/>
            <w:color w:val="000000" w:themeColor="text1"/>
          </w:rPr>
          <w:t>cadastro inicial do sistema</w:t>
        </w:r>
      </w:ins>
      <w:ins w:id="1309" w:author="eric.giuliani" w:date="2017-05-16T11:25:00Z">
        <w:r w:rsidR="00570625">
          <w:rPr>
            <w:rFonts w:ascii="Arial" w:hAnsi="Arial" w:cs="Arial"/>
            <w:color w:val="000000" w:themeColor="text1"/>
          </w:rPr>
          <w:t>)</w:t>
        </w:r>
      </w:ins>
      <w:r>
        <w:rPr>
          <w:rFonts w:ascii="Arial" w:hAnsi="Arial" w:cs="Arial"/>
          <w:color w:val="000000" w:themeColor="text1"/>
        </w:rPr>
        <w:t xml:space="preserve"> de multa moratória por </w:t>
      </w:r>
      <w:del w:id="1310" w:author="eric.giuliani" w:date="2017-05-16T11:26:00Z">
        <w:r w:rsidDel="00570625">
          <w:rPr>
            <w:rFonts w:ascii="Arial" w:hAnsi="Arial" w:cs="Arial"/>
            <w:color w:val="000000" w:themeColor="text1"/>
          </w:rPr>
          <w:delText xml:space="preserve">dia </w:delText>
        </w:r>
      </w:del>
      <w:ins w:id="1311" w:author="eric.giuliani" w:date="2017-05-16T11:26:00Z">
        <w:r w:rsidR="00570625">
          <w:rPr>
            <w:rFonts w:ascii="Arial" w:hAnsi="Arial" w:cs="Arial"/>
            <w:color w:val="000000" w:themeColor="text1"/>
          </w:rPr>
          <w:t xml:space="preserve">período (podendo ser em dias, meses ou anos) </w:t>
        </w:r>
      </w:ins>
      <w:r>
        <w:rPr>
          <w:rFonts w:ascii="Arial" w:hAnsi="Arial" w:cs="Arial"/>
          <w:color w:val="000000" w:themeColor="text1"/>
        </w:rPr>
        <w:t xml:space="preserve">de atraso, até o limite </w:t>
      </w:r>
      <w:ins w:id="1312" w:author="eric.giuliani" w:date="2017-05-16T11:26:00Z">
        <w:r w:rsidR="00570625">
          <w:rPr>
            <w:rFonts w:ascii="Arial" w:hAnsi="Arial" w:cs="Arial"/>
            <w:color w:val="000000" w:themeColor="text1"/>
          </w:rPr>
          <w:t>percentual</w:t>
        </w:r>
      </w:ins>
      <w:ins w:id="1313" w:author="eric.giuliani" w:date="2017-05-16T13:43:00Z">
        <w:r w:rsidR="00450845">
          <w:rPr>
            <w:rFonts w:ascii="Arial" w:hAnsi="Arial" w:cs="Arial"/>
            <w:color w:val="000000" w:themeColor="text1"/>
          </w:rPr>
          <w:t xml:space="preserve"> parametrizado</w:t>
        </w:r>
      </w:ins>
      <w:del w:id="1314" w:author="eric.giuliani" w:date="2017-05-16T11:26:00Z">
        <w:r w:rsidDel="00570625">
          <w:rPr>
            <w:rFonts w:ascii="Arial" w:hAnsi="Arial" w:cs="Arial"/>
            <w:color w:val="000000" w:themeColor="text1"/>
          </w:rPr>
          <w:delText xml:space="preserve">de </w:delText>
        </w:r>
      </w:del>
      <w:ins w:id="1315" w:author="eric.giuliani" w:date="2017-05-16T11:26:00Z">
        <w:r w:rsidR="00570625">
          <w:rPr>
            <w:rFonts w:ascii="Arial" w:hAnsi="Arial" w:cs="Arial"/>
            <w:color w:val="000000" w:themeColor="text1"/>
          </w:rPr>
          <w:t xml:space="preserve"> (</w:t>
        </w:r>
      </w:ins>
      <w:r>
        <w:rPr>
          <w:rFonts w:ascii="Arial" w:hAnsi="Arial" w:cs="Arial"/>
          <w:color w:val="000000" w:themeColor="text1"/>
        </w:rPr>
        <w:t>20%</w:t>
      </w:r>
      <w:ins w:id="1316" w:author="eric.giuliani" w:date="2017-05-16T11:26:00Z">
        <w:r w:rsidR="00570625">
          <w:rPr>
            <w:rFonts w:ascii="Arial" w:hAnsi="Arial" w:cs="Arial"/>
            <w:color w:val="000000" w:themeColor="text1"/>
          </w:rPr>
          <w:t xml:space="preserve"> </w:t>
        </w:r>
      </w:ins>
      <w:ins w:id="1317" w:author="eric.giuliani" w:date="2017-05-16T13:43:00Z">
        <w:r w:rsidR="00450845">
          <w:rPr>
            <w:rFonts w:ascii="Arial" w:hAnsi="Arial" w:cs="Arial"/>
            <w:color w:val="000000" w:themeColor="text1"/>
          </w:rPr>
          <w:t>ser</w:t>
        </w:r>
      </w:ins>
      <w:ins w:id="1318" w:author="eric.giuliani" w:date="2017-05-16T13:44:00Z">
        <w:r w:rsidR="00450845">
          <w:rPr>
            <w:rFonts w:ascii="Arial" w:hAnsi="Arial" w:cs="Arial"/>
            <w:color w:val="000000" w:themeColor="text1"/>
          </w:rPr>
          <w:t xml:space="preserve">á o </w:t>
        </w:r>
      </w:ins>
      <w:ins w:id="1319" w:author="eric.giuliani" w:date="2017-05-16T11:27:00Z">
        <w:r w:rsidR="00570625">
          <w:rPr>
            <w:rFonts w:ascii="Arial" w:hAnsi="Arial" w:cs="Arial"/>
            <w:color w:val="000000" w:themeColor="text1"/>
          </w:rPr>
          <w:t>cadastro inicial do sistema</w:t>
        </w:r>
      </w:ins>
      <w:ins w:id="1320" w:author="eric.giuliani" w:date="2017-05-16T11:26:00Z">
        <w:r w:rsidR="00570625">
          <w:rPr>
            <w:rFonts w:ascii="Arial" w:hAnsi="Arial" w:cs="Arial"/>
            <w:color w:val="000000" w:themeColor="text1"/>
          </w:rPr>
          <w:t>)</w:t>
        </w:r>
      </w:ins>
      <w:r>
        <w:rPr>
          <w:rFonts w:ascii="Arial" w:hAnsi="Arial" w:cs="Arial"/>
          <w:color w:val="000000" w:themeColor="text1"/>
        </w:rPr>
        <w:t xml:space="preserve">. </w:t>
      </w:r>
    </w:p>
    <w:p w:rsidR="00414CE7" w:rsidRDefault="00A52D90">
      <w:pPr>
        <w:pStyle w:val="Corpodetexto"/>
        <w:spacing w:after="0" w:line="360" w:lineRule="auto"/>
        <w:ind w:left="1134"/>
        <w:rPr>
          <w:ins w:id="1321" w:author="eric.giuliani" w:date="2017-08-25T13:33:00Z"/>
          <w:rFonts w:ascii="Arial" w:hAnsi="Arial" w:cs="Arial"/>
          <w:color w:val="000000" w:themeColor="text1"/>
        </w:rPr>
      </w:pPr>
      <w:ins w:id="1322" w:author="eric.giuliani" w:date="2017-08-25T12:59:00Z">
        <w:r>
          <w:rPr>
            <w:rFonts w:ascii="Arial" w:hAnsi="Arial" w:cs="Arial"/>
            <w:color w:val="000000" w:themeColor="text1"/>
          </w:rPr>
          <w:t xml:space="preserve">Para o cálculo o sistema deverá considerar </w:t>
        </w:r>
      </w:ins>
      <w:ins w:id="1323" w:author="eric.giuliani" w:date="2017-08-25T13:01:00Z">
        <w:r>
          <w:rPr>
            <w:rFonts w:ascii="Arial" w:hAnsi="Arial" w:cs="Arial"/>
            <w:color w:val="000000" w:themeColor="text1"/>
          </w:rPr>
          <w:t xml:space="preserve">apenas </w:t>
        </w:r>
      </w:ins>
      <w:ins w:id="1324" w:author="eric.giuliani" w:date="2017-08-25T12:59:00Z">
        <w:r>
          <w:rPr>
            <w:rFonts w:ascii="Arial" w:hAnsi="Arial" w:cs="Arial"/>
            <w:color w:val="000000" w:themeColor="text1"/>
          </w:rPr>
          <w:t>o registro de multa mais recente até a data de vencimento.</w:t>
        </w:r>
      </w:ins>
      <w:ins w:id="1325" w:author="eric.giuliani" w:date="2017-08-25T13:00:00Z">
        <w:r>
          <w:rPr>
            <w:rFonts w:ascii="Arial" w:hAnsi="Arial" w:cs="Arial"/>
            <w:color w:val="000000" w:themeColor="text1"/>
          </w:rPr>
          <w:t xml:space="preserve"> Caso exista registro(s) cadastrado(s) no período entre a data de vencimento e a data de pagamento, o sistema deverá desconsiderá-lo(s)</w:t>
        </w:r>
      </w:ins>
      <w:ins w:id="1326" w:author="eric.giuliani" w:date="2017-08-25T13:01:00Z">
        <w:r>
          <w:rPr>
            <w:rFonts w:ascii="Arial" w:hAnsi="Arial" w:cs="Arial"/>
            <w:color w:val="000000" w:themeColor="text1"/>
          </w:rPr>
          <w:t xml:space="preserve"> </w:t>
        </w:r>
      </w:ins>
      <w:ins w:id="1327" w:author="eric.giuliani" w:date="2017-08-25T13:00:00Z">
        <w:r>
          <w:rPr>
            <w:rFonts w:ascii="Arial" w:hAnsi="Arial" w:cs="Arial"/>
            <w:color w:val="000000" w:themeColor="text1"/>
          </w:rPr>
          <w:t>para o cálculo da multa.</w:t>
        </w:r>
      </w:ins>
    </w:p>
    <w:p w:rsidR="00414CE7" w:rsidRDefault="002B03CF">
      <w:pPr>
        <w:pStyle w:val="Corpodetexto"/>
        <w:spacing w:after="0" w:line="360" w:lineRule="auto"/>
        <w:ind w:left="1134"/>
        <w:rPr>
          <w:rFonts w:ascii="Arial" w:hAnsi="Arial" w:cs="Arial"/>
          <w:color w:val="000000" w:themeColor="text1"/>
        </w:rPr>
      </w:pPr>
      <w:ins w:id="1328" w:author="eric.giuliani" w:date="2017-08-25T13:33:00Z">
        <w:r>
          <w:rPr>
            <w:rFonts w:ascii="Arial" w:hAnsi="Arial" w:cs="Arial"/>
            <w:color w:val="000000" w:themeColor="text1"/>
          </w:rPr>
          <w:t xml:space="preserve">Caso o </w:t>
        </w:r>
      </w:ins>
      <w:ins w:id="1329" w:author="eric.giuliani" w:date="2017-08-25T13:34:00Z">
        <w:r>
          <w:rPr>
            <w:rFonts w:ascii="Arial" w:hAnsi="Arial" w:cs="Arial"/>
            <w:color w:val="000000" w:themeColor="text1"/>
          </w:rPr>
          <w:t xml:space="preserve">registro de multa esteja sem limite percentual, </w:t>
        </w:r>
      </w:ins>
      <w:ins w:id="1330" w:author="eric.giuliani" w:date="2017-08-25T13:35:00Z">
        <w:r>
          <w:rPr>
            <w:rFonts w:ascii="Arial" w:hAnsi="Arial" w:cs="Arial"/>
            <w:color w:val="000000" w:themeColor="text1"/>
          </w:rPr>
          <w:t xml:space="preserve">o cálculo a multa </w:t>
        </w:r>
      </w:ins>
      <w:ins w:id="1331" w:author="eric.giuliani" w:date="2017-08-25T13:36:00Z">
        <w:r>
          <w:rPr>
            <w:rFonts w:ascii="Arial" w:hAnsi="Arial" w:cs="Arial"/>
            <w:color w:val="000000" w:themeColor="text1"/>
          </w:rPr>
          <w:t xml:space="preserve">deverá considerar </w:t>
        </w:r>
      </w:ins>
      <w:ins w:id="1332" w:author="eric.giuliani" w:date="2017-08-25T13:35:00Z">
        <w:r>
          <w:rPr>
            <w:rFonts w:ascii="Arial" w:hAnsi="Arial" w:cs="Arial"/>
            <w:color w:val="000000" w:themeColor="text1"/>
          </w:rPr>
          <w:t>todo o período</w:t>
        </w:r>
      </w:ins>
      <w:ins w:id="1333" w:author="eric.giuliani" w:date="2017-08-25T13:36:00Z">
        <w:r>
          <w:rPr>
            <w:rFonts w:ascii="Arial" w:hAnsi="Arial" w:cs="Arial"/>
            <w:color w:val="000000" w:themeColor="text1"/>
          </w:rPr>
          <w:t xml:space="preserve">, </w:t>
        </w:r>
      </w:ins>
      <w:ins w:id="1334" w:author="eric.giuliani" w:date="2017-08-25T13:35:00Z">
        <w:r>
          <w:rPr>
            <w:rFonts w:ascii="Arial" w:hAnsi="Arial" w:cs="Arial"/>
            <w:color w:val="000000" w:themeColor="text1"/>
          </w:rPr>
          <w:t xml:space="preserve">sem </w:t>
        </w:r>
      </w:ins>
      <w:ins w:id="1335" w:author="eric.giuliani" w:date="2017-08-25T13:36:00Z">
        <w:r>
          <w:rPr>
            <w:rFonts w:ascii="Arial" w:hAnsi="Arial" w:cs="Arial"/>
            <w:color w:val="000000" w:themeColor="text1"/>
          </w:rPr>
          <w:t>existir um limite máximo.</w:t>
        </w:r>
      </w:ins>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Fórmula</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Multa = </w:t>
      </w:r>
      <m:oMath>
        <m:r>
          <w:rPr>
            <w:rFonts w:ascii="Cambria Math" w:hAnsi="Cambria Math" w:cs="Arial"/>
            <w:color w:val="000000" w:themeColor="text1"/>
          </w:rPr>
          <m:t>Valor Cosip*Porcentagem de Multa</m:t>
        </m:r>
      </m:oMath>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Definições</w:t>
      </w:r>
    </w:p>
    <w:p w:rsidR="00907DF1" w:rsidRDefault="00907DF1" w:rsidP="00907DF1">
      <w:pPr>
        <w:pStyle w:val="Corpodetexto"/>
        <w:numPr>
          <w:ilvl w:val="0"/>
          <w:numId w:val="112"/>
        </w:numPr>
        <w:spacing w:after="0" w:line="360" w:lineRule="auto"/>
        <w:rPr>
          <w:rFonts w:ascii="Arial" w:hAnsi="Arial" w:cs="Arial"/>
          <w:color w:val="000000" w:themeColor="text1"/>
        </w:rPr>
      </w:pPr>
      <w:r>
        <w:rPr>
          <w:rFonts w:ascii="Arial" w:hAnsi="Arial" w:cs="Arial"/>
          <w:color w:val="000000" w:themeColor="text1"/>
        </w:rPr>
        <w:t>Valor Cosip: valor cosip que corresponde ao mês/ano referência, classe da instalação e faixa de consumo do faturamento para o mês/ano em questão.</w:t>
      </w:r>
    </w:p>
    <w:p w:rsidR="00907DF1" w:rsidRDefault="00907DF1" w:rsidP="00907DF1">
      <w:pPr>
        <w:pStyle w:val="Corpodetexto"/>
        <w:numPr>
          <w:ilvl w:val="0"/>
          <w:numId w:val="112"/>
        </w:numPr>
        <w:spacing w:after="0" w:line="360" w:lineRule="auto"/>
        <w:rPr>
          <w:rFonts w:ascii="Arial" w:hAnsi="Arial" w:cs="Arial"/>
          <w:color w:val="000000" w:themeColor="text1"/>
        </w:rPr>
      </w:pPr>
      <w:r>
        <w:rPr>
          <w:rFonts w:ascii="Arial" w:hAnsi="Arial" w:cs="Arial"/>
          <w:color w:val="000000" w:themeColor="text1"/>
        </w:rPr>
        <w:t>Porcentagem de Multa: MÍNIMO(</w:t>
      </w:r>
      <w:del w:id="1336" w:author="eric.giuliani" w:date="2017-05-16T11:28:00Z">
        <w:r w:rsidDel="00570625">
          <w:rPr>
            <w:rFonts w:ascii="Arial" w:hAnsi="Arial" w:cs="Arial"/>
            <w:color w:val="000000" w:themeColor="text1"/>
          </w:rPr>
          <w:delText xml:space="preserve">Dias </w:delText>
        </w:r>
      </w:del>
      <w:ins w:id="1337" w:author="eric.giuliani" w:date="2017-05-16T11:28:00Z">
        <w:r w:rsidR="00570625">
          <w:rPr>
            <w:rFonts w:ascii="Arial" w:hAnsi="Arial" w:cs="Arial"/>
            <w:color w:val="000000" w:themeColor="text1"/>
          </w:rPr>
          <w:t xml:space="preserve">Período </w:t>
        </w:r>
      </w:ins>
      <w:r>
        <w:rPr>
          <w:rFonts w:ascii="Arial" w:hAnsi="Arial" w:cs="Arial"/>
          <w:color w:val="000000" w:themeColor="text1"/>
        </w:rPr>
        <w:t xml:space="preserve">de Atraso * </w:t>
      </w:r>
      <w:del w:id="1338" w:author="eric.giuliani" w:date="2017-05-16T11:28:00Z">
        <w:r w:rsidDel="00570625">
          <w:rPr>
            <w:rFonts w:ascii="Arial" w:hAnsi="Arial" w:cs="Arial"/>
            <w:color w:val="000000" w:themeColor="text1"/>
          </w:rPr>
          <w:delText>0,0033</w:delText>
        </w:r>
      </w:del>
      <w:ins w:id="1339" w:author="eric.giuliani" w:date="2017-05-16T11:28:00Z">
        <w:r w:rsidR="00570625">
          <w:rPr>
            <w:rFonts w:ascii="Arial" w:hAnsi="Arial" w:cs="Arial"/>
            <w:color w:val="000000" w:themeColor="text1"/>
          </w:rPr>
          <w:t>percentual</w:t>
        </w:r>
      </w:ins>
      <w:r>
        <w:rPr>
          <w:rFonts w:ascii="Arial" w:hAnsi="Arial" w:cs="Arial"/>
          <w:color w:val="000000" w:themeColor="text1"/>
        </w:rPr>
        <w:t>;</w:t>
      </w:r>
      <w:del w:id="1340" w:author="eric.giuliani" w:date="2017-05-16T11:28:00Z">
        <w:r w:rsidDel="00570625">
          <w:rPr>
            <w:rFonts w:ascii="Arial" w:hAnsi="Arial" w:cs="Arial"/>
            <w:color w:val="000000" w:themeColor="text1"/>
          </w:rPr>
          <w:delText>0,2</w:delText>
        </w:r>
      </w:del>
      <w:ins w:id="1341" w:author="eric.giuliani" w:date="2017-05-16T11:28:00Z">
        <w:r w:rsidR="00570625">
          <w:rPr>
            <w:rFonts w:ascii="Arial" w:hAnsi="Arial" w:cs="Arial"/>
            <w:color w:val="000000" w:themeColor="text1"/>
          </w:rPr>
          <w:t>limite percentual</w:t>
        </w:r>
      </w:ins>
      <w:r>
        <w:rPr>
          <w:rFonts w:ascii="Arial" w:hAnsi="Arial" w:cs="Arial"/>
          <w:color w:val="000000" w:themeColor="text1"/>
        </w:rPr>
        <w:t>)</w:t>
      </w:r>
    </w:p>
    <w:p w:rsidR="00907DF1" w:rsidRDefault="00907DF1" w:rsidP="00907DF1">
      <w:pPr>
        <w:pStyle w:val="Corpodetexto"/>
        <w:numPr>
          <w:ilvl w:val="1"/>
          <w:numId w:val="112"/>
        </w:numPr>
        <w:spacing w:after="0" w:line="360" w:lineRule="auto"/>
        <w:rPr>
          <w:rFonts w:ascii="Arial" w:hAnsi="Arial" w:cs="Arial"/>
          <w:color w:val="000000" w:themeColor="text1"/>
        </w:rPr>
      </w:pPr>
      <w:r>
        <w:rPr>
          <w:rFonts w:ascii="Arial" w:hAnsi="Arial" w:cs="Arial"/>
          <w:color w:val="000000" w:themeColor="text1"/>
        </w:rPr>
        <w:t>MÍNIMO = Retorna o menor número na lista de argumentos (função do excel)</w:t>
      </w:r>
    </w:p>
    <w:p w:rsidR="00907DF1" w:rsidRDefault="00907DF1" w:rsidP="00907DF1">
      <w:pPr>
        <w:pStyle w:val="Corpodetexto"/>
        <w:numPr>
          <w:ilvl w:val="1"/>
          <w:numId w:val="112"/>
        </w:numPr>
        <w:spacing w:after="0" w:line="360" w:lineRule="auto"/>
        <w:rPr>
          <w:rFonts w:ascii="Arial" w:hAnsi="Arial" w:cs="Arial"/>
          <w:color w:val="000000" w:themeColor="text1"/>
        </w:rPr>
      </w:pPr>
      <w:del w:id="1342" w:author="eric.giuliani" w:date="2017-05-16T11:28:00Z">
        <w:r w:rsidDel="00570625">
          <w:rPr>
            <w:rFonts w:ascii="Arial" w:hAnsi="Arial" w:cs="Arial"/>
            <w:color w:val="000000" w:themeColor="text1"/>
          </w:rPr>
          <w:delText xml:space="preserve">Dias </w:delText>
        </w:r>
      </w:del>
      <w:ins w:id="1343" w:author="eric.giuliani" w:date="2017-05-16T11:28:00Z">
        <w:r w:rsidR="00570625">
          <w:rPr>
            <w:rFonts w:ascii="Arial" w:hAnsi="Arial" w:cs="Arial"/>
            <w:color w:val="000000" w:themeColor="text1"/>
          </w:rPr>
          <w:t xml:space="preserve">Período </w:t>
        </w:r>
      </w:ins>
      <w:r>
        <w:rPr>
          <w:rFonts w:ascii="Arial" w:hAnsi="Arial" w:cs="Arial"/>
          <w:color w:val="000000" w:themeColor="text1"/>
        </w:rPr>
        <w:t>de Atraso = número de dias</w:t>
      </w:r>
      <w:ins w:id="1344" w:author="eric.giuliani" w:date="2017-05-16T11:28:00Z">
        <w:r w:rsidR="00570625">
          <w:rPr>
            <w:rFonts w:ascii="Arial" w:hAnsi="Arial" w:cs="Arial"/>
            <w:color w:val="000000" w:themeColor="text1"/>
          </w:rPr>
          <w:t>, meses ou anos</w:t>
        </w:r>
      </w:ins>
      <w:r>
        <w:rPr>
          <w:rFonts w:ascii="Arial" w:hAnsi="Arial" w:cs="Arial"/>
          <w:color w:val="000000" w:themeColor="text1"/>
        </w:rPr>
        <w:t xml:space="preserve"> corridos entre a data de vencimento da fatura (Faturamento) e a data de pagamento da fatura (Arrecadação)</w:t>
      </w:r>
    </w:p>
    <w:p w:rsidR="00907DF1" w:rsidRDefault="00907DF1" w:rsidP="00907DF1">
      <w:pPr>
        <w:pStyle w:val="Corpodetexto"/>
        <w:numPr>
          <w:ilvl w:val="2"/>
          <w:numId w:val="112"/>
        </w:numPr>
        <w:spacing w:after="0" w:line="360" w:lineRule="auto"/>
        <w:rPr>
          <w:rFonts w:ascii="Arial" w:hAnsi="Arial" w:cs="Arial"/>
          <w:color w:val="000000" w:themeColor="text1"/>
        </w:rPr>
      </w:pPr>
      <w:r>
        <w:rPr>
          <w:rFonts w:ascii="Arial" w:hAnsi="Arial" w:cs="Arial"/>
          <w:color w:val="000000" w:themeColor="text1"/>
        </w:rPr>
        <w:t>O resultado da multiplicação dos dias</w:t>
      </w:r>
      <w:ins w:id="1345" w:author="eric.giuliani" w:date="2017-05-16T11:29:00Z">
        <w:r w:rsidR="00570625">
          <w:rPr>
            <w:rFonts w:ascii="Arial" w:hAnsi="Arial" w:cs="Arial"/>
            <w:color w:val="000000" w:themeColor="text1"/>
          </w:rPr>
          <w:t>, meses ou anos</w:t>
        </w:r>
      </w:ins>
      <w:r>
        <w:rPr>
          <w:rFonts w:ascii="Arial" w:hAnsi="Arial" w:cs="Arial"/>
          <w:color w:val="000000" w:themeColor="text1"/>
        </w:rPr>
        <w:t xml:space="preserve"> de atraso </w:t>
      </w:r>
      <w:del w:id="1346" w:author="eric.giuliani" w:date="2017-05-16T11:29:00Z">
        <w:r w:rsidDel="00570625">
          <w:rPr>
            <w:rFonts w:ascii="Arial" w:hAnsi="Arial" w:cs="Arial"/>
            <w:color w:val="000000" w:themeColor="text1"/>
          </w:rPr>
          <w:delText>por 0,33%</w:delText>
        </w:r>
      </w:del>
      <w:ins w:id="1347" w:author="eric.giuliani" w:date="2017-05-16T11:29:00Z">
        <w:r w:rsidR="00570625">
          <w:rPr>
            <w:rFonts w:ascii="Arial" w:hAnsi="Arial" w:cs="Arial"/>
            <w:color w:val="000000" w:themeColor="text1"/>
          </w:rPr>
          <w:t>pelo percentual</w:t>
        </w:r>
      </w:ins>
      <w:r>
        <w:rPr>
          <w:rFonts w:ascii="Arial" w:hAnsi="Arial" w:cs="Arial"/>
          <w:color w:val="000000" w:themeColor="text1"/>
        </w:rPr>
        <w:t xml:space="preserve"> deve ser truncado em </w:t>
      </w:r>
      <w:ins w:id="1348" w:author="eric.giuliani" w:date="2017-05-16T13:47:00Z">
        <w:r w:rsidR="00450845">
          <w:rPr>
            <w:rFonts w:ascii="Arial" w:hAnsi="Arial" w:cs="Arial"/>
            <w:color w:val="000000" w:themeColor="text1"/>
          </w:rPr>
          <w:t>duas</w:t>
        </w:r>
      </w:ins>
      <w:del w:id="1349" w:author="eric.giuliani" w:date="2017-05-16T13:47:00Z">
        <w:r w:rsidDel="00450845">
          <w:rPr>
            <w:rFonts w:ascii="Arial" w:hAnsi="Arial" w:cs="Arial"/>
            <w:color w:val="000000" w:themeColor="text1"/>
          </w:rPr>
          <w:delText>2</w:delText>
        </w:r>
      </w:del>
      <w:r>
        <w:rPr>
          <w:rFonts w:ascii="Arial" w:hAnsi="Arial" w:cs="Arial"/>
          <w:color w:val="000000" w:themeColor="text1"/>
        </w:rPr>
        <w:t xml:space="preserve"> casas decimais</w:t>
      </w:r>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Exemplo</w:t>
      </w:r>
      <w:ins w:id="1350" w:author="eric.giuliani" w:date="2017-05-16T11:30:00Z">
        <w:r w:rsidR="00570625">
          <w:rPr>
            <w:rFonts w:ascii="Arial" w:hAnsi="Arial" w:cs="Arial"/>
            <w:color w:val="000000" w:themeColor="text1"/>
            <w:u w:val="single"/>
          </w:rPr>
          <w:t xml:space="preserve"> (</w:t>
        </w:r>
      </w:ins>
      <w:ins w:id="1351" w:author="eric.giuliani" w:date="2017-05-16T11:32:00Z">
        <w:r w:rsidR="00570625">
          <w:rPr>
            <w:rFonts w:ascii="Arial" w:hAnsi="Arial" w:cs="Arial"/>
            <w:color w:val="000000" w:themeColor="text1"/>
            <w:u w:val="single"/>
          </w:rPr>
          <w:t xml:space="preserve">Período </w:t>
        </w:r>
      </w:ins>
      <w:ins w:id="1352" w:author="eric.giuliani" w:date="2017-05-16T11:31:00Z">
        <w:r w:rsidR="00570625">
          <w:rPr>
            <w:rFonts w:ascii="Arial" w:hAnsi="Arial" w:cs="Arial"/>
            <w:color w:val="000000" w:themeColor="text1"/>
            <w:u w:val="single"/>
          </w:rPr>
          <w:t>Diário</w:t>
        </w:r>
      </w:ins>
      <w:ins w:id="1353" w:author="eric.giuliani" w:date="2017-05-16T11:30:00Z">
        <w:r w:rsidR="00570625">
          <w:rPr>
            <w:rFonts w:ascii="Arial" w:hAnsi="Arial" w:cs="Arial"/>
            <w:color w:val="000000" w:themeColor="text1"/>
            <w:u w:val="single"/>
          </w:rPr>
          <w:t>)</w:t>
        </w:r>
      </w:ins>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Data de Vencimento: 29/09/2016</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Data de Pagamento: 13/12/2016</w:t>
      </w:r>
    </w:p>
    <w:p w:rsidR="00907DF1" w:rsidRDefault="00907DF1" w:rsidP="00907DF1">
      <w:pPr>
        <w:pStyle w:val="Corpodetexto"/>
        <w:spacing w:after="0" w:line="360" w:lineRule="auto"/>
        <w:ind w:left="1134"/>
        <w:rPr>
          <w:ins w:id="1354" w:author="eric.giuliani" w:date="2017-05-16T11:29:00Z"/>
          <w:rFonts w:ascii="Arial" w:hAnsi="Arial" w:cs="Arial"/>
          <w:color w:val="000000" w:themeColor="text1"/>
        </w:rPr>
      </w:pPr>
      <w:r>
        <w:rPr>
          <w:rFonts w:ascii="Arial" w:hAnsi="Arial" w:cs="Arial"/>
          <w:color w:val="000000" w:themeColor="text1"/>
        </w:rPr>
        <w:t>Valor Cosip: R$ 68,07</w:t>
      </w:r>
    </w:p>
    <w:p w:rsidR="00570625" w:rsidRDefault="00570625" w:rsidP="00907DF1">
      <w:pPr>
        <w:pStyle w:val="Corpodetexto"/>
        <w:spacing w:after="0" w:line="360" w:lineRule="auto"/>
        <w:ind w:left="1134"/>
        <w:rPr>
          <w:rFonts w:ascii="Arial" w:hAnsi="Arial" w:cs="Arial"/>
          <w:color w:val="000000" w:themeColor="text1"/>
        </w:rPr>
      </w:pPr>
      <w:ins w:id="1355" w:author="eric.giuliani" w:date="2017-05-16T11:29:00Z">
        <w:r>
          <w:rPr>
            <w:rFonts w:ascii="Arial" w:hAnsi="Arial" w:cs="Arial"/>
            <w:color w:val="000000" w:themeColor="text1"/>
          </w:rPr>
          <w:lastRenderedPageBreak/>
          <w:t xml:space="preserve">Período: </w:t>
        </w:r>
      </w:ins>
      <w:ins w:id="1356" w:author="eric.giuliani" w:date="2017-05-16T11:32:00Z">
        <w:r>
          <w:rPr>
            <w:rFonts w:ascii="Arial" w:hAnsi="Arial" w:cs="Arial"/>
            <w:color w:val="000000" w:themeColor="text1"/>
          </w:rPr>
          <w:t>Diário</w:t>
        </w:r>
      </w:ins>
    </w:p>
    <w:p w:rsidR="00907DF1" w:rsidRDefault="00907DF1" w:rsidP="00907DF1">
      <w:pPr>
        <w:pStyle w:val="Corpodetexto"/>
        <w:spacing w:after="0" w:line="360" w:lineRule="auto"/>
        <w:ind w:left="1134"/>
        <w:rPr>
          <w:ins w:id="1357" w:author="eric.giuliani" w:date="2017-05-16T11:33:00Z"/>
          <w:rFonts w:ascii="Arial" w:hAnsi="Arial" w:cs="Arial"/>
          <w:color w:val="000000" w:themeColor="text1"/>
        </w:rPr>
      </w:pPr>
      <w:del w:id="1358" w:author="eric.giuliani" w:date="2017-05-16T11:30:00Z">
        <w:r w:rsidDel="00570625">
          <w:rPr>
            <w:rFonts w:ascii="Arial" w:hAnsi="Arial" w:cs="Arial"/>
            <w:color w:val="000000" w:themeColor="text1"/>
          </w:rPr>
          <w:delText xml:space="preserve">Dias </w:delText>
        </w:r>
      </w:del>
      <w:ins w:id="1359" w:author="eric.giuliani" w:date="2017-05-16T11:30:00Z">
        <w:r w:rsidR="00570625">
          <w:rPr>
            <w:rFonts w:ascii="Arial" w:hAnsi="Arial" w:cs="Arial"/>
            <w:color w:val="000000" w:themeColor="text1"/>
          </w:rPr>
          <w:t xml:space="preserve">Período </w:t>
        </w:r>
      </w:ins>
      <w:r>
        <w:rPr>
          <w:rFonts w:ascii="Arial" w:hAnsi="Arial" w:cs="Arial"/>
          <w:color w:val="000000" w:themeColor="text1"/>
        </w:rPr>
        <w:t xml:space="preserve">de </w:t>
      </w:r>
      <w:del w:id="1360" w:author="eric.giuliani" w:date="2017-05-16T11:33:00Z">
        <w:r w:rsidDel="00570625">
          <w:rPr>
            <w:rFonts w:ascii="Arial" w:hAnsi="Arial" w:cs="Arial"/>
            <w:color w:val="000000" w:themeColor="text1"/>
          </w:rPr>
          <w:delText>Atraso</w:delText>
        </w:r>
      </w:del>
      <w:ins w:id="1361" w:author="eric.giuliani" w:date="2017-05-16T11:33:00Z">
        <w:r w:rsidR="00570625">
          <w:rPr>
            <w:rFonts w:ascii="Arial" w:hAnsi="Arial" w:cs="Arial"/>
            <w:color w:val="000000" w:themeColor="text1"/>
          </w:rPr>
          <w:t xml:space="preserve">Atraso: </w:t>
        </w:r>
      </w:ins>
      <w:del w:id="1362" w:author="eric.giuliani" w:date="2017-05-16T11:33:00Z">
        <w:r w:rsidDel="00570625">
          <w:rPr>
            <w:rFonts w:ascii="Arial" w:hAnsi="Arial" w:cs="Arial"/>
            <w:color w:val="000000" w:themeColor="text1"/>
          </w:rPr>
          <w:delText xml:space="preserve"> = </w:delText>
        </w:r>
      </w:del>
      <w:r>
        <w:rPr>
          <w:rFonts w:ascii="Arial" w:hAnsi="Arial" w:cs="Arial"/>
          <w:color w:val="000000" w:themeColor="text1"/>
        </w:rPr>
        <w:t>75</w:t>
      </w:r>
    </w:p>
    <w:p w:rsidR="00570625" w:rsidRDefault="00570625" w:rsidP="00907DF1">
      <w:pPr>
        <w:pStyle w:val="Corpodetexto"/>
        <w:spacing w:after="0" w:line="360" w:lineRule="auto"/>
        <w:ind w:left="1134"/>
        <w:rPr>
          <w:rFonts w:ascii="Arial" w:hAnsi="Arial" w:cs="Arial"/>
          <w:color w:val="000000" w:themeColor="text1"/>
        </w:rPr>
      </w:pPr>
      <w:ins w:id="1363" w:author="eric.giuliani" w:date="2017-05-16T11:33:00Z">
        <w:r>
          <w:rPr>
            <w:rFonts w:ascii="Arial" w:hAnsi="Arial" w:cs="Arial"/>
            <w:color w:val="000000" w:themeColor="text1"/>
          </w:rPr>
          <w:t>Percentual: 0,33%</w:t>
        </w:r>
      </w:ins>
    </w:p>
    <w:p w:rsidR="00907DF1" w:rsidRDefault="00570625" w:rsidP="00907DF1">
      <w:pPr>
        <w:pStyle w:val="Corpodetexto"/>
        <w:spacing w:after="0" w:line="360" w:lineRule="auto"/>
        <w:ind w:left="1134"/>
        <w:rPr>
          <w:ins w:id="1364" w:author="eric.giuliani" w:date="2017-05-16T11:33:00Z"/>
          <w:rFonts w:ascii="Arial" w:hAnsi="Arial" w:cs="Arial"/>
          <w:color w:val="000000" w:themeColor="text1"/>
        </w:rPr>
      </w:pPr>
      <w:ins w:id="1365" w:author="eric.giuliani" w:date="2017-05-16T11:33:00Z">
        <w:r>
          <w:rPr>
            <w:rFonts w:ascii="Arial" w:hAnsi="Arial" w:cs="Arial"/>
            <w:color w:val="000000" w:themeColor="text1"/>
          </w:rPr>
          <w:t>Limite Percentual: 20,00%</w:t>
        </w:r>
      </w:ins>
    </w:p>
    <w:p w:rsidR="00570625" w:rsidRDefault="00570625"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Multa = </w:t>
      </w:r>
      <m:oMath>
        <w:del w:id="1366" w:author="eric.giuliani" w:date="2017-05-16T13:30:00Z">
          <m:r>
            <w:rPr>
              <w:rFonts w:ascii="Cambria Math" w:hAnsi="Cambria Math" w:cs="Arial"/>
              <w:color w:val="000000" w:themeColor="text1"/>
            </w:rPr>
            <m:t>68,07</m:t>
          </m:r>
        </w:del>
        <w:del w:id="1367" w:author="eric.giuliani" w:date="2017-05-16T13:31:00Z">
          <m:r>
            <w:rPr>
              <w:rFonts w:ascii="Cambria Math" w:hAnsi="Cambria Math" w:cs="Arial"/>
              <w:color w:val="000000" w:themeColor="text1"/>
            </w:rPr>
            <m:t>*(</m:t>
          </m:r>
        </w:del>
        <m:r>
          <w:rPr>
            <w:rFonts w:ascii="Cambria Math" w:hAnsi="Cambria Math" w:cs="Arial"/>
            <w:color w:val="000000" w:themeColor="text1"/>
          </w:rPr>
          <m:t>MÍNIMO(</m:t>
        </m:r>
        <m:d>
          <m:dPr>
            <m:ctrlPr>
              <w:ins w:id="1368" w:author="eric.giuliani" w:date="2017-05-16T13:30:00Z">
                <w:rPr>
                  <w:rFonts w:ascii="Cambria Math" w:hAnsi="Cambria Math" w:cs="Arial"/>
                  <w:i/>
                  <w:color w:val="000000" w:themeColor="text1"/>
                </w:rPr>
              </w:ins>
            </m:ctrlPr>
          </m:dPr>
          <m:e>
            <w:ins w:id="1369" w:author="eric.giuliani" w:date="2017-05-16T13:30:00Z">
              <m:r>
                <w:rPr>
                  <w:rFonts w:ascii="Cambria Math" w:hAnsi="Cambria Math" w:cs="Arial"/>
                  <w:color w:val="000000" w:themeColor="text1"/>
                </w:rPr>
                <m:t>68,07*0,0033</m:t>
              </m:r>
            </w:ins>
          </m:e>
        </m:d>
        <w:ins w:id="1370" w:author="eric.giuliani" w:date="2017-05-16T13:33:00Z">
          <m:r>
            <w:rPr>
              <w:rFonts w:ascii="Cambria Math" w:hAnsi="Cambria Math" w:cs="Arial"/>
              <w:color w:val="000000" w:themeColor="text1"/>
            </w:rPr>
            <m:t xml:space="preserve"> * </m:t>
          </m:r>
        </w:ins>
        <m:r>
          <w:rPr>
            <w:rFonts w:ascii="Cambria Math" w:hAnsi="Cambria Math" w:cs="Arial"/>
            <w:color w:val="000000" w:themeColor="text1"/>
          </w:rPr>
          <m:t>75</m:t>
        </m:r>
        <w:del w:id="1371" w:author="eric.giuliani" w:date="2017-05-16T13:30:00Z">
          <m:r>
            <w:rPr>
              <w:rFonts w:ascii="Cambria Math" w:hAnsi="Cambria Math" w:cs="Arial"/>
              <w:color w:val="000000" w:themeColor="text1"/>
            </w:rPr>
            <m:t>*</m:t>
          </m:r>
          <m:r>
            <m:rPr>
              <m:sty m:val="p"/>
            </m:rPr>
            <w:rPr>
              <w:rFonts w:ascii="Cambria Math" w:hAnsi="Cambria Math" w:cs="Arial"/>
              <w:color w:val="000000" w:themeColor="text1"/>
            </w:rPr>
            <m:t>0,0033</m:t>
          </m:r>
        </w:del>
        <m:r>
          <m:rPr>
            <m:sty m:val="p"/>
          </m:rPr>
          <w:rPr>
            <w:rFonts w:ascii="Cambria Math" w:hAnsi="Cambria Math" w:cs="Arial"/>
            <w:color w:val="000000" w:themeColor="text1"/>
          </w:rPr>
          <m:t>;</m:t>
        </m:r>
        <w:ins w:id="1372" w:author="eric.giuliani" w:date="2017-05-16T13:30:00Z">
          <m:r>
            <m:rPr>
              <m:sty m:val="p"/>
            </m:rPr>
            <w:rPr>
              <w:rFonts w:ascii="Cambria Math" w:hAnsi="Cambria Math" w:cs="Arial"/>
              <w:color w:val="000000" w:themeColor="text1"/>
            </w:rPr>
            <m:t xml:space="preserve">68,07* </m:t>
          </m:r>
        </w:ins>
        <m:r>
          <m:rPr>
            <m:sty m:val="p"/>
          </m:rPr>
          <w:rPr>
            <w:rFonts w:ascii="Cambria Math" w:hAnsi="Cambria Math" w:cs="Arial"/>
            <w:color w:val="000000" w:themeColor="text1"/>
          </w:rPr>
          <m:t>0,20</m:t>
        </m:r>
        <w:ins w:id="1373" w:author="eric.giuliani" w:date="2017-05-16T13:31:00Z">
          <m:r>
            <m:rPr>
              <m:sty m:val="p"/>
            </m:rPr>
            <w:rPr>
              <w:rFonts w:ascii="Cambria Math" w:hAnsi="Cambria Math" w:cs="Arial"/>
              <w:color w:val="000000" w:themeColor="text1"/>
            </w:rPr>
            <m:t>)</m:t>
          </m:r>
        </w:ins>
        <w:del w:id="1374" w:author="eric.giuliani" w:date="2017-05-16T13:31:00Z">
          <m:r>
            <m:rPr>
              <m:sty m:val="p"/>
            </m:rPr>
            <w:rPr>
              <w:rFonts w:ascii="Cambria Math" w:hAnsi="Cambria Math" w:cs="Arial"/>
              <w:color w:val="000000" w:themeColor="text1"/>
            </w:rPr>
            <m:t>)</m:t>
          </m:r>
        </w:del>
      </m:oMath>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Multa = </w:t>
      </w:r>
      <m:oMath>
        <w:del w:id="1375" w:author="eric.giuliani" w:date="2017-05-16T13:32:00Z">
          <m:r>
            <w:rPr>
              <w:rFonts w:ascii="Cambria Math" w:hAnsi="Cambria Math" w:cs="Arial"/>
              <w:color w:val="000000" w:themeColor="text1"/>
            </w:rPr>
            <m:t>68,07*(</m:t>
          </m:r>
        </w:del>
        <m:r>
          <w:rPr>
            <w:rFonts w:ascii="Cambria Math" w:hAnsi="Cambria Math" w:cs="Arial"/>
            <w:color w:val="000000" w:themeColor="text1"/>
          </w:rPr>
          <m:t>MÍNIMO(</m:t>
        </m:r>
        <w:ins w:id="1376" w:author="eric.giuliani" w:date="2017-05-16T13:32:00Z">
          <m:r>
            <w:rPr>
              <w:rFonts w:ascii="Cambria Math" w:hAnsi="Cambria Math" w:cs="Arial"/>
              <w:color w:val="FF0000"/>
            </w:rPr>
            <m:t>0,224631</m:t>
          </m:r>
          <m:r>
            <w:rPr>
              <w:rFonts w:ascii="Cambria Math" w:hAnsi="Cambria Math" w:cs="Arial"/>
            </w:rPr>
            <m:t>*75</m:t>
          </m:r>
        </w:ins>
        <w:del w:id="1377" w:author="eric.giuliani" w:date="2017-05-16T13:32:00Z">
          <m:r>
            <w:rPr>
              <w:rFonts w:ascii="Cambria Math" w:hAnsi="Cambria Math" w:cs="Arial"/>
              <w:color w:val="FF0000"/>
            </w:rPr>
            <m:t>0,2475</m:t>
          </m:r>
        </w:del>
        <w:del w:id="1378" w:author="eric.giuliani" w:date="2017-05-16T13:38:00Z">
          <m:r>
            <w:rPr>
              <w:rFonts w:ascii="Cambria Math" w:hAnsi="Cambria Math" w:cs="Arial"/>
              <w:color w:val="000000" w:themeColor="text1"/>
            </w:rPr>
            <m:t>;</m:t>
          </m:r>
        </w:del>
        <w:ins w:id="1379" w:author="eric.giuliani" w:date="2017-05-16T13:38:00Z">
          <m:r>
            <w:rPr>
              <w:rFonts w:ascii="Cambria Math" w:hAnsi="Cambria Math" w:cs="Arial"/>
              <w:color w:val="000000" w:themeColor="text1"/>
            </w:rPr>
            <m:t xml:space="preserve">; </m:t>
          </m:r>
        </w:ins>
        <w:ins w:id="1380" w:author="eric.giuliani" w:date="2017-05-16T13:32:00Z">
          <m:r>
            <w:rPr>
              <w:rFonts w:ascii="Cambria Math" w:hAnsi="Cambria Math" w:cs="Arial"/>
              <w:color w:val="FF0000"/>
            </w:rPr>
            <m:t>13,614</m:t>
          </m:r>
        </w:ins>
        <w:del w:id="1381" w:author="eric.giuliani" w:date="2017-05-16T13:32:00Z">
          <m:r>
            <w:rPr>
              <w:rFonts w:ascii="Cambria Math" w:hAnsi="Cambria Math" w:cs="Arial"/>
              <w:color w:val="000000" w:themeColor="text1"/>
            </w:rPr>
            <m:t>0,20</m:t>
          </m:r>
        </w:del>
        <m:r>
          <w:rPr>
            <w:rFonts w:ascii="Cambria Math" w:hAnsi="Cambria Math" w:cs="Arial"/>
            <w:color w:val="000000" w:themeColor="text1"/>
          </w:rPr>
          <m:t>)</m:t>
        </m:r>
      </m:oMath>
    </w:p>
    <w:p w:rsidR="00907DF1" w:rsidRDefault="00907DF1" w:rsidP="00907DF1">
      <w:pPr>
        <w:pStyle w:val="Corpodetexto"/>
        <w:spacing w:after="0" w:line="360" w:lineRule="auto"/>
        <w:ind w:left="1416"/>
        <w:rPr>
          <w:rFonts w:ascii="Arial" w:hAnsi="Arial" w:cs="Arial"/>
          <w:i/>
          <w:color w:val="000000" w:themeColor="text1"/>
          <w:sz w:val="18"/>
        </w:rPr>
      </w:pPr>
      <w:r>
        <w:rPr>
          <w:rFonts w:ascii="Arial" w:hAnsi="Arial" w:cs="Arial"/>
          <w:i/>
          <w:color w:val="000000" w:themeColor="text1"/>
          <w:sz w:val="18"/>
        </w:rPr>
        <w:t>* O</w:t>
      </w:r>
      <w:ins w:id="1382" w:author="eric.giuliani" w:date="2017-05-16T13:37:00Z">
        <w:r w:rsidR="00450845">
          <w:rPr>
            <w:rFonts w:ascii="Arial" w:hAnsi="Arial" w:cs="Arial"/>
            <w:i/>
            <w:color w:val="000000" w:themeColor="text1"/>
            <w:sz w:val="18"/>
          </w:rPr>
          <w:t>s</w:t>
        </w:r>
      </w:ins>
      <w:r>
        <w:rPr>
          <w:rFonts w:ascii="Arial" w:hAnsi="Arial" w:cs="Arial"/>
          <w:i/>
          <w:color w:val="000000" w:themeColor="text1"/>
          <w:sz w:val="18"/>
        </w:rPr>
        <w:t xml:space="preserve"> resultado</w:t>
      </w:r>
      <w:ins w:id="1383" w:author="eric.giuliani" w:date="2017-05-16T13:37:00Z">
        <w:r w:rsidR="00450845">
          <w:rPr>
            <w:rFonts w:ascii="Arial" w:hAnsi="Arial" w:cs="Arial"/>
            <w:i/>
            <w:color w:val="000000" w:themeColor="text1"/>
            <w:sz w:val="18"/>
          </w:rPr>
          <w:t>s</w:t>
        </w:r>
      </w:ins>
      <w:r>
        <w:rPr>
          <w:rFonts w:ascii="Arial" w:hAnsi="Arial" w:cs="Arial"/>
          <w:i/>
          <w:color w:val="000000" w:themeColor="text1"/>
          <w:sz w:val="18"/>
        </w:rPr>
        <w:t xml:space="preserve"> da</w:t>
      </w:r>
      <w:ins w:id="1384" w:author="eric.giuliani" w:date="2017-05-16T13:37:00Z">
        <w:r w:rsidR="00450845">
          <w:rPr>
            <w:rFonts w:ascii="Arial" w:hAnsi="Arial" w:cs="Arial"/>
            <w:i/>
            <w:color w:val="000000" w:themeColor="text1"/>
            <w:sz w:val="18"/>
          </w:rPr>
          <w:t>s</w:t>
        </w:r>
      </w:ins>
      <w:r>
        <w:rPr>
          <w:rFonts w:ascii="Arial" w:hAnsi="Arial" w:cs="Arial"/>
          <w:i/>
          <w:color w:val="000000" w:themeColor="text1"/>
          <w:sz w:val="18"/>
        </w:rPr>
        <w:t xml:space="preserve"> multiplicaç</w:t>
      </w:r>
      <w:del w:id="1385" w:author="eric.giuliani" w:date="2017-05-16T13:37:00Z">
        <w:r w:rsidDel="00450845">
          <w:rPr>
            <w:rFonts w:ascii="Arial" w:hAnsi="Arial" w:cs="Arial"/>
            <w:i/>
            <w:color w:val="000000" w:themeColor="text1"/>
            <w:sz w:val="18"/>
          </w:rPr>
          <w:delText>ão</w:delText>
        </w:r>
      </w:del>
      <w:ins w:id="1386" w:author="eric.giuliani" w:date="2017-05-16T13:37:00Z">
        <w:r w:rsidR="00450845">
          <w:rPr>
            <w:rFonts w:ascii="Arial" w:hAnsi="Arial" w:cs="Arial"/>
            <w:i/>
            <w:color w:val="000000" w:themeColor="text1"/>
            <w:sz w:val="18"/>
          </w:rPr>
          <w:t>ões</w:t>
        </w:r>
      </w:ins>
      <w:r>
        <w:rPr>
          <w:rFonts w:ascii="Arial" w:hAnsi="Arial" w:cs="Arial"/>
          <w:i/>
          <w:color w:val="000000" w:themeColor="text1"/>
          <w:sz w:val="18"/>
        </w:rPr>
        <w:t xml:space="preserve"> </w:t>
      </w:r>
      <w:ins w:id="1387" w:author="eric.giuliani" w:date="2017-05-16T13:34:00Z">
        <w:r w:rsidR="00450845">
          <w:rPr>
            <w:rFonts w:ascii="Arial" w:hAnsi="Arial" w:cs="Arial"/>
            <w:i/>
            <w:color w:val="000000" w:themeColor="text1"/>
            <w:sz w:val="18"/>
          </w:rPr>
          <w:t xml:space="preserve">do valor cosip </w:t>
        </w:r>
      </w:ins>
      <w:del w:id="1388" w:author="eric.giuliani" w:date="2017-05-16T13:35:00Z">
        <w:r w:rsidDel="00450845">
          <w:rPr>
            <w:rFonts w:ascii="Arial" w:hAnsi="Arial" w:cs="Arial"/>
            <w:i/>
            <w:color w:val="000000" w:themeColor="text1"/>
            <w:sz w:val="18"/>
          </w:rPr>
          <w:delText xml:space="preserve">dos dias de atraso </w:delText>
        </w:r>
      </w:del>
      <w:r>
        <w:rPr>
          <w:rFonts w:ascii="Arial" w:hAnsi="Arial" w:cs="Arial"/>
          <w:i/>
          <w:color w:val="000000" w:themeColor="text1"/>
          <w:sz w:val="18"/>
        </w:rPr>
        <w:t>p</w:t>
      </w:r>
      <w:ins w:id="1389" w:author="eric.giuliani" w:date="2017-05-16T13:37:00Z">
        <w:r w:rsidR="00450845">
          <w:rPr>
            <w:rFonts w:ascii="Arial" w:hAnsi="Arial" w:cs="Arial"/>
            <w:i/>
            <w:color w:val="000000" w:themeColor="text1"/>
            <w:sz w:val="18"/>
          </w:rPr>
          <w:t>elo percentual e pelo limite percentual</w:t>
        </w:r>
      </w:ins>
      <w:del w:id="1390" w:author="eric.giuliani" w:date="2017-05-16T13:37:00Z">
        <w:r w:rsidDel="00450845">
          <w:rPr>
            <w:rFonts w:ascii="Arial" w:hAnsi="Arial" w:cs="Arial"/>
            <w:i/>
            <w:color w:val="000000" w:themeColor="text1"/>
            <w:sz w:val="18"/>
          </w:rPr>
          <w:delText xml:space="preserve">or 0,33% </w:delText>
        </w:r>
      </w:del>
      <w:ins w:id="1391" w:author="eric.giuliani" w:date="2017-05-16T13:37:00Z">
        <w:r w:rsidR="00450845">
          <w:rPr>
            <w:rFonts w:ascii="Arial" w:hAnsi="Arial" w:cs="Arial"/>
            <w:i/>
            <w:color w:val="000000" w:themeColor="text1"/>
            <w:sz w:val="18"/>
          </w:rPr>
          <w:t xml:space="preserve"> </w:t>
        </w:r>
      </w:ins>
      <w:r>
        <w:rPr>
          <w:rFonts w:ascii="Arial" w:hAnsi="Arial" w:cs="Arial"/>
          <w:i/>
          <w:color w:val="000000" w:themeColor="text1"/>
          <w:sz w:val="18"/>
        </w:rPr>
        <w:t>deve</w:t>
      </w:r>
      <w:ins w:id="1392" w:author="eric.giuliani" w:date="2017-05-16T13:37:00Z">
        <w:r w:rsidR="00450845">
          <w:rPr>
            <w:rFonts w:ascii="Arial" w:hAnsi="Arial" w:cs="Arial"/>
            <w:i/>
            <w:color w:val="000000" w:themeColor="text1"/>
            <w:sz w:val="18"/>
          </w:rPr>
          <w:t>m</w:t>
        </w:r>
      </w:ins>
      <w:r>
        <w:rPr>
          <w:rFonts w:ascii="Arial" w:hAnsi="Arial" w:cs="Arial"/>
          <w:i/>
          <w:color w:val="000000" w:themeColor="text1"/>
          <w:sz w:val="18"/>
        </w:rPr>
        <w:t xml:space="preserve"> ser </w:t>
      </w:r>
      <w:r>
        <w:rPr>
          <w:rFonts w:ascii="Arial" w:hAnsi="Arial" w:cs="Arial"/>
          <w:i/>
          <w:color w:val="FF0000"/>
          <w:sz w:val="18"/>
        </w:rPr>
        <w:t>truncado</w:t>
      </w:r>
      <w:ins w:id="1393" w:author="eric.giuliani" w:date="2017-05-16T13:38:00Z">
        <w:r w:rsidR="00450845">
          <w:rPr>
            <w:rFonts w:ascii="Arial" w:hAnsi="Arial" w:cs="Arial"/>
            <w:i/>
            <w:color w:val="FF0000"/>
            <w:sz w:val="18"/>
          </w:rPr>
          <w:t>s</w:t>
        </w:r>
      </w:ins>
      <w:r>
        <w:rPr>
          <w:rFonts w:ascii="Arial" w:hAnsi="Arial" w:cs="Arial"/>
          <w:i/>
          <w:color w:val="000000" w:themeColor="text1"/>
          <w:sz w:val="18"/>
        </w:rPr>
        <w:t xml:space="preserve"> em </w:t>
      </w:r>
      <w:del w:id="1394" w:author="eric.giuliani" w:date="2017-05-16T13:37:00Z">
        <w:r w:rsidDel="00450845">
          <w:rPr>
            <w:rFonts w:ascii="Arial" w:hAnsi="Arial" w:cs="Arial"/>
            <w:i/>
            <w:color w:val="000000" w:themeColor="text1"/>
            <w:sz w:val="18"/>
          </w:rPr>
          <w:delText>2</w:delText>
        </w:r>
      </w:del>
      <w:ins w:id="1395" w:author="eric.giuliani" w:date="2017-05-16T13:37:00Z">
        <w:r w:rsidR="00450845">
          <w:rPr>
            <w:rFonts w:ascii="Arial" w:hAnsi="Arial" w:cs="Arial"/>
            <w:i/>
            <w:color w:val="000000" w:themeColor="text1"/>
            <w:sz w:val="18"/>
          </w:rPr>
          <w:t>duas</w:t>
        </w:r>
      </w:ins>
      <w:r>
        <w:rPr>
          <w:rFonts w:ascii="Arial" w:hAnsi="Arial" w:cs="Arial"/>
          <w:i/>
          <w:color w:val="000000" w:themeColor="text1"/>
          <w:sz w:val="18"/>
        </w:rPr>
        <w:t xml:space="preserve"> casas decimais</w:t>
      </w:r>
      <w:ins w:id="1396" w:author="eric.giuliani" w:date="2017-05-16T13:38:00Z">
        <w:r w:rsidR="00450845">
          <w:rPr>
            <w:rFonts w:ascii="Arial" w:hAnsi="Arial" w:cs="Arial"/>
            <w:i/>
            <w:color w:val="000000" w:themeColor="text1"/>
            <w:sz w:val="18"/>
          </w:rPr>
          <w:t>.</w:t>
        </w:r>
      </w:ins>
    </w:p>
    <w:p w:rsidR="00450845" w:rsidRDefault="00450845" w:rsidP="00450845">
      <w:pPr>
        <w:pStyle w:val="Corpodetexto"/>
        <w:spacing w:after="0" w:line="360" w:lineRule="auto"/>
        <w:ind w:left="1134"/>
        <w:rPr>
          <w:ins w:id="1397" w:author="eric.giuliani" w:date="2017-05-16T13:36:00Z"/>
          <w:rFonts w:ascii="Arial" w:hAnsi="Arial" w:cs="Arial"/>
          <w:color w:val="000000" w:themeColor="text1"/>
        </w:rPr>
      </w:pPr>
      <w:ins w:id="1398" w:author="eric.giuliani" w:date="2017-05-16T13:36:00Z">
        <w:r>
          <w:rPr>
            <w:rFonts w:ascii="Arial" w:hAnsi="Arial" w:cs="Arial"/>
            <w:color w:val="000000" w:themeColor="text1"/>
          </w:rPr>
          <w:t xml:space="preserve">Multa = </w:t>
        </w:r>
        <m:oMath>
          <m:r>
            <w:rPr>
              <w:rFonts w:ascii="Cambria Math" w:hAnsi="Cambria Math" w:cs="Arial"/>
              <w:color w:val="000000" w:themeColor="text1"/>
            </w:rPr>
            <m:t>MÍNIMO(</m:t>
          </m:r>
          <m:r>
            <w:rPr>
              <w:rFonts w:ascii="Cambria Math" w:hAnsi="Cambria Math" w:cs="Arial"/>
              <w:color w:val="FF0000"/>
            </w:rPr>
            <m:t>0,22</m:t>
          </m:r>
          <m:r>
            <w:rPr>
              <w:rFonts w:ascii="Cambria Math" w:hAnsi="Cambria Math" w:cs="Arial"/>
            </w:rPr>
            <m:t>*</m:t>
          </m:r>
        </m:oMath>
      </w:ins>
      <m:oMath>
        <w:ins w:id="1399" w:author="eric.giuliani" w:date="2017-05-16T13:38:00Z">
          <m:r>
            <w:rPr>
              <w:rFonts w:ascii="Cambria Math" w:hAnsi="Cambria Math" w:cs="Arial"/>
            </w:rPr>
            <m:t>75</m:t>
          </m:r>
          <m:r>
            <w:rPr>
              <w:rFonts w:ascii="Cambria Math" w:hAnsi="Cambria Math" w:cs="Arial"/>
              <w:color w:val="000000" w:themeColor="text1"/>
            </w:rPr>
            <m:t xml:space="preserve">; </m:t>
          </m:r>
        </w:ins>
        <w:ins w:id="1400" w:author="eric.giuliani" w:date="2017-05-16T13:36:00Z">
          <m:r>
            <w:rPr>
              <w:rFonts w:ascii="Cambria Math" w:hAnsi="Cambria Math" w:cs="Arial"/>
              <w:color w:val="FF0000"/>
            </w:rPr>
            <m:t>13,61</m:t>
          </m:r>
          <m:r>
            <w:rPr>
              <w:rFonts w:ascii="Cambria Math" w:hAnsi="Cambria Math" w:cs="Arial"/>
              <w:color w:val="000000" w:themeColor="text1"/>
            </w:rPr>
            <m:t>)</m:t>
          </m:r>
        </w:ins>
      </m:oMath>
    </w:p>
    <w:p w:rsidR="00907DF1" w:rsidRPr="00450845" w:rsidDel="00450845" w:rsidRDefault="00F25C47" w:rsidP="00907DF1">
      <w:pPr>
        <w:pStyle w:val="Corpodetexto"/>
        <w:spacing w:after="0" w:line="360" w:lineRule="auto"/>
        <w:ind w:left="1134"/>
        <w:rPr>
          <w:del w:id="1401" w:author="eric.giuliani" w:date="2017-05-16T13:36:00Z"/>
          <w:rFonts w:ascii="Arial" w:hAnsi="Arial" w:cs="Arial"/>
        </w:rPr>
      </w:pPr>
      <w:del w:id="1402" w:author="eric.giuliani" w:date="2017-05-16T13:36:00Z">
        <w:r w:rsidRPr="00F25C47">
          <w:rPr>
            <w:rFonts w:ascii="Arial" w:hAnsi="Arial" w:cs="Arial"/>
          </w:rPr>
          <w:delText xml:space="preserve">Multa = </w:delText>
        </w:r>
        <m:oMath>
          <m:r>
            <w:rPr>
              <w:rFonts w:ascii="Cambria Math" w:hAnsi="Cambria Math" w:cs="Arial"/>
            </w:rPr>
            <m:t>68,07*(M</m:t>
          </m:r>
          <m:r>
            <w:rPr>
              <w:rFonts w:ascii="Cambria Math" w:hAnsi="Cambria Math" w:cs="Arial" w:hint="eastAsia"/>
            </w:rPr>
            <m:t>Í</m:t>
          </m:r>
          <m:r>
            <w:rPr>
              <w:rFonts w:ascii="Cambria Math" w:hAnsi="Cambria Math" w:cs="Arial"/>
            </w:rPr>
            <m:t>NIMO(0,24;0,20)</m:t>
          </m:r>
        </m:oMath>
      </w:del>
    </w:p>
    <w:p w:rsidR="00450845" w:rsidRPr="00450845" w:rsidRDefault="00F25C47" w:rsidP="00450845">
      <w:pPr>
        <w:pStyle w:val="Corpodetexto"/>
        <w:spacing w:after="0" w:line="360" w:lineRule="auto"/>
        <w:ind w:left="1134"/>
        <w:rPr>
          <w:ins w:id="1403" w:author="eric.giuliani" w:date="2017-05-16T13:36:00Z"/>
          <w:rFonts w:ascii="Arial" w:hAnsi="Arial" w:cs="Arial"/>
        </w:rPr>
      </w:pPr>
      <w:ins w:id="1404" w:author="eric.giuliani" w:date="2017-05-16T13:36:00Z">
        <w:r w:rsidRPr="00F25C47">
          <w:rPr>
            <w:rFonts w:ascii="Arial" w:hAnsi="Arial" w:cs="Arial"/>
          </w:rPr>
          <w:t xml:space="preserve">Multa = </w:t>
        </w:r>
        <m:oMath>
          <m:r>
            <w:rPr>
              <w:rFonts w:ascii="Cambria Math" w:hAnsi="Cambria Math" w:cs="Arial"/>
            </w:rPr>
            <m:t>M</m:t>
          </m:r>
          <m:r>
            <w:rPr>
              <w:rFonts w:ascii="Cambria Math" w:hAnsi="Cambria Math" w:cs="Arial" w:hint="eastAsia"/>
            </w:rPr>
            <m:t>Í</m:t>
          </m:r>
          <m:r>
            <w:rPr>
              <w:rFonts w:ascii="Cambria Math" w:hAnsi="Cambria Math" w:cs="Arial"/>
            </w:rPr>
            <m:t>NIMO(</m:t>
          </m:r>
        </m:oMath>
      </w:ins>
      <m:oMath>
        <w:ins w:id="1405" w:author="eric.giuliani" w:date="2017-05-16T13:38:00Z">
          <m:r>
            <w:rPr>
              <w:rFonts w:ascii="Cambria Math" w:hAnsi="Cambria Math" w:cs="Arial"/>
            </w:rPr>
            <m:t xml:space="preserve">16,5; </m:t>
          </m:r>
        </w:ins>
        <w:ins w:id="1406" w:author="eric.giuliani" w:date="2017-05-16T13:36:00Z">
          <m:r>
            <w:rPr>
              <w:rFonts w:ascii="Cambria Math" w:hAnsi="Cambria Math" w:cs="Arial"/>
            </w:rPr>
            <m:t>13,61)</m:t>
          </m:r>
        </w:ins>
      </m:oMath>
    </w:p>
    <w:p w:rsidR="00907DF1" w:rsidRPr="00450845" w:rsidDel="00450845" w:rsidRDefault="00F25C47" w:rsidP="00907DF1">
      <w:pPr>
        <w:pStyle w:val="Corpodetexto"/>
        <w:spacing w:after="0" w:line="360" w:lineRule="auto"/>
        <w:ind w:left="1134"/>
        <w:rPr>
          <w:del w:id="1407" w:author="eric.giuliani" w:date="2017-05-16T13:36:00Z"/>
          <w:rFonts w:ascii="Arial" w:hAnsi="Arial" w:cs="Arial"/>
          <w:b/>
          <w:color w:val="000000" w:themeColor="text1"/>
        </w:rPr>
      </w:pPr>
      <w:del w:id="1408" w:author="eric.giuliani" w:date="2017-05-16T13:36:00Z">
        <w:r w:rsidRPr="00F25C47">
          <w:rPr>
            <w:rFonts w:ascii="Arial" w:hAnsi="Arial" w:cs="Arial"/>
            <w:b/>
            <w:color w:val="000000" w:themeColor="text1"/>
          </w:rPr>
          <w:delText xml:space="preserve">Multa = </w:delText>
        </w:r>
        <m:oMath>
          <m:r>
            <m:rPr>
              <m:sty m:val="b"/>
            </m:rPr>
            <w:rPr>
              <w:rFonts w:ascii="Cambria Math" w:hAnsi="Cambria Math" w:cs="Arial"/>
              <w:color w:val="000000" w:themeColor="text1"/>
            </w:rPr>
            <m:t>68,07*0,20</m:t>
          </m:r>
        </m:oMath>
      </w:del>
    </w:p>
    <w:p w:rsidR="00907DF1" w:rsidRPr="00450845" w:rsidRDefault="00F25C47" w:rsidP="00907DF1">
      <w:pPr>
        <w:pStyle w:val="Corpodetexto"/>
        <w:spacing w:after="0" w:line="360" w:lineRule="auto"/>
        <w:ind w:left="1134"/>
        <w:rPr>
          <w:rFonts w:ascii="Arial" w:hAnsi="Arial" w:cs="Arial"/>
          <w:b/>
          <w:color w:val="000000" w:themeColor="text1"/>
        </w:rPr>
      </w:pPr>
      <w:r w:rsidRPr="00F25C47">
        <w:rPr>
          <w:rFonts w:ascii="Arial" w:hAnsi="Arial" w:cs="Arial"/>
          <w:b/>
          <w:color w:val="000000" w:themeColor="text1"/>
        </w:rPr>
        <w:t xml:space="preserve">Multa = </w:t>
      </w:r>
      <m:oMath>
        <m:r>
          <m:rPr>
            <m:sty m:val="b"/>
          </m:rPr>
          <w:rPr>
            <w:rFonts w:ascii="Cambria Math" w:hAnsi="Cambria Math" w:cs="Arial"/>
            <w:color w:val="000000" w:themeColor="text1"/>
          </w:rPr>
          <m:t>13</m:t>
        </m:r>
        <w:del w:id="1409" w:author="eric.giuliani" w:date="2017-05-16T13:38:00Z">
          <m:r>
            <m:rPr>
              <m:sty m:val="b"/>
            </m:rPr>
            <w:rPr>
              <w:rFonts w:ascii="Cambria Math" w:hAnsi="Cambria Math" w:cs="Arial"/>
              <w:color w:val="000000" w:themeColor="text1"/>
            </w:rPr>
            <m:t>,</m:t>
          </m:r>
        </w:del>
        <w:ins w:id="1410" w:author="eric.giuliani" w:date="2017-05-16T13:38:00Z">
          <m:r>
            <m:rPr>
              <m:sty m:val="b"/>
            </m:rPr>
            <w:rPr>
              <w:rFonts w:ascii="Cambria Math" w:hAnsi="Cambria Math" w:cs="Arial"/>
              <w:color w:val="000000" w:themeColor="text1"/>
            </w:rPr>
            <m:t>,</m:t>
          </m:r>
        </w:ins>
        <m:r>
          <m:rPr>
            <m:sty m:val="b"/>
          </m:rPr>
          <w:rPr>
            <w:rFonts w:ascii="Cambria Math" w:hAnsi="Cambria Math" w:cs="Arial"/>
            <w:color w:val="000000" w:themeColor="text1"/>
          </w:rPr>
          <m:t>61</m:t>
        </m:r>
        <w:del w:id="1411" w:author="eric.giuliani" w:date="2017-05-16T13:36:00Z">
          <m:r>
            <m:rPr>
              <m:sty m:val="b"/>
            </m:rPr>
            <w:rPr>
              <w:rFonts w:ascii="Cambria Math" w:hAnsi="Cambria Math" w:cs="Arial"/>
              <w:color w:val="000000" w:themeColor="text1"/>
            </w:rPr>
            <m:t>4</m:t>
          </m:r>
        </w:del>
      </m:oMath>
    </w:p>
    <w:p w:rsidR="00907DF1" w:rsidDel="00450845" w:rsidRDefault="00907DF1" w:rsidP="00907DF1">
      <w:pPr>
        <w:pStyle w:val="Corpodetexto"/>
        <w:spacing w:after="0" w:line="360" w:lineRule="auto"/>
        <w:ind w:left="1416"/>
        <w:rPr>
          <w:del w:id="1412" w:author="eric.giuliani" w:date="2017-05-16T13:36:00Z"/>
          <w:rFonts w:ascii="Arial" w:hAnsi="Arial" w:cs="Arial"/>
          <w:i/>
          <w:color w:val="000000" w:themeColor="text1"/>
          <w:sz w:val="18"/>
        </w:rPr>
      </w:pPr>
      <w:del w:id="1413" w:author="eric.giuliani" w:date="2017-05-16T13:36:00Z">
        <w:r w:rsidDel="00450845">
          <w:rPr>
            <w:rFonts w:ascii="Arial" w:hAnsi="Arial" w:cs="Arial"/>
            <w:i/>
            <w:color w:val="000000" w:themeColor="text1"/>
            <w:sz w:val="18"/>
          </w:rPr>
          <w:delText xml:space="preserve">* O valor de multa deve ser </w:delText>
        </w:r>
        <w:r w:rsidDel="00450845">
          <w:rPr>
            <w:rFonts w:ascii="Arial" w:hAnsi="Arial" w:cs="Arial"/>
            <w:i/>
            <w:color w:val="FF0000"/>
            <w:sz w:val="18"/>
          </w:rPr>
          <w:delText>truncado</w:delText>
        </w:r>
        <w:r w:rsidDel="00450845">
          <w:rPr>
            <w:rFonts w:ascii="Arial" w:hAnsi="Arial" w:cs="Arial"/>
            <w:i/>
            <w:color w:val="000000" w:themeColor="text1"/>
            <w:sz w:val="18"/>
          </w:rPr>
          <w:delText xml:space="preserve"> em 2 casas decimais</w:delText>
        </w:r>
      </w:del>
    </w:p>
    <w:p w:rsidR="00195396" w:rsidRDefault="00907DF1" w:rsidP="00570625">
      <w:pPr>
        <w:pStyle w:val="Corpodetexto"/>
        <w:spacing w:after="0" w:line="360" w:lineRule="auto"/>
        <w:ind w:left="1134"/>
        <w:rPr>
          <w:ins w:id="1414" w:author="eric.giuliani" w:date="2017-05-16T11:46:00Z"/>
          <w:rFonts w:ascii="Arial" w:hAnsi="Arial" w:cs="Arial"/>
          <w:color w:val="000000" w:themeColor="text1"/>
          <w:u w:val="single"/>
        </w:rPr>
      </w:pPr>
      <w:del w:id="1415" w:author="eric.giuliani" w:date="2017-05-16T13:36:00Z">
        <w:r w:rsidDel="00450845">
          <w:rPr>
            <w:rFonts w:ascii="Arial" w:hAnsi="Arial" w:cs="Arial"/>
            <w:b/>
            <w:color w:val="000000" w:themeColor="text1"/>
          </w:rPr>
          <w:delText xml:space="preserve">Multa = </w:delText>
        </w:r>
        <m:oMath>
          <m:r>
            <m:rPr>
              <m:sty m:val="bi"/>
            </m:rPr>
            <w:rPr>
              <w:rFonts w:ascii="Cambria Math" w:hAnsi="Cambria Math" w:cs="Arial"/>
              <w:color w:val="000000" w:themeColor="text1"/>
            </w:rPr>
            <m:t>13,61</m:t>
          </m:r>
        </m:oMath>
      </w:del>
    </w:p>
    <w:p w:rsidR="00570625" w:rsidRDefault="00570625" w:rsidP="00570625">
      <w:pPr>
        <w:pStyle w:val="Corpodetexto"/>
        <w:spacing w:after="0" w:line="360" w:lineRule="auto"/>
        <w:ind w:left="1134"/>
        <w:rPr>
          <w:ins w:id="1416" w:author="eric.giuliani" w:date="2017-05-16T11:31:00Z"/>
          <w:rFonts w:ascii="Arial" w:hAnsi="Arial" w:cs="Arial"/>
          <w:color w:val="000000" w:themeColor="text1"/>
          <w:u w:val="single"/>
        </w:rPr>
      </w:pPr>
      <w:ins w:id="1417" w:author="eric.giuliani" w:date="2017-05-16T11:31:00Z">
        <w:r>
          <w:rPr>
            <w:rFonts w:ascii="Arial" w:hAnsi="Arial" w:cs="Arial"/>
            <w:color w:val="000000" w:themeColor="text1"/>
            <w:u w:val="single"/>
          </w:rPr>
          <w:t>Exemplo (</w:t>
        </w:r>
      </w:ins>
      <w:ins w:id="1418" w:author="eric.giuliani" w:date="2017-05-16T11:32:00Z">
        <w:r>
          <w:rPr>
            <w:rFonts w:ascii="Arial" w:hAnsi="Arial" w:cs="Arial"/>
            <w:color w:val="000000" w:themeColor="text1"/>
            <w:u w:val="single"/>
          </w:rPr>
          <w:t>Período Mensal</w:t>
        </w:r>
      </w:ins>
      <w:ins w:id="1419" w:author="eric.giuliani" w:date="2017-05-16T11:31:00Z">
        <w:r>
          <w:rPr>
            <w:rFonts w:ascii="Arial" w:hAnsi="Arial" w:cs="Arial"/>
            <w:color w:val="000000" w:themeColor="text1"/>
            <w:u w:val="single"/>
          </w:rPr>
          <w:t>)</w:t>
        </w:r>
      </w:ins>
    </w:p>
    <w:p w:rsidR="00450845" w:rsidRDefault="00450845" w:rsidP="00450845">
      <w:pPr>
        <w:pStyle w:val="Corpodetexto"/>
        <w:spacing w:after="0" w:line="360" w:lineRule="auto"/>
        <w:ind w:left="1134"/>
        <w:rPr>
          <w:ins w:id="1420" w:author="eric.giuliani" w:date="2017-05-16T13:39:00Z"/>
          <w:rFonts w:ascii="Arial" w:hAnsi="Arial" w:cs="Arial"/>
          <w:color w:val="000000" w:themeColor="text1"/>
        </w:rPr>
      </w:pPr>
      <w:ins w:id="1421" w:author="eric.giuliani" w:date="2017-05-16T13:39:00Z">
        <w:r>
          <w:rPr>
            <w:rFonts w:ascii="Arial" w:hAnsi="Arial" w:cs="Arial"/>
            <w:color w:val="000000" w:themeColor="text1"/>
          </w:rPr>
          <w:t>Data de Vencimento: 29/09/2016</w:t>
        </w:r>
      </w:ins>
    </w:p>
    <w:p w:rsidR="00450845" w:rsidRDefault="00450845" w:rsidP="00450845">
      <w:pPr>
        <w:pStyle w:val="Corpodetexto"/>
        <w:spacing w:after="0" w:line="360" w:lineRule="auto"/>
        <w:ind w:left="1134"/>
        <w:rPr>
          <w:ins w:id="1422" w:author="eric.giuliani" w:date="2017-05-16T13:39:00Z"/>
          <w:rFonts w:ascii="Arial" w:hAnsi="Arial" w:cs="Arial"/>
          <w:color w:val="000000" w:themeColor="text1"/>
        </w:rPr>
      </w:pPr>
      <w:ins w:id="1423" w:author="eric.giuliani" w:date="2017-05-16T13:39:00Z">
        <w:r>
          <w:rPr>
            <w:rFonts w:ascii="Arial" w:hAnsi="Arial" w:cs="Arial"/>
            <w:color w:val="000000" w:themeColor="text1"/>
          </w:rPr>
          <w:t>Data de Pagamento: 13/12/2016</w:t>
        </w:r>
      </w:ins>
    </w:p>
    <w:p w:rsidR="00450845" w:rsidRDefault="00450845" w:rsidP="00450845">
      <w:pPr>
        <w:pStyle w:val="Corpodetexto"/>
        <w:spacing w:after="0" w:line="360" w:lineRule="auto"/>
        <w:ind w:left="1134"/>
        <w:rPr>
          <w:ins w:id="1424" w:author="eric.giuliani" w:date="2017-05-16T13:39:00Z"/>
          <w:rFonts w:ascii="Arial" w:hAnsi="Arial" w:cs="Arial"/>
          <w:color w:val="000000" w:themeColor="text1"/>
        </w:rPr>
      </w:pPr>
      <w:ins w:id="1425" w:author="eric.giuliani" w:date="2017-05-16T13:39:00Z">
        <w:r>
          <w:rPr>
            <w:rFonts w:ascii="Arial" w:hAnsi="Arial" w:cs="Arial"/>
            <w:color w:val="000000" w:themeColor="text1"/>
          </w:rPr>
          <w:t>Valor Cosip: R$ 68,07</w:t>
        </w:r>
      </w:ins>
    </w:p>
    <w:p w:rsidR="00450845" w:rsidRDefault="00450845" w:rsidP="00450845">
      <w:pPr>
        <w:pStyle w:val="Corpodetexto"/>
        <w:spacing w:after="0" w:line="360" w:lineRule="auto"/>
        <w:ind w:left="1134"/>
        <w:rPr>
          <w:ins w:id="1426" w:author="eric.giuliani" w:date="2017-05-16T13:39:00Z"/>
          <w:rFonts w:ascii="Arial" w:hAnsi="Arial" w:cs="Arial"/>
          <w:color w:val="000000" w:themeColor="text1"/>
        </w:rPr>
      </w:pPr>
      <w:ins w:id="1427" w:author="eric.giuliani" w:date="2017-05-16T13:39:00Z">
        <w:r>
          <w:rPr>
            <w:rFonts w:ascii="Arial" w:hAnsi="Arial" w:cs="Arial"/>
            <w:color w:val="000000" w:themeColor="text1"/>
          </w:rPr>
          <w:t>Período: Mensal</w:t>
        </w:r>
      </w:ins>
    </w:p>
    <w:p w:rsidR="00450845" w:rsidRDefault="00450845" w:rsidP="00450845">
      <w:pPr>
        <w:pStyle w:val="Corpodetexto"/>
        <w:spacing w:after="0" w:line="360" w:lineRule="auto"/>
        <w:ind w:left="1134"/>
        <w:rPr>
          <w:ins w:id="1428" w:author="eric.giuliani" w:date="2017-05-16T13:39:00Z"/>
          <w:rFonts w:ascii="Arial" w:hAnsi="Arial" w:cs="Arial"/>
          <w:color w:val="000000" w:themeColor="text1"/>
        </w:rPr>
      </w:pPr>
      <w:ins w:id="1429" w:author="eric.giuliani" w:date="2017-05-16T13:39:00Z">
        <w:r>
          <w:rPr>
            <w:rFonts w:ascii="Arial" w:hAnsi="Arial" w:cs="Arial"/>
            <w:color w:val="000000" w:themeColor="text1"/>
          </w:rPr>
          <w:t xml:space="preserve">Período de Atraso: </w:t>
        </w:r>
      </w:ins>
      <w:ins w:id="1430" w:author="eric.giuliani" w:date="2017-05-16T13:57:00Z">
        <w:r w:rsidR="004631E9">
          <w:rPr>
            <w:rFonts w:ascii="Arial" w:hAnsi="Arial" w:cs="Arial"/>
            <w:color w:val="000000" w:themeColor="text1"/>
          </w:rPr>
          <w:t>3</w:t>
        </w:r>
      </w:ins>
    </w:p>
    <w:p w:rsidR="00450845" w:rsidRDefault="00450845" w:rsidP="00450845">
      <w:pPr>
        <w:pStyle w:val="Corpodetexto"/>
        <w:spacing w:after="0" w:line="360" w:lineRule="auto"/>
        <w:ind w:left="1134"/>
        <w:rPr>
          <w:ins w:id="1431" w:author="eric.giuliani" w:date="2017-05-16T13:39:00Z"/>
          <w:rFonts w:ascii="Arial" w:hAnsi="Arial" w:cs="Arial"/>
          <w:color w:val="000000" w:themeColor="text1"/>
        </w:rPr>
      </w:pPr>
      <w:ins w:id="1432" w:author="eric.giuliani" w:date="2017-05-16T13:39:00Z">
        <w:r>
          <w:rPr>
            <w:rFonts w:ascii="Arial" w:hAnsi="Arial" w:cs="Arial"/>
            <w:color w:val="000000" w:themeColor="text1"/>
          </w:rPr>
          <w:t>Percentual: 0,33%</w:t>
        </w:r>
      </w:ins>
    </w:p>
    <w:p w:rsidR="00450845" w:rsidRDefault="00450845" w:rsidP="00450845">
      <w:pPr>
        <w:pStyle w:val="Corpodetexto"/>
        <w:spacing w:after="0" w:line="360" w:lineRule="auto"/>
        <w:ind w:left="1134"/>
        <w:rPr>
          <w:ins w:id="1433" w:author="eric.giuliani" w:date="2017-05-16T13:39:00Z"/>
          <w:rFonts w:ascii="Arial" w:hAnsi="Arial" w:cs="Arial"/>
          <w:color w:val="000000" w:themeColor="text1"/>
        </w:rPr>
      </w:pPr>
      <w:ins w:id="1434" w:author="eric.giuliani" w:date="2017-05-16T13:39:00Z">
        <w:r>
          <w:rPr>
            <w:rFonts w:ascii="Arial" w:hAnsi="Arial" w:cs="Arial"/>
            <w:color w:val="000000" w:themeColor="text1"/>
          </w:rPr>
          <w:t>Limite Percentual: 20,00%</w:t>
        </w:r>
      </w:ins>
    </w:p>
    <w:p w:rsidR="00450845" w:rsidRDefault="00450845" w:rsidP="00450845">
      <w:pPr>
        <w:pStyle w:val="Corpodetexto"/>
        <w:spacing w:after="0" w:line="360" w:lineRule="auto"/>
        <w:ind w:left="1134"/>
        <w:rPr>
          <w:ins w:id="1435" w:author="eric.giuliani" w:date="2017-05-16T13:39:00Z"/>
          <w:rFonts w:ascii="Arial" w:hAnsi="Arial" w:cs="Arial"/>
          <w:color w:val="000000" w:themeColor="text1"/>
        </w:rPr>
      </w:pPr>
    </w:p>
    <w:p w:rsidR="00450845" w:rsidRDefault="00450845" w:rsidP="00450845">
      <w:pPr>
        <w:pStyle w:val="Corpodetexto"/>
        <w:spacing w:after="0" w:line="360" w:lineRule="auto"/>
        <w:ind w:left="1134"/>
        <w:rPr>
          <w:ins w:id="1436" w:author="eric.giuliani" w:date="2017-05-16T13:39:00Z"/>
          <w:rFonts w:ascii="Arial" w:hAnsi="Arial" w:cs="Arial"/>
          <w:color w:val="000000" w:themeColor="text1"/>
        </w:rPr>
      </w:pPr>
      <w:ins w:id="1437" w:author="eric.giuliani" w:date="2017-05-16T13:39:00Z">
        <w:r>
          <w:rPr>
            <w:rFonts w:ascii="Arial" w:hAnsi="Arial" w:cs="Arial"/>
            <w:color w:val="000000" w:themeColor="text1"/>
          </w:rPr>
          <w:t xml:space="preserve">Multa = </w:t>
        </w:r>
        <m:oMath>
          <m:r>
            <w:rPr>
              <w:rFonts w:ascii="Cambria Math" w:hAnsi="Cambria Math" w:cs="Arial"/>
              <w:color w:val="000000" w:themeColor="text1"/>
            </w:rPr>
            <m:t>MÍNIMO(</m:t>
          </m:r>
          <m:d>
            <m:dPr>
              <m:ctrlPr>
                <w:rPr>
                  <w:rFonts w:ascii="Cambria Math" w:hAnsi="Cambria Math" w:cs="Arial"/>
                  <w:i/>
                  <w:color w:val="000000" w:themeColor="text1"/>
                </w:rPr>
              </m:ctrlPr>
            </m:dPr>
            <m:e>
              <m:r>
                <w:rPr>
                  <w:rFonts w:ascii="Cambria Math" w:hAnsi="Cambria Math" w:cs="Arial"/>
                  <w:color w:val="000000" w:themeColor="text1"/>
                </w:rPr>
                <m:t>68,07*0,0033</m:t>
              </m:r>
            </m:e>
          </m:d>
          <m:r>
            <w:rPr>
              <w:rFonts w:ascii="Cambria Math" w:hAnsi="Cambria Math" w:cs="Arial"/>
              <w:color w:val="000000" w:themeColor="text1"/>
            </w:rPr>
            <m:t xml:space="preserve"> * 75</m:t>
          </m:r>
          <m:r>
            <m:rPr>
              <m:sty m:val="p"/>
            </m:rPr>
            <w:rPr>
              <w:rFonts w:ascii="Cambria Math" w:hAnsi="Cambria Math" w:cs="Arial"/>
              <w:color w:val="000000" w:themeColor="text1"/>
            </w:rPr>
            <m:t>;68,07* 0,20)</m:t>
          </m:r>
        </m:oMath>
      </w:ins>
    </w:p>
    <w:p w:rsidR="00450845" w:rsidRDefault="00450845" w:rsidP="00450845">
      <w:pPr>
        <w:pStyle w:val="Corpodetexto"/>
        <w:spacing w:after="0" w:line="360" w:lineRule="auto"/>
        <w:ind w:left="1134"/>
        <w:rPr>
          <w:ins w:id="1438" w:author="eric.giuliani" w:date="2017-05-16T13:39:00Z"/>
          <w:rFonts w:ascii="Arial" w:hAnsi="Arial" w:cs="Arial"/>
          <w:color w:val="000000" w:themeColor="text1"/>
        </w:rPr>
      </w:pPr>
      <w:ins w:id="1439" w:author="eric.giuliani" w:date="2017-05-16T13:39:00Z">
        <w:r>
          <w:rPr>
            <w:rFonts w:ascii="Arial" w:hAnsi="Arial" w:cs="Arial"/>
            <w:color w:val="000000" w:themeColor="text1"/>
          </w:rPr>
          <w:t xml:space="preserve">Multa = </w:t>
        </w:r>
        <m:oMath>
          <m:r>
            <w:rPr>
              <w:rFonts w:ascii="Cambria Math" w:hAnsi="Cambria Math" w:cs="Arial"/>
              <w:color w:val="000000" w:themeColor="text1"/>
            </w:rPr>
            <m:t>MÍNIMO(</m:t>
          </m:r>
          <m:r>
            <w:rPr>
              <w:rFonts w:ascii="Cambria Math" w:hAnsi="Cambria Math" w:cs="Arial"/>
              <w:color w:val="FF0000"/>
            </w:rPr>
            <m:t>0,224631</m:t>
          </m:r>
          <m:r>
            <w:rPr>
              <w:rFonts w:ascii="Cambria Math" w:hAnsi="Cambria Math" w:cs="Arial"/>
            </w:rPr>
            <m:t>*</m:t>
          </m:r>
        </m:oMath>
      </w:ins>
      <m:oMath>
        <w:ins w:id="1440" w:author="eric.giuliani" w:date="2017-05-16T13:57:00Z">
          <m:r>
            <w:rPr>
              <w:rFonts w:ascii="Cambria Math" w:hAnsi="Cambria Math" w:cs="Arial"/>
            </w:rPr>
            <m:t>3</m:t>
          </m:r>
        </w:ins>
        <w:ins w:id="1441" w:author="eric.giuliani" w:date="2017-05-16T13:39:00Z">
          <m:r>
            <w:rPr>
              <w:rFonts w:ascii="Cambria Math" w:hAnsi="Cambria Math" w:cs="Arial"/>
              <w:color w:val="000000" w:themeColor="text1"/>
            </w:rPr>
            <m:t xml:space="preserve">; </m:t>
          </m:r>
          <m:r>
            <w:rPr>
              <w:rFonts w:ascii="Cambria Math" w:hAnsi="Cambria Math" w:cs="Arial"/>
              <w:color w:val="FF0000"/>
            </w:rPr>
            <m:t>13,614</m:t>
          </m:r>
          <m:r>
            <w:rPr>
              <w:rFonts w:ascii="Cambria Math" w:hAnsi="Cambria Math" w:cs="Arial"/>
              <w:color w:val="000000" w:themeColor="text1"/>
            </w:rPr>
            <m:t>)</m:t>
          </m:r>
        </w:ins>
      </m:oMath>
    </w:p>
    <w:p w:rsidR="00450845" w:rsidRDefault="00450845" w:rsidP="00450845">
      <w:pPr>
        <w:pStyle w:val="Corpodetexto"/>
        <w:spacing w:after="0" w:line="360" w:lineRule="auto"/>
        <w:ind w:left="1416"/>
        <w:rPr>
          <w:ins w:id="1442" w:author="eric.giuliani" w:date="2017-05-16T13:39:00Z"/>
          <w:rFonts w:ascii="Arial" w:hAnsi="Arial" w:cs="Arial"/>
          <w:i/>
          <w:color w:val="000000" w:themeColor="text1"/>
          <w:sz w:val="18"/>
        </w:rPr>
      </w:pPr>
      <w:ins w:id="1443" w:author="eric.giuliani" w:date="2017-05-16T13:39:00Z">
        <w:r>
          <w:rPr>
            <w:rFonts w:ascii="Arial" w:hAnsi="Arial" w:cs="Arial"/>
            <w:i/>
            <w:color w:val="000000" w:themeColor="text1"/>
            <w:sz w:val="18"/>
          </w:rPr>
          <w:t xml:space="preserve">* Os resultados das multiplicações do valor cosip pelo percentual e pelo limite percentual devem ser </w:t>
        </w:r>
        <w:r>
          <w:rPr>
            <w:rFonts w:ascii="Arial" w:hAnsi="Arial" w:cs="Arial"/>
            <w:i/>
            <w:color w:val="FF0000"/>
            <w:sz w:val="18"/>
          </w:rPr>
          <w:t>truncados</w:t>
        </w:r>
        <w:r>
          <w:rPr>
            <w:rFonts w:ascii="Arial" w:hAnsi="Arial" w:cs="Arial"/>
            <w:i/>
            <w:color w:val="000000" w:themeColor="text1"/>
            <w:sz w:val="18"/>
          </w:rPr>
          <w:t xml:space="preserve"> em duas casas decimais.</w:t>
        </w:r>
      </w:ins>
    </w:p>
    <w:p w:rsidR="00450845" w:rsidRDefault="00450845" w:rsidP="00450845">
      <w:pPr>
        <w:pStyle w:val="Corpodetexto"/>
        <w:spacing w:after="0" w:line="360" w:lineRule="auto"/>
        <w:ind w:left="1134"/>
        <w:rPr>
          <w:ins w:id="1444" w:author="eric.giuliani" w:date="2017-05-16T13:39:00Z"/>
          <w:rFonts w:ascii="Arial" w:hAnsi="Arial" w:cs="Arial"/>
          <w:color w:val="000000" w:themeColor="text1"/>
        </w:rPr>
      </w:pPr>
      <w:ins w:id="1445" w:author="eric.giuliani" w:date="2017-05-16T13:39:00Z">
        <w:r>
          <w:rPr>
            <w:rFonts w:ascii="Arial" w:hAnsi="Arial" w:cs="Arial"/>
            <w:color w:val="000000" w:themeColor="text1"/>
          </w:rPr>
          <w:t xml:space="preserve">Multa = </w:t>
        </w:r>
        <m:oMath>
          <m:r>
            <w:rPr>
              <w:rFonts w:ascii="Cambria Math" w:hAnsi="Cambria Math" w:cs="Arial"/>
              <w:color w:val="000000" w:themeColor="text1"/>
            </w:rPr>
            <m:t>MÍNIMO(</m:t>
          </m:r>
          <m:r>
            <w:rPr>
              <w:rFonts w:ascii="Cambria Math" w:hAnsi="Cambria Math" w:cs="Arial"/>
              <w:color w:val="FF0000"/>
            </w:rPr>
            <m:t>0,22</m:t>
          </m:r>
          <m:r>
            <w:rPr>
              <w:rFonts w:ascii="Cambria Math" w:hAnsi="Cambria Math" w:cs="Arial"/>
            </w:rPr>
            <m:t>*</m:t>
          </m:r>
        </m:oMath>
      </w:ins>
      <m:oMath>
        <w:ins w:id="1446" w:author="eric.giuliani" w:date="2017-05-16T13:57:00Z">
          <m:r>
            <w:rPr>
              <w:rFonts w:ascii="Cambria Math" w:hAnsi="Cambria Math" w:cs="Arial"/>
            </w:rPr>
            <m:t>3</m:t>
          </m:r>
        </w:ins>
        <w:ins w:id="1447" w:author="eric.giuliani" w:date="2017-05-16T13:39:00Z">
          <m:r>
            <w:rPr>
              <w:rFonts w:ascii="Cambria Math" w:hAnsi="Cambria Math" w:cs="Arial"/>
              <w:color w:val="000000" w:themeColor="text1"/>
            </w:rPr>
            <m:t xml:space="preserve">; </m:t>
          </m:r>
          <m:r>
            <w:rPr>
              <w:rFonts w:ascii="Cambria Math" w:hAnsi="Cambria Math" w:cs="Arial"/>
              <w:color w:val="FF0000"/>
            </w:rPr>
            <m:t>13,61</m:t>
          </m:r>
          <m:r>
            <w:rPr>
              <w:rFonts w:ascii="Cambria Math" w:hAnsi="Cambria Math" w:cs="Arial"/>
              <w:color w:val="000000" w:themeColor="text1"/>
            </w:rPr>
            <m:t>)</m:t>
          </m:r>
        </w:ins>
      </m:oMath>
    </w:p>
    <w:p w:rsidR="00450845" w:rsidRPr="00450845" w:rsidRDefault="00450845" w:rsidP="00450845">
      <w:pPr>
        <w:pStyle w:val="Corpodetexto"/>
        <w:spacing w:after="0" w:line="360" w:lineRule="auto"/>
        <w:ind w:left="1134"/>
        <w:rPr>
          <w:ins w:id="1448" w:author="eric.giuliani" w:date="2017-05-16T13:39:00Z"/>
          <w:rFonts w:ascii="Arial" w:hAnsi="Arial" w:cs="Arial"/>
        </w:rPr>
      </w:pPr>
      <w:ins w:id="1449" w:author="eric.giuliani" w:date="2017-05-16T13:39:00Z">
        <w:r w:rsidRPr="00450845">
          <w:rPr>
            <w:rFonts w:ascii="Arial" w:hAnsi="Arial" w:cs="Arial"/>
          </w:rPr>
          <w:t xml:space="preserve">Multa = </w:t>
        </w:r>
        <m:oMath>
          <m:r>
            <w:rPr>
              <w:rFonts w:ascii="Cambria Math" w:hAnsi="Cambria Math" w:cs="Arial"/>
            </w:rPr>
            <m:t>MÍNIMO(0,</m:t>
          </m:r>
        </m:oMath>
      </w:ins>
      <m:oMath>
        <w:ins w:id="1450" w:author="eric.giuliani" w:date="2017-05-16T13:57:00Z">
          <m:r>
            <w:rPr>
              <w:rFonts w:ascii="Cambria Math" w:hAnsi="Cambria Math" w:cs="Arial"/>
            </w:rPr>
            <m:t>66</m:t>
          </m:r>
        </w:ins>
        <w:ins w:id="1451" w:author="eric.giuliani" w:date="2017-05-16T13:39:00Z">
          <m:r>
            <w:rPr>
              <w:rFonts w:ascii="Cambria Math" w:hAnsi="Cambria Math" w:cs="Arial"/>
            </w:rPr>
            <m:t>; 13,61)</m:t>
          </m:r>
        </w:ins>
      </m:oMath>
    </w:p>
    <w:p w:rsidR="00450845" w:rsidRPr="00450845" w:rsidRDefault="00450845" w:rsidP="00450845">
      <w:pPr>
        <w:pStyle w:val="Corpodetexto"/>
        <w:spacing w:after="0" w:line="360" w:lineRule="auto"/>
        <w:ind w:left="1134"/>
        <w:rPr>
          <w:ins w:id="1452" w:author="eric.giuliani" w:date="2017-05-16T13:39:00Z"/>
          <w:rFonts w:ascii="Arial" w:hAnsi="Arial" w:cs="Arial"/>
          <w:b/>
          <w:color w:val="000000" w:themeColor="text1"/>
        </w:rPr>
      </w:pPr>
      <w:ins w:id="1453" w:author="eric.giuliani" w:date="2017-05-16T13:39:00Z">
        <w:r w:rsidRPr="00450845">
          <w:rPr>
            <w:rFonts w:ascii="Arial" w:hAnsi="Arial" w:cs="Arial"/>
            <w:b/>
            <w:color w:val="000000" w:themeColor="text1"/>
          </w:rPr>
          <w:t xml:space="preserve">Multa = </w:t>
        </w:r>
      </w:ins>
      <m:oMath>
        <w:ins w:id="1454" w:author="eric.giuliani" w:date="2017-05-16T13:40:00Z">
          <m:r>
            <m:rPr>
              <m:sty m:val="bi"/>
            </m:rPr>
            <w:rPr>
              <w:rFonts w:ascii="Cambria Math" w:hAnsi="Cambria Math" w:cs="Arial"/>
              <w:color w:val="000000" w:themeColor="text1"/>
            </w:rPr>
            <m:t>0,</m:t>
          </m:r>
        </w:ins>
        <w:ins w:id="1455" w:author="eric.giuliani" w:date="2017-05-16T13:57:00Z">
          <m:r>
            <m:rPr>
              <m:sty m:val="bi"/>
            </m:rPr>
            <w:rPr>
              <w:rFonts w:ascii="Cambria Math" w:hAnsi="Cambria Math" w:cs="Arial"/>
              <w:color w:val="000000" w:themeColor="text1"/>
            </w:rPr>
            <m:t>66</m:t>
          </m:r>
        </w:ins>
      </m:oMath>
    </w:p>
    <w:p w:rsidR="00570625" w:rsidRDefault="00570625" w:rsidP="00907DF1">
      <w:pPr>
        <w:pStyle w:val="Corpodetexto"/>
        <w:spacing w:after="0" w:line="360" w:lineRule="auto"/>
        <w:ind w:left="1134"/>
        <w:rPr>
          <w:rFonts w:ascii="Arial" w:hAnsi="Arial" w:cs="Arial"/>
          <w:b/>
          <w:color w:val="000000" w:themeColor="text1"/>
        </w:rPr>
      </w:pPr>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b/>
          <w:color w:val="000000" w:themeColor="text1"/>
        </w:rPr>
      </w:pPr>
      <w:bookmarkStart w:id="1456" w:name="RN_153"/>
      <w:r>
        <w:rPr>
          <w:rFonts w:ascii="Arial" w:hAnsi="Arial" w:cs="Arial"/>
          <w:b/>
          <w:color w:val="000000" w:themeColor="text1"/>
        </w:rPr>
        <w:t>RN_153</w:t>
      </w:r>
      <w:bookmarkEnd w:id="1456"/>
      <w:r>
        <w:rPr>
          <w:rFonts w:ascii="Arial" w:hAnsi="Arial" w:cs="Arial"/>
          <w:b/>
          <w:color w:val="000000" w:themeColor="text1"/>
        </w:rPr>
        <w:t xml:space="preserve"> - Cálculo de Atualização Monetária</w:t>
      </w: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Legislação</w:t>
      </w:r>
    </w:p>
    <w:p w:rsidR="00907DF1" w:rsidRDefault="00907DF1" w:rsidP="00907DF1">
      <w:pPr>
        <w:pStyle w:val="Corpodetexto"/>
        <w:spacing w:after="0" w:line="360" w:lineRule="auto"/>
        <w:ind w:left="1134"/>
        <w:rPr>
          <w:rFonts w:ascii="Arial" w:hAnsi="Arial" w:cs="Arial"/>
          <w:i/>
          <w:color w:val="000000" w:themeColor="text1"/>
        </w:rPr>
      </w:pPr>
      <w:r>
        <w:rPr>
          <w:rFonts w:ascii="Arial" w:hAnsi="Arial" w:cs="Arial"/>
          <w:i/>
          <w:color w:val="000000" w:themeColor="text1"/>
        </w:rPr>
        <w:lastRenderedPageBreak/>
        <w:t>“Em caso de pagamento em atraso da fatura de consumo de energia elétrica, a concessionária deverá corrigir o valor da Contribuição, na forma e pelo índice de correção estabelecidos na Lei nº 10.734, de 30 de junho de 1989, com a redação dada pela Lei nº 13.275, de 4 de janeiro de 2002”</w:t>
      </w:r>
    </w:p>
    <w:p w:rsidR="00907DF1" w:rsidRDefault="00907DF1" w:rsidP="00907DF1">
      <w:pPr>
        <w:pStyle w:val="Corpodetexto"/>
        <w:spacing w:after="0" w:line="360" w:lineRule="auto"/>
        <w:ind w:left="1134"/>
        <w:rPr>
          <w:rFonts w:ascii="Arial" w:hAnsi="Arial" w:cs="Arial"/>
          <w:i/>
          <w:color w:val="000000" w:themeColor="text1"/>
        </w:rPr>
      </w:pPr>
      <w:r>
        <w:rPr>
          <w:rFonts w:ascii="Arial" w:hAnsi="Arial" w:cs="Arial"/>
          <w:i/>
          <w:color w:val="000000" w:themeColor="text1"/>
        </w:rPr>
        <w:t>"Art. 1º Os débitos para com a Fazenda Municipal, de qualquer natureza, inclusive fiscal, constituídos ou não, inscritos ou não, quando não pagos até a data do vencimento, serão atualizados monetariamente pela variação do Índice de Preços ao Consumidor Amplo - IPCA, apurado pelo Instituto Brasileiro de Geografia e Estatística - IBGE, observado o seguinte:</w:t>
      </w:r>
    </w:p>
    <w:p w:rsidR="00907DF1" w:rsidRDefault="00907DF1" w:rsidP="00907DF1">
      <w:pPr>
        <w:pStyle w:val="Corpodetexto"/>
        <w:spacing w:after="0" w:line="360" w:lineRule="auto"/>
        <w:ind w:left="1134"/>
        <w:rPr>
          <w:rFonts w:ascii="Arial" w:hAnsi="Arial" w:cs="Arial"/>
          <w:i/>
          <w:color w:val="000000" w:themeColor="text1"/>
        </w:rPr>
      </w:pPr>
      <w:r>
        <w:rPr>
          <w:rFonts w:ascii="Arial" w:hAnsi="Arial" w:cs="Arial"/>
          <w:i/>
          <w:color w:val="000000" w:themeColor="text1"/>
        </w:rPr>
        <w:t>I – débitos vencidos a partir da vigência desta lei serão atualizados, mensalmente, pela variação acumulada entre os índices divulgados no mês do vencimento da obrigação e no mês anterior ao do efetivo pagamento;” (lei 13.275/02)</w:t>
      </w:r>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Funcionamento</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A atualização monetária é composta pela multiplicação da soma Valor Cosip com Multa, pelo Percentual de Variação. O Percentual de Variação é calculado pela divisão do valor IPCA do mês da data de pagamento pelo IPCA do mês seguinte à data de vencimento (IPCA inicial e final); do resultante desta divisão deverá ser subtraído 1 e deverá ser feito o arredondamento.</w:t>
      </w:r>
    </w:p>
    <w:p w:rsidR="00907DF1" w:rsidRDefault="00907DF1" w:rsidP="00907DF1">
      <w:pPr>
        <w:pStyle w:val="Corpodetexto"/>
        <w:spacing w:after="0" w:line="360" w:lineRule="auto"/>
        <w:ind w:left="1416"/>
        <w:rPr>
          <w:rFonts w:ascii="Arial" w:hAnsi="Arial" w:cs="Arial"/>
          <w:color w:val="000000" w:themeColor="text1"/>
        </w:rPr>
      </w:pPr>
      <w:r>
        <w:rPr>
          <w:rFonts w:ascii="Arial" w:hAnsi="Arial" w:cs="Arial"/>
          <w:i/>
          <w:color w:val="000000" w:themeColor="text1"/>
        </w:rPr>
        <w:t>Importante: para datas de vencimento e pagamento que pertencem ao mesmo mês/ano, o sistema deverá considerar a atualização monetária zerada</w:t>
      </w:r>
      <w:r>
        <w:rPr>
          <w:rFonts w:ascii="Arial" w:hAnsi="Arial" w:cs="Arial"/>
          <w:color w:val="000000" w:themeColor="text1"/>
        </w:rPr>
        <w:t xml:space="preserve">. </w:t>
      </w:r>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Fórmula</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Atualização Monetária = </w:t>
      </w:r>
      <m:oMath>
        <m:d>
          <m:dPr>
            <m:ctrlPr>
              <w:rPr>
                <w:rFonts w:ascii="Cambria Math" w:hAnsi="Cambria Math" w:cs="Arial"/>
                <w:i/>
                <w:color w:val="000000" w:themeColor="text1"/>
              </w:rPr>
            </m:ctrlPr>
          </m:dPr>
          <m:e>
            <m:r>
              <w:rPr>
                <w:rFonts w:ascii="Cambria Math" w:hAnsi="Cambria Math" w:cs="Arial"/>
                <w:color w:val="000000" w:themeColor="text1"/>
              </w:rPr>
              <m:t>Valor Cosip + Multa</m:t>
            </m:r>
          </m:e>
        </m:d>
        <m:r>
          <w:rPr>
            <w:rFonts w:ascii="Cambria Math" w:hAnsi="Cambria Math" w:cs="Arial"/>
            <w:color w:val="000000" w:themeColor="text1"/>
          </w:rPr>
          <m:t>* Percentual de Variação</m:t>
        </m:r>
      </m:oMath>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Definições</w:t>
      </w:r>
    </w:p>
    <w:p w:rsidR="00907DF1" w:rsidRDefault="00907DF1" w:rsidP="00907DF1">
      <w:pPr>
        <w:pStyle w:val="Corpodetexto"/>
        <w:numPr>
          <w:ilvl w:val="0"/>
          <w:numId w:val="112"/>
        </w:numPr>
        <w:spacing w:after="0" w:line="360" w:lineRule="auto"/>
        <w:rPr>
          <w:rFonts w:ascii="Arial" w:hAnsi="Arial" w:cs="Arial"/>
          <w:color w:val="000000" w:themeColor="text1"/>
        </w:rPr>
      </w:pPr>
      <w:r>
        <w:rPr>
          <w:rFonts w:ascii="Arial" w:hAnsi="Arial" w:cs="Arial"/>
          <w:color w:val="000000" w:themeColor="text1"/>
        </w:rPr>
        <w:t>Valor Cosip: valor cosip que corresponde ao mês/ano referência, classe da instalação e faixa de consumo do faturamento para o mês/ano em questão.</w:t>
      </w:r>
    </w:p>
    <w:p w:rsidR="00907DF1" w:rsidRDefault="00907DF1" w:rsidP="00907DF1">
      <w:pPr>
        <w:pStyle w:val="Corpodetexto"/>
        <w:numPr>
          <w:ilvl w:val="0"/>
          <w:numId w:val="112"/>
        </w:numPr>
        <w:spacing w:after="0" w:line="360" w:lineRule="auto"/>
        <w:rPr>
          <w:rFonts w:ascii="Arial" w:hAnsi="Arial" w:cs="Arial"/>
          <w:color w:val="000000" w:themeColor="text1"/>
        </w:rPr>
      </w:pPr>
      <w:r>
        <w:rPr>
          <w:rFonts w:ascii="Arial" w:hAnsi="Arial" w:cs="Arial"/>
          <w:color w:val="000000" w:themeColor="text1"/>
        </w:rPr>
        <w:t xml:space="preserve">Multa: </w:t>
      </w:r>
      <w:r w:rsidR="00210B41">
        <w:fldChar w:fldCharType="begin"/>
      </w:r>
      <w:ins w:id="1457" w:author="eric.giuliani" w:date="2017-05-22T21:04:00Z">
        <w:r w:rsidR="00645D8A">
          <w:instrText>HYPERLINK "C:\\PROJETOS\\TFS\\SEFIN\\COSIP\\DEV\\Sprint 5\\Documentacao\\04_Requisitos\\Casos de Uso\\Artefatos - Especificacao.docx" \l "RN_152"</w:instrText>
        </w:r>
      </w:ins>
      <w:del w:id="1458" w:author="eric.giuliani" w:date="2017-05-16T13:48:00Z">
        <w:r w:rsidR="007A7153" w:rsidDel="004631E9">
          <w:delInstrText>HYPERLINK "file:///C:\\Users\\victor.santos\\Desktop\\COSIP.docx" \l "RN_152"</w:delInstrText>
        </w:r>
      </w:del>
      <w:r w:rsidR="00210B41">
        <w:fldChar w:fldCharType="separate"/>
      </w:r>
      <w:r>
        <w:rPr>
          <w:rStyle w:val="Hyperlink"/>
          <w:rFonts w:ascii="Arial" w:hAnsi="Arial" w:cs="Arial"/>
        </w:rPr>
        <w:t>RN_152</w:t>
      </w:r>
      <w:r w:rsidR="00210B41">
        <w:fldChar w:fldCharType="end"/>
      </w:r>
    </w:p>
    <w:p w:rsidR="00907DF1" w:rsidRDefault="00907DF1" w:rsidP="00907DF1">
      <w:pPr>
        <w:pStyle w:val="Corpodetexto"/>
        <w:numPr>
          <w:ilvl w:val="0"/>
          <w:numId w:val="112"/>
        </w:numPr>
        <w:spacing w:after="0" w:line="360" w:lineRule="auto"/>
        <w:rPr>
          <w:rFonts w:ascii="Arial" w:hAnsi="Arial" w:cs="Arial"/>
          <w:color w:val="000000" w:themeColor="text1"/>
        </w:rPr>
      </w:pPr>
      <w:r>
        <w:rPr>
          <w:rFonts w:ascii="Arial" w:hAnsi="Arial" w:cs="Arial"/>
          <w:color w:val="000000" w:themeColor="text1"/>
        </w:rPr>
        <w:t xml:space="preserve">Percentual de Variação = </w:t>
      </w:r>
      <m:oMath>
        <m:d>
          <m:dPr>
            <m:ctrlPr>
              <w:rPr>
                <w:rFonts w:ascii="Cambria Math" w:hAnsi="Cambria Math" w:cs="Arial"/>
                <w:i/>
                <w:color w:val="000000" w:themeColor="text1"/>
              </w:rPr>
            </m:ctrlPr>
          </m:dPr>
          <m:e>
            <m:d>
              <m:dPr>
                <m:ctrlPr>
                  <w:rPr>
                    <w:rFonts w:ascii="Cambria Math" w:hAnsi="Cambria Math" w:cs="Arial"/>
                    <w:i/>
                    <w:color w:val="000000" w:themeColor="text1"/>
                  </w:rPr>
                </m:ctrlPr>
              </m:dPr>
              <m:e>
                <m:d>
                  <m:dPr>
                    <m:ctrlPr>
                      <w:rPr>
                        <w:rFonts w:ascii="Cambria Math" w:hAnsi="Cambria Math" w:cs="Arial"/>
                        <w:i/>
                        <w:color w:val="000000" w:themeColor="text1"/>
                      </w:rPr>
                    </m:ctrlPr>
                  </m:dPr>
                  <m:e>
                    <m:f>
                      <m:fPr>
                        <m:ctrlPr>
                          <w:rPr>
                            <w:rFonts w:ascii="Cambria Math" w:hAnsi="Cambria Math" w:cs="Arial"/>
                            <w:i/>
                            <w:color w:val="000000" w:themeColor="text1"/>
                          </w:rPr>
                        </m:ctrlPr>
                      </m:fPr>
                      <m:num>
                        <m:r>
                          <w:rPr>
                            <w:rFonts w:ascii="Cambria Math" w:hAnsi="Cambria Math" w:cs="Arial"/>
                            <w:color w:val="000000" w:themeColor="text1"/>
                          </w:rPr>
                          <m:t>IPCA final</m:t>
                        </m:r>
                      </m:num>
                      <m:den>
                        <m:r>
                          <w:rPr>
                            <w:rFonts w:ascii="Cambria Math" w:hAnsi="Cambria Math" w:cs="Arial"/>
                            <w:color w:val="000000" w:themeColor="text1"/>
                          </w:rPr>
                          <m:t>IPCA inicial</m:t>
                        </m:r>
                      </m:den>
                    </m:f>
                  </m:e>
                </m:d>
                <m:r>
                  <w:rPr>
                    <w:rFonts w:ascii="Cambria Math" w:hAnsi="Cambria Math" w:cs="Arial"/>
                    <w:color w:val="000000" w:themeColor="text1"/>
                  </w:rPr>
                  <m:t>-1</m:t>
                </m:r>
              </m:e>
            </m:d>
            <m:r>
              <w:rPr>
                <w:rFonts w:ascii="Cambria Math" w:hAnsi="Cambria Math" w:cs="Arial"/>
                <w:color w:val="000000" w:themeColor="text1"/>
              </w:rPr>
              <m:t>+0,00005</m:t>
            </m:r>
          </m:e>
        </m:d>
      </m:oMath>
    </w:p>
    <w:p w:rsidR="00907DF1" w:rsidRDefault="00907DF1" w:rsidP="00907DF1">
      <w:pPr>
        <w:pStyle w:val="Corpodetexto"/>
        <w:numPr>
          <w:ilvl w:val="1"/>
          <w:numId w:val="112"/>
        </w:numPr>
        <w:spacing w:after="0" w:line="360" w:lineRule="auto"/>
        <w:rPr>
          <w:rFonts w:ascii="Arial" w:hAnsi="Arial" w:cs="Arial"/>
          <w:color w:val="000000" w:themeColor="text1"/>
        </w:rPr>
      </w:pPr>
      <w:r>
        <w:rPr>
          <w:rFonts w:ascii="Arial" w:hAnsi="Arial" w:cs="Arial"/>
          <w:color w:val="000000" w:themeColor="text1"/>
        </w:rPr>
        <w:t>IPCA inicial: valor acumulado referente ao mês/ano seguinte da data de vencimento</w:t>
      </w:r>
    </w:p>
    <w:p w:rsidR="00907DF1" w:rsidRDefault="00907DF1" w:rsidP="00907DF1">
      <w:pPr>
        <w:pStyle w:val="Corpodetexto"/>
        <w:numPr>
          <w:ilvl w:val="1"/>
          <w:numId w:val="112"/>
        </w:numPr>
        <w:spacing w:after="0" w:line="360" w:lineRule="auto"/>
        <w:rPr>
          <w:rFonts w:ascii="Arial" w:hAnsi="Arial" w:cs="Arial"/>
          <w:color w:val="000000" w:themeColor="text1"/>
        </w:rPr>
      </w:pPr>
      <w:r>
        <w:rPr>
          <w:rFonts w:ascii="Arial" w:hAnsi="Arial" w:cs="Arial"/>
          <w:color w:val="000000" w:themeColor="text1"/>
        </w:rPr>
        <w:t>IPCA final: valor acumulado referente ao mês/ano da data de pagamento</w:t>
      </w:r>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Exemplo</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Data de Vencimento: 29/09/2016</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Data de Pagamento: 13/12/2016</w:t>
      </w:r>
    </w:p>
    <w:p w:rsidR="00907DF1" w:rsidRDefault="00907DF1" w:rsidP="00907DF1">
      <w:pPr>
        <w:pStyle w:val="Corpodetexto"/>
        <w:spacing w:after="0" w:line="360" w:lineRule="auto"/>
        <w:ind w:left="1134"/>
        <w:rPr>
          <w:ins w:id="1459" w:author="eric.giuliani" w:date="2017-05-16T13:52:00Z"/>
          <w:rFonts w:ascii="Arial" w:hAnsi="Arial" w:cs="Arial"/>
          <w:color w:val="000000" w:themeColor="text1"/>
        </w:rPr>
      </w:pPr>
      <w:r>
        <w:rPr>
          <w:rFonts w:ascii="Arial" w:hAnsi="Arial" w:cs="Arial"/>
          <w:color w:val="000000" w:themeColor="text1"/>
        </w:rPr>
        <w:t>Valor Cosip: R$ 68,07</w:t>
      </w:r>
    </w:p>
    <w:p w:rsidR="004631E9" w:rsidRDefault="004631E9" w:rsidP="004631E9">
      <w:pPr>
        <w:pStyle w:val="Corpodetexto"/>
        <w:spacing w:after="0" w:line="360" w:lineRule="auto"/>
        <w:ind w:left="1134"/>
        <w:rPr>
          <w:ins w:id="1460" w:author="eric.giuliani" w:date="2017-05-16T13:52:00Z"/>
          <w:rFonts w:ascii="Arial" w:hAnsi="Arial" w:cs="Arial"/>
          <w:color w:val="000000" w:themeColor="text1"/>
        </w:rPr>
      </w:pPr>
      <w:ins w:id="1461" w:author="eric.giuliani" w:date="2017-05-16T13:52:00Z">
        <w:r>
          <w:rPr>
            <w:rFonts w:ascii="Arial" w:hAnsi="Arial" w:cs="Arial"/>
            <w:color w:val="000000" w:themeColor="text1"/>
          </w:rPr>
          <w:t>Período: Diário</w:t>
        </w:r>
      </w:ins>
    </w:p>
    <w:p w:rsidR="004631E9" w:rsidRDefault="004631E9" w:rsidP="004631E9">
      <w:pPr>
        <w:pStyle w:val="Corpodetexto"/>
        <w:spacing w:after="0" w:line="360" w:lineRule="auto"/>
        <w:ind w:left="1134"/>
        <w:rPr>
          <w:rFonts w:ascii="Arial" w:hAnsi="Arial" w:cs="Arial"/>
          <w:color w:val="000000" w:themeColor="text1"/>
        </w:rPr>
      </w:pPr>
      <w:ins w:id="1462" w:author="eric.giuliani" w:date="2017-05-16T13:52:00Z">
        <w:r>
          <w:rPr>
            <w:rFonts w:ascii="Arial" w:hAnsi="Arial" w:cs="Arial"/>
            <w:color w:val="000000" w:themeColor="text1"/>
          </w:rPr>
          <w:t>Período de Atraso: 75</w:t>
        </w:r>
      </w:ins>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Multa: R$ 13,61</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lastRenderedPageBreak/>
        <w:t>IPCA inicial (outubro/2016): R$ 4.736,74</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IPCA final (dezembro/2016): R$ 4.752,86</w:t>
      </w:r>
    </w:p>
    <w:p w:rsidR="002F2845" w:rsidRDefault="002F2845">
      <w:pPr>
        <w:pStyle w:val="Corpodetexto"/>
        <w:spacing w:after="0" w:line="360" w:lineRule="auto"/>
        <w:ind w:left="1134"/>
        <w:rPr>
          <w:del w:id="1463" w:author="eric.giuliani" w:date="2017-05-16T13:51:00Z"/>
          <w:rFonts w:ascii="Arial" w:hAnsi="Arial" w:cs="Arial"/>
          <w:color w:val="000000" w:themeColor="text1"/>
        </w:rPr>
      </w:pPr>
    </w:p>
    <w:p w:rsidR="002F2845" w:rsidRDefault="00907DF1">
      <w:pPr>
        <w:pStyle w:val="Corpodetexto"/>
        <w:spacing w:after="0" w:line="360" w:lineRule="auto"/>
        <w:ind w:left="1134"/>
        <w:rPr>
          <w:del w:id="1464" w:author="eric.giuliani" w:date="2017-05-16T13:52:00Z"/>
          <w:rFonts w:ascii="Arial" w:hAnsi="Arial" w:cs="Arial"/>
          <w:color w:val="000000" w:themeColor="text1"/>
        </w:rPr>
      </w:pPr>
      <w:del w:id="1465" w:author="eric.giuliani" w:date="2017-05-16T13:51:00Z">
        <w:r w:rsidDel="004631E9">
          <w:rPr>
            <w:rFonts w:ascii="Arial" w:hAnsi="Arial" w:cs="Arial"/>
            <w:color w:val="000000" w:themeColor="text1"/>
          </w:rPr>
          <w:delText>Dias de Atraso = 75</w:delText>
        </w:r>
      </w:del>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Atualização Monetária = </w:t>
      </w:r>
      <m:oMath>
        <m:d>
          <m:dPr>
            <m:ctrlPr>
              <w:rPr>
                <w:rFonts w:ascii="Cambria Math" w:hAnsi="Cambria Math" w:cs="Arial"/>
                <w:i/>
                <w:color w:val="000000" w:themeColor="text1"/>
              </w:rPr>
            </m:ctrlPr>
          </m:dPr>
          <m:e>
            <m:r>
              <w:rPr>
                <w:rFonts w:ascii="Cambria Math" w:hAnsi="Cambria Math" w:cs="Arial"/>
                <w:color w:val="000000" w:themeColor="text1"/>
              </w:rPr>
              <m:t>68,07 + 13,61</m:t>
            </m:r>
          </m:e>
        </m:d>
        <m:r>
          <w:rPr>
            <w:rFonts w:ascii="Cambria Math" w:hAnsi="Cambria Math" w:cs="Arial"/>
            <w:color w:val="000000" w:themeColor="text1"/>
          </w:rPr>
          <m:t xml:space="preserve">* </m:t>
        </m:r>
        <m:d>
          <m:dPr>
            <m:ctrlPr>
              <w:rPr>
                <w:rFonts w:ascii="Cambria Math" w:hAnsi="Cambria Math" w:cs="Arial"/>
                <w:i/>
                <w:color w:val="000000" w:themeColor="text1"/>
              </w:rPr>
            </m:ctrlPr>
          </m:dPr>
          <m:e>
            <m:d>
              <m:dPr>
                <m:ctrlPr>
                  <w:rPr>
                    <w:rFonts w:ascii="Cambria Math" w:hAnsi="Cambria Math" w:cs="Arial"/>
                    <w:i/>
                    <w:color w:val="000000" w:themeColor="text1"/>
                  </w:rPr>
                </m:ctrlPr>
              </m:dPr>
              <m:e>
                <m:d>
                  <m:dPr>
                    <m:ctrlPr>
                      <w:rPr>
                        <w:rFonts w:ascii="Cambria Math" w:hAnsi="Cambria Math" w:cs="Arial"/>
                        <w:i/>
                        <w:color w:val="000000" w:themeColor="text1"/>
                      </w:rPr>
                    </m:ctrlPr>
                  </m:dPr>
                  <m:e>
                    <m:f>
                      <m:fPr>
                        <m:ctrlPr>
                          <w:rPr>
                            <w:rFonts w:ascii="Cambria Math" w:hAnsi="Cambria Math" w:cs="Arial"/>
                            <w:i/>
                            <w:color w:val="000000" w:themeColor="text1"/>
                          </w:rPr>
                        </m:ctrlPr>
                      </m:fPr>
                      <m:num>
                        <m:r>
                          <w:rPr>
                            <w:rFonts w:ascii="Cambria Math" w:hAnsi="Cambria Math" w:cs="Arial"/>
                            <w:color w:val="000000" w:themeColor="text1"/>
                          </w:rPr>
                          <m:t>4752,86</m:t>
                        </m:r>
                      </m:num>
                      <m:den>
                        <m:r>
                          <w:rPr>
                            <w:rFonts w:ascii="Cambria Math" w:hAnsi="Cambria Math" w:cs="Arial"/>
                            <w:color w:val="000000" w:themeColor="text1"/>
                          </w:rPr>
                          <m:t>4736,74</m:t>
                        </m:r>
                      </m:den>
                    </m:f>
                  </m:e>
                </m:d>
                <m:r>
                  <w:rPr>
                    <w:rFonts w:ascii="Cambria Math" w:hAnsi="Cambria Math" w:cs="Arial"/>
                    <w:color w:val="000000" w:themeColor="text1"/>
                  </w:rPr>
                  <m:t>-1</m:t>
                </m:r>
              </m:e>
            </m:d>
            <m:r>
              <w:rPr>
                <w:rFonts w:ascii="Cambria Math" w:hAnsi="Cambria Math" w:cs="Arial"/>
                <w:color w:val="000000" w:themeColor="text1"/>
              </w:rPr>
              <m:t>+0,00005</m:t>
            </m:r>
          </m:e>
        </m:d>
      </m:oMath>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Atualização Monetária = </w:t>
      </w:r>
      <m:oMath>
        <m:r>
          <w:rPr>
            <w:rFonts w:ascii="Cambria Math" w:hAnsi="Cambria Math" w:cs="Arial"/>
            <w:color w:val="000000" w:themeColor="text1"/>
          </w:rPr>
          <m:t xml:space="preserve">81,68* </m:t>
        </m:r>
        <m:d>
          <m:dPr>
            <m:ctrlPr>
              <w:rPr>
                <w:rFonts w:ascii="Cambria Math" w:hAnsi="Cambria Math" w:cs="Arial"/>
                <w:i/>
                <w:color w:val="000000" w:themeColor="text1"/>
              </w:rPr>
            </m:ctrlPr>
          </m:dPr>
          <m:e>
            <m:d>
              <m:dPr>
                <m:ctrlPr>
                  <w:rPr>
                    <w:rFonts w:ascii="Cambria Math" w:hAnsi="Cambria Math" w:cs="Arial"/>
                    <w:i/>
                    <w:color w:val="000000" w:themeColor="text1"/>
                  </w:rPr>
                </m:ctrlPr>
              </m:dPr>
              <m:e>
                <m:d>
                  <m:dPr>
                    <m:ctrlPr>
                      <w:rPr>
                        <w:rFonts w:ascii="Cambria Math" w:hAnsi="Cambria Math" w:cs="Arial"/>
                        <w:i/>
                        <w:color w:val="000000" w:themeColor="text1"/>
                      </w:rPr>
                    </m:ctrlPr>
                  </m:dPr>
                  <m:e>
                    <m:f>
                      <m:fPr>
                        <m:ctrlPr>
                          <w:rPr>
                            <w:rFonts w:ascii="Cambria Math" w:hAnsi="Cambria Math" w:cs="Arial"/>
                            <w:i/>
                            <w:color w:val="000000" w:themeColor="text1"/>
                          </w:rPr>
                        </m:ctrlPr>
                      </m:fPr>
                      <m:num>
                        <m:r>
                          <w:rPr>
                            <w:rFonts w:ascii="Cambria Math" w:hAnsi="Cambria Math" w:cs="Arial"/>
                            <w:color w:val="000000" w:themeColor="text1"/>
                          </w:rPr>
                          <m:t>4752,86</m:t>
                        </m:r>
                      </m:num>
                      <m:den>
                        <m:r>
                          <w:rPr>
                            <w:rFonts w:ascii="Cambria Math" w:hAnsi="Cambria Math" w:cs="Arial"/>
                            <w:color w:val="000000" w:themeColor="text1"/>
                          </w:rPr>
                          <m:t>4736,74</m:t>
                        </m:r>
                      </m:den>
                    </m:f>
                  </m:e>
                </m:d>
                <m:r>
                  <w:rPr>
                    <w:rFonts w:ascii="Cambria Math" w:hAnsi="Cambria Math" w:cs="Arial"/>
                    <w:color w:val="000000" w:themeColor="text1"/>
                  </w:rPr>
                  <m:t>-1</m:t>
                </m:r>
              </m:e>
            </m:d>
            <m:r>
              <w:rPr>
                <w:rFonts w:ascii="Cambria Math" w:hAnsi="Cambria Math" w:cs="Arial"/>
                <w:color w:val="000000" w:themeColor="text1"/>
              </w:rPr>
              <m:t>+0,00005</m:t>
            </m:r>
          </m:e>
        </m:d>
      </m:oMath>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Atualização Monetária = </w:t>
      </w:r>
      <m:oMath>
        <m:r>
          <w:rPr>
            <w:rFonts w:ascii="Cambria Math" w:hAnsi="Cambria Math" w:cs="Arial"/>
            <w:color w:val="000000" w:themeColor="text1"/>
          </w:rPr>
          <m:t xml:space="preserve">81,68* </m:t>
        </m:r>
        <m:d>
          <m:dPr>
            <m:ctrlPr>
              <w:rPr>
                <w:rFonts w:ascii="Cambria Math" w:hAnsi="Cambria Math" w:cs="Arial"/>
                <w:i/>
                <w:color w:val="000000" w:themeColor="text1"/>
              </w:rPr>
            </m:ctrlPr>
          </m:dPr>
          <m:e>
            <m:d>
              <m:dPr>
                <m:ctrlPr>
                  <w:rPr>
                    <w:rFonts w:ascii="Cambria Math" w:hAnsi="Cambria Math" w:cs="Arial"/>
                    <w:i/>
                    <w:color w:val="000000" w:themeColor="text1"/>
                  </w:rPr>
                </m:ctrlPr>
              </m:dPr>
              <m:e>
                <m:r>
                  <m:rPr>
                    <m:sty m:val="p"/>
                  </m:rPr>
                  <w:rPr>
                    <w:rFonts w:ascii="Cambria Math" w:hAnsi="Cambria Math" w:cs="Arial"/>
                    <w:color w:val="FF0000"/>
                  </w:rPr>
                  <m:t>1,0034031844686429907489116987633</m:t>
                </m:r>
                <m:r>
                  <w:rPr>
                    <w:rFonts w:ascii="Cambria Math" w:hAnsi="Cambria Math" w:cs="Arial"/>
                    <w:color w:val="000000" w:themeColor="text1"/>
                  </w:rPr>
                  <m:t>-1</m:t>
                </m:r>
              </m:e>
            </m:d>
            <m:r>
              <w:rPr>
                <w:rFonts w:ascii="Cambria Math" w:hAnsi="Cambria Math" w:cs="Arial"/>
                <w:color w:val="000000" w:themeColor="text1"/>
              </w:rPr>
              <m:t>+0,00005</m:t>
            </m:r>
          </m:e>
        </m:d>
      </m:oMath>
    </w:p>
    <w:p w:rsidR="00907DF1" w:rsidRDefault="00907DF1" w:rsidP="00907DF1">
      <w:pPr>
        <w:pStyle w:val="Corpodetexto"/>
        <w:spacing w:after="0" w:line="360" w:lineRule="auto"/>
        <w:ind w:left="1416"/>
        <w:rPr>
          <w:rFonts w:ascii="Arial" w:hAnsi="Arial" w:cs="Arial"/>
          <w:i/>
          <w:color w:val="000000" w:themeColor="text1"/>
          <w:sz w:val="18"/>
        </w:rPr>
      </w:pPr>
      <w:r>
        <w:rPr>
          <w:rFonts w:ascii="Arial" w:hAnsi="Arial" w:cs="Arial"/>
          <w:i/>
          <w:color w:val="000000" w:themeColor="text1"/>
          <w:sz w:val="18"/>
        </w:rPr>
        <w:t xml:space="preserve">* O resultado da divisão entre os valores IPCA deve ser </w:t>
      </w:r>
      <w:r>
        <w:rPr>
          <w:rFonts w:ascii="Arial" w:hAnsi="Arial" w:cs="Arial"/>
          <w:i/>
          <w:color w:val="FF0000"/>
          <w:sz w:val="18"/>
        </w:rPr>
        <w:t>truncado</w:t>
      </w:r>
      <w:r>
        <w:rPr>
          <w:rFonts w:ascii="Arial" w:hAnsi="Arial" w:cs="Arial"/>
          <w:i/>
          <w:color w:val="000000" w:themeColor="text1"/>
          <w:sz w:val="18"/>
        </w:rPr>
        <w:t xml:space="preserve"> em 5 casas decimais</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Atualização Monetária = </w:t>
      </w:r>
      <m:oMath>
        <m:r>
          <w:rPr>
            <w:rFonts w:ascii="Cambria Math" w:hAnsi="Cambria Math" w:cs="Arial"/>
            <w:color w:val="000000" w:themeColor="text1"/>
          </w:rPr>
          <m:t xml:space="preserve">81,68* </m:t>
        </m:r>
        <m:d>
          <m:dPr>
            <m:ctrlPr>
              <w:rPr>
                <w:rFonts w:ascii="Cambria Math" w:hAnsi="Cambria Math" w:cs="Arial"/>
                <w:i/>
                <w:color w:val="000000" w:themeColor="text1"/>
              </w:rPr>
            </m:ctrlPr>
          </m:dPr>
          <m:e>
            <m:d>
              <m:dPr>
                <m:ctrlPr>
                  <w:rPr>
                    <w:rFonts w:ascii="Cambria Math" w:hAnsi="Cambria Math" w:cs="Arial"/>
                    <w:i/>
                    <w:color w:val="000000" w:themeColor="text1"/>
                  </w:rPr>
                </m:ctrlPr>
              </m:dPr>
              <m:e>
                <m:r>
                  <m:rPr>
                    <m:sty m:val="p"/>
                  </m:rPr>
                  <w:rPr>
                    <w:rFonts w:ascii="Cambria Math" w:hAnsi="Cambria Math" w:cs="Arial"/>
                  </w:rPr>
                  <m:t>1,00340</m:t>
                </m:r>
                <m:r>
                  <w:rPr>
                    <w:rFonts w:ascii="Cambria Math" w:hAnsi="Cambria Math" w:cs="Arial"/>
                    <w:color w:val="000000" w:themeColor="text1"/>
                  </w:rPr>
                  <m:t>-1</m:t>
                </m:r>
              </m:e>
            </m:d>
            <m:r>
              <w:rPr>
                <w:rFonts w:ascii="Cambria Math" w:hAnsi="Cambria Math" w:cs="Arial"/>
                <w:color w:val="000000" w:themeColor="text1"/>
              </w:rPr>
              <m:t>+0,00005</m:t>
            </m:r>
          </m:e>
        </m:d>
      </m:oMath>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Atualização Monetária = </w:t>
      </w:r>
      <m:oMath>
        <m:r>
          <w:rPr>
            <w:rFonts w:ascii="Cambria Math" w:hAnsi="Cambria Math" w:cs="Arial"/>
            <w:color w:val="000000" w:themeColor="text1"/>
          </w:rPr>
          <m:t xml:space="preserve">81,68* </m:t>
        </m:r>
        <m:d>
          <m:dPr>
            <m:ctrlPr>
              <w:rPr>
                <w:rFonts w:ascii="Cambria Math" w:hAnsi="Cambria Math" w:cs="Arial"/>
                <w:i/>
                <w:color w:val="000000" w:themeColor="text1"/>
              </w:rPr>
            </m:ctrlPr>
          </m:dPr>
          <m:e>
            <m:r>
              <m:rPr>
                <m:sty m:val="p"/>
              </m:rPr>
              <w:rPr>
                <w:rFonts w:ascii="Cambria Math" w:hAnsi="Cambria Math" w:cs="Arial"/>
                <w:color w:val="000000" w:themeColor="text1"/>
              </w:rPr>
              <m:t>0,00340</m:t>
            </m:r>
            <m:r>
              <w:rPr>
                <w:rFonts w:ascii="Cambria Math" w:hAnsi="Cambria Math" w:cs="Arial"/>
                <w:color w:val="000000" w:themeColor="text1"/>
              </w:rPr>
              <m:t>+0,00005</m:t>
            </m:r>
          </m:e>
        </m:d>
      </m:oMath>
    </w:p>
    <w:p w:rsidR="00907DF1" w:rsidRDefault="00907DF1" w:rsidP="00907DF1">
      <w:pPr>
        <w:pStyle w:val="Corpodetexto"/>
        <w:spacing w:after="0" w:line="360" w:lineRule="auto"/>
        <w:ind w:left="1134"/>
        <w:rPr>
          <w:rFonts w:ascii="Arial" w:hAnsi="Arial" w:cs="Arial"/>
          <w:color w:val="FF0000"/>
        </w:rPr>
      </w:pPr>
      <w:r>
        <w:rPr>
          <w:rFonts w:ascii="Arial" w:hAnsi="Arial" w:cs="Arial"/>
          <w:color w:val="000000" w:themeColor="text1"/>
        </w:rPr>
        <w:t xml:space="preserve">Atualização Monetária = </w:t>
      </w:r>
      <m:oMath>
        <m:r>
          <w:rPr>
            <w:rFonts w:ascii="Cambria Math" w:hAnsi="Cambria Math" w:cs="Arial"/>
            <w:color w:val="000000" w:themeColor="text1"/>
          </w:rPr>
          <m:t xml:space="preserve">81,68* </m:t>
        </m:r>
        <m:r>
          <m:rPr>
            <m:sty m:val="p"/>
          </m:rPr>
          <w:rPr>
            <w:rFonts w:ascii="Cambria Math" w:hAnsi="Cambria Math" w:cs="Arial"/>
            <w:color w:val="FF0000"/>
          </w:rPr>
          <m:t>0,00345</m:t>
        </m:r>
      </m:oMath>
    </w:p>
    <w:p w:rsidR="00907DF1" w:rsidRDefault="00907DF1" w:rsidP="00907DF1">
      <w:pPr>
        <w:pStyle w:val="Corpodetexto"/>
        <w:spacing w:after="0" w:line="360" w:lineRule="auto"/>
        <w:ind w:left="1416"/>
        <w:rPr>
          <w:rFonts w:ascii="Arial" w:hAnsi="Arial" w:cs="Arial"/>
          <w:i/>
          <w:color w:val="000000" w:themeColor="text1"/>
          <w:sz w:val="18"/>
        </w:rPr>
      </w:pPr>
      <w:r>
        <w:rPr>
          <w:rFonts w:ascii="Arial" w:hAnsi="Arial" w:cs="Arial"/>
          <w:i/>
          <w:color w:val="000000" w:themeColor="text1"/>
          <w:sz w:val="18"/>
        </w:rPr>
        <w:t xml:space="preserve">* O resultado da soma de arredondamento deve ser </w:t>
      </w:r>
      <w:r>
        <w:rPr>
          <w:rFonts w:ascii="Arial" w:hAnsi="Arial" w:cs="Arial"/>
          <w:i/>
          <w:color w:val="FF0000"/>
          <w:sz w:val="18"/>
        </w:rPr>
        <w:t>truncado</w:t>
      </w:r>
      <w:r>
        <w:rPr>
          <w:rFonts w:ascii="Arial" w:hAnsi="Arial" w:cs="Arial"/>
          <w:i/>
          <w:color w:val="000000" w:themeColor="text1"/>
          <w:sz w:val="18"/>
        </w:rPr>
        <w:t xml:space="preserve"> em 4 casas decimais</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Atualização Monetária = </w:t>
      </w:r>
      <m:oMath>
        <m:r>
          <w:rPr>
            <w:rFonts w:ascii="Cambria Math" w:hAnsi="Cambria Math" w:cs="Arial"/>
            <w:color w:val="000000" w:themeColor="text1"/>
          </w:rPr>
          <m:t>81,68</m:t>
        </m:r>
        <m:r>
          <w:rPr>
            <w:rFonts w:ascii="Cambria Math" w:hAnsi="Cambria Math" w:cs="Arial"/>
          </w:rPr>
          <m:t xml:space="preserve">* </m:t>
        </m:r>
        <m:r>
          <m:rPr>
            <m:sty m:val="p"/>
          </m:rPr>
          <w:rPr>
            <w:rFonts w:ascii="Cambria Math" w:hAnsi="Cambria Math" w:cs="Arial"/>
          </w:rPr>
          <m:t>0,0034</m:t>
        </m:r>
      </m:oMath>
    </w:p>
    <w:p w:rsidR="00907DF1" w:rsidRDefault="00907DF1" w:rsidP="00907DF1">
      <w:pPr>
        <w:pStyle w:val="Corpodetexto"/>
        <w:spacing w:after="0" w:line="360" w:lineRule="auto"/>
        <w:ind w:left="1134"/>
        <w:rPr>
          <w:rFonts w:ascii="Arial" w:hAnsi="Arial" w:cs="Arial"/>
          <w:color w:val="FF0000"/>
        </w:rPr>
      </w:pPr>
      <w:r>
        <w:rPr>
          <w:rFonts w:ascii="Arial" w:hAnsi="Arial" w:cs="Arial"/>
          <w:color w:val="000000" w:themeColor="text1"/>
        </w:rPr>
        <w:t xml:space="preserve">Atualização Monetária = </w:t>
      </w:r>
      <m:oMath>
        <m:r>
          <w:rPr>
            <w:rFonts w:ascii="Cambria Math" w:hAnsi="Cambria Math" w:cs="Arial"/>
            <w:color w:val="FF0000"/>
          </w:rPr>
          <m:t>0,277712</m:t>
        </m:r>
      </m:oMath>
    </w:p>
    <w:p w:rsidR="00907DF1" w:rsidRDefault="00907DF1" w:rsidP="00907DF1">
      <w:pPr>
        <w:pStyle w:val="Corpodetexto"/>
        <w:spacing w:after="0" w:line="360" w:lineRule="auto"/>
        <w:ind w:left="1416"/>
        <w:rPr>
          <w:rFonts w:ascii="Arial" w:hAnsi="Arial" w:cs="Arial"/>
          <w:i/>
          <w:color w:val="000000" w:themeColor="text1"/>
          <w:sz w:val="18"/>
        </w:rPr>
      </w:pPr>
      <w:r>
        <w:rPr>
          <w:rFonts w:ascii="Arial" w:hAnsi="Arial" w:cs="Arial"/>
          <w:i/>
          <w:color w:val="000000" w:themeColor="text1"/>
          <w:sz w:val="18"/>
        </w:rPr>
        <w:t xml:space="preserve">* O resultado da atualização monetária deve ser </w:t>
      </w:r>
      <w:r>
        <w:rPr>
          <w:rFonts w:ascii="Arial" w:hAnsi="Arial" w:cs="Arial"/>
          <w:i/>
          <w:color w:val="FF0000"/>
          <w:sz w:val="18"/>
        </w:rPr>
        <w:t>truncado</w:t>
      </w:r>
      <w:r>
        <w:rPr>
          <w:rFonts w:ascii="Arial" w:hAnsi="Arial" w:cs="Arial"/>
          <w:i/>
          <w:color w:val="000000" w:themeColor="text1"/>
          <w:sz w:val="18"/>
        </w:rPr>
        <w:t xml:space="preserve"> em 2 casas decimais</w:t>
      </w:r>
    </w:p>
    <w:p w:rsidR="00907DF1" w:rsidRDefault="00907DF1" w:rsidP="00907DF1">
      <w:pPr>
        <w:pStyle w:val="Corpodetexto"/>
        <w:spacing w:after="0" w:line="360" w:lineRule="auto"/>
        <w:ind w:left="1134"/>
        <w:rPr>
          <w:rFonts w:ascii="Arial" w:hAnsi="Arial" w:cs="Arial"/>
          <w:b/>
          <w:color w:val="000000" w:themeColor="text1"/>
        </w:rPr>
      </w:pPr>
      <w:r>
        <w:rPr>
          <w:rFonts w:ascii="Arial" w:hAnsi="Arial" w:cs="Arial"/>
          <w:b/>
          <w:color w:val="000000" w:themeColor="text1"/>
        </w:rPr>
        <w:t xml:space="preserve">Atualização Monetária = </w:t>
      </w:r>
      <m:oMath>
        <m:r>
          <m:rPr>
            <m:sty m:val="bi"/>
          </m:rPr>
          <w:rPr>
            <w:rFonts w:ascii="Cambria Math" w:hAnsi="Cambria Math" w:cs="Arial"/>
            <w:color w:val="000000" w:themeColor="text1"/>
          </w:rPr>
          <m:t>0,27</m:t>
        </m:r>
      </m:oMath>
    </w:p>
    <w:p w:rsidR="00907DF1" w:rsidRDefault="00907DF1" w:rsidP="00907DF1">
      <w:pPr>
        <w:pStyle w:val="Corpodetexto"/>
        <w:spacing w:after="0" w:line="360" w:lineRule="auto"/>
        <w:ind w:left="1134"/>
        <w:rPr>
          <w:rFonts w:ascii="Arial" w:hAnsi="Arial" w:cs="Arial"/>
          <w:b/>
          <w:color w:val="000000" w:themeColor="text1"/>
        </w:rPr>
      </w:pPr>
    </w:p>
    <w:p w:rsidR="00907DF1" w:rsidRDefault="00907DF1" w:rsidP="00907DF1">
      <w:pPr>
        <w:pStyle w:val="Corpodetexto"/>
        <w:spacing w:after="0" w:line="360" w:lineRule="auto"/>
        <w:ind w:left="1134"/>
        <w:rPr>
          <w:rFonts w:ascii="Arial" w:hAnsi="Arial" w:cs="Arial"/>
          <w:b/>
          <w:color w:val="000000" w:themeColor="text1"/>
        </w:rPr>
      </w:pPr>
      <w:bookmarkStart w:id="1466" w:name="RN_154"/>
      <w:r>
        <w:rPr>
          <w:rFonts w:ascii="Arial" w:hAnsi="Arial" w:cs="Arial"/>
          <w:b/>
          <w:color w:val="000000" w:themeColor="text1"/>
        </w:rPr>
        <w:t xml:space="preserve">RN_154 </w:t>
      </w:r>
      <w:bookmarkEnd w:id="1466"/>
      <w:r>
        <w:rPr>
          <w:rFonts w:ascii="Arial" w:hAnsi="Arial" w:cs="Arial"/>
          <w:b/>
          <w:color w:val="000000" w:themeColor="text1"/>
        </w:rPr>
        <w:t>- Cálculo de Juros</w:t>
      </w: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Legislação</w:t>
      </w:r>
    </w:p>
    <w:p w:rsidR="00907DF1" w:rsidRDefault="00907DF1" w:rsidP="00907DF1">
      <w:pPr>
        <w:pStyle w:val="Corpodetexto"/>
        <w:spacing w:after="0" w:line="360" w:lineRule="auto"/>
        <w:ind w:left="1134"/>
        <w:rPr>
          <w:rFonts w:ascii="Arial" w:hAnsi="Arial" w:cs="Arial"/>
          <w:i/>
          <w:color w:val="000000" w:themeColor="text1"/>
        </w:rPr>
      </w:pPr>
      <w:r>
        <w:rPr>
          <w:rFonts w:ascii="Arial" w:hAnsi="Arial" w:cs="Arial"/>
          <w:i/>
          <w:color w:val="000000" w:themeColor="text1"/>
        </w:rPr>
        <w:t>§ 1º A Secretaria de Finanças e Desenvolvimento Econômico fica autorizada a divulgar coeficiente de atualização monetária, para os fins do disposto no "caput" deste artigo.</w:t>
      </w:r>
    </w:p>
    <w:p w:rsidR="00907DF1" w:rsidRDefault="00907DF1" w:rsidP="00907DF1">
      <w:pPr>
        <w:pStyle w:val="Corpodetexto"/>
        <w:spacing w:after="0" w:line="360" w:lineRule="auto"/>
        <w:ind w:left="1134"/>
        <w:rPr>
          <w:rFonts w:ascii="Arial" w:hAnsi="Arial" w:cs="Arial"/>
          <w:i/>
          <w:color w:val="000000" w:themeColor="text1"/>
        </w:rPr>
      </w:pPr>
      <w:r>
        <w:rPr>
          <w:rFonts w:ascii="Arial" w:hAnsi="Arial" w:cs="Arial"/>
          <w:i/>
          <w:color w:val="000000" w:themeColor="text1"/>
        </w:rPr>
        <w:t>§ 2º A atualização monetária e os juros de mora incidirão sobre o valor integral do crédito, neste compreendida a multa.</w:t>
      </w:r>
    </w:p>
    <w:p w:rsidR="00907DF1" w:rsidRDefault="00907DF1" w:rsidP="00907DF1">
      <w:pPr>
        <w:pStyle w:val="Corpodetexto"/>
        <w:spacing w:after="0" w:line="360" w:lineRule="auto"/>
        <w:ind w:left="1134"/>
        <w:rPr>
          <w:rFonts w:ascii="Arial" w:hAnsi="Arial" w:cs="Arial"/>
          <w:i/>
          <w:color w:val="000000" w:themeColor="text1"/>
        </w:rPr>
      </w:pPr>
      <w:r>
        <w:rPr>
          <w:rFonts w:ascii="Arial" w:hAnsi="Arial" w:cs="Arial"/>
          <w:i/>
          <w:color w:val="000000" w:themeColor="text1"/>
        </w:rPr>
        <w:t>§ 3º Os juros moratórios serão calculados à razão de 1% (um por cento) ao mês, sobre o montante do débito corrigido monetariamente, calculados a partir do mês imediato ao vencimento, sendo contado como mês completo qualquer fração dele.</w:t>
      </w:r>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Funcionamento</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O cálculo de juros é composto pela soma do Valor Cosip com Multa e Atualização Monetária. Sobre esta soma deverá ser aplicado </w:t>
      </w:r>
      <w:ins w:id="1467" w:author="eric.giuliani" w:date="2017-05-17T13:27:00Z">
        <w:r w:rsidR="0046347C">
          <w:rPr>
            <w:rFonts w:ascii="Arial" w:hAnsi="Arial" w:cs="Arial"/>
            <w:color w:val="000000" w:themeColor="text1"/>
          </w:rPr>
          <w:t>o percentual parametrizado (</w:t>
        </w:r>
      </w:ins>
      <w:del w:id="1468" w:author="eric.giuliani" w:date="2017-05-17T13:28:00Z">
        <w:r w:rsidDel="0046347C">
          <w:rPr>
            <w:rFonts w:ascii="Arial" w:hAnsi="Arial" w:cs="Arial"/>
            <w:color w:val="000000" w:themeColor="text1"/>
          </w:rPr>
          <w:delText>1</w:delText>
        </w:r>
      </w:del>
      <w:ins w:id="1469" w:author="eric.giuliani" w:date="2017-05-17T13:28:00Z">
        <w:r w:rsidR="0046347C">
          <w:rPr>
            <w:rFonts w:ascii="Arial" w:hAnsi="Arial" w:cs="Arial"/>
            <w:color w:val="000000" w:themeColor="text1"/>
          </w:rPr>
          <w:t>1</w:t>
        </w:r>
      </w:ins>
      <w:r>
        <w:rPr>
          <w:rFonts w:ascii="Arial" w:hAnsi="Arial" w:cs="Arial"/>
          <w:color w:val="000000" w:themeColor="text1"/>
        </w:rPr>
        <w:t>%</w:t>
      </w:r>
      <w:ins w:id="1470" w:author="eric.giuliani" w:date="2017-05-17T13:28:00Z">
        <w:r w:rsidR="0046347C">
          <w:rPr>
            <w:rFonts w:ascii="Arial" w:hAnsi="Arial" w:cs="Arial"/>
            <w:color w:val="000000" w:themeColor="text1"/>
          </w:rPr>
          <w:t xml:space="preserve"> será o cadastro inicial do sistema)</w:t>
        </w:r>
      </w:ins>
      <w:r>
        <w:rPr>
          <w:rFonts w:ascii="Arial" w:hAnsi="Arial" w:cs="Arial"/>
          <w:color w:val="000000" w:themeColor="text1"/>
        </w:rPr>
        <w:t xml:space="preserve"> </w:t>
      </w:r>
      <w:ins w:id="1471" w:author="eric.giuliani" w:date="2017-08-25T13:08:00Z">
        <w:r w:rsidR="008F5E60">
          <w:rPr>
            <w:rFonts w:ascii="Arial" w:hAnsi="Arial" w:cs="Arial"/>
            <w:color w:val="000000" w:themeColor="text1"/>
          </w:rPr>
          <w:t>por período (podendo ser em dias, meses ou anos)</w:t>
        </w:r>
      </w:ins>
      <w:del w:id="1472" w:author="eric.giuliani" w:date="2017-08-25T13:09:00Z">
        <w:r w:rsidDel="008F5E60">
          <w:rPr>
            <w:rFonts w:ascii="Arial" w:hAnsi="Arial" w:cs="Arial"/>
            <w:color w:val="000000" w:themeColor="text1"/>
          </w:rPr>
          <w:delText>ao mês</w:delText>
        </w:r>
      </w:del>
      <w:r>
        <w:rPr>
          <w:rFonts w:ascii="Arial" w:hAnsi="Arial" w:cs="Arial"/>
          <w:color w:val="000000" w:themeColor="text1"/>
        </w:rPr>
        <w:t xml:space="preserve">, calculado a partir do </w:t>
      </w:r>
      <w:ins w:id="1473" w:author="eric.giuliani" w:date="2017-08-25T13:09:00Z">
        <w:r w:rsidR="008F5E60">
          <w:rPr>
            <w:rFonts w:ascii="Arial" w:hAnsi="Arial" w:cs="Arial"/>
            <w:color w:val="000000" w:themeColor="text1"/>
          </w:rPr>
          <w:t xml:space="preserve">dia, </w:t>
        </w:r>
      </w:ins>
      <w:r>
        <w:rPr>
          <w:rFonts w:ascii="Arial" w:hAnsi="Arial" w:cs="Arial"/>
          <w:color w:val="000000" w:themeColor="text1"/>
        </w:rPr>
        <w:t xml:space="preserve">mês </w:t>
      </w:r>
      <w:ins w:id="1474" w:author="eric.giuliani" w:date="2017-08-25T13:09:00Z">
        <w:r w:rsidR="008F5E60">
          <w:rPr>
            <w:rFonts w:ascii="Arial" w:hAnsi="Arial" w:cs="Arial"/>
            <w:color w:val="000000" w:themeColor="text1"/>
          </w:rPr>
          <w:t xml:space="preserve">ou ano </w:t>
        </w:r>
      </w:ins>
      <w:r>
        <w:rPr>
          <w:rFonts w:ascii="Arial" w:hAnsi="Arial" w:cs="Arial"/>
          <w:color w:val="000000" w:themeColor="text1"/>
        </w:rPr>
        <w:t xml:space="preserve">seguinte ao da data de </w:t>
      </w:r>
      <w:del w:id="1475" w:author="eric.giuliani" w:date="2017-05-17T13:28:00Z">
        <w:r w:rsidDel="0046347C">
          <w:rPr>
            <w:rFonts w:ascii="Arial" w:hAnsi="Arial" w:cs="Arial"/>
            <w:color w:val="000000" w:themeColor="text1"/>
          </w:rPr>
          <w:delText>vencimento.</w:delText>
        </w:r>
      </w:del>
      <w:ins w:id="1476" w:author="eric.giuliani" w:date="2017-05-17T13:28:00Z">
        <w:r w:rsidR="0046347C">
          <w:rPr>
            <w:rFonts w:ascii="Arial" w:hAnsi="Arial" w:cs="Arial"/>
            <w:color w:val="000000" w:themeColor="text1"/>
          </w:rPr>
          <w:t xml:space="preserve">vencimento. </w:t>
        </w:r>
      </w:ins>
      <w:del w:id="1477" w:author="eric.giuliani" w:date="2017-05-17T13:28:00Z">
        <w:r w:rsidDel="0046347C">
          <w:rPr>
            <w:rFonts w:ascii="Arial" w:hAnsi="Arial" w:cs="Arial"/>
            <w:color w:val="000000" w:themeColor="text1"/>
          </w:rPr>
          <w:delText xml:space="preserve">  </w:delText>
        </w:r>
      </w:del>
    </w:p>
    <w:p w:rsidR="00907DF1" w:rsidRDefault="00907DF1" w:rsidP="00907DF1">
      <w:pPr>
        <w:pStyle w:val="Corpodetexto"/>
        <w:spacing w:after="0" w:line="360" w:lineRule="auto"/>
        <w:ind w:left="1416"/>
        <w:rPr>
          <w:rFonts w:ascii="Arial" w:hAnsi="Arial" w:cs="Arial"/>
          <w:color w:val="000000" w:themeColor="text1"/>
        </w:rPr>
      </w:pPr>
      <w:r>
        <w:rPr>
          <w:rFonts w:ascii="Arial" w:hAnsi="Arial" w:cs="Arial"/>
          <w:i/>
          <w:color w:val="000000" w:themeColor="text1"/>
        </w:rPr>
        <w:t xml:space="preserve">Importante: para datas de vencimento e pagamento que </w:t>
      </w:r>
      <w:del w:id="1478" w:author="eric.giuliani" w:date="2017-05-17T13:28:00Z">
        <w:r w:rsidDel="0046347C">
          <w:rPr>
            <w:rFonts w:ascii="Arial" w:hAnsi="Arial" w:cs="Arial"/>
            <w:i/>
            <w:color w:val="000000" w:themeColor="text1"/>
          </w:rPr>
          <w:delText>pertencem</w:delText>
        </w:r>
      </w:del>
      <w:ins w:id="1479" w:author="eric.giuliani" w:date="2017-05-17T13:28:00Z">
        <w:r w:rsidR="0046347C">
          <w:rPr>
            <w:rFonts w:ascii="Arial" w:hAnsi="Arial" w:cs="Arial"/>
            <w:i/>
            <w:color w:val="000000" w:themeColor="text1"/>
          </w:rPr>
          <w:t>pertence</w:t>
        </w:r>
      </w:ins>
      <w:r>
        <w:rPr>
          <w:rFonts w:ascii="Arial" w:hAnsi="Arial" w:cs="Arial"/>
          <w:i/>
          <w:color w:val="000000" w:themeColor="text1"/>
        </w:rPr>
        <w:t xml:space="preserve"> ao mesmo </w:t>
      </w:r>
      <w:ins w:id="1480" w:author="eric.giuliani" w:date="2017-08-25T13:10:00Z">
        <w:r w:rsidR="008F5E60">
          <w:rPr>
            <w:rFonts w:ascii="Arial" w:hAnsi="Arial" w:cs="Arial"/>
            <w:i/>
            <w:color w:val="000000" w:themeColor="text1"/>
          </w:rPr>
          <w:t>dia/</w:t>
        </w:r>
      </w:ins>
      <w:r>
        <w:rPr>
          <w:rFonts w:ascii="Arial" w:hAnsi="Arial" w:cs="Arial"/>
          <w:i/>
          <w:color w:val="000000" w:themeColor="text1"/>
        </w:rPr>
        <w:t>mês/ano</w:t>
      </w:r>
      <w:ins w:id="1481" w:author="eric.giuliani" w:date="2017-08-25T13:10:00Z">
        <w:r w:rsidR="008F5E60">
          <w:rPr>
            <w:rFonts w:ascii="Arial" w:hAnsi="Arial" w:cs="Arial"/>
            <w:i/>
            <w:color w:val="000000" w:themeColor="text1"/>
          </w:rPr>
          <w:t>, mês/ano ou ano</w:t>
        </w:r>
      </w:ins>
      <w:r>
        <w:rPr>
          <w:rFonts w:ascii="Arial" w:hAnsi="Arial" w:cs="Arial"/>
          <w:i/>
          <w:color w:val="000000" w:themeColor="text1"/>
        </w:rPr>
        <w:t xml:space="preserve">, o sistema deverá considerar </w:t>
      </w:r>
      <w:del w:id="1482" w:author="eric.giuliani" w:date="2017-05-17T13:28:00Z">
        <w:r w:rsidDel="0046347C">
          <w:rPr>
            <w:rFonts w:ascii="Arial" w:hAnsi="Arial" w:cs="Arial"/>
            <w:i/>
            <w:color w:val="000000" w:themeColor="text1"/>
          </w:rPr>
          <w:delText>o juros</w:delText>
        </w:r>
      </w:del>
      <w:ins w:id="1483" w:author="eric.giuliani" w:date="2017-05-17T13:28:00Z">
        <w:r w:rsidR="0046347C">
          <w:rPr>
            <w:rFonts w:ascii="Arial" w:hAnsi="Arial" w:cs="Arial"/>
            <w:i/>
            <w:color w:val="000000" w:themeColor="text1"/>
          </w:rPr>
          <w:t>o juros</w:t>
        </w:r>
      </w:ins>
      <w:r>
        <w:rPr>
          <w:rFonts w:ascii="Arial" w:hAnsi="Arial" w:cs="Arial"/>
          <w:i/>
          <w:color w:val="000000" w:themeColor="text1"/>
        </w:rPr>
        <w:t xml:space="preserve"> zerado</w:t>
      </w:r>
      <w:r>
        <w:rPr>
          <w:rFonts w:ascii="Arial" w:hAnsi="Arial" w:cs="Arial"/>
          <w:color w:val="000000" w:themeColor="text1"/>
        </w:rPr>
        <w:t xml:space="preserve">. </w:t>
      </w:r>
    </w:p>
    <w:p w:rsidR="00A52D90" w:rsidRDefault="00A52D90" w:rsidP="00A52D90">
      <w:pPr>
        <w:pStyle w:val="Corpodetexto"/>
        <w:spacing w:after="0" w:line="360" w:lineRule="auto"/>
        <w:ind w:left="1134"/>
        <w:rPr>
          <w:ins w:id="1484" w:author="eric.giuliani" w:date="2017-08-25T13:05:00Z"/>
          <w:rFonts w:ascii="Arial" w:hAnsi="Arial" w:cs="Arial"/>
          <w:color w:val="000000" w:themeColor="text1"/>
        </w:rPr>
      </w:pPr>
      <w:ins w:id="1485" w:author="eric.giuliani" w:date="2017-08-25T13:05:00Z">
        <w:r>
          <w:rPr>
            <w:rFonts w:ascii="Arial" w:hAnsi="Arial" w:cs="Arial"/>
            <w:color w:val="000000" w:themeColor="text1"/>
          </w:rPr>
          <w:lastRenderedPageBreak/>
          <w:t>Para o cálculo o sistema deverá considerar apenas o registro de juros mais recente até a data de vencimento. Caso exista registro(s) cadastrado(s) no período entre a data de vencimento e a data de pagamento, o sistema deverá desconsiderá-lo(s) para o cálculo do</w:t>
        </w:r>
      </w:ins>
      <w:ins w:id="1486" w:author="eric.giuliani" w:date="2017-08-25T13:12:00Z">
        <w:r w:rsidR="008F5E60">
          <w:rPr>
            <w:rFonts w:ascii="Arial" w:hAnsi="Arial" w:cs="Arial"/>
            <w:color w:val="000000" w:themeColor="text1"/>
          </w:rPr>
          <w:t>s</w:t>
        </w:r>
      </w:ins>
      <w:ins w:id="1487" w:author="eric.giuliani" w:date="2017-08-25T13:05:00Z">
        <w:r>
          <w:rPr>
            <w:rFonts w:ascii="Arial" w:hAnsi="Arial" w:cs="Arial"/>
            <w:color w:val="000000" w:themeColor="text1"/>
          </w:rPr>
          <w:t xml:space="preserve"> juros.</w:t>
        </w:r>
      </w:ins>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Fórmula</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Juros = </w:t>
      </w:r>
      <m:oMath>
        <m:d>
          <m:dPr>
            <m:ctrlPr>
              <w:rPr>
                <w:rFonts w:ascii="Cambria Math" w:hAnsi="Cambria Math" w:cs="Arial"/>
                <w:i/>
                <w:color w:val="000000" w:themeColor="text1"/>
              </w:rPr>
            </m:ctrlPr>
          </m:dPr>
          <m:e>
            <m:d>
              <m:dPr>
                <m:ctrlPr>
                  <w:rPr>
                    <w:rFonts w:ascii="Cambria Math" w:hAnsi="Cambria Math" w:cs="Arial"/>
                    <w:i/>
                    <w:color w:val="000000" w:themeColor="text1"/>
                  </w:rPr>
                </m:ctrlPr>
              </m:dPr>
              <m:e>
                <m:r>
                  <w:rPr>
                    <w:rFonts w:ascii="Cambria Math" w:hAnsi="Cambria Math" w:cs="Arial"/>
                    <w:color w:val="000000" w:themeColor="text1"/>
                  </w:rPr>
                  <m:t>Valor Cosip + Multa+Atualização Mon</m:t>
                </m:r>
                <m:r>
                  <w:rPr>
                    <w:rFonts w:ascii="Cambria Math" w:hAnsi="Cambria Math" w:cs="Arial"/>
                    <w:color w:val="000000" w:themeColor="text1"/>
                  </w:rPr>
                  <m:t>etária</m:t>
                </m:r>
              </m:e>
            </m:d>
            <m:r>
              <w:rPr>
                <w:rFonts w:ascii="Cambria Math" w:hAnsi="Cambria Math" w:cs="Arial"/>
                <w:color w:val="000000" w:themeColor="text1"/>
              </w:rPr>
              <m:t>*</m:t>
            </m:r>
            <w:del w:id="1488" w:author="eric.giuliani" w:date="2017-05-17T13:29:00Z">
              <m:r>
                <w:rPr>
                  <w:rFonts w:ascii="Cambria Math" w:hAnsi="Cambria Math" w:cs="Arial"/>
                  <w:color w:val="000000" w:themeColor="text1"/>
                </w:rPr>
                <m:t>0,01</m:t>
              </m:r>
            </w:del>
            <w:ins w:id="1489" w:author="eric.giuliani" w:date="2017-05-17T13:29:00Z">
              <m:r>
                <w:rPr>
                  <w:rFonts w:ascii="Cambria Math" w:hAnsi="Cambria Math" w:cs="Arial"/>
                  <w:color w:val="000000" w:themeColor="text1"/>
                </w:rPr>
                <m:t>Percentual</m:t>
              </m:r>
            </w:ins>
          </m:e>
        </m:d>
        <m:r>
          <w:rPr>
            <w:rFonts w:ascii="Cambria Math" w:hAnsi="Cambria Math" w:cs="Arial"/>
            <w:color w:val="000000" w:themeColor="text1"/>
          </w:rPr>
          <m:t xml:space="preserve">* Número de </m:t>
        </m:r>
        <w:ins w:id="1490" w:author="eric.giuliani" w:date="2017-08-25T13:11:00Z">
          <m:r>
            <w:rPr>
              <w:rFonts w:ascii="Cambria Math" w:hAnsi="Cambria Math" w:cs="Arial"/>
              <w:color w:val="000000" w:themeColor="text1"/>
            </w:rPr>
            <m:t xml:space="preserve">Dias, </m:t>
          </m:r>
        </w:ins>
        <w:ins w:id="1491" w:author="eric.giuliani" w:date="2017-08-25T13:12:00Z">
          <m:r>
            <w:rPr>
              <w:rFonts w:ascii="Cambria Math" w:hAnsi="Cambria Math" w:cs="Arial"/>
              <w:color w:val="000000" w:themeColor="text1"/>
            </w:rPr>
            <m:t xml:space="preserve"> </m:t>
          </m:r>
        </w:ins>
        <m:r>
          <w:rPr>
            <w:rFonts w:ascii="Cambria Math" w:hAnsi="Cambria Math" w:cs="Arial"/>
            <w:color w:val="000000" w:themeColor="text1"/>
          </w:rPr>
          <m:t>Meses</m:t>
        </m:r>
        <w:ins w:id="1492" w:author="eric.giuliani" w:date="2017-08-25T13:11:00Z">
          <m:r>
            <w:rPr>
              <w:rFonts w:ascii="Cambria Math" w:hAnsi="Cambria Math" w:cs="Arial"/>
              <w:color w:val="000000" w:themeColor="text1"/>
            </w:rPr>
            <m:t xml:space="preserve"> ou Anos.</m:t>
          </m:r>
        </w:ins>
      </m:oMath>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Definições</w:t>
      </w:r>
    </w:p>
    <w:p w:rsidR="00907DF1" w:rsidRDefault="00907DF1" w:rsidP="00907DF1">
      <w:pPr>
        <w:pStyle w:val="Corpodetexto"/>
        <w:numPr>
          <w:ilvl w:val="0"/>
          <w:numId w:val="112"/>
        </w:numPr>
        <w:spacing w:after="0" w:line="360" w:lineRule="auto"/>
        <w:rPr>
          <w:rFonts w:ascii="Arial" w:hAnsi="Arial" w:cs="Arial"/>
          <w:color w:val="000000" w:themeColor="text1"/>
        </w:rPr>
      </w:pPr>
      <w:r>
        <w:rPr>
          <w:rFonts w:ascii="Arial" w:hAnsi="Arial" w:cs="Arial"/>
          <w:color w:val="000000" w:themeColor="text1"/>
        </w:rPr>
        <w:t>Valor Cosip: valor cosip que corresponde ao mês/ano referência, classe da instalação e faixa de consumo do faturamento para o mês/ano em questão.</w:t>
      </w:r>
    </w:p>
    <w:p w:rsidR="00907DF1" w:rsidRDefault="00907DF1" w:rsidP="00907DF1">
      <w:pPr>
        <w:pStyle w:val="Corpodetexto"/>
        <w:numPr>
          <w:ilvl w:val="0"/>
          <w:numId w:val="112"/>
        </w:numPr>
        <w:spacing w:after="0" w:line="360" w:lineRule="auto"/>
        <w:rPr>
          <w:rFonts w:ascii="Arial" w:hAnsi="Arial" w:cs="Arial"/>
          <w:color w:val="000000" w:themeColor="text1"/>
        </w:rPr>
      </w:pPr>
      <w:r>
        <w:rPr>
          <w:rFonts w:ascii="Arial" w:hAnsi="Arial" w:cs="Arial"/>
          <w:color w:val="000000" w:themeColor="text1"/>
        </w:rPr>
        <w:t xml:space="preserve">Multa: </w:t>
      </w:r>
      <w:r w:rsidR="00210B41">
        <w:fldChar w:fldCharType="begin"/>
      </w:r>
      <w:ins w:id="1493" w:author="eric.giuliani" w:date="2017-05-22T21:04:00Z">
        <w:r w:rsidR="00645D8A">
          <w:instrText>HYPERLINK "C:\\PROJETOS\\TFS\\SEFIN\\COSIP\\DEV\\Sprint 5\\Documentacao\\04_Requisitos\\Casos de Uso\\Artefatos - Especificacao.docx" \l "RN_152"</w:instrText>
        </w:r>
      </w:ins>
      <w:del w:id="1494" w:author="eric.giuliani" w:date="2017-05-16T13:58:00Z">
        <w:r w:rsidR="007A7153" w:rsidDel="001911D5">
          <w:delInstrText>HYPERLINK "file:///C:\\Users\\victor.santos\\Desktop\\COSIP.docx" \l "RN_152"</w:delInstrText>
        </w:r>
      </w:del>
      <w:r w:rsidR="00210B41">
        <w:fldChar w:fldCharType="separate"/>
      </w:r>
      <w:r>
        <w:rPr>
          <w:rStyle w:val="Hyperlink"/>
          <w:rFonts w:ascii="Arial" w:hAnsi="Arial" w:cs="Arial"/>
        </w:rPr>
        <w:t>RN_152</w:t>
      </w:r>
      <w:r w:rsidR="00210B41">
        <w:fldChar w:fldCharType="end"/>
      </w:r>
    </w:p>
    <w:p w:rsidR="00907DF1" w:rsidRDefault="00907DF1" w:rsidP="00907DF1">
      <w:pPr>
        <w:pStyle w:val="Corpodetexto"/>
        <w:numPr>
          <w:ilvl w:val="0"/>
          <w:numId w:val="112"/>
        </w:numPr>
        <w:spacing w:after="0" w:line="360" w:lineRule="auto"/>
        <w:rPr>
          <w:rFonts w:ascii="Arial" w:hAnsi="Arial" w:cs="Arial"/>
          <w:color w:val="000000" w:themeColor="text1"/>
        </w:rPr>
      </w:pPr>
      <w:r>
        <w:rPr>
          <w:rFonts w:ascii="Arial" w:hAnsi="Arial" w:cs="Arial"/>
          <w:color w:val="000000" w:themeColor="text1"/>
        </w:rPr>
        <w:t xml:space="preserve">Atualização Monetária: </w:t>
      </w:r>
      <w:r w:rsidR="00210B41">
        <w:fldChar w:fldCharType="begin"/>
      </w:r>
      <w:ins w:id="1495" w:author="eric.giuliani" w:date="2017-05-22T21:04:00Z">
        <w:r w:rsidR="00645D8A">
          <w:instrText>HYPERLINK "C:\\PROJETOS\\TFS\\SEFIN\\COSIP\\DEV\\Sprint 5\\Documentacao\\04_Requisitos\\Casos de Uso\\Artefatos - Especificacao.docx" \l "RN_153"</w:instrText>
        </w:r>
      </w:ins>
      <w:del w:id="1496" w:author="eric.giuliani" w:date="2017-05-16T13:58:00Z">
        <w:r w:rsidR="007A7153" w:rsidDel="001911D5">
          <w:delInstrText>HYPERLINK "file:///C:\\Users\\victor.santos\\Desktop\\KJMNSDKLPMV.docx" \l "RN_153"</w:delInstrText>
        </w:r>
      </w:del>
      <w:r w:rsidR="00210B41">
        <w:fldChar w:fldCharType="separate"/>
      </w:r>
      <w:r>
        <w:rPr>
          <w:rStyle w:val="Hyperlink"/>
          <w:rFonts w:ascii="Arial" w:hAnsi="Arial" w:cs="Arial"/>
        </w:rPr>
        <w:t>RN_153</w:t>
      </w:r>
      <w:r w:rsidR="00210B41">
        <w:fldChar w:fldCharType="end"/>
      </w:r>
    </w:p>
    <w:p w:rsidR="00907DF1" w:rsidRDefault="008F5E60" w:rsidP="00907DF1">
      <w:pPr>
        <w:pStyle w:val="Corpodetexto"/>
        <w:numPr>
          <w:ilvl w:val="0"/>
          <w:numId w:val="112"/>
        </w:numPr>
        <w:spacing w:after="0" w:line="360" w:lineRule="auto"/>
        <w:rPr>
          <w:rFonts w:ascii="Arial" w:hAnsi="Arial" w:cs="Arial"/>
          <w:color w:val="000000" w:themeColor="text1"/>
        </w:rPr>
      </w:pPr>
      <w:ins w:id="1497" w:author="eric.giuliani" w:date="2017-08-25T13:12:00Z">
        <w:r w:rsidRPr="008F5E60">
          <w:rPr>
            <w:rFonts w:ascii="Arial" w:hAnsi="Arial" w:cs="Arial"/>
            <w:color w:val="000000" w:themeColor="text1"/>
          </w:rPr>
          <w:t>Número de Dias,</w:t>
        </w:r>
        <w:r>
          <w:rPr>
            <w:rFonts w:ascii="Arial" w:hAnsi="Arial" w:cs="Arial"/>
            <w:color w:val="000000" w:themeColor="text1"/>
          </w:rPr>
          <w:t xml:space="preserve"> </w:t>
        </w:r>
        <w:r w:rsidRPr="008F5E60">
          <w:rPr>
            <w:rFonts w:ascii="Arial" w:hAnsi="Arial" w:cs="Arial"/>
            <w:color w:val="000000" w:themeColor="text1"/>
          </w:rPr>
          <w:t>Meses ou Anos</w:t>
        </w:r>
      </w:ins>
      <w:del w:id="1498" w:author="eric.giuliani" w:date="2017-08-25T13:12:00Z">
        <w:r w:rsidR="00907DF1" w:rsidDel="008F5E60">
          <w:rPr>
            <w:rFonts w:ascii="Arial" w:hAnsi="Arial" w:cs="Arial"/>
            <w:color w:val="000000" w:themeColor="text1"/>
          </w:rPr>
          <w:delText>Número de Meses</w:delText>
        </w:r>
      </w:del>
      <w:r w:rsidR="00907DF1">
        <w:rPr>
          <w:rFonts w:ascii="Arial" w:hAnsi="Arial" w:cs="Arial"/>
          <w:color w:val="000000" w:themeColor="text1"/>
        </w:rPr>
        <w:t xml:space="preserve">: número de </w:t>
      </w:r>
      <w:ins w:id="1499" w:author="eric.giuliani" w:date="2017-08-25T13:12:00Z">
        <w:r>
          <w:rPr>
            <w:rFonts w:ascii="Arial" w:hAnsi="Arial" w:cs="Arial"/>
            <w:color w:val="000000" w:themeColor="text1"/>
          </w:rPr>
          <w:t xml:space="preserve">dias, </w:t>
        </w:r>
      </w:ins>
      <w:r w:rsidR="00907DF1">
        <w:rPr>
          <w:rFonts w:ascii="Arial" w:hAnsi="Arial" w:cs="Arial"/>
          <w:color w:val="000000" w:themeColor="text1"/>
        </w:rPr>
        <w:t xml:space="preserve">meses </w:t>
      </w:r>
      <w:ins w:id="1500" w:author="eric.giuliani" w:date="2017-08-25T13:12:00Z">
        <w:r>
          <w:rPr>
            <w:rFonts w:ascii="Arial" w:hAnsi="Arial" w:cs="Arial"/>
            <w:color w:val="000000" w:themeColor="text1"/>
          </w:rPr>
          <w:t xml:space="preserve">ou anos </w:t>
        </w:r>
      </w:ins>
      <w:r w:rsidR="00907DF1">
        <w:rPr>
          <w:rFonts w:ascii="Arial" w:hAnsi="Arial" w:cs="Arial"/>
          <w:color w:val="000000" w:themeColor="text1"/>
        </w:rPr>
        <w:t xml:space="preserve">calculados a partir do </w:t>
      </w:r>
      <w:ins w:id="1501" w:author="eric.giuliani" w:date="2017-08-25T13:13:00Z">
        <w:r>
          <w:rPr>
            <w:rFonts w:ascii="Arial" w:hAnsi="Arial" w:cs="Arial"/>
            <w:color w:val="000000" w:themeColor="text1"/>
          </w:rPr>
          <w:t xml:space="preserve">dia, </w:t>
        </w:r>
      </w:ins>
      <w:r w:rsidR="00907DF1">
        <w:rPr>
          <w:rFonts w:ascii="Arial" w:hAnsi="Arial" w:cs="Arial"/>
          <w:color w:val="000000" w:themeColor="text1"/>
        </w:rPr>
        <w:t xml:space="preserve">mês </w:t>
      </w:r>
      <w:ins w:id="1502" w:author="eric.giuliani" w:date="2017-08-25T13:13:00Z">
        <w:r>
          <w:rPr>
            <w:rFonts w:ascii="Arial" w:hAnsi="Arial" w:cs="Arial"/>
            <w:color w:val="000000" w:themeColor="text1"/>
          </w:rPr>
          <w:t xml:space="preserve">ou ano </w:t>
        </w:r>
      </w:ins>
      <w:r w:rsidR="00907DF1">
        <w:rPr>
          <w:rFonts w:ascii="Arial" w:hAnsi="Arial" w:cs="Arial"/>
          <w:color w:val="000000" w:themeColor="text1"/>
        </w:rPr>
        <w:t xml:space="preserve">seguinte ao da data de vencimento até o </w:t>
      </w:r>
      <w:ins w:id="1503" w:author="eric.giuliani" w:date="2017-08-25T13:13:00Z">
        <w:r>
          <w:rPr>
            <w:rFonts w:ascii="Arial" w:hAnsi="Arial" w:cs="Arial"/>
            <w:color w:val="000000" w:themeColor="text1"/>
          </w:rPr>
          <w:t xml:space="preserve">dia, </w:t>
        </w:r>
      </w:ins>
      <w:r w:rsidR="00907DF1">
        <w:rPr>
          <w:rFonts w:ascii="Arial" w:hAnsi="Arial" w:cs="Arial"/>
          <w:color w:val="000000" w:themeColor="text1"/>
        </w:rPr>
        <w:t xml:space="preserve">mês </w:t>
      </w:r>
      <w:ins w:id="1504" w:author="eric.giuliani" w:date="2017-08-25T13:13:00Z">
        <w:r>
          <w:rPr>
            <w:rFonts w:ascii="Arial" w:hAnsi="Arial" w:cs="Arial"/>
            <w:color w:val="000000" w:themeColor="text1"/>
          </w:rPr>
          <w:t xml:space="preserve">ou ano </w:t>
        </w:r>
      </w:ins>
      <w:r w:rsidR="006F2690">
        <w:rPr>
          <w:rFonts w:ascii="Arial" w:hAnsi="Arial" w:cs="Arial"/>
          <w:color w:val="000000" w:themeColor="text1"/>
        </w:rPr>
        <w:t xml:space="preserve">da data </w:t>
      </w:r>
      <w:r w:rsidR="00400E3E">
        <w:rPr>
          <w:rFonts w:ascii="Arial" w:hAnsi="Arial" w:cs="Arial"/>
          <w:color w:val="000000" w:themeColor="text1"/>
        </w:rPr>
        <w:t>d</w:t>
      </w:r>
      <w:r w:rsidR="006F2690">
        <w:rPr>
          <w:rFonts w:ascii="Arial" w:hAnsi="Arial" w:cs="Arial"/>
          <w:color w:val="000000" w:themeColor="text1"/>
        </w:rPr>
        <w:t>e</w:t>
      </w:r>
      <w:r w:rsidR="00907DF1">
        <w:rPr>
          <w:rFonts w:ascii="Arial" w:hAnsi="Arial" w:cs="Arial"/>
          <w:color w:val="000000" w:themeColor="text1"/>
        </w:rPr>
        <w:t xml:space="preserve"> </w:t>
      </w:r>
      <w:r w:rsidR="00400E3E">
        <w:rPr>
          <w:rFonts w:ascii="Arial" w:hAnsi="Arial" w:cs="Arial"/>
          <w:color w:val="000000" w:themeColor="text1"/>
        </w:rPr>
        <w:t>pagamento</w:t>
      </w:r>
      <w:r w:rsidR="00907DF1">
        <w:rPr>
          <w:rFonts w:ascii="Arial" w:hAnsi="Arial" w:cs="Arial"/>
          <w:color w:val="000000" w:themeColor="text1"/>
        </w:rPr>
        <w:t xml:space="preserve">, sendo contado como </w:t>
      </w:r>
      <w:del w:id="1505" w:author="eric.giuliani" w:date="2017-08-25T13:13:00Z">
        <w:r w:rsidR="00907DF1" w:rsidDel="008F5E60">
          <w:rPr>
            <w:rFonts w:ascii="Arial" w:hAnsi="Arial" w:cs="Arial"/>
            <w:color w:val="000000" w:themeColor="text1"/>
          </w:rPr>
          <w:delText xml:space="preserve">mês </w:delText>
        </w:r>
      </w:del>
      <w:ins w:id="1506" w:author="eric.giuliani" w:date="2017-08-25T13:13:00Z">
        <w:r>
          <w:rPr>
            <w:rFonts w:ascii="Arial" w:hAnsi="Arial" w:cs="Arial"/>
            <w:color w:val="000000" w:themeColor="text1"/>
          </w:rPr>
          <w:t xml:space="preserve">período </w:t>
        </w:r>
      </w:ins>
      <w:r w:rsidR="00907DF1">
        <w:rPr>
          <w:rFonts w:ascii="Arial" w:hAnsi="Arial" w:cs="Arial"/>
          <w:color w:val="000000" w:themeColor="text1"/>
        </w:rPr>
        <w:t>completo qualquer fração dele.</w:t>
      </w:r>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u w:val="single"/>
        </w:rPr>
      </w:pPr>
      <w:r>
        <w:rPr>
          <w:rFonts w:ascii="Arial" w:hAnsi="Arial" w:cs="Arial"/>
          <w:color w:val="000000" w:themeColor="text1"/>
          <w:u w:val="single"/>
        </w:rPr>
        <w:t>Exemplo</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Data de Vencimento: 29/09/2016</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Data de Pagamento: 13/12/2016</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Valor Cosip: R$ 68,07</w:t>
      </w: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Multa: R$ </w:t>
      </w:r>
      <w:ins w:id="1507" w:author="eric.giuliani" w:date="2017-05-17T13:30:00Z">
        <w:r w:rsidR="0046347C">
          <w:rPr>
            <w:rFonts w:ascii="Arial" w:hAnsi="Arial" w:cs="Arial"/>
            <w:color w:val="000000" w:themeColor="text1"/>
          </w:rPr>
          <w:t>0,66</w:t>
        </w:r>
      </w:ins>
      <w:del w:id="1508" w:author="eric.giuliani" w:date="2017-05-17T13:30:00Z">
        <w:r w:rsidDel="0046347C">
          <w:rPr>
            <w:rFonts w:ascii="Arial" w:hAnsi="Arial" w:cs="Arial"/>
            <w:color w:val="000000" w:themeColor="text1"/>
          </w:rPr>
          <w:delText>13,61</w:delText>
        </w:r>
      </w:del>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Atualização Monetária: R$ 0,27</w:t>
      </w:r>
    </w:p>
    <w:p w:rsidR="0046347C" w:rsidRDefault="0046347C" w:rsidP="0046347C">
      <w:pPr>
        <w:pStyle w:val="Corpodetexto"/>
        <w:spacing w:after="0" w:line="360" w:lineRule="auto"/>
        <w:ind w:left="1134"/>
        <w:rPr>
          <w:ins w:id="1509" w:author="eric.giuliani" w:date="2017-05-17T13:30:00Z"/>
          <w:rFonts w:ascii="Arial" w:hAnsi="Arial" w:cs="Arial"/>
          <w:color w:val="000000" w:themeColor="text1"/>
        </w:rPr>
      </w:pPr>
      <w:ins w:id="1510" w:author="eric.giuliani" w:date="2017-05-17T13:30:00Z">
        <w:r>
          <w:rPr>
            <w:rFonts w:ascii="Arial" w:hAnsi="Arial" w:cs="Arial"/>
            <w:color w:val="000000" w:themeColor="text1"/>
          </w:rPr>
          <w:t>Período: Mensal</w:t>
        </w:r>
      </w:ins>
    </w:p>
    <w:p w:rsidR="0046347C" w:rsidRDefault="0046347C" w:rsidP="0046347C">
      <w:pPr>
        <w:pStyle w:val="Corpodetexto"/>
        <w:spacing w:after="0" w:line="360" w:lineRule="auto"/>
        <w:ind w:left="1134"/>
        <w:rPr>
          <w:ins w:id="1511" w:author="eric.giuliani" w:date="2017-05-17T13:30:00Z"/>
          <w:rFonts w:ascii="Arial" w:hAnsi="Arial" w:cs="Arial"/>
          <w:color w:val="000000" w:themeColor="text1"/>
        </w:rPr>
      </w:pPr>
      <w:ins w:id="1512" w:author="eric.giuliani" w:date="2017-05-17T13:30:00Z">
        <w:r>
          <w:rPr>
            <w:rFonts w:ascii="Arial" w:hAnsi="Arial" w:cs="Arial"/>
            <w:color w:val="000000" w:themeColor="text1"/>
          </w:rPr>
          <w:t>Período de Atraso: 3</w:t>
        </w:r>
      </w:ins>
    </w:p>
    <w:p w:rsidR="00907DF1" w:rsidDel="0046347C" w:rsidRDefault="00907DF1" w:rsidP="00907DF1">
      <w:pPr>
        <w:pStyle w:val="Corpodetexto"/>
        <w:spacing w:after="0" w:line="360" w:lineRule="auto"/>
        <w:ind w:left="1134"/>
        <w:rPr>
          <w:del w:id="1513" w:author="eric.giuliani" w:date="2017-05-17T13:30:00Z"/>
          <w:rFonts w:ascii="Arial" w:hAnsi="Arial" w:cs="Arial"/>
          <w:color w:val="000000" w:themeColor="text1"/>
        </w:rPr>
      </w:pPr>
      <w:del w:id="1514" w:author="eric.giuliani" w:date="2017-05-17T13:30:00Z">
        <w:r w:rsidDel="0046347C">
          <w:rPr>
            <w:rFonts w:ascii="Arial" w:hAnsi="Arial" w:cs="Arial"/>
            <w:color w:val="000000" w:themeColor="text1"/>
          </w:rPr>
          <w:delText>Número de Meses: 3</w:delText>
        </w:r>
      </w:del>
    </w:p>
    <w:p w:rsidR="00907DF1" w:rsidRDefault="00907DF1" w:rsidP="00907DF1">
      <w:pPr>
        <w:pStyle w:val="Corpodetexto"/>
        <w:spacing w:after="0" w:line="360" w:lineRule="auto"/>
        <w:ind w:left="1134"/>
        <w:rPr>
          <w:rFonts w:ascii="Arial" w:hAnsi="Arial" w:cs="Arial"/>
          <w:color w:val="000000" w:themeColor="text1"/>
        </w:rPr>
      </w:pPr>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Juros = </w:t>
      </w:r>
      <m:oMath>
        <m:d>
          <m:dPr>
            <m:ctrlPr>
              <w:rPr>
                <w:rFonts w:ascii="Cambria Math" w:hAnsi="Cambria Math" w:cs="Arial"/>
                <w:i/>
                <w:color w:val="000000" w:themeColor="text1"/>
              </w:rPr>
            </m:ctrlPr>
          </m:dPr>
          <m:e>
            <m:d>
              <m:dPr>
                <m:ctrlPr>
                  <w:rPr>
                    <w:rFonts w:ascii="Cambria Math" w:hAnsi="Cambria Math" w:cs="Arial"/>
                    <w:i/>
                    <w:color w:val="000000" w:themeColor="text1"/>
                  </w:rPr>
                </m:ctrlPr>
              </m:dPr>
              <m:e>
                <m:r>
                  <w:rPr>
                    <w:rFonts w:ascii="Cambria Math" w:hAnsi="Cambria Math" w:cs="Arial"/>
                    <w:color w:val="000000" w:themeColor="text1"/>
                  </w:rPr>
                  <m:t xml:space="preserve">68,07+ </m:t>
                </m:r>
                <w:del w:id="1515" w:author="eric.giuliani" w:date="2017-05-17T13:31:00Z">
                  <m:r>
                    <w:rPr>
                      <w:rFonts w:ascii="Cambria Math" w:hAnsi="Cambria Math" w:cs="Arial"/>
                      <w:color w:val="000000" w:themeColor="text1"/>
                    </w:rPr>
                    <m:t>13,61</m:t>
                  </m:r>
                </w:del>
                <w:ins w:id="1516" w:author="eric.giuliani" w:date="2017-05-17T13:31:00Z">
                  <m:r>
                    <w:rPr>
                      <w:rFonts w:ascii="Cambria Math" w:hAnsi="Cambria Math" w:cs="Arial"/>
                      <w:color w:val="000000" w:themeColor="text1"/>
                    </w:rPr>
                    <m:t>0,66</m:t>
                  </m:r>
                </w:ins>
                <m:r>
                  <w:rPr>
                    <w:rFonts w:ascii="Cambria Math" w:hAnsi="Cambria Math" w:cs="Arial"/>
                    <w:color w:val="000000" w:themeColor="text1"/>
                  </w:rPr>
                  <m:t>+0,27</m:t>
                </m:r>
              </m:e>
            </m:d>
            <m:r>
              <w:rPr>
                <w:rFonts w:ascii="Cambria Math" w:hAnsi="Cambria Math" w:cs="Arial"/>
                <w:color w:val="000000" w:themeColor="text1"/>
              </w:rPr>
              <m:t>*0,01</m:t>
            </m:r>
          </m:e>
        </m:d>
        <m:r>
          <w:rPr>
            <w:rFonts w:ascii="Cambria Math" w:hAnsi="Cambria Math" w:cs="Arial"/>
            <w:color w:val="000000" w:themeColor="text1"/>
          </w:rPr>
          <m:t>* 3</m:t>
        </m:r>
      </m:oMath>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Juros = </w:t>
      </w:r>
      <m:oMath>
        <m:d>
          <m:dPr>
            <m:ctrlPr>
              <w:rPr>
                <w:rFonts w:ascii="Cambria Math" w:hAnsi="Cambria Math" w:cs="Arial"/>
                <w:i/>
                <w:color w:val="000000" w:themeColor="text1"/>
              </w:rPr>
            </m:ctrlPr>
          </m:dPr>
          <m:e>
            <w:ins w:id="1517" w:author="eric.giuliani" w:date="2017-05-17T13:32:00Z">
              <m:r>
                <w:rPr>
                  <w:rFonts w:ascii="Cambria Math" w:hAnsi="Cambria Math" w:cs="Arial"/>
                  <w:color w:val="000000" w:themeColor="text1"/>
                </w:rPr>
                <m:t>69</m:t>
              </m:r>
            </w:ins>
            <w:del w:id="1518" w:author="eric.giuliani" w:date="2017-05-17T13:32:00Z">
              <m:r>
                <w:rPr>
                  <w:rFonts w:ascii="Cambria Math" w:hAnsi="Cambria Math" w:cs="Arial"/>
                  <w:color w:val="000000" w:themeColor="text1"/>
                </w:rPr>
                <m:t>81,95</m:t>
              </m:r>
            </w:del>
            <m:r>
              <w:rPr>
                <w:rFonts w:ascii="Cambria Math" w:hAnsi="Cambria Math" w:cs="Arial"/>
                <w:color w:val="000000" w:themeColor="text1"/>
              </w:rPr>
              <m:t>*0,01</m:t>
            </m:r>
          </m:e>
        </m:d>
        <m:r>
          <w:rPr>
            <w:rFonts w:ascii="Cambria Math" w:hAnsi="Cambria Math" w:cs="Arial"/>
            <w:color w:val="000000" w:themeColor="text1"/>
          </w:rPr>
          <m:t>* 3</m:t>
        </m:r>
      </m:oMath>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Juros = </w:t>
      </w:r>
      <m:oMath>
        <m:r>
          <w:rPr>
            <w:rFonts w:ascii="Cambria Math" w:hAnsi="Cambria Math" w:cs="Arial"/>
            <w:color w:val="000000" w:themeColor="text1"/>
          </w:rPr>
          <m:t>0,</m:t>
        </m:r>
        <w:ins w:id="1519" w:author="eric.giuliani" w:date="2017-05-17T13:32:00Z">
          <m:r>
            <w:rPr>
              <w:rFonts w:ascii="Cambria Math" w:hAnsi="Cambria Math" w:cs="Arial"/>
              <w:color w:val="000000" w:themeColor="text1"/>
            </w:rPr>
            <m:t>69</m:t>
          </m:r>
        </w:ins>
        <w:del w:id="1520" w:author="eric.giuliani" w:date="2017-05-17T13:32:00Z">
          <m:r>
            <w:rPr>
              <w:rFonts w:ascii="Cambria Math" w:hAnsi="Cambria Math" w:cs="Arial"/>
              <w:color w:val="000000" w:themeColor="text1"/>
            </w:rPr>
            <m:t>8195</m:t>
          </m:r>
        </w:del>
        <m:r>
          <w:rPr>
            <w:rFonts w:ascii="Cambria Math" w:hAnsi="Cambria Math" w:cs="Arial"/>
            <w:color w:val="000000" w:themeColor="text1"/>
          </w:rPr>
          <m:t>* 3</m:t>
        </m:r>
      </m:oMath>
    </w:p>
    <w:p w:rsidR="00907DF1"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Juros = </w:t>
      </w:r>
      <m:oMath>
        <m:r>
          <w:rPr>
            <w:rFonts w:ascii="Cambria Math" w:hAnsi="Cambria Math" w:cs="Arial"/>
            <w:color w:val="FF0000"/>
          </w:rPr>
          <m:t>2,</m:t>
        </m:r>
      </m:oMath>
      <w:ins w:id="1521" w:author="eric.giuliani" w:date="2017-05-17T13:32:00Z">
        <w:r w:rsidR="0046347C">
          <w:rPr>
            <w:rFonts w:ascii="Arial" w:hAnsi="Arial" w:cs="Arial"/>
            <w:color w:val="FF0000"/>
          </w:rPr>
          <w:t>07</w:t>
        </w:r>
      </w:ins>
      <m:oMath>
        <w:del w:id="1522" w:author="eric.giuliani" w:date="2017-05-17T13:32:00Z">
          <m:r>
            <w:rPr>
              <w:rFonts w:ascii="Cambria Math" w:hAnsi="Cambria Math" w:cs="Arial"/>
              <w:color w:val="FF0000"/>
            </w:rPr>
            <m:t>4585</m:t>
          </m:r>
        </w:del>
      </m:oMath>
    </w:p>
    <w:p w:rsidR="00907DF1" w:rsidRDefault="00907DF1" w:rsidP="00907DF1">
      <w:pPr>
        <w:pStyle w:val="Corpodetexto"/>
        <w:spacing w:after="0" w:line="360" w:lineRule="auto"/>
        <w:ind w:left="1416"/>
        <w:rPr>
          <w:rFonts w:ascii="Arial" w:hAnsi="Arial" w:cs="Arial"/>
          <w:i/>
          <w:color w:val="000000" w:themeColor="text1"/>
          <w:sz w:val="18"/>
        </w:rPr>
      </w:pPr>
      <w:r>
        <w:rPr>
          <w:rFonts w:ascii="Arial" w:hAnsi="Arial" w:cs="Arial"/>
          <w:i/>
          <w:color w:val="000000" w:themeColor="text1"/>
          <w:sz w:val="18"/>
        </w:rPr>
        <w:t xml:space="preserve">* O resultado de juros deve ser </w:t>
      </w:r>
      <w:r>
        <w:rPr>
          <w:rFonts w:ascii="Arial" w:hAnsi="Arial" w:cs="Arial"/>
          <w:i/>
          <w:color w:val="FF0000"/>
          <w:sz w:val="18"/>
        </w:rPr>
        <w:t>truncado</w:t>
      </w:r>
      <w:r>
        <w:rPr>
          <w:rFonts w:ascii="Arial" w:hAnsi="Arial" w:cs="Arial"/>
          <w:i/>
          <w:color w:val="000000" w:themeColor="text1"/>
          <w:sz w:val="18"/>
        </w:rPr>
        <w:t xml:space="preserve"> em 2 casas decimais</w:t>
      </w:r>
    </w:p>
    <w:p w:rsidR="00ED6C83" w:rsidRDefault="00907DF1" w:rsidP="00907DF1">
      <w:pPr>
        <w:pStyle w:val="Corpodetexto"/>
        <w:spacing w:after="0" w:line="360" w:lineRule="auto"/>
        <w:ind w:left="1134"/>
        <w:rPr>
          <w:rFonts w:ascii="Arial" w:hAnsi="Arial" w:cs="Arial"/>
          <w:color w:val="000000" w:themeColor="text1"/>
        </w:rPr>
      </w:pPr>
      <w:r>
        <w:rPr>
          <w:rFonts w:ascii="Arial" w:hAnsi="Arial" w:cs="Arial"/>
          <w:color w:val="000000" w:themeColor="text1"/>
        </w:rPr>
        <w:t xml:space="preserve">Juros = </w:t>
      </w:r>
      <m:oMath>
        <m:r>
          <w:rPr>
            <w:rFonts w:ascii="Cambria Math" w:hAnsi="Cambria Math" w:cs="Arial"/>
            <w:color w:val="000000" w:themeColor="text1"/>
          </w:rPr>
          <m:t>2,</m:t>
        </m:r>
      </m:oMath>
      <w:ins w:id="1523" w:author="eric.giuliani" w:date="2017-05-17T13:32:00Z">
        <w:r w:rsidR="0046347C">
          <w:rPr>
            <w:rFonts w:ascii="Arial" w:hAnsi="Arial" w:cs="Arial"/>
            <w:color w:val="000000" w:themeColor="text1"/>
          </w:rPr>
          <w:t>07</w:t>
        </w:r>
      </w:ins>
      <m:oMath>
        <w:del w:id="1524" w:author="eric.giuliani" w:date="2017-05-17T13:32:00Z">
          <m:r>
            <w:rPr>
              <w:rFonts w:ascii="Cambria Math" w:hAnsi="Cambria Math" w:cs="Arial"/>
              <w:color w:val="000000" w:themeColor="text1"/>
            </w:rPr>
            <m:t>45</m:t>
          </m:r>
        </w:del>
      </m:oMath>
    </w:p>
    <w:p w:rsidR="00CD268E" w:rsidRDefault="00CD268E" w:rsidP="00907DF1">
      <w:pPr>
        <w:pStyle w:val="Corpodetexto"/>
        <w:spacing w:after="0" w:line="360" w:lineRule="auto"/>
        <w:ind w:left="1134"/>
        <w:rPr>
          <w:rFonts w:ascii="Arial" w:hAnsi="Arial" w:cs="Arial"/>
          <w:color w:val="000000" w:themeColor="text1"/>
        </w:rPr>
      </w:pPr>
    </w:p>
    <w:p w:rsidR="00CD268E" w:rsidRDefault="00CD268E" w:rsidP="00CD268E">
      <w:pPr>
        <w:pStyle w:val="Corpodetexto"/>
        <w:spacing w:after="0" w:line="360" w:lineRule="auto"/>
        <w:ind w:left="1134"/>
        <w:rPr>
          <w:rFonts w:ascii="Arial" w:hAnsi="Arial" w:cs="Arial"/>
          <w:b/>
          <w:color w:val="000000" w:themeColor="text1"/>
        </w:rPr>
      </w:pPr>
      <w:bookmarkStart w:id="1525" w:name="RN_155"/>
      <w:r>
        <w:rPr>
          <w:rFonts w:ascii="Arial" w:hAnsi="Arial" w:cs="Arial"/>
          <w:b/>
          <w:color w:val="000000" w:themeColor="text1"/>
        </w:rPr>
        <w:t>RN_155</w:t>
      </w:r>
      <w:bookmarkEnd w:id="1525"/>
      <w:r>
        <w:rPr>
          <w:rFonts w:ascii="Arial" w:hAnsi="Arial" w:cs="Arial"/>
          <w:b/>
          <w:color w:val="000000" w:themeColor="text1"/>
        </w:rPr>
        <w:t xml:space="preserve"> - Cálculo de Valor Cosip</w:t>
      </w:r>
    </w:p>
    <w:p w:rsidR="00D92715" w:rsidRDefault="00CD268E">
      <w:pPr>
        <w:widowControl/>
        <w:spacing w:after="200" w:line="276" w:lineRule="auto"/>
        <w:ind w:left="1134"/>
        <w:rPr>
          <w:rFonts w:ascii="Arial" w:hAnsi="Arial" w:cs="Arial"/>
        </w:rPr>
      </w:pPr>
      <w:r w:rsidRPr="00157414">
        <w:rPr>
          <w:rFonts w:ascii="Arial" w:hAnsi="Arial" w:cs="Arial"/>
        </w:rPr>
        <w:t>Para que seja possível calcular o Valor Cosip, o sistema deve verificar as seguintes condições para cada Instalação, na ordem:</w:t>
      </w:r>
    </w:p>
    <w:p w:rsidR="00D92715" w:rsidRDefault="00CD268E">
      <w:pPr>
        <w:pStyle w:val="PargrafodaLista"/>
        <w:widowControl/>
        <w:numPr>
          <w:ilvl w:val="0"/>
          <w:numId w:val="81"/>
        </w:numPr>
        <w:spacing w:after="200" w:line="276" w:lineRule="auto"/>
        <w:ind w:left="1806"/>
        <w:rPr>
          <w:rFonts w:ascii="Arial" w:hAnsi="Arial" w:cs="Arial"/>
        </w:rPr>
      </w:pPr>
      <w:r>
        <w:rPr>
          <w:rFonts w:ascii="Arial" w:hAnsi="Arial" w:cs="Arial"/>
        </w:rPr>
        <w:t>Bloqueio</w:t>
      </w:r>
      <w:r w:rsidR="00F306E5">
        <w:rPr>
          <w:rFonts w:ascii="Arial" w:hAnsi="Arial" w:cs="Arial"/>
        </w:rPr>
        <w:t xml:space="preserve"> ¹</w:t>
      </w:r>
    </w:p>
    <w:p w:rsidR="00173370" w:rsidRDefault="00CB5C70">
      <w:pPr>
        <w:pStyle w:val="PargrafodaLista"/>
        <w:widowControl/>
        <w:numPr>
          <w:ilvl w:val="1"/>
          <w:numId w:val="81"/>
        </w:numPr>
        <w:spacing w:after="200" w:line="276" w:lineRule="auto"/>
        <w:ind w:left="2526"/>
        <w:rPr>
          <w:del w:id="1526" w:author="victor.santos" w:date="2017-04-27T16:37:00Z"/>
          <w:rFonts w:ascii="Arial" w:hAnsi="Arial" w:cs="Arial"/>
        </w:rPr>
      </w:pPr>
      <w:r>
        <w:rPr>
          <w:rFonts w:ascii="Arial" w:hAnsi="Arial" w:cs="Arial"/>
        </w:rPr>
        <w:lastRenderedPageBreak/>
        <w:t>Se</w:t>
      </w:r>
      <w:ins w:id="1527" w:author="victor.santos" w:date="2017-04-27T16:36:00Z">
        <w:r w:rsidR="00B403F8">
          <w:rPr>
            <w:rFonts w:ascii="Arial" w:hAnsi="Arial" w:cs="Arial"/>
          </w:rPr>
          <w:t xml:space="preserve"> n</w:t>
        </w:r>
      </w:ins>
      <w:ins w:id="1528" w:author="victor.santos" w:date="2017-04-27T16:37:00Z">
        <w:r w:rsidR="00B403F8">
          <w:rPr>
            <w:rFonts w:ascii="Arial" w:hAnsi="Arial" w:cs="Arial"/>
          </w:rPr>
          <w:t>ão houver suspensão vigente na funcionalidade Administrar Suspensão de Ação Judicial</w:t>
        </w:r>
      </w:ins>
      <w:del w:id="1529" w:author="victor.santos" w:date="2017-04-27T16:37:00Z">
        <w:r w:rsidDel="00B403F8">
          <w:rPr>
            <w:rFonts w:ascii="Arial" w:hAnsi="Arial" w:cs="Arial"/>
          </w:rPr>
          <w:delText xml:space="preserve"> i</w:delText>
        </w:r>
        <w:r w:rsidR="00BC68E7" w:rsidDel="00B403F8">
          <w:rPr>
            <w:rFonts w:ascii="Arial" w:hAnsi="Arial" w:cs="Arial"/>
          </w:rPr>
          <w:delText>gual a "N" (não suspenso)</w:delText>
        </w:r>
        <w:r w:rsidDel="00B403F8">
          <w:rPr>
            <w:rFonts w:ascii="Arial" w:hAnsi="Arial" w:cs="Arial"/>
          </w:rPr>
          <w:delText>;</w:delText>
        </w:r>
        <w:r w:rsidR="00BC68E7" w:rsidDel="00B403F8">
          <w:rPr>
            <w:rFonts w:ascii="Arial" w:hAnsi="Arial" w:cs="Arial"/>
          </w:rPr>
          <w:delText xml:space="preserve"> </w:delText>
        </w:r>
        <w:r w:rsidR="00BC68E7" w:rsidRPr="00BC68E7" w:rsidDel="00B403F8">
          <w:rPr>
            <w:rFonts w:ascii="Arial" w:hAnsi="Arial" w:cs="Arial"/>
          </w:rPr>
          <w:delText xml:space="preserve">e </w:delText>
        </w:r>
      </w:del>
    </w:p>
    <w:p w:rsidR="00173370" w:rsidRDefault="00BC68E7">
      <w:pPr>
        <w:pStyle w:val="PargrafodaLista"/>
        <w:widowControl/>
        <w:numPr>
          <w:ilvl w:val="1"/>
          <w:numId w:val="81"/>
        </w:numPr>
        <w:spacing w:after="200" w:line="276" w:lineRule="auto"/>
        <w:ind w:left="2526"/>
        <w:rPr>
          <w:rFonts w:ascii="Arial" w:hAnsi="Arial" w:cs="Arial"/>
        </w:rPr>
      </w:pPr>
      <w:del w:id="1530" w:author="victor.santos" w:date="2017-04-27T16:37:00Z">
        <w:r w:rsidRPr="00BC68E7" w:rsidDel="00B403F8">
          <w:rPr>
            <w:rFonts w:ascii="Arial" w:hAnsi="Arial" w:cs="Arial"/>
          </w:rPr>
          <w:delText>Data Final de Vigência</w:delText>
        </w:r>
        <w:r w:rsidRPr="00593DDA" w:rsidDel="00B403F8">
          <w:rPr>
            <w:rFonts w:ascii="Arial" w:hAnsi="Arial" w:cs="Arial"/>
          </w:rPr>
          <w:delText xml:space="preserve"> do </w:delText>
        </w:r>
        <w:r w:rsidDel="00B403F8">
          <w:rPr>
            <w:rFonts w:ascii="Arial" w:hAnsi="Arial" w:cs="Arial"/>
          </w:rPr>
          <w:delText>Bloq</w:delText>
        </w:r>
        <w:r w:rsidR="00CB5C70" w:rsidDel="00B403F8">
          <w:rPr>
            <w:rFonts w:ascii="Arial" w:hAnsi="Arial" w:cs="Arial"/>
          </w:rPr>
          <w:delText>ueio: nula ou</w:delText>
        </w:r>
        <w:r w:rsidRPr="00593DDA" w:rsidDel="00B403F8">
          <w:rPr>
            <w:rFonts w:ascii="Arial" w:hAnsi="Arial" w:cs="Arial"/>
          </w:rPr>
          <w:delText xml:space="preserve"> </w:delText>
        </w:r>
        <w:r w:rsidDel="00B403F8">
          <w:rPr>
            <w:rFonts w:ascii="Arial" w:hAnsi="Arial" w:cs="Arial"/>
          </w:rPr>
          <w:delText>maior ou igual à</w:delText>
        </w:r>
        <w:r w:rsidRPr="00593DDA" w:rsidDel="00B403F8">
          <w:rPr>
            <w:rFonts w:ascii="Arial" w:hAnsi="Arial" w:cs="Arial"/>
          </w:rPr>
          <w:delText xml:space="preserve"> data de apuração do Dado Cadastral (header</w:delText>
        </w:r>
        <w:r w:rsidDel="00B403F8">
          <w:rPr>
            <w:rFonts w:ascii="Arial" w:hAnsi="Arial" w:cs="Arial"/>
          </w:rPr>
          <w:delText>)</w:delText>
        </w:r>
      </w:del>
      <w:r>
        <w:rPr>
          <w:rFonts w:ascii="Arial" w:hAnsi="Arial" w:cs="Arial"/>
        </w:rPr>
        <w:t>:</w:t>
      </w:r>
    </w:p>
    <w:p w:rsidR="00CB5C70" w:rsidRDefault="00CB5C70" w:rsidP="00CB5C70">
      <w:pPr>
        <w:pStyle w:val="PargrafodaLista"/>
        <w:widowControl/>
        <w:numPr>
          <w:ilvl w:val="2"/>
          <w:numId w:val="81"/>
        </w:numPr>
        <w:spacing w:line="276" w:lineRule="auto"/>
        <w:ind w:left="3246"/>
        <w:rPr>
          <w:rFonts w:ascii="Arial" w:hAnsi="Arial" w:cs="Arial"/>
        </w:rPr>
      </w:pPr>
      <w:r>
        <w:rPr>
          <w:rFonts w:ascii="Arial" w:hAnsi="Arial" w:cs="Arial"/>
        </w:rPr>
        <w:t>Então verifica Situação do Relógio;</w:t>
      </w:r>
    </w:p>
    <w:p w:rsidR="00D92715" w:rsidRDefault="00CB5C70">
      <w:pPr>
        <w:pStyle w:val="PargrafodaLista"/>
        <w:widowControl/>
        <w:numPr>
          <w:ilvl w:val="2"/>
          <w:numId w:val="81"/>
        </w:numPr>
        <w:spacing w:line="276" w:lineRule="auto"/>
        <w:ind w:left="3246"/>
        <w:rPr>
          <w:rFonts w:ascii="Arial" w:hAnsi="Arial" w:cs="Arial"/>
        </w:rPr>
      </w:pPr>
      <w:r>
        <w:rPr>
          <w:rFonts w:ascii="Arial" w:hAnsi="Arial" w:cs="Arial"/>
        </w:rPr>
        <w:t xml:space="preserve">Senão </w:t>
      </w:r>
      <w:r w:rsidR="00BC68E7">
        <w:rPr>
          <w:rFonts w:ascii="Arial" w:hAnsi="Arial" w:cs="Arial"/>
        </w:rPr>
        <w:t xml:space="preserve">Valor Cosip </w:t>
      </w:r>
      <w:r>
        <w:rPr>
          <w:rFonts w:ascii="Arial" w:hAnsi="Arial" w:cs="Arial"/>
        </w:rPr>
        <w:t>é zero.</w:t>
      </w:r>
    </w:p>
    <w:p w:rsidR="00D92715" w:rsidRDefault="00F306E5">
      <w:pPr>
        <w:ind w:left="2127"/>
        <w:rPr>
          <w:rFonts w:ascii="Arial" w:hAnsi="Arial" w:cs="Arial"/>
          <w:u w:val="single"/>
        </w:rPr>
      </w:pPr>
      <w:r>
        <w:rPr>
          <w:rFonts w:ascii="Arial" w:hAnsi="Arial" w:cs="Arial"/>
          <w:u w:val="single"/>
        </w:rPr>
        <w:t>¹</w:t>
      </w:r>
      <w:r w:rsidR="005472E8" w:rsidRPr="005472E8">
        <w:rPr>
          <w:rFonts w:ascii="Arial" w:hAnsi="Arial" w:cs="Arial"/>
          <w:u w:val="single"/>
        </w:rPr>
        <w:t xml:space="preserve"> Este item será ignorado para registros oriundos da migração da base legada.</w:t>
      </w:r>
    </w:p>
    <w:p w:rsidR="00D92715" w:rsidRDefault="00D92715">
      <w:pPr>
        <w:pStyle w:val="PargrafodaLista"/>
        <w:widowControl/>
        <w:spacing w:after="200" w:line="276" w:lineRule="auto"/>
        <w:ind w:left="2526"/>
        <w:rPr>
          <w:rFonts w:ascii="Arial" w:hAnsi="Arial" w:cs="Arial"/>
        </w:rPr>
      </w:pPr>
    </w:p>
    <w:p w:rsidR="00D92715" w:rsidRDefault="005472E8">
      <w:pPr>
        <w:pStyle w:val="PargrafodaLista"/>
        <w:widowControl/>
        <w:numPr>
          <w:ilvl w:val="0"/>
          <w:numId w:val="81"/>
        </w:numPr>
        <w:spacing w:after="200" w:line="276" w:lineRule="auto"/>
        <w:ind w:left="1806"/>
        <w:rPr>
          <w:rFonts w:ascii="Arial" w:hAnsi="Arial" w:cs="Arial"/>
        </w:rPr>
      </w:pPr>
      <w:r w:rsidRPr="005472E8">
        <w:rPr>
          <w:rFonts w:ascii="Arial" w:hAnsi="Arial" w:cs="Arial"/>
        </w:rPr>
        <w:t>Situação do Relógio</w:t>
      </w:r>
    </w:p>
    <w:p w:rsidR="00CB5C70" w:rsidRDefault="00CB5C70" w:rsidP="00CB5C70">
      <w:pPr>
        <w:pStyle w:val="PargrafodaLista"/>
        <w:widowControl/>
        <w:numPr>
          <w:ilvl w:val="1"/>
          <w:numId w:val="81"/>
        </w:numPr>
        <w:spacing w:after="200" w:line="276" w:lineRule="auto"/>
        <w:ind w:left="2526"/>
        <w:rPr>
          <w:rFonts w:ascii="Arial" w:hAnsi="Arial" w:cs="Arial"/>
        </w:rPr>
      </w:pPr>
      <w:r>
        <w:rPr>
          <w:rFonts w:ascii="Arial" w:hAnsi="Arial" w:cs="Arial"/>
        </w:rPr>
        <w:t>Se igual a 1 ou 2 (ligada)</w:t>
      </w:r>
      <w:r w:rsidRPr="00CB5C70">
        <w:rPr>
          <w:rFonts w:ascii="Arial" w:hAnsi="Arial" w:cs="Arial"/>
        </w:rPr>
        <w:t xml:space="preserve"> </w:t>
      </w:r>
      <w:r>
        <w:rPr>
          <w:rFonts w:ascii="Arial" w:hAnsi="Arial" w:cs="Arial"/>
        </w:rPr>
        <w:t xml:space="preserve">; </w:t>
      </w:r>
      <w:r w:rsidRPr="00BC68E7">
        <w:rPr>
          <w:rFonts w:ascii="Arial" w:hAnsi="Arial" w:cs="Arial"/>
        </w:rPr>
        <w:t xml:space="preserve">e </w:t>
      </w:r>
    </w:p>
    <w:p w:rsidR="00CB5C70" w:rsidRDefault="00CB5C70" w:rsidP="00CB5C70">
      <w:pPr>
        <w:pStyle w:val="PargrafodaLista"/>
        <w:widowControl/>
        <w:numPr>
          <w:ilvl w:val="1"/>
          <w:numId w:val="81"/>
        </w:numPr>
        <w:spacing w:after="200" w:line="276" w:lineRule="auto"/>
        <w:ind w:left="2526"/>
        <w:rPr>
          <w:rFonts w:ascii="Arial" w:hAnsi="Arial" w:cs="Arial"/>
        </w:rPr>
      </w:pPr>
      <w:r w:rsidRPr="00BC68E7">
        <w:rPr>
          <w:rFonts w:ascii="Arial" w:hAnsi="Arial" w:cs="Arial"/>
        </w:rPr>
        <w:t>Data Final de Vigência</w:t>
      </w:r>
      <w:r w:rsidRPr="00593DDA">
        <w:rPr>
          <w:rFonts w:ascii="Arial" w:hAnsi="Arial" w:cs="Arial"/>
        </w:rPr>
        <w:t xml:space="preserve"> do </w:t>
      </w:r>
      <w:r>
        <w:rPr>
          <w:rFonts w:ascii="Arial" w:hAnsi="Arial" w:cs="Arial"/>
        </w:rPr>
        <w:t>Bloqueio: nula ou</w:t>
      </w:r>
      <w:r w:rsidRPr="00593DDA">
        <w:rPr>
          <w:rFonts w:ascii="Arial" w:hAnsi="Arial" w:cs="Arial"/>
        </w:rPr>
        <w:t xml:space="preserve"> </w:t>
      </w:r>
      <w:r>
        <w:rPr>
          <w:rFonts w:ascii="Arial" w:hAnsi="Arial" w:cs="Arial"/>
        </w:rPr>
        <w:t>maior ou igual à</w:t>
      </w:r>
      <w:r w:rsidRPr="00593DDA">
        <w:rPr>
          <w:rFonts w:ascii="Arial" w:hAnsi="Arial" w:cs="Arial"/>
        </w:rPr>
        <w:t xml:space="preserve"> data de apuração do Dado Cadastral (header</w:t>
      </w:r>
      <w:r>
        <w:rPr>
          <w:rFonts w:ascii="Arial" w:hAnsi="Arial" w:cs="Arial"/>
        </w:rPr>
        <w:t>)</w:t>
      </w:r>
      <w:r w:rsidR="00263684">
        <w:rPr>
          <w:rFonts w:ascii="Arial" w:hAnsi="Arial" w:cs="Arial"/>
        </w:rPr>
        <w:t>¹</w:t>
      </w:r>
      <w:r>
        <w:rPr>
          <w:rFonts w:ascii="Arial" w:hAnsi="Arial" w:cs="Arial"/>
        </w:rPr>
        <w:t>:</w:t>
      </w:r>
    </w:p>
    <w:p w:rsidR="00D92715" w:rsidRDefault="00CB5C70">
      <w:pPr>
        <w:pStyle w:val="PargrafodaLista"/>
        <w:widowControl/>
        <w:numPr>
          <w:ilvl w:val="2"/>
          <w:numId w:val="81"/>
        </w:numPr>
        <w:spacing w:line="276" w:lineRule="auto"/>
        <w:ind w:left="3246"/>
        <w:rPr>
          <w:rFonts w:ascii="Arial" w:hAnsi="Arial" w:cs="Arial"/>
        </w:rPr>
      </w:pPr>
      <w:r>
        <w:rPr>
          <w:rFonts w:ascii="Arial" w:hAnsi="Arial" w:cs="Arial"/>
        </w:rPr>
        <w:t>Então verifica Contrato;</w:t>
      </w:r>
    </w:p>
    <w:p w:rsidR="00D92715" w:rsidRDefault="00CB5C70">
      <w:pPr>
        <w:pStyle w:val="PargrafodaLista"/>
        <w:widowControl/>
        <w:numPr>
          <w:ilvl w:val="2"/>
          <w:numId w:val="81"/>
        </w:numPr>
        <w:spacing w:line="276" w:lineRule="auto"/>
        <w:ind w:left="3246"/>
        <w:rPr>
          <w:rFonts w:ascii="Arial" w:hAnsi="Arial" w:cs="Arial"/>
        </w:rPr>
      </w:pPr>
      <w:r>
        <w:rPr>
          <w:rFonts w:ascii="Arial" w:hAnsi="Arial" w:cs="Arial"/>
        </w:rPr>
        <w:t>Senão Valor Cosip é zero.</w:t>
      </w:r>
    </w:p>
    <w:p w:rsidR="00D92715" w:rsidRDefault="00263684">
      <w:pPr>
        <w:ind w:left="2127"/>
        <w:rPr>
          <w:rFonts w:ascii="Arial" w:hAnsi="Arial" w:cs="Arial"/>
          <w:u w:val="single"/>
        </w:rPr>
      </w:pPr>
      <w:r w:rsidRPr="00263684">
        <w:rPr>
          <w:rFonts w:ascii="Arial" w:hAnsi="Arial" w:cs="Arial"/>
          <w:u w:val="single"/>
        </w:rPr>
        <w:t>¹ Este item será ignorado para registros oriundos da migração da base legada.</w:t>
      </w:r>
    </w:p>
    <w:p w:rsidR="00D92715" w:rsidRDefault="00D92715">
      <w:pPr>
        <w:pStyle w:val="PargrafodaLista"/>
        <w:widowControl/>
        <w:spacing w:after="200" w:line="276" w:lineRule="auto"/>
        <w:ind w:left="1806"/>
        <w:rPr>
          <w:rFonts w:ascii="Arial" w:hAnsi="Arial" w:cs="Arial"/>
        </w:rPr>
      </w:pPr>
    </w:p>
    <w:p w:rsidR="00D92715" w:rsidRDefault="005472E8">
      <w:pPr>
        <w:pStyle w:val="PargrafodaLista"/>
        <w:widowControl/>
        <w:numPr>
          <w:ilvl w:val="0"/>
          <w:numId w:val="81"/>
        </w:numPr>
        <w:spacing w:after="200" w:line="276" w:lineRule="auto"/>
        <w:ind w:left="1806"/>
        <w:rPr>
          <w:rFonts w:ascii="Arial" w:hAnsi="Arial" w:cs="Arial"/>
        </w:rPr>
      </w:pPr>
      <w:r w:rsidRPr="005472E8">
        <w:rPr>
          <w:rFonts w:ascii="Arial" w:hAnsi="Arial" w:cs="Arial"/>
        </w:rPr>
        <w:t>Contrato ¹</w:t>
      </w:r>
    </w:p>
    <w:p w:rsidR="00CB5C70" w:rsidRDefault="00263684" w:rsidP="00CB5C70">
      <w:pPr>
        <w:pStyle w:val="PargrafodaLista"/>
        <w:widowControl/>
        <w:numPr>
          <w:ilvl w:val="1"/>
          <w:numId w:val="81"/>
        </w:numPr>
        <w:spacing w:after="200" w:line="276" w:lineRule="auto"/>
        <w:ind w:left="2526"/>
        <w:rPr>
          <w:rFonts w:ascii="Arial" w:hAnsi="Arial" w:cs="Arial"/>
        </w:rPr>
      </w:pPr>
      <w:r>
        <w:rPr>
          <w:rFonts w:ascii="Arial" w:hAnsi="Arial" w:cs="Arial"/>
        </w:rPr>
        <w:t>Se i</w:t>
      </w:r>
      <w:r w:rsidR="00974288">
        <w:rPr>
          <w:rFonts w:ascii="Arial" w:hAnsi="Arial" w:cs="Arial"/>
        </w:rPr>
        <w:t>gual a 2 (Vigente)</w:t>
      </w:r>
      <w:r w:rsidR="00CB5C70">
        <w:rPr>
          <w:rFonts w:ascii="Arial" w:hAnsi="Arial" w:cs="Arial"/>
        </w:rPr>
        <w:t xml:space="preserve">; </w:t>
      </w:r>
      <w:r w:rsidR="00CB5C70" w:rsidRPr="00BC68E7">
        <w:rPr>
          <w:rFonts w:ascii="Arial" w:hAnsi="Arial" w:cs="Arial"/>
        </w:rPr>
        <w:t xml:space="preserve">e </w:t>
      </w:r>
    </w:p>
    <w:p w:rsidR="00CB5C70" w:rsidRDefault="00CB5C70" w:rsidP="00CB5C70">
      <w:pPr>
        <w:pStyle w:val="PargrafodaLista"/>
        <w:widowControl/>
        <w:numPr>
          <w:ilvl w:val="1"/>
          <w:numId w:val="81"/>
        </w:numPr>
        <w:spacing w:after="200" w:line="276" w:lineRule="auto"/>
        <w:ind w:left="2526"/>
        <w:rPr>
          <w:rFonts w:ascii="Arial" w:hAnsi="Arial" w:cs="Arial"/>
        </w:rPr>
      </w:pPr>
      <w:r w:rsidRPr="00BC68E7">
        <w:rPr>
          <w:rFonts w:ascii="Arial" w:hAnsi="Arial" w:cs="Arial"/>
        </w:rPr>
        <w:t>Data Final de Vigência</w:t>
      </w:r>
      <w:r w:rsidRPr="00593DDA">
        <w:rPr>
          <w:rFonts w:ascii="Arial" w:hAnsi="Arial" w:cs="Arial"/>
        </w:rPr>
        <w:t xml:space="preserve"> do </w:t>
      </w:r>
      <w:r>
        <w:rPr>
          <w:rFonts w:ascii="Arial" w:hAnsi="Arial" w:cs="Arial"/>
        </w:rPr>
        <w:t>Bloqueio: nula ou</w:t>
      </w:r>
      <w:r w:rsidRPr="00593DDA">
        <w:rPr>
          <w:rFonts w:ascii="Arial" w:hAnsi="Arial" w:cs="Arial"/>
        </w:rPr>
        <w:t xml:space="preserve"> </w:t>
      </w:r>
      <w:r>
        <w:rPr>
          <w:rFonts w:ascii="Arial" w:hAnsi="Arial" w:cs="Arial"/>
        </w:rPr>
        <w:t>maior ou igual à</w:t>
      </w:r>
      <w:r w:rsidRPr="00593DDA">
        <w:rPr>
          <w:rFonts w:ascii="Arial" w:hAnsi="Arial" w:cs="Arial"/>
        </w:rPr>
        <w:t xml:space="preserve"> data de apuração do Dado Cadastral (header</w:t>
      </w:r>
      <w:r>
        <w:rPr>
          <w:rFonts w:ascii="Arial" w:hAnsi="Arial" w:cs="Arial"/>
        </w:rPr>
        <w:t>):</w:t>
      </w:r>
    </w:p>
    <w:p w:rsidR="00D92715" w:rsidRDefault="007A7E11">
      <w:pPr>
        <w:pStyle w:val="PargrafodaLista"/>
        <w:widowControl/>
        <w:numPr>
          <w:ilvl w:val="2"/>
          <w:numId w:val="81"/>
        </w:numPr>
        <w:spacing w:after="200" w:line="276" w:lineRule="auto"/>
        <w:ind w:left="3246"/>
        <w:rPr>
          <w:rFonts w:ascii="Arial" w:hAnsi="Arial" w:cs="Arial"/>
        </w:rPr>
      </w:pPr>
      <w:r>
        <w:rPr>
          <w:rFonts w:ascii="Arial" w:hAnsi="Arial" w:cs="Arial"/>
        </w:rPr>
        <w:t>Então</w:t>
      </w:r>
      <w:r w:rsidR="00974288" w:rsidRPr="00593DDA">
        <w:rPr>
          <w:rFonts w:ascii="Arial" w:hAnsi="Arial" w:cs="Arial"/>
        </w:rPr>
        <w:t xml:space="preserve"> verifica Isenção.</w:t>
      </w:r>
    </w:p>
    <w:p w:rsidR="00D92715" w:rsidRDefault="007A7E11">
      <w:pPr>
        <w:pStyle w:val="PargrafodaLista"/>
        <w:widowControl/>
        <w:numPr>
          <w:ilvl w:val="2"/>
          <w:numId w:val="81"/>
        </w:numPr>
        <w:spacing w:line="276" w:lineRule="auto"/>
        <w:ind w:left="3246"/>
        <w:rPr>
          <w:rFonts w:ascii="Arial" w:hAnsi="Arial" w:cs="Arial"/>
        </w:rPr>
      </w:pPr>
      <w:r>
        <w:rPr>
          <w:rFonts w:ascii="Arial" w:hAnsi="Arial" w:cs="Arial"/>
        </w:rPr>
        <w:t>Senão</w:t>
      </w:r>
      <w:r w:rsidR="005472E8" w:rsidRPr="005472E8">
        <w:rPr>
          <w:rFonts w:ascii="Arial" w:hAnsi="Arial" w:cs="Arial"/>
        </w:rPr>
        <w:t xml:space="preserve"> Valor Cosip é zero; </w:t>
      </w:r>
    </w:p>
    <w:p w:rsidR="00D92715" w:rsidRDefault="005472E8">
      <w:pPr>
        <w:ind w:left="2127"/>
        <w:rPr>
          <w:rFonts w:ascii="Arial" w:hAnsi="Arial" w:cs="Arial"/>
          <w:u w:val="single"/>
        </w:rPr>
      </w:pPr>
      <w:r w:rsidRPr="005472E8">
        <w:rPr>
          <w:rFonts w:ascii="Arial" w:hAnsi="Arial" w:cs="Arial"/>
          <w:u w:val="single"/>
        </w:rPr>
        <w:t>¹ Este item será ignorado para registros oriundos da migração da base legada.</w:t>
      </w:r>
    </w:p>
    <w:p w:rsidR="00D92715" w:rsidRDefault="00D92715">
      <w:pPr>
        <w:widowControl/>
        <w:spacing w:after="200" w:line="276" w:lineRule="auto"/>
        <w:ind w:left="3552"/>
        <w:rPr>
          <w:rFonts w:ascii="Arial" w:hAnsi="Arial" w:cs="Arial"/>
        </w:rPr>
      </w:pPr>
    </w:p>
    <w:p w:rsidR="00D92715" w:rsidRDefault="005472E8">
      <w:pPr>
        <w:pStyle w:val="PargrafodaLista"/>
        <w:widowControl/>
        <w:numPr>
          <w:ilvl w:val="0"/>
          <w:numId w:val="81"/>
        </w:numPr>
        <w:spacing w:after="200" w:line="276" w:lineRule="auto"/>
        <w:ind w:left="1806"/>
        <w:rPr>
          <w:rFonts w:ascii="Arial" w:hAnsi="Arial" w:cs="Arial"/>
        </w:rPr>
      </w:pPr>
      <w:r w:rsidRPr="005472E8">
        <w:rPr>
          <w:rFonts w:ascii="Arial" w:hAnsi="Arial" w:cs="Arial"/>
        </w:rPr>
        <w:t>Isenção</w:t>
      </w:r>
    </w:p>
    <w:p w:rsidR="00D92715" w:rsidRDefault="005472E8">
      <w:pPr>
        <w:pStyle w:val="PargrafodaLista"/>
        <w:widowControl/>
        <w:numPr>
          <w:ilvl w:val="1"/>
          <w:numId w:val="81"/>
        </w:numPr>
        <w:spacing w:after="200" w:line="276" w:lineRule="auto"/>
        <w:ind w:left="2526"/>
        <w:rPr>
          <w:rFonts w:ascii="Arial" w:hAnsi="Arial" w:cs="Arial"/>
        </w:rPr>
      </w:pPr>
      <w:r w:rsidRPr="005472E8">
        <w:rPr>
          <w:rFonts w:ascii="Arial" w:hAnsi="Arial" w:cs="Arial"/>
        </w:rPr>
        <w:t xml:space="preserve">Se </w:t>
      </w:r>
      <w:r w:rsidR="008337FB">
        <w:rPr>
          <w:rFonts w:ascii="Arial" w:hAnsi="Arial" w:cs="Arial"/>
        </w:rPr>
        <w:t>igual a</w:t>
      </w:r>
      <w:r w:rsidR="008337FB" w:rsidRPr="005472E8">
        <w:rPr>
          <w:rFonts w:ascii="Arial" w:hAnsi="Arial" w:cs="Arial"/>
        </w:rPr>
        <w:t xml:space="preserve"> </w:t>
      </w:r>
      <w:r w:rsidRPr="005472E8">
        <w:rPr>
          <w:rFonts w:ascii="Arial" w:hAnsi="Arial" w:cs="Arial"/>
        </w:rPr>
        <w:t>0</w:t>
      </w:r>
      <w:r w:rsidR="00263684">
        <w:rPr>
          <w:rFonts w:ascii="Arial" w:hAnsi="Arial" w:cs="Arial"/>
        </w:rPr>
        <w:t xml:space="preserve"> (não </w:t>
      </w:r>
      <w:r w:rsidRPr="005472E8">
        <w:rPr>
          <w:rFonts w:ascii="Arial" w:hAnsi="Arial" w:cs="Arial"/>
        </w:rPr>
        <w:t>isento</w:t>
      </w:r>
      <w:r w:rsidR="00263684">
        <w:rPr>
          <w:rFonts w:ascii="Arial" w:hAnsi="Arial" w:cs="Arial"/>
        </w:rPr>
        <w:t>); e</w:t>
      </w:r>
    </w:p>
    <w:p w:rsidR="00D92715" w:rsidRDefault="005472E8">
      <w:pPr>
        <w:pStyle w:val="PargrafodaLista"/>
        <w:widowControl/>
        <w:numPr>
          <w:ilvl w:val="1"/>
          <w:numId w:val="81"/>
        </w:numPr>
        <w:spacing w:after="200" w:line="276" w:lineRule="auto"/>
        <w:ind w:left="2526"/>
        <w:rPr>
          <w:rFonts w:ascii="Arial" w:hAnsi="Arial" w:cs="Arial"/>
        </w:rPr>
      </w:pPr>
      <w:r w:rsidRPr="005472E8">
        <w:rPr>
          <w:rFonts w:ascii="Arial" w:hAnsi="Arial" w:cs="Arial"/>
        </w:rPr>
        <w:t>Data Final de Vigência de Isenção: nula ou maior ou igual à data de apuração do Dado Cadastral (header)¹:</w:t>
      </w:r>
    </w:p>
    <w:p w:rsidR="00D92715" w:rsidRDefault="005472E8">
      <w:pPr>
        <w:pStyle w:val="PargrafodaLista"/>
        <w:widowControl/>
        <w:numPr>
          <w:ilvl w:val="2"/>
          <w:numId w:val="81"/>
        </w:numPr>
        <w:spacing w:after="200" w:line="276" w:lineRule="auto"/>
        <w:ind w:left="3246"/>
        <w:rPr>
          <w:rFonts w:ascii="Arial" w:hAnsi="Arial" w:cs="Arial"/>
        </w:rPr>
      </w:pPr>
      <w:r w:rsidRPr="005472E8">
        <w:rPr>
          <w:rFonts w:ascii="Arial" w:hAnsi="Arial" w:cs="Arial"/>
        </w:rPr>
        <w:t xml:space="preserve">Então </w:t>
      </w:r>
      <w:r w:rsidR="008337FB" w:rsidRPr="005472E8">
        <w:rPr>
          <w:rFonts w:ascii="Arial" w:hAnsi="Arial" w:cs="Arial"/>
        </w:rPr>
        <w:t>verifica a Classe</w:t>
      </w:r>
      <w:r w:rsidR="00BC68E7">
        <w:rPr>
          <w:rFonts w:ascii="Arial" w:hAnsi="Arial" w:cs="Arial"/>
        </w:rPr>
        <w:t>;</w:t>
      </w:r>
    </w:p>
    <w:p w:rsidR="00D92715" w:rsidRDefault="005472E8">
      <w:pPr>
        <w:pStyle w:val="PargrafodaLista"/>
        <w:widowControl/>
        <w:numPr>
          <w:ilvl w:val="2"/>
          <w:numId w:val="81"/>
        </w:numPr>
        <w:spacing w:line="276" w:lineRule="auto"/>
        <w:ind w:left="3246"/>
        <w:rPr>
          <w:rFonts w:ascii="Arial" w:hAnsi="Arial" w:cs="Arial"/>
        </w:rPr>
      </w:pPr>
      <w:r w:rsidRPr="005472E8">
        <w:rPr>
          <w:rFonts w:ascii="Arial" w:hAnsi="Arial" w:cs="Arial"/>
        </w:rPr>
        <w:t>Senão</w:t>
      </w:r>
      <w:r w:rsidR="008337FB">
        <w:rPr>
          <w:rFonts w:ascii="Arial" w:hAnsi="Arial" w:cs="Arial"/>
        </w:rPr>
        <w:t xml:space="preserve"> </w:t>
      </w:r>
      <w:r w:rsidR="008337FB" w:rsidRPr="005472E8">
        <w:rPr>
          <w:rFonts w:ascii="Arial" w:hAnsi="Arial" w:cs="Arial"/>
        </w:rPr>
        <w:t>Valor Cosip é zero</w:t>
      </w:r>
      <w:r w:rsidRPr="005472E8">
        <w:rPr>
          <w:rFonts w:ascii="Arial" w:hAnsi="Arial" w:cs="Arial"/>
        </w:rPr>
        <w:t>;</w:t>
      </w:r>
    </w:p>
    <w:p w:rsidR="00D92715" w:rsidRDefault="00263684">
      <w:pPr>
        <w:ind w:left="2127"/>
        <w:rPr>
          <w:rFonts w:ascii="Arial" w:hAnsi="Arial" w:cs="Arial"/>
          <w:u w:val="single"/>
        </w:rPr>
      </w:pPr>
      <w:r w:rsidRPr="00263684">
        <w:rPr>
          <w:rFonts w:ascii="Arial" w:hAnsi="Arial" w:cs="Arial"/>
          <w:u w:val="single"/>
        </w:rPr>
        <w:t>¹ Este item será ignorado para registros oriundos da migração da base legada.</w:t>
      </w:r>
    </w:p>
    <w:p w:rsidR="00D92715" w:rsidRDefault="00D92715">
      <w:pPr>
        <w:widowControl/>
        <w:spacing w:after="200" w:line="276" w:lineRule="auto"/>
        <w:rPr>
          <w:rFonts w:ascii="Arial" w:hAnsi="Arial" w:cs="Arial"/>
        </w:rPr>
      </w:pPr>
    </w:p>
    <w:p w:rsidR="00D92715" w:rsidRDefault="005472E8">
      <w:pPr>
        <w:pStyle w:val="PargrafodaLista"/>
        <w:widowControl/>
        <w:numPr>
          <w:ilvl w:val="0"/>
          <w:numId w:val="81"/>
        </w:numPr>
        <w:spacing w:after="200" w:line="276" w:lineRule="auto"/>
        <w:ind w:left="1806"/>
        <w:rPr>
          <w:rFonts w:ascii="Arial" w:hAnsi="Arial" w:cs="Arial"/>
        </w:rPr>
      </w:pPr>
      <w:r w:rsidRPr="005472E8">
        <w:rPr>
          <w:rFonts w:ascii="Arial" w:hAnsi="Arial" w:cs="Arial"/>
        </w:rPr>
        <w:t>Classe</w:t>
      </w:r>
    </w:p>
    <w:p w:rsidR="00D92715" w:rsidRDefault="005472E8">
      <w:pPr>
        <w:pStyle w:val="PargrafodaLista"/>
        <w:widowControl/>
        <w:numPr>
          <w:ilvl w:val="1"/>
          <w:numId w:val="81"/>
        </w:numPr>
        <w:spacing w:after="200" w:line="276" w:lineRule="auto"/>
        <w:ind w:left="2526"/>
        <w:rPr>
          <w:rFonts w:ascii="Arial" w:hAnsi="Arial" w:cs="Arial"/>
        </w:rPr>
      </w:pPr>
      <w:r w:rsidRPr="005472E8">
        <w:rPr>
          <w:rFonts w:ascii="Arial" w:hAnsi="Arial" w:cs="Arial"/>
        </w:rPr>
        <w:t>Para cada Faturamento da Instalação (Dado Cadastral), o sistema deverá cruzar as seguintes informações:</w:t>
      </w:r>
    </w:p>
    <w:p w:rsidR="00D92715" w:rsidRDefault="005472E8">
      <w:pPr>
        <w:pStyle w:val="PargrafodaLista"/>
        <w:widowControl/>
        <w:numPr>
          <w:ilvl w:val="2"/>
          <w:numId w:val="81"/>
        </w:numPr>
        <w:spacing w:after="200" w:line="276" w:lineRule="auto"/>
        <w:ind w:left="3246"/>
        <w:rPr>
          <w:rFonts w:ascii="Arial" w:hAnsi="Arial" w:cs="Arial"/>
        </w:rPr>
      </w:pPr>
      <w:r w:rsidRPr="005472E8">
        <w:rPr>
          <w:rFonts w:ascii="Arial" w:hAnsi="Arial" w:cs="Arial"/>
        </w:rPr>
        <w:t>Classe do Faturamento = Classe do Valor Cosip</w:t>
      </w:r>
    </w:p>
    <w:p w:rsidR="00D92715" w:rsidRDefault="005472E8">
      <w:pPr>
        <w:pStyle w:val="PargrafodaLista"/>
        <w:widowControl/>
        <w:numPr>
          <w:ilvl w:val="4"/>
          <w:numId w:val="78"/>
        </w:numPr>
        <w:spacing w:after="200" w:line="276" w:lineRule="auto"/>
        <w:ind w:left="4068"/>
        <w:rPr>
          <w:rFonts w:ascii="Arial" w:hAnsi="Arial" w:cs="Arial"/>
        </w:rPr>
      </w:pPr>
      <w:r w:rsidRPr="005472E8">
        <w:rPr>
          <w:rFonts w:ascii="Arial" w:hAnsi="Arial" w:cs="Arial"/>
        </w:rPr>
        <w:t>Para a classe do Faturamento com valor 3 (</w:t>
      </w:r>
      <w:r w:rsidRPr="005472E8">
        <w:rPr>
          <w:rFonts w:ascii="Arial" w:hAnsi="Arial" w:cs="Arial"/>
          <w:color w:val="000000"/>
        </w:rPr>
        <w:t>Consumo Próprio Eletropaulo</w:t>
      </w:r>
      <w:r w:rsidRPr="005472E8">
        <w:rPr>
          <w:rFonts w:ascii="Arial" w:hAnsi="Arial" w:cs="Arial"/>
        </w:rPr>
        <w:t>) deve corresponder ao tipo 2 (não residencial) no Administrar Valor Cosip</w:t>
      </w:r>
    </w:p>
    <w:p w:rsidR="00D92715" w:rsidRDefault="005472E8">
      <w:pPr>
        <w:pStyle w:val="PargrafodaLista"/>
        <w:widowControl/>
        <w:numPr>
          <w:ilvl w:val="2"/>
          <w:numId w:val="81"/>
        </w:numPr>
        <w:spacing w:after="200" w:line="276" w:lineRule="auto"/>
        <w:ind w:left="3246"/>
        <w:rPr>
          <w:rFonts w:ascii="Arial" w:hAnsi="Arial" w:cs="Arial"/>
        </w:rPr>
      </w:pPr>
      <w:r w:rsidRPr="005472E8">
        <w:rPr>
          <w:rFonts w:ascii="Arial" w:hAnsi="Arial" w:cs="Arial"/>
        </w:rPr>
        <w:t>Mês/Ano Apuração do Faturamento contido na vigência do Administrar Valor Cosip</w:t>
      </w:r>
    </w:p>
    <w:p w:rsidR="00D92715" w:rsidRDefault="005472E8">
      <w:pPr>
        <w:pStyle w:val="PargrafodaLista"/>
        <w:widowControl/>
        <w:numPr>
          <w:ilvl w:val="2"/>
          <w:numId w:val="81"/>
        </w:numPr>
        <w:spacing w:after="200" w:line="276" w:lineRule="auto"/>
        <w:ind w:left="3246"/>
        <w:rPr>
          <w:rFonts w:ascii="Arial" w:hAnsi="Arial" w:cs="Arial"/>
        </w:rPr>
      </w:pPr>
      <w:r w:rsidRPr="005472E8">
        <w:rPr>
          <w:rFonts w:ascii="Arial" w:hAnsi="Arial" w:cs="Arial"/>
        </w:rPr>
        <w:t>Consumo do Faturamento contido numa das faixas de consumo do Administrar Valor Cosip</w:t>
      </w:r>
    </w:p>
    <w:p w:rsidR="004F687A" w:rsidRDefault="00270D8F" w:rsidP="004F687A">
      <w:pPr>
        <w:pStyle w:val="Corpodetexto"/>
        <w:spacing w:after="0" w:line="360" w:lineRule="auto"/>
        <w:ind w:left="1134"/>
        <w:rPr>
          <w:rFonts w:ascii="Arial" w:hAnsi="Arial" w:cs="Arial"/>
          <w:b/>
          <w:color w:val="000000" w:themeColor="text1"/>
        </w:rPr>
      </w:pPr>
      <w:bookmarkStart w:id="1531" w:name="RN_156"/>
      <w:r>
        <w:rPr>
          <w:rFonts w:ascii="Arial" w:hAnsi="Arial" w:cs="Arial"/>
          <w:b/>
          <w:color w:val="000000" w:themeColor="text1"/>
        </w:rPr>
        <w:t>RN_156</w:t>
      </w:r>
      <w:bookmarkEnd w:id="1531"/>
      <w:r w:rsidR="003678B8">
        <w:rPr>
          <w:rFonts w:ascii="Arial" w:hAnsi="Arial" w:cs="Arial"/>
          <w:b/>
          <w:color w:val="000000" w:themeColor="text1"/>
        </w:rPr>
        <w:t xml:space="preserve"> - </w:t>
      </w:r>
      <w:r w:rsidR="003678B8" w:rsidRPr="005472E8">
        <w:rPr>
          <w:rFonts w:ascii="Arial" w:hAnsi="Arial" w:cs="Arial"/>
          <w:b/>
          <w:color w:val="000000" w:themeColor="text1"/>
        </w:rPr>
        <w:t xml:space="preserve">Validação de </w:t>
      </w:r>
      <w:r w:rsidR="003678B8">
        <w:rPr>
          <w:rFonts w:ascii="Arial" w:hAnsi="Arial" w:cs="Arial"/>
          <w:b/>
          <w:color w:val="000000" w:themeColor="text1"/>
        </w:rPr>
        <w:t>valor inicial "De" da faixa de consumo em relação ao valor final "Até"</w:t>
      </w:r>
    </w:p>
    <w:p w:rsidR="004F687A" w:rsidRDefault="004F687A" w:rsidP="004F687A">
      <w:pPr>
        <w:widowControl/>
        <w:spacing w:after="200" w:line="276" w:lineRule="auto"/>
        <w:ind w:left="1134"/>
        <w:rPr>
          <w:ins w:id="1532" w:author="victor.santos" w:date="2017-04-24T14:59:00Z"/>
          <w:rFonts w:ascii="Arial" w:hAnsi="Arial" w:cs="Arial"/>
        </w:rPr>
      </w:pPr>
      <w:r w:rsidRPr="004F687A">
        <w:rPr>
          <w:rFonts w:ascii="Arial" w:hAnsi="Arial" w:cs="Arial"/>
        </w:rPr>
        <w:t xml:space="preserve">O sistema só deverá permitir inclusão de </w:t>
      </w:r>
      <w:r w:rsidR="003678B8">
        <w:rPr>
          <w:rFonts w:ascii="Arial" w:hAnsi="Arial" w:cs="Arial"/>
        </w:rPr>
        <w:t xml:space="preserve">faixa de consumo do </w:t>
      </w:r>
      <w:r w:rsidRPr="004F687A">
        <w:rPr>
          <w:rFonts w:ascii="Arial" w:hAnsi="Arial" w:cs="Arial"/>
        </w:rPr>
        <w:t xml:space="preserve">valor cosip, desde que </w:t>
      </w:r>
      <w:r w:rsidR="003678B8">
        <w:rPr>
          <w:rFonts w:ascii="Arial" w:hAnsi="Arial" w:cs="Arial"/>
        </w:rPr>
        <w:t>o valor inicial "De" seja menor ou igual ao valor final "Até".</w:t>
      </w:r>
    </w:p>
    <w:p w:rsidR="00DE5AE0" w:rsidRDefault="00DE5AE0" w:rsidP="004F687A">
      <w:pPr>
        <w:widowControl/>
        <w:spacing w:after="200" w:line="276" w:lineRule="auto"/>
        <w:ind w:left="1134"/>
        <w:rPr>
          <w:ins w:id="1533" w:author="victor.santos" w:date="2017-04-24T14:59:00Z"/>
          <w:rFonts w:ascii="Arial" w:hAnsi="Arial" w:cs="Arial"/>
        </w:rPr>
      </w:pPr>
    </w:p>
    <w:p w:rsidR="00DE5AE0" w:rsidRDefault="00DE5AE0" w:rsidP="00DE5AE0">
      <w:pPr>
        <w:pStyle w:val="Corpodetexto"/>
        <w:spacing w:after="0" w:line="360" w:lineRule="auto"/>
        <w:ind w:left="1134"/>
        <w:rPr>
          <w:ins w:id="1534" w:author="victor.santos" w:date="2017-04-24T14:59:00Z"/>
          <w:rFonts w:ascii="Arial" w:hAnsi="Arial" w:cs="Arial"/>
          <w:b/>
          <w:color w:val="000000" w:themeColor="text1"/>
        </w:rPr>
      </w:pPr>
      <w:ins w:id="1535" w:author="victor.santos" w:date="2017-04-24T14:59:00Z">
        <w:r>
          <w:rPr>
            <w:rFonts w:ascii="Arial" w:hAnsi="Arial" w:cs="Arial"/>
            <w:b/>
            <w:color w:val="000000" w:themeColor="text1"/>
          </w:rPr>
          <w:lastRenderedPageBreak/>
          <w:t xml:space="preserve">RN_157 - </w:t>
        </w:r>
      </w:ins>
      <w:ins w:id="1536" w:author="victor.santos" w:date="2017-04-24T15:00:00Z">
        <w:r>
          <w:rPr>
            <w:rFonts w:ascii="Arial" w:hAnsi="Arial" w:cs="Arial"/>
            <w:b/>
            <w:color w:val="000000" w:themeColor="text1"/>
          </w:rPr>
          <w:t>Parametrizar Sistema - Tela</w:t>
        </w:r>
      </w:ins>
    </w:p>
    <w:p w:rsidR="00DE5AE0" w:rsidRDefault="00DE5AE0" w:rsidP="00DE5AE0">
      <w:pPr>
        <w:widowControl/>
        <w:spacing w:after="200" w:line="276" w:lineRule="auto"/>
        <w:ind w:left="1134"/>
        <w:rPr>
          <w:ins w:id="1537" w:author="victor.santos" w:date="2017-04-24T15:00:00Z"/>
          <w:rFonts w:ascii="Arial" w:hAnsi="Arial" w:cs="Arial"/>
        </w:rPr>
      </w:pPr>
      <w:ins w:id="1538" w:author="victor.santos" w:date="2017-04-24T15:00:00Z">
        <w:r>
          <w:rPr>
            <w:rFonts w:ascii="Arial" w:hAnsi="Arial" w:cs="Arial"/>
          </w:rPr>
          <w:t>As informações a serem apresentadas em tela são:</w:t>
        </w:r>
      </w:ins>
    </w:p>
    <w:p w:rsidR="005224DD" w:rsidRDefault="004E02C6">
      <w:pPr>
        <w:pStyle w:val="PargrafodaLista"/>
        <w:widowControl/>
        <w:numPr>
          <w:ilvl w:val="0"/>
          <w:numId w:val="113"/>
        </w:numPr>
        <w:spacing w:after="200" w:line="276" w:lineRule="auto"/>
        <w:rPr>
          <w:ins w:id="1539" w:author="victor.santos" w:date="2017-04-24T15:22:00Z"/>
          <w:rFonts w:ascii="Arial" w:hAnsi="Arial" w:cs="Arial"/>
        </w:rPr>
      </w:pPr>
      <w:ins w:id="1540" w:author="eric.giuliani" w:date="2017-05-16T10:17:00Z">
        <w:r w:rsidRPr="004E02C6">
          <w:rPr>
            <w:rFonts w:ascii="Arial" w:hAnsi="Arial" w:cs="Arial"/>
          </w:rPr>
          <w:t>Exportação de Arquivo</w:t>
        </w:r>
      </w:ins>
      <w:ins w:id="1541" w:author="victor.santos" w:date="2017-04-24T15:22:00Z">
        <w:del w:id="1542" w:author="eric.giuliani" w:date="2017-05-16T10:17:00Z">
          <w:r w:rsidR="00F25C47" w:rsidRPr="00F25C47">
            <w:rPr>
              <w:rFonts w:ascii="Arial" w:hAnsi="Arial" w:cs="Arial"/>
            </w:rPr>
            <w:delText>Geração de Arquivo de Inconsistência</w:delText>
          </w:r>
        </w:del>
      </w:ins>
    </w:p>
    <w:p w:rsidR="005224DD" w:rsidRDefault="004E02C6">
      <w:pPr>
        <w:pStyle w:val="PargrafodaLista"/>
        <w:widowControl/>
        <w:numPr>
          <w:ilvl w:val="1"/>
          <w:numId w:val="113"/>
        </w:numPr>
        <w:spacing w:after="200" w:line="276" w:lineRule="auto"/>
        <w:rPr>
          <w:ins w:id="1543" w:author="victor.santos" w:date="2017-04-24T15:22:00Z"/>
          <w:rFonts w:ascii="Arial" w:hAnsi="Arial" w:cs="Arial"/>
        </w:rPr>
      </w:pPr>
      <w:ins w:id="1544" w:author="eric.giuliani" w:date="2017-05-16T10:17:00Z">
        <w:r w:rsidRPr="004E02C6">
          <w:rPr>
            <w:rFonts w:ascii="Arial" w:hAnsi="Arial" w:cs="Arial"/>
          </w:rPr>
          <w:t>Limite de linhas para exportação de arquivo</w:t>
        </w:r>
      </w:ins>
      <w:ins w:id="1545" w:author="victor.santos" w:date="2017-04-24T15:22:00Z">
        <w:del w:id="1546" w:author="eric.giuliani" w:date="2017-05-16T10:17:00Z">
          <w:r w:rsidR="00F25C47" w:rsidRPr="00F25C47">
            <w:rPr>
              <w:rFonts w:ascii="Arial" w:hAnsi="Arial" w:cs="Arial"/>
            </w:rPr>
            <w:delText>Limite de linhas na geração de arquivo de inconsistência</w:delText>
          </w:r>
        </w:del>
      </w:ins>
    </w:p>
    <w:p w:rsidR="00F1417A" w:rsidRPr="00F1417A" w:rsidRDefault="00F1417A" w:rsidP="00F1417A">
      <w:pPr>
        <w:widowControl/>
        <w:spacing w:after="200" w:line="276" w:lineRule="auto"/>
        <w:ind w:left="1134"/>
        <w:rPr>
          <w:ins w:id="1547" w:author="victor.santos" w:date="2017-04-24T15:22:00Z"/>
          <w:rFonts w:ascii="Arial" w:hAnsi="Arial" w:cs="Arial"/>
        </w:rPr>
      </w:pPr>
    </w:p>
    <w:p w:rsidR="005224DD" w:rsidRDefault="00F25C47">
      <w:pPr>
        <w:pStyle w:val="PargrafodaLista"/>
        <w:widowControl/>
        <w:numPr>
          <w:ilvl w:val="0"/>
          <w:numId w:val="113"/>
        </w:numPr>
        <w:spacing w:after="200" w:line="276" w:lineRule="auto"/>
        <w:rPr>
          <w:ins w:id="1548" w:author="victor.santos" w:date="2017-04-24T15:22:00Z"/>
          <w:rFonts w:ascii="Arial" w:hAnsi="Arial" w:cs="Arial"/>
        </w:rPr>
      </w:pPr>
      <w:ins w:id="1549" w:author="victor.santos" w:date="2017-04-24T15:22:00Z">
        <w:r w:rsidRPr="00F25C47">
          <w:rPr>
            <w:rFonts w:ascii="Arial" w:hAnsi="Arial" w:cs="Arial"/>
          </w:rPr>
          <w:t>Análise Tributária Individual</w:t>
        </w:r>
      </w:ins>
    </w:p>
    <w:p w:rsidR="005224DD" w:rsidRDefault="00F25C47">
      <w:pPr>
        <w:pStyle w:val="PargrafodaLista"/>
        <w:widowControl/>
        <w:numPr>
          <w:ilvl w:val="1"/>
          <w:numId w:val="113"/>
        </w:numPr>
        <w:spacing w:after="200" w:line="276" w:lineRule="auto"/>
        <w:rPr>
          <w:ins w:id="1550" w:author="victor.santos" w:date="2017-04-24T15:22:00Z"/>
          <w:rFonts w:ascii="Arial" w:hAnsi="Arial" w:cs="Arial"/>
        </w:rPr>
      </w:pPr>
      <w:ins w:id="1551" w:author="victor.santos" w:date="2017-04-24T15:22:00Z">
        <w:r w:rsidRPr="00F25C47">
          <w:rPr>
            <w:rFonts w:ascii="Arial" w:hAnsi="Arial" w:cs="Arial"/>
          </w:rPr>
          <w:t>Multa</w:t>
        </w:r>
      </w:ins>
    </w:p>
    <w:p w:rsidR="00000000" w:rsidRDefault="00F25C47">
      <w:pPr>
        <w:pStyle w:val="PargrafodaLista"/>
        <w:widowControl/>
        <w:numPr>
          <w:ilvl w:val="2"/>
          <w:numId w:val="113"/>
        </w:numPr>
        <w:spacing w:after="200" w:line="276" w:lineRule="auto"/>
        <w:rPr>
          <w:ins w:id="1552" w:author="victor.santos" w:date="2017-04-24T15:22:00Z"/>
          <w:del w:id="1553" w:author="eric.giuliani" w:date="2017-05-16T15:27:00Z"/>
          <w:rFonts w:ascii="Arial" w:hAnsi="Arial" w:cs="Arial"/>
        </w:rPr>
        <w:pPrChange w:id="1554" w:author="victor.santos" w:date="2017-04-24T15:22:00Z">
          <w:pPr>
            <w:widowControl/>
            <w:spacing w:after="200" w:line="276" w:lineRule="auto"/>
          </w:pPr>
        </w:pPrChange>
      </w:pPr>
      <w:ins w:id="1555" w:author="victor.santos" w:date="2017-04-24T15:22:00Z">
        <w:del w:id="1556" w:author="eric.giuliani" w:date="2017-05-16T15:27:00Z">
          <w:r w:rsidRPr="00F25C47">
            <w:rPr>
              <w:rFonts w:ascii="Arial" w:hAnsi="Arial" w:cs="Arial"/>
            </w:rPr>
            <w:delText>Multa Moratória</w:delText>
          </w:r>
        </w:del>
      </w:ins>
    </w:p>
    <w:p w:rsidR="005224DD" w:rsidRDefault="00720145">
      <w:pPr>
        <w:pStyle w:val="PargrafodaLista"/>
        <w:widowControl/>
        <w:numPr>
          <w:ilvl w:val="2"/>
          <w:numId w:val="113"/>
        </w:numPr>
        <w:spacing w:after="200" w:line="276" w:lineRule="auto"/>
        <w:rPr>
          <w:ins w:id="1557" w:author="victor.santos" w:date="2017-04-24T15:22:00Z"/>
          <w:rFonts w:ascii="Arial" w:hAnsi="Arial" w:cs="Arial"/>
        </w:rPr>
      </w:pPr>
      <w:ins w:id="1558" w:author="eric.giuliani" w:date="2017-05-16T15:27:00Z">
        <w:r>
          <w:rPr>
            <w:rFonts w:ascii="Arial" w:hAnsi="Arial" w:cs="Arial"/>
          </w:rPr>
          <w:t>Percentual</w:t>
        </w:r>
      </w:ins>
      <w:ins w:id="1559" w:author="victor.santos" w:date="2017-04-24T15:22:00Z">
        <w:del w:id="1560" w:author="eric.giuliani" w:date="2017-05-16T15:27:00Z">
          <w:r w:rsidR="00F25C47" w:rsidRPr="00F25C47">
            <w:rPr>
              <w:rFonts w:ascii="Arial" w:hAnsi="Arial" w:cs="Arial"/>
            </w:rPr>
            <w:delText>De</w:delText>
          </w:r>
        </w:del>
      </w:ins>
    </w:p>
    <w:p w:rsidR="0024718D" w:rsidRDefault="0024718D">
      <w:pPr>
        <w:pStyle w:val="PargrafodaLista"/>
        <w:widowControl/>
        <w:numPr>
          <w:ilvl w:val="2"/>
          <w:numId w:val="113"/>
        </w:numPr>
        <w:spacing w:after="200" w:line="276" w:lineRule="auto"/>
        <w:rPr>
          <w:ins w:id="1561" w:author="eric.giuliani" w:date="2017-08-26T10:03:00Z"/>
          <w:rFonts w:ascii="Arial" w:hAnsi="Arial" w:cs="Arial"/>
        </w:rPr>
      </w:pPr>
      <w:ins w:id="1562" w:author="eric.giuliani" w:date="2017-08-26T10:03:00Z">
        <w:r>
          <w:rPr>
            <w:rFonts w:ascii="Arial" w:hAnsi="Arial" w:cs="Arial"/>
          </w:rPr>
          <w:t>Período</w:t>
        </w:r>
        <w:r w:rsidRPr="00F25C47">
          <w:rPr>
            <w:rFonts w:ascii="Arial" w:hAnsi="Arial" w:cs="Arial"/>
          </w:rPr>
          <w:t xml:space="preserve"> </w:t>
        </w:r>
      </w:ins>
    </w:p>
    <w:p w:rsidR="005224DD" w:rsidDel="0024718D" w:rsidRDefault="00F25C47">
      <w:pPr>
        <w:pStyle w:val="PargrafodaLista"/>
        <w:widowControl/>
        <w:numPr>
          <w:ilvl w:val="2"/>
          <w:numId w:val="113"/>
        </w:numPr>
        <w:spacing w:after="200" w:line="276" w:lineRule="auto"/>
        <w:rPr>
          <w:ins w:id="1563" w:author="victor.santos" w:date="2017-04-24T15:22:00Z"/>
          <w:del w:id="1564" w:author="eric.giuliani" w:date="2017-08-26T10:03:00Z"/>
          <w:rFonts w:ascii="Arial" w:hAnsi="Arial" w:cs="Arial"/>
        </w:rPr>
      </w:pPr>
      <w:ins w:id="1565" w:author="victor.santos" w:date="2017-04-24T15:22:00Z">
        <w:del w:id="1566" w:author="eric.giuliani" w:date="2017-05-16T15:27:00Z">
          <w:r w:rsidRPr="00F25C47">
            <w:rPr>
              <w:rFonts w:ascii="Arial" w:hAnsi="Arial" w:cs="Arial"/>
            </w:rPr>
            <w:delText>Até</w:delText>
          </w:r>
        </w:del>
      </w:ins>
      <w:ins w:id="1567" w:author="eric.giuliani" w:date="2017-05-16T15:27:00Z">
        <w:r w:rsidR="00720145">
          <w:rPr>
            <w:rFonts w:ascii="Arial" w:hAnsi="Arial" w:cs="Arial"/>
          </w:rPr>
          <w:t>Limite Percentual</w:t>
        </w:r>
      </w:ins>
    </w:p>
    <w:p w:rsidR="00371D5B" w:rsidRDefault="00371D5B">
      <w:pPr>
        <w:pStyle w:val="PargrafodaLista"/>
        <w:widowControl/>
        <w:numPr>
          <w:ilvl w:val="2"/>
          <w:numId w:val="113"/>
        </w:numPr>
        <w:spacing w:after="200" w:line="276" w:lineRule="auto"/>
        <w:rPr>
          <w:ins w:id="1568" w:author="eric.giuliani" w:date="2017-05-16T15:27:00Z"/>
          <w:rFonts w:ascii="Arial" w:hAnsi="Arial" w:cs="Arial"/>
        </w:rPr>
      </w:pPr>
    </w:p>
    <w:p w:rsidR="0024718D" w:rsidRDefault="0024718D">
      <w:pPr>
        <w:pStyle w:val="PargrafodaLista"/>
        <w:widowControl/>
        <w:numPr>
          <w:ilvl w:val="2"/>
          <w:numId w:val="113"/>
        </w:numPr>
        <w:spacing w:after="200" w:line="276" w:lineRule="auto"/>
        <w:rPr>
          <w:ins w:id="1569" w:author="eric.giuliani" w:date="2017-08-26T10:03:00Z"/>
          <w:rFonts w:ascii="Arial" w:hAnsi="Arial" w:cs="Arial"/>
        </w:rPr>
      </w:pPr>
      <w:ins w:id="1570" w:author="eric.giuliani" w:date="2017-08-26T10:03:00Z">
        <w:r>
          <w:rPr>
            <w:rFonts w:ascii="Arial" w:hAnsi="Arial" w:cs="Arial"/>
          </w:rPr>
          <w:t>Sem limite</w:t>
        </w:r>
      </w:ins>
    </w:p>
    <w:p w:rsidR="005224DD" w:rsidRPr="0024718D" w:rsidRDefault="00210B41">
      <w:pPr>
        <w:pStyle w:val="PargrafodaLista"/>
        <w:widowControl/>
        <w:numPr>
          <w:ilvl w:val="2"/>
          <w:numId w:val="113"/>
        </w:numPr>
        <w:spacing w:after="200" w:line="276" w:lineRule="auto"/>
        <w:rPr>
          <w:ins w:id="1571" w:author="eric.giuliani" w:date="2017-05-17T11:44:00Z"/>
          <w:rFonts w:ascii="Arial" w:hAnsi="Arial" w:cs="Arial"/>
        </w:rPr>
      </w:pPr>
      <w:ins w:id="1572" w:author="victor.santos" w:date="2017-04-24T15:22:00Z">
        <w:r w:rsidRPr="00210B41">
          <w:rPr>
            <w:rFonts w:ascii="Arial" w:hAnsi="Arial" w:cs="Arial"/>
            <w:rPrChange w:id="1573" w:author="eric.giuliani" w:date="2017-08-26T10:03:00Z">
              <w:rPr>
                <w:rFonts w:ascii="Arial" w:hAnsi="Arial" w:cs="Arial"/>
                <w:color w:val="0000FF" w:themeColor="hyperlink"/>
                <w:u w:val="single"/>
              </w:rPr>
            </w:rPrChange>
          </w:rPr>
          <w:t>Início de Vigência</w:t>
        </w:r>
      </w:ins>
    </w:p>
    <w:p w:rsidR="0024718D" w:rsidRDefault="0024718D" w:rsidP="0024718D">
      <w:pPr>
        <w:pStyle w:val="PargrafodaLista"/>
        <w:widowControl/>
        <w:numPr>
          <w:ilvl w:val="2"/>
          <w:numId w:val="113"/>
        </w:numPr>
        <w:spacing w:after="200" w:line="276" w:lineRule="auto"/>
        <w:rPr>
          <w:rFonts w:ascii="Arial" w:hAnsi="Arial" w:cs="Arial"/>
        </w:rPr>
      </w:pPr>
      <w:moveToRangeStart w:id="1574" w:author="eric.giuliani" w:date="2017-08-26T10:03:00Z" w:name="move491505148"/>
      <w:moveTo w:id="1575" w:author="eric.giuliani" w:date="2017-08-26T10:03:00Z">
        <w:r w:rsidRPr="00F25C47">
          <w:rPr>
            <w:rFonts w:ascii="Arial" w:hAnsi="Arial" w:cs="Arial"/>
          </w:rPr>
          <w:t>Base Legal</w:t>
        </w:r>
      </w:moveTo>
    </w:p>
    <w:moveToRangeEnd w:id="1574"/>
    <w:p w:rsidR="005224DD" w:rsidRDefault="00210B41">
      <w:pPr>
        <w:pStyle w:val="PargrafodaLista"/>
        <w:widowControl/>
        <w:numPr>
          <w:ilvl w:val="2"/>
          <w:numId w:val="113"/>
        </w:numPr>
        <w:spacing w:after="200" w:line="276" w:lineRule="auto"/>
        <w:rPr>
          <w:ins w:id="1576" w:author="eric.giuliani" w:date="2017-05-17T11:44:00Z"/>
          <w:rFonts w:ascii="Arial" w:hAnsi="Arial" w:cs="Arial"/>
        </w:rPr>
      </w:pPr>
      <w:ins w:id="1577" w:author="eric.giuliani" w:date="2017-05-17T11:45:00Z">
        <w:r w:rsidRPr="00210B41">
          <w:rPr>
            <w:rFonts w:ascii="Arial" w:hAnsi="Arial" w:cs="Arial"/>
            <w:rPrChange w:id="1578" w:author="eric.giuliani" w:date="2017-08-26T10:03:00Z">
              <w:rPr>
                <w:rFonts w:ascii="Arial" w:hAnsi="Arial" w:cs="Arial"/>
                <w:color w:val="0000FF" w:themeColor="hyperlink"/>
                <w:u w:val="single"/>
              </w:rPr>
            </w:rPrChange>
          </w:rPr>
          <w:t>Ú</w:t>
        </w:r>
      </w:ins>
      <w:ins w:id="1579" w:author="eric.giuliani" w:date="2017-05-17T11:44:00Z">
        <w:r w:rsidR="00B35754">
          <w:rPr>
            <w:rFonts w:ascii="Arial" w:hAnsi="Arial" w:cs="Arial"/>
          </w:rPr>
          <w:t>ltima alteração realizada</w:t>
        </w:r>
      </w:ins>
    </w:p>
    <w:p w:rsidR="005224DD" w:rsidRDefault="00B35754">
      <w:pPr>
        <w:pStyle w:val="PargrafodaLista"/>
        <w:widowControl/>
        <w:numPr>
          <w:ilvl w:val="3"/>
          <w:numId w:val="113"/>
        </w:numPr>
        <w:spacing w:after="200" w:line="276" w:lineRule="auto"/>
        <w:rPr>
          <w:ins w:id="1580" w:author="eric.giuliani" w:date="2017-05-17T11:44:00Z"/>
          <w:rFonts w:ascii="Arial" w:hAnsi="Arial" w:cs="Arial"/>
        </w:rPr>
      </w:pPr>
      <w:ins w:id="1581" w:author="eric.giuliani" w:date="2017-05-17T11:44:00Z">
        <w:r>
          <w:rPr>
            <w:rFonts w:ascii="Arial" w:hAnsi="Arial" w:cs="Arial"/>
          </w:rPr>
          <w:t>Usuário</w:t>
        </w:r>
      </w:ins>
    </w:p>
    <w:p w:rsidR="005224DD" w:rsidRDefault="00B35754">
      <w:pPr>
        <w:pStyle w:val="PargrafodaLista"/>
        <w:widowControl/>
        <w:numPr>
          <w:ilvl w:val="3"/>
          <w:numId w:val="113"/>
        </w:numPr>
        <w:spacing w:after="200" w:line="276" w:lineRule="auto"/>
        <w:rPr>
          <w:ins w:id="1582" w:author="eric.giuliani" w:date="2017-08-26T10:03:00Z"/>
          <w:rFonts w:ascii="Arial" w:hAnsi="Arial" w:cs="Arial"/>
        </w:rPr>
      </w:pPr>
      <w:ins w:id="1583" w:author="eric.giuliani" w:date="2017-05-17T11:44:00Z">
        <w:r>
          <w:rPr>
            <w:rFonts w:ascii="Arial" w:hAnsi="Arial" w:cs="Arial"/>
          </w:rPr>
          <w:t>Data</w:t>
        </w:r>
      </w:ins>
    </w:p>
    <w:p w:rsidR="0024718D" w:rsidRDefault="0024718D">
      <w:pPr>
        <w:pStyle w:val="PargrafodaLista"/>
        <w:widowControl/>
        <w:numPr>
          <w:ilvl w:val="3"/>
          <w:numId w:val="113"/>
        </w:numPr>
        <w:spacing w:after="200" w:line="276" w:lineRule="auto"/>
        <w:rPr>
          <w:ins w:id="1584" w:author="victor.santos" w:date="2017-04-24T15:22:00Z"/>
          <w:rFonts w:ascii="Arial" w:hAnsi="Arial" w:cs="Arial"/>
        </w:rPr>
      </w:pPr>
      <w:ins w:id="1585" w:author="eric.giuliani" w:date="2017-08-26T10:03:00Z">
        <w:r>
          <w:rPr>
            <w:rFonts w:ascii="Arial" w:hAnsi="Arial" w:cs="Arial"/>
          </w:rPr>
          <w:t>Versão</w:t>
        </w:r>
      </w:ins>
    </w:p>
    <w:p w:rsidR="005224DD" w:rsidDel="0024718D" w:rsidRDefault="00F25C47">
      <w:pPr>
        <w:pStyle w:val="PargrafodaLista"/>
        <w:widowControl/>
        <w:numPr>
          <w:ilvl w:val="2"/>
          <w:numId w:val="113"/>
        </w:numPr>
        <w:spacing w:after="200" w:line="276" w:lineRule="auto"/>
        <w:rPr>
          <w:ins w:id="1586" w:author="victor.santos" w:date="2017-04-24T15:22:00Z"/>
          <w:rFonts w:ascii="Arial" w:hAnsi="Arial" w:cs="Arial"/>
        </w:rPr>
      </w:pPr>
      <w:moveFromRangeStart w:id="1587" w:author="eric.giuliani" w:date="2017-08-26T10:03:00Z" w:name="move491505148"/>
      <w:moveFrom w:id="1588" w:author="eric.giuliani" w:date="2017-08-26T10:03:00Z">
        <w:ins w:id="1589" w:author="victor.santos" w:date="2017-04-24T15:22:00Z">
          <w:r w:rsidRPr="00F25C47" w:rsidDel="0024718D">
            <w:rPr>
              <w:rFonts w:ascii="Arial" w:hAnsi="Arial" w:cs="Arial"/>
            </w:rPr>
            <w:t>Base Legal</w:t>
          </w:r>
        </w:ins>
      </w:moveFrom>
    </w:p>
    <w:moveFromRangeEnd w:id="1587"/>
    <w:p w:rsidR="005224DD" w:rsidRDefault="00F25C47">
      <w:pPr>
        <w:pStyle w:val="PargrafodaLista"/>
        <w:widowControl/>
        <w:numPr>
          <w:ilvl w:val="1"/>
          <w:numId w:val="113"/>
        </w:numPr>
        <w:spacing w:after="200" w:line="276" w:lineRule="auto"/>
        <w:rPr>
          <w:ins w:id="1590" w:author="victor.santos" w:date="2017-04-24T15:22:00Z"/>
          <w:rFonts w:ascii="Arial" w:hAnsi="Arial" w:cs="Arial"/>
        </w:rPr>
      </w:pPr>
      <w:ins w:id="1591" w:author="victor.santos" w:date="2017-04-24T15:22:00Z">
        <w:r w:rsidRPr="00F25C47">
          <w:rPr>
            <w:rFonts w:ascii="Arial" w:hAnsi="Arial" w:cs="Arial"/>
          </w:rPr>
          <w:t>Juros</w:t>
        </w:r>
      </w:ins>
    </w:p>
    <w:p w:rsidR="005224DD" w:rsidRDefault="00F25C47">
      <w:pPr>
        <w:pStyle w:val="PargrafodaLista"/>
        <w:widowControl/>
        <w:numPr>
          <w:ilvl w:val="2"/>
          <w:numId w:val="113"/>
        </w:numPr>
        <w:spacing w:after="200" w:line="276" w:lineRule="auto"/>
        <w:rPr>
          <w:ins w:id="1592" w:author="eric.giuliani" w:date="2017-08-26T10:04:00Z"/>
          <w:rFonts w:ascii="Arial" w:hAnsi="Arial" w:cs="Arial"/>
        </w:rPr>
      </w:pPr>
      <w:ins w:id="1593" w:author="victor.santos" w:date="2017-04-24T15:22:00Z">
        <w:del w:id="1594" w:author="eric.giuliani" w:date="2017-05-17T11:45:00Z">
          <w:r w:rsidRPr="00F25C47">
            <w:rPr>
              <w:rFonts w:ascii="Arial" w:hAnsi="Arial" w:cs="Arial"/>
            </w:rPr>
            <w:delText>Juros Mensal</w:delText>
          </w:r>
        </w:del>
      </w:ins>
      <w:ins w:id="1595" w:author="eric.giuliani" w:date="2017-05-17T11:45:00Z">
        <w:r w:rsidR="00B35754">
          <w:rPr>
            <w:rFonts w:ascii="Arial" w:hAnsi="Arial" w:cs="Arial"/>
          </w:rPr>
          <w:t>Percentual</w:t>
        </w:r>
      </w:ins>
    </w:p>
    <w:p w:rsidR="0024718D" w:rsidRDefault="0024718D">
      <w:pPr>
        <w:pStyle w:val="PargrafodaLista"/>
        <w:widowControl/>
        <w:numPr>
          <w:ilvl w:val="2"/>
          <w:numId w:val="113"/>
        </w:numPr>
        <w:spacing w:after="200" w:line="276" w:lineRule="auto"/>
        <w:rPr>
          <w:ins w:id="1596" w:author="victor.santos" w:date="2017-04-24T15:22:00Z"/>
          <w:rFonts w:ascii="Arial" w:hAnsi="Arial" w:cs="Arial"/>
        </w:rPr>
      </w:pPr>
      <w:ins w:id="1597" w:author="eric.giuliani" w:date="2017-08-26T10:04:00Z">
        <w:r>
          <w:rPr>
            <w:rFonts w:ascii="Arial" w:hAnsi="Arial" w:cs="Arial"/>
          </w:rPr>
          <w:t>Período</w:t>
        </w:r>
      </w:ins>
    </w:p>
    <w:p w:rsidR="005224DD" w:rsidRDefault="00F25C47">
      <w:pPr>
        <w:pStyle w:val="PargrafodaLista"/>
        <w:widowControl/>
        <w:numPr>
          <w:ilvl w:val="2"/>
          <w:numId w:val="113"/>
        </w:numPr>
        <w:spacing w:after="200" w:line="276" w:lineRule="auto"/>
        <w:rPr>
          <w:ins w:id="1598" w:author="eric.giuliani" w:date="2017-05-17T11:45:00Z"/>
          <w:rFonts w:ascii="Arial" w:hAnsi="Arial" w:cs="Arial"/>
        </w:rPr>
      </w:pPr>
      <w:ins w:id="1599" w:author="victor.santos" w:date="2017-04-24T15:22:00Z">
        <w:r w:rsidRPr="00F25C47">
          <w:rPr>
            <w:rFonts w:ascii="Arial" w:hAnsi="Arial" w:cs="Arial"/>
          </w:rPr>
          <w:t>Início de Vigência</w:t>
        </w:r>
      </w:ins>
    </w:p>
    <w:p w:rsidR="0024718D" w:rsidRDefault="0024718D" w:rsidP="0024718D">
      <w:pPr>
        <w:pStyle w:val="PargrafodaLista"/>
        <w:widowControl/>
        <w:numPr>
          <w:ilvl w:val="2"/>
          <w:numId w:val="113"/>
        </w:numPr>
        <w:spacing w:after="200" w:line="276" w:lineRule="auto"/>
        <w:rPr>
          <w:rFonts w:ascii="Arial" w:hAnsi="Arial" w:cs="Arial"/>
        </w:rPr>
      </w:pPr>
      <w:moveToRangeStart w:id="1600" w:author="eric.giuliani" w:date="2017-08-26T10:04:00Z" w:name="move491505181"/>
      <w:moveTo w:id="1601" w:author="eric.giuliani" w:date="2017-08-26T10:04:00Z">
        <w:r w:rsidRPr="00F25C47">
          <w:rPr>
            <w:rFonts w:ascii="Arial" w:hAnsi="Arial" w:cs="Arial"/>
          </w:rPr>
          <w:t>Base Legal</w:t>
        </w:r>
      </w:moveTo>
    </w:p>
    <w:moveToRangeEnd w:id="1600"/>
    <w:p w:rsidR="00B35754" w:rsidRDefault="00B35754" w:rsidP="00B35754">
      <w:pPr>
        <w:pStyle w:val="PargrafodaLista"/>
        <w:widowControl/>
        <w:numPr>
          <w:ilvl w:val="2"/>
          <w:numId w:val="113"/>
        </w:numPr>
        <w:spacing w:after="200" w:line="276" w:lineRule="auto"/>
        <w:rPr>
          <w:ins w:id="1602" w:author="eric.giuliani" w:date="2017-05-17T11:45:00Z"/>
          <w:rFonts w:ascii="Arial" w:hAnsi="Arial" w:cs="Arial"/>
        </w:rPr>
      </w:pPr>
      <w:ins w:id="1603" w:author="eric.giuliani" w:date="2017-05-17T11:45:00Z">
        <w:r>
          <w:rPr>
            <w:rFonts w:ascii="Arial" w:hAnsi="Arial" w:cs="Arial"/>
          </w:rPr>
          <w:t>Última alteração realizada</w:t>
        </w:r>
      </w:ins>
    </w:p>
    <w:p w:rsidR="00B35754" w:rsidRDefault="00B35754" w:rsidP="00B35754">
      <w:pPr>
        <w:pStyle w:val="PargrafodaLista"/>
        <w:widowControl/>
        <w:numPr>
          <w:ilvl w:val="3"/>
          <w:numId w:val="113"/>
        </w:numPr>
        <w:spacing w:after="200" w:line="276" w:lineRule="auto"/>
        <w:rPr>
          <w:ins w:id="1604" w:author="eric.giuliani" w:date="2017-05-17T11:45:00Z"/>
          <w:rFonts w:ascii="Arial" w:hAnsi="Arial" w:cs="Arial"/>
        </w:rPr>
      </w:pPr>
      <w:ins w:id="1605" w:author="eric.giuliani" w:date="2017-05-17T11:45:00Z">
        <w:r>
          <w:rPr>
            <w:rFonts w:ascii="Arial" w:hAnsi="Arial" w:cs="Arial"/>
          </w:rPr>
          <w:t>Usuário</w:t>
        </w:r>
      </w:ins>
    </w:p>
    <w:p w:rsidR="005224DD" w:rsidRDefault="00F25C47">
      <w:pPr>
        <w:pStyle w:val="PargrafodaLista"/>
        <w:widowControl/>
        <w:numPr>
          <w:ilvl w:val="3"/>
          <w:numId w:val="113"/>
        </w:numPr>
        <w:spacing w:after="200" w:line="276" w:lineRule="auto"/>
        <w:rPr>
          <w:ins w:id="1606" w:author="eric.giuliani" w:date="2017-08-26T10:04:00Z"/>
          <w:rFonts w:ascii="Arial" w:hAnsi="Arial" w:cs="Arial"/>
        </w:rPr>
      </w:pPr>
      <w:ins w:id="1607" w:author="eric.giuliani" w:date="2017-05-17T11:45:00Z">
        <w:r w:rsidRPr="00F25C47">
          <w:rPr>
            <w:rFonts w:ascii="Arial" w:hAnsi="Arial" w:cs="Arial"/>
          </w:rPr>
          <w:t>Data</w:t>
        </w:r>
      </w:ins>
    </w:p>
    <w:p w:rsidR="0024718D" w:rsidRDefault="0024718D">
      <w:pPr>
        <w:pStyle w:val="PargrafodaLista"/>
        <w:widowControl/>
        <w:numPr>
          <w:ilvl w:val="3"/>
          <w:numId w:val="113"/>
        </w:numPr>
        <w:spacing w:after="200" w:line="276" w:lineRule="auto"/>
        <w:rPr>
          <w:ins w:id="1608" w:author="victor.santos" w:date="2017-04-24T15:22:00Z"/>
          <w:rFonts w:ascii="Arial" w:hAnsi="Arial" w:cs="Arial"/>
        </w:rPr>
      </w:pPr>
      <w:ins w:id="1609" w:author="eric.giuliani" w:date="2017-08-26T10:04:00Z">
        <w:r>
          <w:rPr>
            <w:rFonts w:ascii="Arial" w:hAnsi="Arial" w:cs="Arial"/>
          </w:rPr>
          <w:t>Versão</w:t>
        </w:r>
      </w:ins>
    </w:p>
    <w:p w:rsidR="005224DD" w:rsidDel="0024718D" w:rsidRDefault="00F25C47">
      <w:pPr>
        <w:pStyle w:val="PargrafodaLista"/>
        <w:widowControl/>
        <w:numPr>
          <w:ilvl w:val="2"/>
          <w:numId w:val="113"/>
        </w:numPr>
        <w:spacing w:after="200" w:line="276" w:lineRule="auto"/>
        <w:rPr>
          <w:ins w:id="1610" w:author="victor.santos" w:date="2017-04-24T14:59:00Z"/>
          <w:rFonts w:ascii="Arial" w:hAnsi="Arial" w:cs="Arial"/>
        </w:rPr>
      </w:pPr>
      <w:moveFromRangeStart w:id="1611" w:author="eric.giuliani" w:date="2017-08-26T10:04:00Z" w:name="move491505181"/>
      <w:moveFrom w:id="1612" w:author="eric.giuliani" w:date="2017-08-26T10:04:00Z">
        <w:ins w:id="1613" w:author="victor.santos" w:date="2017-04-24T15:22:00Z">
          <w:r w:rsidRPr="00F25C47" w:rsidDel="0024718D">
            <w:rPr>
              <w:rFonts w:ascii="Arial" w:hAnsi="Arial" w:cs="Arial"/>
            </w:rPr>
            <w:t>Base Legal</w:t>
          </w:r>
        </w:ins>
      </w:moveFrom>
    </w:p>
    <w:moveFromRangeEnd w:id="1611"/>
    <w:p w:rsidR="00DE5AE0" w:rsidRDefault="00DE5AE0" w:rsidP="004F687A">
      <w:pPr>
        <w:widowControl/>
        <w:spacing w:after="200" w:line="276" w:lineRule="auto"/>
        <w:ind w:left="1134"/>
        <w:rPr>
          <w:ins w:id="1614" w:author="victor.santos" w:date="2017-04-24T17:05:00Z"/>
          <w:rFonts w:ascii="Arial" w:hAnsi="Arial" w:cs="Arial"/>
        </w:rPr>
      </w:pPr>
    </w:p>
    <w:p w:rsidR="00F60ADB" w:rsidRDefault="00F60ADB" w:rsidP="00F60ADB">
      <w:pPr>
        <w:pStyle w:val="Corpodetexto"/>
        <w:spacing w:after="0" w:line="360" w:lineRule="auto"/>
        <w:ind w:left="1134"/>
        <w:rPr>
          <w:ins w:id="1615" w:author="victor.santos" w:date="2017-04-24T17:05:00Z"/>
          <w:rFonts w:ascii="Arial" w:hAnsi="Arial" w:cs="Arial"/>
          <w:b/>
          <w:color w:val="000000" w:themeColor="text1"/>
        </w:rPr>
      </w:pPr>
      <w:bookmarkStart w:id="1616" w:name="RN_158"/>
      <w:ins w:id="1617" w:author="victor.santos" w:date="2017-04-24T17:05:00Z">
        <w:r>
          <w:rPr>
            <w:rFonts w:ascii="Arial" w:hAnsi="Arial" w:cs="Arial"/>
            <w:b/>
            <w:color w:val="000000" w:themeColor="text1"/>
          </w:rPr>
          <w:t>RN_15</w:t>
        </w:r>
      </w:ins>
      <w:ins w:id="1618" w:author="victor.santos" w:date="2017-04-24T17:07:00Z">
        <w:r w:rsidR="004D2C4B">
          <w:rPr>
            <w:rFonts w:ascii="Arial" w:hAnsi="Arial" w:cs="Arial"/>
            <w:b/>
            <w:color w:val="000000" w:themeColor="text1"/>
          </w:rPr>
          <w:t>8</w:t>
        </w:r>
      </w:ins>
      <w:bookmarkEnd w:id="1616"/>
      <w:ins w:id="1619" w:author="victor.santos" w:date="2017-04-24T17:05:00Z">
        <w:r>
          <w:rPr>
            <w:rFonts w:ascii="Arial" w:hAnsi="Arial" w:cs="Arial"/>
            <w:b/>
            <w:color w:val="000000" w:themeColor="text1"/>
          </w:rPr>
          <w:t xml:space="preserve"> - Parametrizar Sistema - Salvar</w:t>
        </w:r>
      </w:ins>
    </w:p>
    <w:p w:rsidR="00F60ADB" w:rsidRDefault="00B5545D" w:rsidP="00F60ADB">
      <w:pPr>
        <w:widowControl/>
        <w:spacing w:after="200" w:line="276" w:lineRule="auto"/>
        <w:ind w:left="1134"/>
        <w:rPr>
          <w:ins w:id="1620" w:author="victor.santos" w:date="2017-04-24T17:05:00Z"/>
          <w:rFonts w:ascii="Arial" w:hAnsi="Arial" w:cs="Arial"/>
        </w:rPr>
      </w:pPr>
      <w:ins w:id="1621" w:author="eric.giuliani" w:date="2017-05-26T10:21:00Z">
        <w:r>
          <w:rPr>
            <w:rFonts w:ascii="Arial" w:hAnsi="Arial" w:cs="Arial"/>
            <w:color w:val="000000" w:themeColor="text1"/>
          </w:rPr>
          <w:t xml:space="preserve">Os campos a serem salvos na base de dados são: </w:t>
        </w:r>
      </w:ins>
      <w:ins w:id="1622" w:author="victor.santos" w:date="2017-04-24T17:05:00Z">
        <w:del w:id="1623" w:author="eric.giuliani" w:date="2017-05-26T10:21:00Z">
          <w:r w:rsidR="00F60ADB" w:rsidDel="00B5545D">
            <w:rPr>
              <w:rFonts w:ascii="Arial" w:hAnsi="Arial" w:cs="Arial"/>
            </w:rPr>
            <w:delText>As informações a serem salvas na base são:</w:delText>
          </w:r>
        </w:del>
      </w:ins>
    </w:p>
    <w:p w:rsidR="004E20DA" w:rsidRPr="000A5BD4" w:rsidRDefault="004E20DA" w:rsidP="004E20DA">
      <w:pPr>
        <w:pStyle w:val="PargrafodaLista"/>
        <w:widowControl/>
        <w:numPr>
          <w:ilvl w:val="0"/>
          <w:numId w:val="113"/>
        </w:numPr>
        <w:spacing w:after="200" w:line="276" w:lineRule="auto"/>
        <w:rPr>
          <w:ins w:id="1624" w:author="eric.giuliani" w:date="2017-05-16T15:16:00Z"/>
          <w:rFonts w:ascii="Arial" w:hAnsi="Arial" w:cs="Arial"/>
        </w:rPr>
      </w:pPr>
      <w:ins w:id="1625" w:author="eric.giuliani" w:date="2017-05-16T15:16:00Z">
        <w:r w:rsidRPr="004E02C6">
          <w:rPr>
            <w:rFonts w:ascii="Arial" w:hAnsi="Arial" w:cs="Arial"/>
          </w:rPr>
          <w:t>Exportação de Arquivo</w:t>
        </w:r>
      </w:ins>
    </w:p>
    <w:p w:rsidR="004E20DA" w:rsidRPr="000A5BD4" w:rsidRDefault="004E20DA" w:rsidP="004E20DA">
      <w:pPr>
        <w:pStyle w:val="PargrafodaLista"/>
        <w:widowControl/>
        <w:numPr>
          <w:ilvl w:val="1"/>
          <w:numId w:val="113"/>
        </w:numPr>
        <w:spacing w:after="200" w:line="276" w:lineRule="auto"/>
        <w:rPr>
          <w:ins w:id="1626" w:author="eric.giuliani" w:date="2017-05-16T15:16:00Z"/>
          <w:rFonts w:ascii="Arial" w:hAnsi="Arial" w:cs="Arial"/>
        </w:rPr>
      </w:pPr>
      <w:ins w:id="1627" w:author="eric.giuliani" w:date="2017-05-16T15:16:00Z">
        <w:r w:rsidRPr="004E02C6">
          <w:rPr>
            <w:rFonts w:ascii="Arial" w:hAnsi="Arial" w:cs="Arial"/>
          </w:rPr>
          <w:t>Limite de linhas para exportação de arquivo</w:t>
        </w:r>
      </w:ins>
    </w:p>
    <w:p w:rsidR="004E20DA" w:rsidRDefault="004E20DA" w:rsidP="004E20DA">
      <w:pPr>
        <w:pStyle w:val="PargrafodaLista"/>
        <w:widowControl/>
        <w:spacing w:after="200" w:line="276" w:lineRule="auto"/>
        <w:ind w:left="1854"/>
        <w:rPr>
          <w:ins w:id="1628" w:author="eric.giuliani" w:date="2017-05-16T15:16:00Z"/>
          <w:rFonts w:ascii="Arial" w:hAnsi="Arial" w:cs="Arial"/>
        </w:rPr>
      </w:pPr>
    </w:p>
    <w:p w:rsidR="004E20DA" w:rsidRPr="00F1417A" w:rsidRDefault="004E20DA" w:rsidP="004E20DA">
      <w:pPr>
        <w:pStyle w:val="PargrafodaLista"/>
        <w:widowControl/>
        <w:numPr>
          <w:ilvl w:val="0"/>
          <w:numId w:val="113"/>
        </w:numPr>
        <w:spacing w:after="200" w:line="276" w:lineRule="auto"/>
        <w:rPr>
          <w:ins w:id="1629" w:author="eric.giuliani" w:date="2017-05-16T15:16:00Z"/>
          <w:rFonts w:ascii="Arial" w:hAnsi="Arial" w:cs="Arial"/>
        </w:rPr>
      </w:pPr>
      <w:ins w:id="1630" w:author="eric.giuliani" w:date="2017-05-16T15:16:00Z">
        <w:r w:rsidRPr="00F1417A">
          <w:rPr>
            <w:rFonts w:ascii="Arial" w:hAnsi="Arial" w:cs="Arial"/>
          </w:rPr>
          <w:t>Análise Tributária Individual</w:t>
        </w:r>
      </w:ins>
    </w:p>
    <w:p w:rsidR="004E20DA" w:rsidRPr="00F1417A" w:rsidRDefault="004E20DA" w:rsidP="004E20DA">
      <w:pPr>
        <w:pStyle w:val="PargrafodaLista"/>
        <w:widowControl/>
        <w:numPr>
          <w:ilvl w:val="1"/>
          <w:numId w:val="113"/>
        </w:numPr>
        <w:spacing w:after="200" w:line="276" w:lineRule="auto"/>
        <w:rPr>
          <w:ins w:id="1631" w:author="eric.giuliani" w:date="2017-05-16T15:16:00Z"/>
          <w:rFonts w:ascii="Arial" w:hAnsi="Arial" w:cs="Arial"/>
        </w:rPr>
      </w:pPr>
      <w:ins w:id="1632" w:author="eric.giuliani" w:date="2017-05-16T15:16:00Z">
        <w:r w:rsidRPr="00F1417A">
          <w:rPr>
            <w:rFonts w:ascii="Arial" w:hAnsi="Arial" w:cs="Arial"/>
          </w:rPr>
          <w:t>Multa</w:t>
        </w:r>
      </w:ins>
    </w:p>
    <w:p w:rsidR="004E20DA" w:rsidRPr="004E20DA" w:rsidRDefault="004E20DA" w:rsidP="004E20DA">
      <w:pPr>
        <w:pStyle w:val="PargrafodaLista"/>
        <w:widowControl/>
        <w:numPr>
          <w:ilvl w:val="2"/>
          <w:numId w:val="113"/>
        </w:numPr>
        <w:spacing w:after="200" w:line="276" w:lineRule="auto"/>
        <w:rPr>
          <w:ins w:id="1633" w:author="eric.giuliani" w:date="2017-05-16T15:16:00Z"/>
          <w:rFonts w:ascii="Arial" w:hAnsi="Arial" w:cs="Arial"/>
        </w:rPr>
      </w:pPr>
      <w:ins w:id="1634" w:author="eric.giuliani" w:date="2017-05-16T15:16:00Z">
        <w:r>
          <w:rPr>
            <w:rFonts w:ascii="Arial" w:hAnsi="Arial" w:cs="Arial"/>
          </w:rPr>
          <w:t>Percentual</w:t>
        </w:r>
      </w:ins>
    </w:p>
    <w:p w:rsidR="00A82C6D" w:rsidRDefault="00A82C6D" w:rsidP="004E20DA">
      <w:pPr>
        <w:pStyle w:val="PargrafodaLista"/>
        <w:widowControl/>
        <w:numPr>
          <w:ilvl w:val="2"/>
          <w:numId w:val="113"/>
        </w:numPr>
        <w:spacing w:after="200" w:line="276" w:lineRule="auto"/>
        <w:rPr>
          <w:ins w:id="1635" w:author="eric.giuliani" w:date="2017-08-25T13:56:00Z"/>
          <w:rFonts w:ascii="Arial" w:hAnsi="Arial" w:cs="Arial"/>
        </w:rPr>
      </w:pPr>
      <w:ins w:id="1636" w:author="eric.giuliani" w:date="2017-05-16T15:41:00Z">
        <w:r>
          <w:rPr>
            <w:rFonts w:ascii="Arial" w:hAnsi="Arial" w:cs="Arial"/>
          </w:rPr>
          <w:t>Período</w:t>
        </w:r>
      </w:ins>
    </w:p>
    <w:p w:rsidR="00371D5B" w:rsidRDefault="0014333E">
      <w:pPr>
        <w:pStyle w:val="PargrafodaLista"/>
        <w:widowControl/>
        <w:numPr>
          <w:ilvl w:val="2"/>
          <w:numId w:val="113"/>
        </w:numPr>
        <w:spacing w:after="200" w:line="276" w:lineRule="auto"/>
        <w:rPr>
          <w:ins w:id="1637" w:author="eric.giuliani" w:date="2017-08-25T13:56:00Z"/>
          <w:rFonts w:ascii="Arial" w:hAnsi="Arial" w:cs="Arial"/>
        </w:rPr>
      </w:pPr>
      <w:ins w:id="1638" w:author="eric.giuliani" w:date="2017-08-25T13:56:00Z">
        <w:r>
          <w:rPr>
            <w:rFonts w:ascii="Arial" w:hAnsi="Arial" w:cs="Arial"/>
          </w:rPr>
          <w:t>Limite Percentual</w:t>
        </w:r>
      </w:ins>
    </w:p>
    <w:p w:rsidR="004E20DA" w:rsidRDefault="004E20DA" w:rsidP="004E20DA">
      <w:pPr>
        <w:pStyle w:val="PargrafodaLista"/>
        <w:widowControl/>
        <w:numPr>
          <w:ilvl w:val="2"/>
          <w:numId w:val="113"/>
        </w:numPr>
        <w:spacing w:after="200" w:line="276" w:lineRule="auto"/>
        <w:rPr>
          <w:ins w:id="1639" w:author="eric.giuliani" w:date="2017-08-25T13:57:00Z"/>
          <w:rFonts w:ascii="Arial" w:hAnsi="Arial" w:cs="Arial"/>
        </w:rPr>
      </w:pPr>
      <w:ins w:id="1640" w:author="eric.giuliani" w:date="2017-05-16T15:16:00Z">
        <w:r w:rsidRPr="004E20DA">
          <w:rPr>
            <w:rFonts w:ascii="Arial" w:hAnsi="Arial" w:cs="Arial"/>
          </w:rPr>
          <w:t>Início de Vigência</w:t>
        </w:r>
      </w:ins>
    </w:p>
    <w:p w:rsidR="0014333E" w:rsidRDefault="00153961" w:rsidP="004E20DA">
      <w:pPr>
        <w:pStyle w:val="PargrafodaLista"/>
        <w:widowControl/>
        <w:numPr>
          <w:ilvl w:val="2"/>
          <w:numId w:val="113"/>
        </w:numPr>
        <w:spacing w:after="200" w:line="276" w:lineRule="auto"/>
        <w:rPr>
          <w:ins w:id="1641" w:author="eric.giuliani" w:date="2017-08-25T13:57:00Z"/>
          <w:rFonts w:ascii="Arial" w:hAnsi="Arial" w:cs="Arial"/>
        </w:rPr>
      </w:pPr>
      <w:ins w:id="1642" w:author="eric.giuliani" w:date="2017-08-26T10:11:00Z">
        <w:r>
          <w:rPr>
            <w:rFonts w:ascii="Arial" w:hAnsi="Arial" w:cs="Arial"/>
          </w:rPr>
          <w:t>Fim</w:t>
        </w:r>
      </w:ins>
      <w:ins w:id="1643" w:author="eric.giuliani" w:date="2017-08-25T13:57:00Z">
        <w:r w:rsidR="0014333E">
          <w:rPr>
            <w:rFonts w:ascii="Arial" w:hAnsi="Arial" w:cs="Arial"/>
          </w:rPr>
          <w:t xml:space="preserve"> de Vigência</w:t>
        </w:r>
      </w:ins>
    </w:p>
    <w:p w:rsidR="004E20DA" w:rsidRDefault="004E20DA" w:rsidP="004E20DA">
      <w:pPr>
        <w:pStyle w:val="PargrafodaLista"/>
        <w:widowControl/>
        <w:numPr>
          <w:ilvl w:val="2"/>
          <w:numId w:val="113"/>
        </w:numPr>
        <w:spacing w:after="200" w:line="276" w:lineRule="auto"/>
        <w:rPr>
          <w:ins w:id="1644" w:author="eric.giuliani" w:date="2017-08-26T10:12:00Z"/>
          <w:rFonts w:ascii="Arial" w:hAnsi="Arial" w:cs="Arial"/>
        </w:rPr>
      </w:pPr>
      <w:ins w:id="1645" w:author="eric.giuliani" w:date="2017-05-16T15:16:00Z">
        <w:r w:rsidRPr="00F1417A">
          <w:rPr>
            <w:rFonts w:ascii="Arial" w:hAnsi="Arial" w:cs="Arial"/>
          </w:rPr>
          <w:lastRenderedPageBreak/>
          <w:t>Base Legal</w:t>
        </w:r>
      </w:ins>
    </w:p>
    <w:p w:rsidR="00371D5B" w:rsidRDefault="00210B41">
      <w:pPr>
        <w:pStyle w:val="PargrafodaLista"/>
        <w:widowControl/>
        <w:numPr>
          <w:ilvl w:val="2"/>
          <w:numId w:val="113"/>
        </w:numPr>
        <w:spacing w:after="200" w:line="276" w:lineRule="auto"/>
        <w:rPr>
          <w:ins w:id="1646" w:author="eric.giuliani" w:date="2017-05-16T15:16:00Z"/>
          <w:rFonts w:ascii="Arial" w:hAnsi="Arial" w:cs="Arial"/>
        </w:rPr>
      </w:pPr>
      <w:ins w:id="1647" w:author="eric.giuliani" w:date="2017-08-26T10:12:00Z">
        <w:r w:rsidRPr="00210B41">
          <w:rPr>
            <w:rFonts w:ascii="Arial" w:hAnsi="Arial" w:cs="Arial"/>
            <w:rPrChange w:id="1648" w:author="eric.giuliani" w:date="2017-08-26T10:12:00Z">
              <w:rPr>
                <w:rFonts w:ascii="Arial" w:hAnsi="Arial" w:cs="Arial"/>
                <w:color w:val="0000FF" w:themeColor="hyperlink"/>
                <w:u w:val="single"/>
              </w:rPr>
            </w:rPrChange>
          </w:rPr>
          <w:t>Data de Cancelamento</w:t>
        </w:r>
      </w:ins>
    </w:p>
    <w:p w:rsidR="00B5545D" w:rsidRDefault="00B5545D">
      <w:pPr>
        <w:pStyle w:val="PargrafodaLista"/>
        <w:widowControl/>
        <w:numPr>
          <w:ilvl w:val="2"/>
          <w:numId w:val="113"/>
        </w:numPr>
        <w:spacing w:after="200" w:line="276" w:lineRule="auto"/>
        <w:rPr>
          <w:ins w:id="1649" w:author="eric.giuliani" w:date="2017-05-26T10:22:00Z"/>
          <w:rFonts w:ascii="Arial" w:hAnsi="Arial" w:cs="Arial"/>
        </w:rPr>
      </w:pPr>
      <w:ins w:id="1650" w:author="eric.giuliani" w:date="2017-05-26T10:22:00Z">
        <w:r>
          <w:rPr>
            <w:rFonts w:ascii="Arial" w:hAnsi="Arial" w:cs="Arial"/>
          </w:rPr>
          <w:t>Última operação realizada</w:t>
        </w:r>
      </w:ins>
    </w:p>
    <w:p w:rsidR="005224DD" w:rsidRDefault="00B5545D">
      <w:pPr>
        <w:pStyle w:val="PargrafodaLista"/>
        <w:widowControl/>
        <w:numPr>
          <w:ilvl w:val="3"/>
          <w:numId w:val="113"/>
        </w:numPr>
        <w:spacing w:after="200" w:line="276" w:lineRule="auto"/>
        <w:rPr>
          <w:ins w:id="1651" w:author="eric.giuliani" w:date="2017-05-26T10:22:00Z"/>
          <w:rFonts w:ascii="Arial" w:hAnsi="Arial" w:cs="Arial"/>
        </w:rPr>
      </w:pPr>
      <w:ins w:id="1652" w:author="eric.giuliani" w:date="2017-05-26T10:22:00Z">
        <w:r>
          <w:rPr>
            <w:rFonts w:ascii="Arial" w:hAnsi="Arial" w:cs="Arial"/>
          </w:rPr>
          <w:t>Usuário</w:t>
        </w:r>
      </w:ins>
    </w:p>
    <w:p w:rsidR="005224DD" w:rsidRDefault="00B5545D">
      <w:pPr>
        <w:pStyle w:val="PargrafodaLista"/>
        <w:widowControl/>
        <w:numPr>
          <w:ilvl w:val="3"/>
          <w:numId w:val="113"/>
        </w:numPr>
        <w:spacing w:after="200" w:line="276" w:lineRule="auto"/>
        <w:rPr>
          <w:ins w:id="1653" w:author="eric.giuliani" w:date="2017-05-26T10:22:00Z"/>
          <w:rFonts w:ascii="Arial" w:hAnsi="Arial" w:cs="Arial"/>
        </w:rPr>
      </w:pPr>
      <w:ins w:id="1654" w:author="eric.giuliani" w:date="2017-05-26T10:22:00Z">
        <w:r>
          <w:rPr>
            <w:rFonts w:ascii="Arial" w:hAnsi="Arial" w:cs="Arial"/>
          </w:rPr>
          <w:t>Data</w:t>
        </w:r>
      </w:ins>
    </w:p>
    <w:p w:rsidR="005224DD" w:rsidRDefault="00B5545D">
      <w:pPr>
        <w:pStyle w:val="PargrafodaLista"/>
        <w:widowControl/>
        <w:numPr>
          <w:ilvl w:val="3"/>
          <w:numId w:val="113"/>
        </w:numPr>
        <w:spacing w:after="200" w:line="276" w:lineRule="auto"/>
        <w:rPr>
          <w:ins w:id="1655" w:author="eric.giuliani" w:date="2017-05-16T15:16:00Z"/>
          <w:rFonts w:ascii="Arial" w:hAnsi="Arial" w:cs="Arial"/>
        </w:rPr>
      </w:pPr>
      <w:ins w:id="1656" w:author="eric.giuliani" w:date="2017-05-26T10:22:00Z">
        <w:r>
          <w:rPr>
            <w:rFonts w:ascii="Arial" w:hAnsi="Arial" w:cs="Arial"/>
          </w:rPr>
          <w:t>Versão</w:t>
        </w:r>
      </w:ins>
      <w:ins w:id="1657" w:author="eric.giuliani" w:date="2017-05-16T15:16:00Z">
        <w:r w:rsidR="004E20DA">
          <w:rPr>
            <w:rFonts w:ascii="Arial" w:hAnsi="Arial" w:cs="Arial"/>
          </w:rPr>
          <w:t xml:space="preserve"> </w:t>
        </w:r>
      </w:ins>
    </w:p>
    <w:p w:rsidR="004E20DA" w:rsidRPr="00F1417A" w:rsidRDefault="004E20DA" w:rsidP="004E20DA">
      <w:pPr>
        <w:pStyle w:val="PargrafodaLista"/>
        <w:widowControl/>
        <w:numPr>
          <w:ilvl w:val="1"/>
          <w:numId w:val="113"/>
        </w:numPr>
        <w:spacing w:after="200" w:line="276" w:lineRule="auto"/>
        <w:rPr>
          <w:ins w:id="1658" w:author="eric.giuliani" w:date="2017-05-16T15:16:00Z"/>
          <w:rFonts w:ascii="Arial" w:hAnsi="Arial" w:cs="Arial"/>
        </w:rPr>
      </w:pPr>
      <w:ins w:id="1659" w:author="eric.giuliani" w:date="2017-05-16T15:16:00Z">
        <w:r w:rsidRPr="00F1417A">
          <w:rPr>
            <w:rFonts w:ascii="Arial" w:hAnsi="Arial" w:cs="Arial"/>
          </w:rPr>
          <w:t>Juros</w:t>
        </w:r>
      </w:ins>
    </w:p>
    <w:p w:rsidR="004E20DA" w:rsidRDefault="00CC51B8" w:rsidP="004E20DA">
      <w:pPr>
        <w:pStyle w:val="PargrafodaLista"/>
        <w:widowControl/>
        <w:numPr>
          <w:ilvl w:val="2"/>
          <w:numId w:val="113"/>
        </w:numPr>
        <w:spacing w:after="200" w:line="276" w:lineRule="auto"/>
        <w:rPr>
          <w:ins w:id="1660" w:author="eric.giuliani" w:date="2017-05-26T10:22:00Z"/>
          <w:rFonts w:ascii="Arial" w:hAnsi="Arial" w:cs="Arial"/>
        </w:rPr>
      </w:pPr>
      <w:ins w:id="1661" w:author="eric.giuliani" w:date="2017-05-17T11:47:00Z">
        <w:r>
          <w:rPr>
            <w:rFonts w:ascii="Arial" w:hAnsi="Arial" w:cs="Arial"/>
          </w:rPr>
          <w:t>Percentual</w:t>
        </w:r>
      </w:ins>
    </w:p>
    <w:p w:rsidR="00B5545D" w:rsidRPr="00F1417A" w:rsidRDefault="00B5545D" w:rsidP="004E20DA">
      <w:pPr>
        <w:pStyle w:val="PargrafodaLista"/>
        <w:widowControl/>
        <w:numPr>
          <w:ilvl w:val="2"/>
          <w:numId w:val="113"/>
        </w:numPr>
        <w:spacing w:after="200" w:line="276" w:lineRule="auto"/>
        <w:rPr>
          <w:ins w:id="1662" w:author="eric.giuliani" w:date="2017-05-16T15:16:00Z"/>
          <w:rFonts w:ascii="Arial" w:hAnsi="Arial" w:cs="Arial"/>
        </w:rPr>
      </w:pPr>
      <w:ins w:id="1663" w:author="eric.giuliani" w:date="2017-05-26T10:22:00Z">
        <w:r>
          <w:rPr>
            <w:rFonts w:ascii="Arial" w:hAnsi="Arial" w:cs="Arial"/>
          </w:rPr>
          <w:t>Período</w:t>
        </w:r>
      </w:ins>
    </w:p>
    <w:p w:rsidR="004126CA" w:rsidRDefault="004E20DA">
      <w:pPr>
        <w:pStyle w:val="PargrafodaLista"/>
        <w:widowControl/>
        <w:numPr>
          <w:ilvl w:val="2"/>
          <w:numId w:val="113"/>
        </w:numPr>
        <w:spacing w:after="200" w:line="276" w:lineRule="auto"/>
        <w:rPr>
          <w:ins w:id="1664" w:author="eric.giuliani" w:date="2017-08-25T13:57:00Z"/>
          <w:rFonts w:ascii="Arial" w:hAnsi="Arial" w:cs="Arial"/>
        </w:rPr>
      </w:pPr>
      <w:ins w:id="1665" w:author="eric.giuliani" w:date="2017-05-16T15:16:00Z">
        <w:r w:rsidRPr="00F1417A">
          <w:rPr>
            <w:rFonts w:ascii="Arial" w:hAnsi="Arial" w:cs="Arial"/>
          </w:rPr>
          <w:t>Início de Vigência</w:t>
        </w:r>
      </w:ins>
    </w:p>
    <w:p w:rsidR="00414CE7" w:rsidRDefault="00153961">
      <w:pPr>
        <w:pStyle w:val="PargrafodaLista"/>
        <w:widowControl/>
        <w:numPr>
          <w:ilvl w:val="2"/>
          <w:numId w:val="113"/>
        </w:numPr>
        <w:spacing w:after="200" w:line="276" w:lineRule="auto"/>
        <w:rPr>
          <w:ins w:id="1666" w:author="eric.giuliani" w:date="2017-08-25T13:57:00Z"/>
          <w:rFonts w:ascii="Arial" w:hAnsi="Arial" w:cs="Arial"/>
        </w:rPr>
      </w:pPr>
      <w:ins w:id="1667" w:author="eric.giuliani" w:date="2017-08-26T10:13:00Z">
        <w:r>
          <w:rPr>
            <w:rFonts w:ascii="Arial" w:hAnsi="Arial" w:cs="Arial"/>
          </w:rPr>
          <w:t>Fim</w:t>
        </w:r>
      </w:ins>
      <w:ins w:id="1668" w:author="eric.giuliani" w:date="2017-08-25T13:57:00Z">
        <w:r w:rsidR="00000B05">
          <w:rPr>
            <w:rFonts w:ascii="Arial" w:hAnsi="Arial" w:cs="Arial"/>
          </w:rPr>
          <w:t xml:space="preserve"> de Vigência</w:t>
        </w:r>
      </w:ins>
    </w:p>
    <w:p w:rsidR="00153961" w:rsidRDefault="00153961" w:rsidP="00153961">
      <w:pPr>
        <w:pStyle w:val="PargrafodaLista"/>
        <w:widowControl/>
        <w:numPr>
          <w:ilvl w:val="2"/>
          <w:numId w:val="113"/>
        </w:numPr>
        <w:spacing w:after="200" w:line="276" w:lineRule="auto"/>
        <w:rPr>
          <w:ins w:id="1669" w:author="eric.giuliani" w:date="2017-08-26T10:13:00Z"/>
          <w:rFonts w:ascii="Arial" w:hAnsi="Arial" w:cs="Arial"/>
        </w:rPr>
      </w:pPr>
      <w:ins w:id="1670" w:author="eric.giuliani" w:date="2017-08-26T10:13:00Z">
        <w:r w:rsidRPr="00F25C47">
          <w:rPr>
            <w:rFonts w:ascii="Arial" w:hAnsi="Arial" w:cs="Arial"/>
          </w:rPr>
          <w:t>Base Legal</w:t>
        </w:r>
      </w:ins>
    </w:p>
    <w:p w:rsidR="00414CE7" w:rsidRDefault="00000B05">
      <w:pPr>
        <w:pStyle w:val="PargrafodaLista"/>
        <w:widowControl/>
        <w:numPr>
          <w:ilvl w:val="2"/>
          <w:numId w:val="113"/>
        </w:numPr>
        <w:spacing w:after="200" w:line="276" w:lineRule="auto"/>
        <w:rPr>
          <w:ins w:id="1671" w:author="eric.giuliani" w:date="2017-05-16T15:16:00Z"/>
          <w:rFonts w:ascii="Arial" w:hAnsi="Arial" w:cs="Arial"/>
        </w:rPr>
      </w:pPr>
      <w:ins w:id="1672" w:author="eric.giuliani" w:date="2017-08-25T13:57:00Z">
        <w:r>
          <w:rPr>
            <w:rFonts w:ascii="Arial" w:hAnsi="Arial" w:cs="Arial"/>
          </w:rPr>
          <w:t>Data de Cancelamento</w:t>
        </w:r>
      </w:ins>
    </w:p>
    <w:p w:rsidR="00B5545D" w:rsidRDefault="00B5545D" w:rsidP="00B5545D">
      <w:pPr>
        <w:pStyle w:val="PargrafodaLista"/>
        <w:widowControl/>
        <w:numPr>
          <w:ilvl w:val="2"/>
          <w:numId w:val="113"/>
        </w:numPr>
        <w:spacing w:after="200" w:line="276" w:lineRule="auto"/>
        <w:rPr>
          <w:ins w:id="1673" w:author="eric.giuliani" w:date="2017-05-26T10:22:00Z"/>
          <w:rFonts w:ascii="Arial" w:hAnsi="Arial" w:cs="Arial"/>
        </w:rPr>
      </w:pPr>
      <w:ins w:id="1674" w:author="eric.giuliani" w:date="2017-05-26T10:22:00Z">
        <w:r>
          <w:rPr>
            <w:rFonts w:ascii="Arial" w:hAnsi="Arial" w:cs="Arial"/>
          </w:rPr>
          <w:t>Última operação realizada</w:t>
        </w:r>
      </w:ins>
    </w:p>
    <w:p w:rsidR="00B5545D" w:rsidRDefault="00B5545D" w:rsidP="00B5545D">
      <w:pPr>
        <w:pStyle w:val="PargrafodaLista"/>
        <w:widowControl/>
        <w:numPr>
          <w:ilvl w:val="3"/>
          <w:numId w:val="113"/>
        </w:numPr>
        <w:spacing w:after="200" w:line="276" w:lineRule="auto"/>
        <w:rPr>
          <w:ins w:id="1675" w:author="eric.giuliani" w:date="2017-05-26T10:22:00Z"/>
          <w:rFonts w:ascii="Arial" w:hAnsi="Arial" w:cs="Arial"/>
        </w:rPr>
      </w:pPr>
      <w:ins w:id="1676" w:author="eric.giuliani" w:date="2017-05-26T10:22:00Z">
        <w:r>
          <w:rPr>
            <w:rFonts w:ascii="Arial" w:hAnsi="Arial" w:cs="Arial"/>
          </w:rPr>
          <w:t>Usuário</w:t>
        </w:r>
      </w:ins>
    </w:p>
    <w:p w:rsidR="00B5545D" w:rsidRDefault="00B5545D" w:rsidP="00B5545D">
      <w:pPr>
        <w:pStyle w:val="PargrafodaLista"/>
        <w:widowControl/>
        <w:numPr>
          <w:ilvl w:val="3"/>
          <w:numId w:val="113"/>
        </w:numPr>
        <w:spacing w:after="200" w:line="276" w:lineRule="auto"/>
        <w:rPr>
          <w:ins w:id="1677" w:author="eric.giuliani" w:date="2017-05-26T10:22:00Z"/>
          <w:rFonts w:ascii="Arial" w:hAnsi="Arial" w:cs="Arial"/>
        </w:rPr>
      </w:pPr>
      <w:ins w:id="1678" w:author="eric.giuliani" w:date="2017-05-26T10:22:00Z">
        <w:r>
          <w:rPr>
            <w:rFonts w:ascii="Arial" w:hAnsi="Arial" w:cs="Arial"/>
          </w:rPr>
          <w:t>Data</w:t>
        </w:r>
      </w:ins>
    </w:p>
    <w:p w:rsidR="00B5545D" w:rsidRDefault="00B5545D" w:rsidP="00B5545D">
      <w:pPr>
        <w:pStyle w:val="PargrafodaLista"/>
        <w:widowControl/>
        <w:numPr>
          <w:ilvl w:val="3"/>
          <w:numId w:val="113"/>
        </w:numPr>
        <w:spacing w:after="200" w:line="276" w:lineRule="auto"/>
        <w:rPr>
          <w:ins w:id="1679" w:author="eric.giuliani" w:date="2017-05-26T10:22:00Z"/>
          <w:rFonts w:ascii="Arial" w:hAnsi="Arial" w:cs="Arial"/>
        </w:rPr>
      </w:pPr>
      <w:ins w:id="1680" w:author="eric.giuliani" w:date="2017-05-26T10:22:00Z">
        <w:r>
          <w:rPr>
            <w:rFonts w:ascii="Arial" w:hAnsi="Arial" w:cs="Arial"/>
          </w:rPr>
          <w:t xml:space="preserve">Versão </w:t>
        </w:r>
      </w:ins>
    </w:p>
    <w:p w:rsidR="00F60ADB" w:rsidRPr="00F1417A" w:rsidDel="004E02C6" w:rsidRDefault="00F60ADB" w:rsidP="00F60ADB">
      <w:pPr>
        <w:pStyle w:val="PargrafodaLista"/>
        <w:widowControl/>
        <w:numPr>
          <w:ilvl w:val="0"/>
          <w:numId w:val="113"/>
        </w:numPr>
        <w:spacing w:after="200" w:line="276" w:lineRule="auto"/>
        <w:rPr>
          <w:ins w:id="1681" w:author="victor.santos" w:date="2017-04-24T17:05:00Z"/>
          <w:del w:id="1682" w:author="eric.giuliani" w:date="2017-05-16T10:17:00Z"/>
          <w:rFonts w:ascii="Arial" w:hAnsi="Arial" w:cs="Arial"/>
        </w:rPr>
      </w:pPr>
      <w:ins w:id="1683" w:author="victor.santos" w:date="2017-04-24T17:05:00Z">
        <w:del w:id="1684" w:author="eric.giuliani" w:date="2017-05-16T10:17:00Z">
          <w:r w:rsidRPr="00F1417A" w:rsidDel="004E02C6">
            <w:rPr>
              <w:rFonts w:ascii="Arial" w:hAnsi="Arial" w:cs="Arial"/>
            </w:rPr>
            <w:delText>Geração de Arquivo de Inconsistência</w:delText>
          </w:r>
        </w:del>
      </w:ins>
    </w:p>
    <w:p w:rsidR="00F60ADB" w:rsidRPr="00F1417A" w:rsidDel="004E02C6" w:rsidRDefault="00F60ADB" w:rsidP="00F60ADB">
      <w:pPr>
        <w:pStyle w:val="PargrafodaLista"/>
        <w:widowControl/>
        <w:numPr>
          <w:ilvl w:val="1"/>
          <w:numId w:val="113"/>
        </w:numPr>
        <w:spacing w:after="200" w:line="276" w:lineRule="auto"/>
        <w:rPr>
          <w:ins w:id="1685" w:author="victor.santos" w:date="2017-04-24T17:05:00Z"/>
          <w:del w:id="1686" w:author="eric.giuliani" w:date="2017-05-16T10:17:00Z"/>
          <w:rFonts w:ascii="Arial" w:hAnsi="Arial" w:cs="Arial"/>
        </w:rPr>
      </w:pPr>
      <w:ins w:id="1687" w:author="victor.santos" w:date="2017-04-24T17:05:00Z">
        <w:del w:id="1688" w:author="eric.giuliani" w:date="2017-05-16T10:17:00Z">
          <w:r w:rsidRPr="00F1417A" w:rsidDel="004E02C6">
            <w:rPr>
              <w:rFonts w:ascii="Arial" w:hAnsi="Arial" w:cs="Arial"/>
            </w:rPr>
            <w:delText>Limite de linhas na geração de arquivo de inconsistência</w:delText>
          </w:r>
        </w:del>
      </w:ins>
    </w:p>
    <w:p w:rsidR="00F60ADB" w:rsidRPr="00F1417A" w:rsidDel="004E20DA" w:rsidRDefault="00F60ADB" w:rsidP="00F60ADB">
      <w:pPr>
        <w:widowControl/>
        <w:spacing w:after="200" w:line="276" w:lineRule="auto"/>
        <w:ind w:left="1134"/>
        <w:rPr>
          <w:ins w:id="1689" w:author="victor.santos" w:date="2017-04-24T17:05:00Z"/>
          <w:del w:id="1690" w:author="eric.giuliani" w:date="2017-05-16T15:08:00Z"/>
          <w:rFonts w:ascii="Arial" w:hAnsi="Arial" w:cs="Arial"/>
        </w:rPr>
      </w:pPr>
    </w:p>
    <w:p w:rsidR="00F60ADB" w:rsidRPr="00F1417A" w:rsidDel="004E20DA" w:rsidRDefault="00F60ADB" w:rsidP="00F60ADB">
      <w:pPr>
        <w:pStyle w:val="PargrafodaLista"/>
        <w:widowControl/>
        <w:numPr>
          <w:ilvl w:val="0"/>
          <w:numId w:val="113"/>
        </w:numPr>
        <w:spacing w:after="200" w:line="276" w:lineRule="auto"/>
        <w:rPr>
          <w:ins w:id="1691" w:author="victor.santos" w:date="2017-04-24T17:05:00Z"/>
          <w:del w:id="1692" w:author="eric.giuliani" w:date="2017-05-16T15:16:00Z"/>
          <w:rFonts w:ascii="Arial" w:hAnsi="Arial" w:cs="Arial"/>
        </w:rPr>
      </w:pPr>
      <w:ins w:id="1693" w:author="victor.santos" w:date="2017-04-24T17:05:00Z">
        <w:del w:id="1694" w:author="eric.giuliani" w:date="2017-05-16T15:16:00Z">
          <w:r w:rsidRPr="00F1417A" w:rsidDel="004E20DA">
            <w:rPr>
              <w:rFonts w:ascii="Arial" w:hAnsi="Arial" w:cs="Arial"/>
            </w:rPr>
            <w:delText>Análise Tributária Individual</w:delText>
          </w:r>
        </w:del>
      </w:ins>
    </w:p>
    <w:p w:rsidR="00F60ADB" w:rsidRPr="00F1417A" w:rsidDel="004E20DA" w:rsidRDefault="00F60ADB" w:rsidP="00F60ADB">
      <w:pPr>
        <w:pStyle w:val="PargrafodaLista"/>
        <w:widowControl/>
        <w:numPr>
          <w:ilvl w:val="1"/>
          <w:numId w:val="113"/>
        </w:numPr>
        <w:spacing w:after="200" w:line="276" w:lineRule="auto"/>
        <w:rPr>
          <w:ins w:id="1695" w:author="victor.santos" w:date="2017-04-24T17:05:00Z"/>
          <w:del w:id="1696" w:author="eric.giuliani" w:date="2017-05-16T15:16:00Z"/>
          <w:rFonts w:ascii="Arial" w:hAnsi="Arial" w:cs="Arial"/>
        </w:rPr>
      </w:pPr>
      <w:ins w:id="1697" w:author="victor.santos" w:date="2017-04-24T17:05:00Z">
        <w:del w:id="1698" w:author="eric.giuliani" w:date="2017-05-16T15:16:00Z">
          <w:r w:rsidRPr="00F1417A" w:rsidDel="004E20DA">
            <w:rPr>
              <w:rFonts w:ascii="Arial" w:hAnsi="Arial" w:cs="Arial"/>
            </w:rPr>
            <w:delText>Multa</w:delText>
          </w:r>
        </w:del>
      </w:ins>
    </w:p>
    <w:p w:rsidR="004126CA" w:rsidRDefault="00F60ADB">
      <w:pPr>
        <w:pStyle w:val="PargrafodaLista"/>
        <w:widowControl/>
        <w:numPr>
          <w:ilvl w:val="2"/>
          <w:numId w:val="113"/>
        </w:numPr>
        <w:spacing w:after="200" w:line="276" w:lineRule="auto"/>
        <w:rPr>
          <w:ins w:id="1699" w:author="victor.santos" w:date="2017-04-24T17:05:00Z"/>
          <w:del w:id="1700" w:author="eric.giuliani" w:date="2017-05-16T15:07:00Z"/>
          <w:rFonts w:ascii="Arial" w:hAnsi="Arial" w:cs="Arial"/>
        </w:rPr>
      </w:pPr>
      <w:ins w:id="1701" w:author="victor.santos" w:date="2017-04-24T17:05:00Z">
        <w:del w:id="1702" w:author="eric.giuliani" w:date="2017-05-16T15:07:00Z">
          <w:r w:rsidRPr="00F1417A" w:rsidDel="004E20DA">
            <w:rPr>
              <w:rFonts w:ascii="Arial" w:hAnsi="Arial" w:cs="Arial"/>
            </w:rPr>
            <w:delText>Multa Moratória</w:delText>
          </w:r>
        </w:del>
      </w:ins>
    </w:p>
    <w:p w:rsidR="00000000" w:rsidRDefault="00F25C47">
      <w:pPr>
        <w:pStyle w:val="PargrafodaLista"/>
        <w:widowControl/>
        <w:numPr>
          <w:ilvl w:val="2"/>
          <w:numId w:val="113"/>
        </w:numPr>
        <w:spacing w:after="200" w:line="276" w:lineRule="auto"/>
        <w:rPr>
          <w:ins w:id="1703" w:author="victor.santos" w:date="2017-04-24T17:05:00Z"/>
          <w:del w:id="1704" w:author="eric.giuliani" w:date="2017-05-16T15:16:00Z"/>
          <w:rFonts w:ascii="Arial" w:hAnsi="Arial" w:cs="Arial"/>
        </w:rPr>
        <w:pPrChange w:id="1705" w:author="eric.giuliani" w:date="2017-05-16T15:07:00Z">
          <w:pPr>
            <w:pStyle w:val="PargrafodaLista"/>
            <w:widowControl/>
            <w:numPr>
              <w:ilvl w:val="3"/>
              <w:numId w:val="113"/>
            </w:numPr>
            <w:spacing w:after="200" w:line="276" w:lineRule="auto"/>
            <w:ind w:left="4014" w:hanging="360"/>
          </w:pPr>
        </w:pPrChange>
      </w:pPr>
      <w:ins w:id="1706" w:author="victor.santos" w:date="2017-04-24T17:05:00Z">
        <w:del w:id="1707" w:author="eric.giuliani" w:date="2017-05-16T15:07:00Z">
          <w:r w:rsidRPr="00F25C47">
            <w:rPr>
              <w:rFonts w:ascii="Arial" w:hAnsi="Arial" w:cs="Arial"/>
            </w:rPr>
            <w:delText>De</w:delText>
          </w:r>
        </w:del>
      </w:ins>
    </w:p>
    <w:p w:rsidR="00000000" w:rsidRDefault="00F25C47">
      <w:pPr>
        <w:pStyle w:val="PargrafodaLista"/>
        <w:widowControl/>
        <w:numPr>
          <w:ilvl w:val="2"/>
          <w:numId w:val="113"/>
        </w:numPr>
        <w:spacing w:after="200" w:line="276" w:lineRule="auto"/>
        <w:rPr>
          <w:ins w:id="1708" w:author="victor.santos" w:date="2017-04-24T17:05:00Z"/>
          <w:del w:id="1709" w:author="eric.giuliani" w:date="2017-05-16T15:16:00Z"/>
          <w:rFonts w:ascii="Arial" w:hAnsi="Arial" w:cs="Arial"/>
        </w:rPr>
        <w:pPrChange w:id="1710" w:author="eric.giuliani" w:date="2017-05-16T15:07:00Z">
          <w:pPr>
            <w:pStyle w:val="PargrafodaLista"/>
            <w:widowControl/>
            <w:numPr>
              <w:ilvl w:val="3"/>
              <w:numId w:val="113"/>
            </w:numPr>
            <w:spacing w:after="200" w:line="276" w:lineRule="auto"/>
            <w:ind w:left="4014" w:hanging="360"/>
          </w:pPr>
        </w:pPrChange>
      </w:pPr>
      <w:ins w:id="1711" w:author="victor.santos" w:date="2017-04-24T17:05:00Z">
        <w:del w:id="1712" w:author="eric.giuliani" w:date="2017-05-16T15:07:00Z">
          <w:r w:rsidRPr="00F25C47">
            <w:rPr>
              <w:rFonts w:ascii="Arial" w:hAnsi="Arial" w:cs="Arial"/>
            </w:rPr>
            <w:delText>Até</w:delText>
          </w:r>
        </w:del>
      </w:ins>
    </w:p>
    <w:p w:rsidR="00F60ADB" w:rsidRPr="004E20DA" w:rsidDel="004E20DA" w:rsidRDefault="00F25C47" w:rsidP="00F60ADB">
      <w:pPr>
        <w:pStyle w:val="PargrafodaLista"/>
        <w:widowControl/>
        <w:numPr>
          <w:ilvl w:val="2"/>
          <w:numId w:val="113"/>
        </w:numPr>
        <w:spacing w:after="200" w:line="276" w:lineRule="auto"/>
        <w:rPr>
          <w:ins w:id="1713" w:author="victor.santos" w:date="2017-04-24T17:06:00Z"/>
          <w:del w:id="1714" w:author="eric.giuliani" w:date="2017-05-16T15:16:00Z"/>
          <w:rFonts w:ascii="Arial" w:hAnsi="Arial" w:cs="Arial"/>
        </w:rPr>
      </w:pPr>
      <w:ins w:id="1715" w:author="victor.santos" w:date="2017-04-24T17:05:00Z">
        <w:del w:id="1716" w:author="eric.giuliani" w:date="2017-05-16T15:16:00Z">
          <w:r w:rsidRPr="00F25C47">
            <w:rPr>
              <w:rFonts w:ascii="Arial" w:hAnsi="Arial" w:cs="Arial"/>
            </w:rPr>
            <w:delText>Início de Vigência</w:delText>
          </w:r>
        </w:del>
      </w:ins>
    </w:p>
    <w:p w:rsidR="00F60ADB" w:rsidDel="004E20DA" w:rsidRDefault="00F25C47" w:rsidP="00F60ADB">
      <w:pPr>
        <w:pStyle w:val="PargrafodaLista"/>
        <w:widowControl/>
        <w:numPr>
          <w:ilvl w:val="2"/>
          <w:numId w:val="113"/>
        </w:numPr>
        <w:spacing w:after="200" w:line="276" w:lineRule="auto"/>
        <w:rPr>
          <w:ins w:id="1717" w:author="victor.santos" w:date="2017-04-24T17:06:00Z"/>
          <w:del w:id="1718" w:author="eric.giuliani" w:date="2017-05-16T15:16:00Z"/>
          <w:rFonts w:ascii="Arial" w:hAnsi="Arial" w:cs="Arial"/>
        </w:rPr>
      </w:pPr>
      <w:ins w:id="1719" w:author="victor.santos" w:date="2017-04-24T17:06:00Z">
        <w:del w:id="1720" w:author="eric.giuliani" w:date="2017-05-16T15:16:00Z">
          <w:r w:rsidRPr="00F25C47">
            <w:rPr>
              <w:rFonts w:ascii="Arial" w:hAnsi="Arial" w:cs="Arial"/>
            </w:rPr>
            <w:delText>Fi</w:delText>
          </w:r>
          <w:r w:rsidR="00F60ADB" w:rsidDel="004E20DA">
            <w:rPr>
              <w:rFonts w:ascii="Arial" w:hAnsi="Arial" w:cs="Arial"/>
            </w:rPr>
            <w:delText xml:space="preserve">m de Vigência: </w:delText>
          </w:r>
        </w:del>
      </w:ins>
      <w:ins w:id="1721" w:author="victor.santos" w:date="2017-04-24T17:07:00Z">
        <w:del w:id="1722" w:author="eric.giuliani" w:date="2017-05-16T15:16:00Z">
          <w:r w:rsidR="00F60ADB" w:rsidDel="004E20DA">
            <w:rPr>
              <w:rFonts w:ascii="Arial" w:hAnsi="Arial" w:cs="Arial"/>
            </w:rPr>
            <w:delText>data atual</w:delText>
          </w:r>
        </w:del>
      </w:ins>
    </w:p>
    <w:p w:rsidR="00000000" w:rsidRDefault="00F60ADB">
      <w:pPr>
        <w:pStyle w:val="PargrafodaLista"/>
        <w:widowControl/>
        <w:numPr>
          <w:ilvl w:val="2"/>
          <w:numId w:val="113"/>
        </w:numPr>
        <w:spacing w:after="200" w:line="276" w:lineRule="auto"/>
        <w:rPr>
          <w:ins w:id="1723" w:author="victor.santos" w:date="2017-04-24T17:05:00Z"/>
          <w:del w:id="1724" w:author="eric.giuliani" w:date="2017-05-16T15:16:00Z"/>
          <w:rFonts w:ascii="Arial" w:hAnsi="Arial" w:cs="Arial"/>
        </w:rPr>
        <w:pPrChange w:id="1725" w:author="eric.giuliani" w:date="2017-05-16T15:08:00Z">
          <w:pPr>
            <w:pStyle w:val="PargrafodaLista"/>
            <w:widowControl/>
            <w:numPr>
              <w:ilvl w:val="1"/>
              <w:numId w:val="113"/>
            </w:numPr>
            <w:spacing w:after="200" w:line="276" w:lineRule="auto"/>
            <w:ind w:left="2574" w:hanging="360"/>
          </w:pPr>
        </w:pPrChange>
      </w:pPr>
      <w:ins w:id="1726" w:author="victor.santos" w:date="2017-04-24T17:05:00Z">
        <w:del w:id="1727" w:author="eric.giuliani" w:date="2017-05-16T15:16:00Z">
          <w:r w:rsidRPr="00F1417A" w:rsidDel="004E20DA">
            <w:rPr>
              <w:rFonts w:ascii="Arial" w:hAnsi="Arial" w:cs="Arial"/>
            </w:rPr>
            <w:delText>Base Legal</w:delText>
          </w:r>
        </w:del>
      </w:ins>
    </w:p>
    <w:p w:rsidR="00F60ADB" w:rsidRPr="00F1417A" w:rsidDel="004E20DA" w:rsidRDefault="00F60ADB" w:rsidP="00F60ADB">
      <w:pPr>
        <w:pStyle w:val="PargrafodaLista"/>
        <w:widowControl/>
        <w:numPr>
          <w:ilvl w:val="1"/>
          <w:numId w:val="113"/>
        </w:numPr>
        <w:spacing w:after="200" w:line="276" w:lineRule="auto"/>
        <w:rPr>
          <w:ins w:id="1728" w:author="victor.santos" w:date="2017-04-24T17:05:00Z"/>
          <w:del w:id="1729" w:author="eric.giuliani" w:date="2017-05-16T15:15:00Z"/>
          <w:rFonts w:ascii="Arial" w:hAnsi="Arial" w:cs="Arial"/>
        </w:rPr>
      </w:pPr>
      <w:ins w:id="1730" w:author="victor.santos" w:date="2017-04-24T17:05:00Z">
        <w:del w:id="1731" w:author="eric.giuliani" w:date="2017-05-16T15:15:00Z">
          <w:r w:rsidRPr="00F1417A" w:rsidDel="004E20DA">
            <w:rPr>
              <w:rFonts w:ascii="Arial" w:hAnsi="Arial" w:cs="Arial"/>
            </w:rPr>
            <w:delText>Juros</w:delText>
          </w:r>
        </w:del>
      </w:ins>
    </w:p>
    <w:p w:rsidR="00F60ADB" w:rsidRPr="00F1417A" w:rsidDel="004E20DA" w:rsidRDefault="00F60ADB" w:rsidP="00F60ADB">
      <w:pPr>
        <w:pStyle w:val="PargrafodaLista"/>
        <w:widowControl/>
        <w:numPr>
          <w:ilvl w:val="2"/>
          <w:numId w:val="113"/>
        </w:numPr>
        <w:spacing w:after="200" w:line="276" w:lineRule="auto"/>
        <w:rPr>
          <w:ins w:id="1732" w:author="victor.santos" w:date="2017-04-24T17:05:00Z"/>
          <w:del w:id="1733" w:author="eric.giuliani" w:date="2017-05-16T15:15:00Z"/>
          <w:rFonts w:ascii="Arial" w:hAnsi="Arial" w:cs="Arial"/>
        </w:rPr>
      </w:pPr>
      <w:ins w:id="1734" w:author="victor.santos" w:date="2017-04-24T17:05:00Z">
        <w:del w:id="1735" w:author="eric.giuliani" w:date="2017-05-16T15:15:00Z">
          <w:r w:rsidRPr="00F1417A" w:rsidDel="004E20DA">
            <w:rPr>
              <w:rFonts w:ascii="Arial" w:hAnsi="Arial" w:cs="Arial"/>
            </w:rPr>
            <w:delText>Juros Mensal</w:delText>
          </w:r>
        </w:del>
      </w:ins>
    </w:p>
    <w:p w:rsidR="00F60ADB" w:rsidRPr="00F1417A" w:rsidDel="004E20DA" w:rsidRDefault="00F60ADB" w:rsidP="00F60ADB">
      <w:pPr>
        <w:pStyle w:val="PargrafodaLista"/>
        <w:widowControl/>
        <w:numPr>
          <w:ilvl w:val="2"/>
          <w:numId w:val="113"/>
        </w:numPr>
        <w:spacing w:after="200" w:line="276" w:lineRule="auto"/>
        <w:rPr>
          <w:ins w:id="1736" w:author="victor.santos" w:date="2017-04-24T17:05:00Z"/>
          <w:del w:id="1737" w:author="eric.giuliani" w:date="2017-05-16T15:15:00Z"/>
          <w:rFonts w:ascii="Arial" w:hAnsi="Arial" w:cs="Arial"/>
        </w:rPr>
      </w:pPr>
      <w:ins w:id="1738" w:author="victor.santos" w:date="2017-04-24T17:05:00Z">
        <w:del w:id="1739" w:author="eric.giuliani" w:date="2017-05-16T15:15:00Z">
          <w:r w:rsidRPr="00F1417A" w:rsidDel="004E20DA">
            <w:rPr>
              <w:rFonts w:ascii="Arial" w:hAnsi="Arial" w:cs="Arial"/>
            </w:rPr>
            <w:delText>Início de Vigência</w:delText>
          </w:r>
        </w:del>
      </w:ins>
    </w:p>
    <w:p w:rsidR="00F60ADB" w:rsidDel="004E20DA" w:rsidRDefault="00F60ADB" w:rsidP="00F60ADB">
      <w:pPr>
        <w:pStyle w:val="PargrafodaLista"/>
        <w:widowControl/>
        <w:numPr>
          <w:ilvl w:val="2"/>
          <w:numId w:val="113"/>
        </w:numPr>
        <w:spacing w:after="200" w:line="276" w:lineRule="auto"/>
        <w:rPr>
          <w:ins w:id="1740" w:author="victor.santos" w:date="2017-04-24T17:07:00Z"/>
          <w:del w:id="1741" w:author="eric.giuliani" w:date="2017-05-16T15:15:00Z"/>
          <w:rFonts w:ascii="Arial" w:hAnsi="Arial" w:cs="Arial"/>
        </w:rPr>
      </w:pPr>
      <w:ins w:id="1742" w:author="victor.santos" w:date="2017-04-24T17:05:00Z">
        <w:del w:id="1743" w:author="eric.giuliani" w:date="2017-05-16T15:15:00Z">
          <w:r w:rsidRPr="00F1417A" w:rsidDel="004E20DA">
            <w:rPr>
              <w:rFonts w:ascii="Arial" w:hAnsi="Arial" w:cs="Arial"/>
            </w:rPr>
            <w:delText>Base Legal</w:delText>
          </w:r>
        </w:del>
      </w:ins>
    </w:p>
    <w:p w:rsidR="00683261" w:rsidRDefault="00F25C47">
      <w:pPr>
        <w:widowControl/>
        <w:spacing w:after="200" w:line="276" w:lineRule="auto"/>
        <w:ind w:left="1134"/>
        <w:rPr>
          <w:ins w:id="1744" w:author="eric.giuliani" w:date="2017-08-28T09:28:00Z"/>
          <w:rFonts w:ascii="Arial" w:hAnsi="Arial" w:cs="Arial"/>
        </w:rPr>
      </w:pPr>
      <w:ins w:id="1745" w:author="victor.santos" w:date="2017-04-24T17:07:00Z">
        <w:r w:rsidRPr="00F25C47">
          <w:rPr>
            <w:rFonts w:ascii="Arial" w:hAnsi="Arial" w:cs="Arial"/>
          </w:rPr>
          <w:t>Quando ocorrer uma alteração de informação, o sistema deverá salvar um novo registro, mantendo o antigo a fim de estabelecer uma rastreabilidade por meio de histórico.</w:t>
        </w:r>
      </w:ins>
    </w:p>
    <w:p w:rsidR="00683261" w:rsidRDefault="00683261">
      <w:pPr>
        <w:widowControl/>
        <w:spacing w:after="200" w:line="276" w:lineRule="auto"/>
        <w:ind w:left="1134"/>
        <w:rPr>
          <w:ins w:id="1746" w:author="eric.giuliani" w:date="2017-08-28T09:29:00Z"/>
          <w:rFonts w:asciiTheme="minorHAnsi" w:eastAsiaTheme="minorHAnsi" w:hAnsiTheme="minorHAnsi" w:cstheme="minorBidi"/>
          <w:sz w:val="22"/>
          <w:szCs w:val="22"/>
        </w:rPr>
      </w:pPr>
      <w:ins w:id="1747" w:author="eric.giuliani" w:date="2017-08-28T09:28:00Z">
        <w:r>
          <w:rPr>
            <w:rFonts w:asciiTheme="minorHAnsi" w:eastAsiaTheme="minorHAnsi" w:hAnsiTheme="minorHAnsi" w:cstheme="minorBidi"/>
            <w:sz w:val="22"/>
            <w:szCs w:val="22"/>
          </w:rPr>
          <w:t>Caso sejam cadastrados Multa ou Juros com a data de início de vigência inferior aos registros já cadastrados, os mesmos serão cancelados.</w:t>
        </w:r>
      </w:ins>
    </w:p>
    <w:p w:rsidR="00683261" w:rsidRDefault="00683261">
      <w:pPr>
        <w:widowControl/>
        <w:spacing w:after="200" w:line="276" w:lineRule="auto"/>
        <w:ind w:left="1134"/>
        <w:rPr>
          <w:ins w:id="1748" w:author="eric.giuliani" w:date="2017-08-28T09:27:00Z"/>
          <w:rFonts w:ascii="Arial" w:hAnsi="Arial" w:cs="Arial"/>
        </w:rPr>
      </w:pPr>
      <w:ins w:id="1749" w:author="eric.giuliani" w:date="2017-08-28T09:29:00Z">
        <w:r>
          <w:rPr>
            <w:rFonts w:asciiTheme="minorHAnsi" w:eastAsiaTheme="minorHAnsi" w:hAnsiTheme="minorHAnsi" w:cstheme="minorBidi"/>
            <w:sz w:val="22"/>
            <w:szCs w:val="22"/>
          </w:rPr>
          <w:t>Quando for cadastrado um novo registro para Multa ou Juros, o sistema dever</w:t>
        </w:r>
      </w:ins>
      <w:ins w:id="1750" w:author="eric.giuliani" w:date="2017-08-28T09:30:00Z">
        <w:r>
          <w:rPr>
            <w:rFonts w:asciiTheme="minorHAnsi" w:eastAsiaTheme="minorHAnsi" w:hAnsiTheme="minorHAnsi" w:cstheme="minorBidi"/>
            <w:sz w:val="22"/>
            <w:szCs w:val="22"/>
          </w:rPr>
          <w:t xml:space="preserve">á atribuir a data Fim de Vigência para o </w:t>
        </w:r>
      </w:ins>
      <w:ins w:id="1751" w:author="eric.giuliani" w:date="2017-08-28T09:31:00Z">
        <w:r>
          <w:rPr>
            <w:rFonts w:asciiTheme="minorHAnsi" w:eastAsiaTheme="minorHAnsi" w:hAnsiTheme="minorHAnsi" w:cstheme="minorBidi"/>
            <w:sz w:val="22"/>
            <w:szCs w:val="22"/>
          </w:rPr>
          <w:t xml:space="preserve">registro anterior </w:t>
        </w:r>
      </w:ins>
      <w:ins w:id="1752" w:author="eric.giuliani" w:date="2017-08-28T09:32:00Z">
        <w:r>
          <w:rPr>
            <w:rFonts w:asciiTheme="minorHAnsi" w:eastAsiaTheme="minorHAnsi" w:hAnsiTheme="minorHAnsi" w:cstheme="minorBidi"/>
            <w:sz w:val="22"/>
            <w:szCs w:val="22"/>
          </w:rPr>
          <w:t>(</w:t>
        </w:r>
      </w:ins>
      <w:ins w:id="1753" w:author="eric.giuliani" w:date="2017-08-28T09:31:00Z">
        <w:r>
          <w:rPr>
            <w:rFonts w:asciiTheme="minorHAnsi" w:eastAsiaTheme="minorHAnsi" w:hAnsiTheme="minorHAnsi" w:cstheme="minorBidi"/>
            <w:sz w:val="22"/>
            <w:szCs w:val="22"/>
          </w:rPr>
          <w:t>que não esta cancelado</w:t>
        </w:r>
      </w:ins>
      <w:ins w:id="1754" w:author="eric.giuliani" w:date="2017-08-28T09:32:00Z">
        <w:r>
          <w:rPr>
            <w:rFonts w:asciiTheme="minorHAnsi" w:eastAsiaTheme="minorHAnsi" w:hAnsiTheme="minorHAnsi" w:cstheme="minorBidi"/>
            <w:sz w:val="22"/>
            <w:szCs w:val="22"/>
          </w:rPr>
          <w:t>)</w:t>
        </w:r>
      </w:ins>
      <w:ins w:id="1755" w:author="eric.giuliani" w:date="2017-08-28T09:31:00Z">
        <w:r>
          <w:rPr>
            <w:rFonts w:asciiTheme="minorHAnsi" w:eastAsiaTheme="minorHAnsi" w:hAnsiTheme="minorHAnsi" w:cstheme="minorBidi"/>
            <w:sz w:val="22"/>
            <w:szCs w:val="22"/>
          </w:rPr>
          <w:t xml:space="preserve"> sendo </w:t>
        </w:r>
      </w:ins>
      <w:ins w:id="1756" w:author="eric.giuliani" w:date="2017-08-28T09:32:00Z">
        <w:r>
          <w:rPr>
            <w:rFonts w:asciiTheme="minorHAnsi" w:eastAsiaTheme="minorHAnsi" w:hAnsiTheme="minorHAnsi" w:cstheme="minorBidi"/>
            <w:sz w:val="22"/>
            <w:szCs w:val="22"/>
          </w:rPr>
          <w:t>o dia anterior a data Início de Vigência do novo registro.</w:t>
        </w:r>
      </w:ins>
    </w:p>
    <w:p w:rsidR="005224DD" w:rsidRDefault="00F25C47">
      <w:pPr>
        <w:widowControl/>
        <w:spacing w:after="200" w:line="276" w:lineRule="auto"/>
        <w:ind w:left="1134"/>
        <w:rPr>
          <w:ins w:id="1757" w:author="victor.santos" w:date="2017-04-24T17:07:00Z"/>
          <w:rFonts w:ascii="Arial" w:hAnsi="Arial" w:cs="Arial"/>
        </w:rPr>
      </w:pPr>
      <w:ins w:id="1758" w:author="victor.santos" w:date="2017-04-24T17:07:00Z">
        <w:r w:rsidRPr="00F25C47">
          <w:rPr>
            <w:rFonts w:ascii="Arial" w:hAnsi="Arial" w:cs="Arial"/>
          </w:rPr>
          <w:t xml:space="preserve"> </w:t>
        </w:r>
      </w:ins>
    </w:p>
    <w:p w:rsidR="00000000" w:rsidRDefault="009A197D">
      <w:pPr>
        <w:pStyle w:val="PargrafodaLista"/>
        <w:widowControl/>
        <w:spacing w:after="200" w:line="276" w:lineRule="auto"/>
        <w:ind w:left="2574"/>
        <w:rPr>
          <w:ins w:id="1759" w:author="victor.santos" w:date="2017-04-25T09:17:00Z"/>
          <w:del w:id="1760" w:author="eric.giuliani" w:date="2017-05-26T10:23:00Z"/>
          <w:rFonts w:ascii="Arial" w:hAnsi="Arial" w:cs="Arial"/>
        </w:rPr>
        <w:pPrChange w:id="1761" w:author="victor.santos" w:date="2017-04-24T17:07:00Z">
          <w:pPr>
            <w:pStyle w:val="PargrafodaLista"/>
            <w:widowControl/>
            <w:numPr>
              <w:ilvl w:val="2"/>
              <w:numId w:val="113"/>
            </w:numPr>
            <w:spacing w:after="200" w:line="276" w:lineRule="auto"/>
            <w:ind w:left="3294" w:hanging="360"/>
          </w:pPr>
        </w:pPrChange>
      </w:pPr>
    </w:p>
    <w:p w:rsidR="008647F2" w:rsidRDefault="008647F2" w:rsidP="008647F2">
      <w:pPr>
        <w:pStyle w:val="Corpodetexto"/>
        <w:spacing w:after="0" w:line="360" w:lineRule="auto"/>
        <w:ind w:left="1134"/>
        <w:rPr>
          <w:ins w:id="1762" w:author="victor.santos" w:date="2017-04-25T09:17:00Z"/>
          <w:rFonts w:ascii="Arial" w:hAnsi="Arial" w:cs="Arial"/>
          <w:b/>
          <w:color w:val="000000" w:themeColor="text1"/>
        </w:rPr>
      </w:pPr>
      <w:bookmarkStart w:id="1763" w:name="RN_159"/>
      <w:ins w:id="1764" w:author="victor.santos" w:date="2017-04-25T09:17:00Z">
        <w:r>
          <w:rPr>
            <w:rFonts w:ascii="Arial" w:hAnsi="Arial" w:cs="Arial"/>
            <w:b/>
            <w:color w:val="000000" w:themeColor="text1"/>
          </w:rPr>
          <w:t>RN_15</w:t>
        </w:r>
      </w:ins>
      <w:ins w:id="1765" w:author="victor.santos" w:date="2017-04-25T09:18:00Z">
        <w:r>
          <w:rPr>
            <w:rFonts w:ascii="Arial" w:hAnsi="Arial" w:cs="Arial"/>
            <w:b/>
            <w:color w:val="000000" w:themeColor="text1"/>
          </w:rPr>
          <w:t>9</w:t>
        </w:r>
      </w:ins>
      <w:bookmarkEnd w:id="1763"/>
      <w:ins w:id="1766" w:author="victor.santos" w:date="2017-04-25T09:17:00Z">
        <w:r>
          <w:rPr>
            <w:rFonts w:ascii="Arial" w:hAnsi="Arial" w:cs="Arial"/>
            <w:b/>
            <w:color w:val="000000" w:themeColor="text1"/>
          </w:rPr>
          <w:t xml:space="preserve"> - Parametrizar Sistema - Histórico de Juros</w:t>
        </w:r>
      </w:ins>
    </w:p>
    <w:p w:rsidR="008647F2" w:rsidRDefault="008647F2" w:rsidP="008647F2">
      <w:pPr>
        <w:pStyle w:val="Corpodetexto"/>
        <w:spacing w:after="0" w:line="360" w:lineRule="auto"/>
        <w:ind w:left="1134"/>
        <w:rPr>
          <w:ins w:id="1767" w:author="victor.santos" w:date="2017-04-25T09:17:00Z"/>
          <w:rFonts w:ascii="Arial" w:hAnsi="Arial" w:cs="Arial"/>
          <w:color w:val="000000" w:themeColor="text1"/>
        </w:rPr>
      </w:pPr>
      <w:ins w:id="1768" w:author="victor.santos" w:date="2017-04-25T09:17:00Z">
        <w:r>
          <w:rPr>
            <w:rFonts w:ascii="Arial" w:hAnsi="Arial" w:cs="Arial"/>
            <w:color w:val="000000" w:themeColor="text1"/>
          </w:rPr>
          <w:lastRenderedPageBreak/>
          <w:t xml:space="preserve">Os dados a serem apresentados no histórico do registro de parâmetro de </w:t>
        </w:r>
      </w:ins>
      <w:ins w:id="1769" w:author="victor.santos" w:date="2017-04-25T09:18:00Z">
        <w:r>
          <w:rPr>
            <w:rFonts w:ascii="Arial" w:hAnsi="Arial" w:cs="Arial"/>
            <w:color w:val="000000" w:themeColor="text1"/>
          </w:rPr>
          <w:t>juros</w:t>
        </w:r>
      </w:ins>
      <w:ins w:id="1770" w:author="victor.santos" w:date="2017-04-25T09:17:00Z">
        <w:r>
          <w:rPr>
            <w:rFonts w:ascii="Arial" w:hAnsi="Arial" w:cs="Arial"/>
            <w:color w:val="000000" w:themeColor="text1"/>
          </w:rPr>
          <w:t xml:space="preserve"> são:</w:t>
        </w:r>
      </w:ins>
    </w:p>
    <w:p w:rsidR="005224DD" w:rsidRDefault="008647F2">
      <w:pPr>
        <w:pStyle w:val="Corpodetexto"/>
        <w:numPr>
          <w:ilvl w:val="0"/>
          <w:numId w:val="58"/>
        </w:numPr>
        <w:spacing w:after="0" w:line="360" w:lineRule="auto"/>
        <w:rPr>
          <w:ins w:id="1771" w:author="eric.giuliani" w:date="2017-05-26T10:24:00Z"/>
          <w:rFonts w:ascii="Arial" w:hAnsi="Arial" w:cs="Arial"/>
          <w:color w:val="000000" w:themeColor="text1"/>
        </w:rPr>
      </w:pPr>
      <w:ins w:id="1772" w:author="victor.santos" w:date="2017-04-25T09:18:00Z">
        <w:del w:id="1773" w:author="eric.giuliani" w:date="2017-05-17T11:47:00Z">
          <w:r w:rsidRPr="008647F2" w:rsidDel="00CC51B8">
            <w:rPr>
              <w:rFonts w:ascii="Arial" w:hAnsi="Arial" w:cs="Arial"/>
              <w:color w:val="000000" w:themeColor="text1"/>
            </w:rPr>
            <w:delText>Juros Mensal</w:delText>
          </w:r>
        </w:del>
      </w:ins>
      <w:ins w:id="1774" w:author="eric.giuliani" w:date="2017-05-17T11:47:00Z">
        <w:r w:rsidR="00CC51B8">
          <w:rPr>
            <w:rFonts w:ascii="Arial" w:hAnsi="Arial" w:cs="Arial"/>
            <w:color w:val="000000" w:themeColor="text1"/>
          </w:rPr>
          <w:t>Percentual</w:t>
        </w:r>
      </w:ins>
    </w:p>
    <w:p w:rsidR="005224DD" w:rsidRDefault="00780DFE">
      <w:pPr>
        <w:pStyle w:val="Corpodetexto"/>
        <w:numPr>
          <w:ilvl w:val="0"/>
          <w:numId w:val="58"/>
        </w:numPr>
        <w:spacing w:after="0" w:line="360" w:lineRule="auto"/>
        <w:rPr>
          <w:ins w:id="1775" w:author="victor.santos" w:date="2017-04-25T09:18:00Z"/>
          <w:rFonts w:ascii="Arial" w:hAnsi="Arial" w:cs="Arial"/>
          <w:color w:val="000000" w:themeColor="text1"/>
        </w:rPr>
      </w:pPr>
      <w:ins w:id="1776" w:author="eric.giuliani" w:date="2017-05-26T10:24:00Z">
        <w:r>
          <w:rPr>
            <w:rFonts w:ascii="Arial" w:hAnsi="Arial" w:cs="Arial"/>
            <w:color w:val="000000" w:themeColor="text1"/>
          </w:rPr>
          <w:t>Período</w:t>
        </w:r>
      </w:ins>
    </w:p>
    <w:p w:rsidR="005224DD" w:rsidRDefault="008647F2">
      <w:pPr>
        <w:pStyle w:val="Corpodetexto"/>
        <w:numPr>
          <w:ilvl w:val="0"/>
          <w:numId w:val="58"/>
        </w:numPr>
        <w:spacing w:after="0" w:line="360" w:lineRule="auto"/>
        <w:rPr>
          <w:ins w:id="1777" w:author="eric.giuliani" w:date="2017-08-26T10:17:00Z"/>
          <w:rFonts w:ascii="Arial" w:hAnsi="Arial" w:cs="Arial"/>
          <w:color w:val="000000" w:themeColor="text1"/>
        </w:rPr>
      </w:pPr>
      <w:ins w:id="1778" w:author="victor.santos" w:date="2017-04-25T09:18:00Z">
        <w:r w:rsidRPr="008647F2">
          <w:rPr>
            <w:rFonts w:ascii="Arial" w:hAnsi="Arial" w:cs="Arial"/>
            <w:color w:val="000000" w:themeColor="text1"/>
          </w:rPr>
          <w:t>Início Vigência</w:t>
        </w:r>
      </w:ins>
    </w:p>
    <w:p w:rsidR="009E474F" w:rsidRDefault="009E474F">
      <w:pPr>
        <w:pStyle w:val="Corpodetexto"/>
        <w:numPr>
          <w:ilvl w:val="0"/>
          <w:numId w:val="58"/>
        </w:numPr>
        <w:spacing w:after="0" w:line="360" w:lineRule="auto"/>
        <w:rPr>
          <w:ins w:id="1779" w:author="victor.santos" w:date="2017-04-25T09:18:00Z"/>
          <w:rFonts w:ascii="Arial" w:hAnsi="Arial" w:cs="Arial"/>
          <w:color w:val="000000" w:themeColor="text1"/>
        </w:rPr>
      </w:pPr>
      <w:ins w:id="1780" w:author="eric.giuliani" w:date="2017-08-26T10:17:00Z">
        <w:r>
          <w:rPr>
            <w:rFonts w:ascii="Arial" w:hAnsi="Arial" w:cs="Arial"/>
            <w:color w:val="000000" w:themeColor="text1"/>
          </w:rPr>
          <w:t>Fim Vigência</w:t>
        </w:r>
      </w:ins>
    </w:p>
    <w:p w:rsidR="005224DD" w:rsidRDefault="008647F2">
      <w:pPr>
        <w:pStyle w:val="Corpodetexto"/>
        <w:numPr>
          <w:ilvl w:val="0"/>
          <w:numId w:val="58"/>
        </w:numPr>
        <w:spacing w:after="0" w:line="360" w:lineRule="auto"/>
        <w:rPr>
          <w:ins w:id="1781" w:author="victor.santos" w:date="2017-04-25T09:18:00Z"/>
          <w:del w:id="1782" w:author="eric.giuliani" w:date="2017-05-26T10:24:00Z"/>
          <w:rFonts w:ascii="Arial" w:hAnsi="Arial" w:cs="Arial"/>
          <w:color w:val="000000" w:themeColor="text1"/>
        </w:rPr>
      </w:pPr>
      <w:ins w:id="1783" w:author="victor.santos" w:date="2017-04-25T09:18:00Z">
        <w:del w:id="1784" w:author="eric.giuliani" w:date="2017-05-26T10:24:00Z">
          <w:r w:rsidRPr="008647F2" w:rsidDel="00780DFE">
            <w:rPr>
              <w:rFonts w:ascii="Arial" w:hAnsi="Arial" w:cs="Arial"/>
              <w:color w:val="000000" w:themeColor="text1"/>
            </w:rPr>
            <w:delText>Fim Vigência</w:delText>
          </w:r>
        </w:del>
      </w:ins>
    </w:p>
    <w:p w:rsidR="005224DD" w:rsidRDefault="008647F2">
      <w:pPr>
        <w:pStyle w:val="Corpodetexto"/>
        <w:numPr>
          <w:ilvl w:val="0"/>
          <w:numId w:val="58"/>
        </w:numPr>
        <w:spacing w:after="0" w:line="360" w:lineRule="auto"/>
        <w:rPr>
          <w:ins w:id="1785" w:author="eric.giuliani" w:date="2017-08-26T10:17:00Z"/>
          <w:rFonts w:ascii="Arial" w:hAnsi="Arial" w:cs="Arial"/>
          <w:color w:val="000000" w:themeColor="text1"/>
        </w:rPr>
      </w:pPr>
      <w:ins w:id="1786" w:author="victor.santos" w:date="2017-04-25T09:18:00Z">
        <w:r w:rsidRPr="008647F2">
          <w:rPr>
            <w:rFonts w:ascii="Arial" w:hAnsi="Arial" w:cs="Arial"/>
            <w:color w:val="000000" w:themeColor="text1"/>
          </w:rPr>
          <w:t>Base Legal</w:t>
        </w:r>
      </w:ins>
      <w:bookmarkStart w:id="1787" w:name="_GoBack"/>
      <w:bookmarkEnd w:id="1787"/>
    </w:p>
    <w:p w:rsidR="009E474F" w:rsidRDefault="009E474F">
      <w:pPr>
        <w:pStyle w:val="Corpodetexto"/>
        <w:numPr>
          <w:ilvl w:val="0"/>
          <w:numId w:val="58"/>
        </w:numPr>
        <w:spacing w:after="0" w:line="360" w:lineRule="auto"/>
        <w:rPr>
          <w:ins w:id="1788" w:author="eric.giuliani" w:date="2017-08-26T10:18:00Z"/>
          <w:rFonts w:ascii="Arial" w:hAnsi="Arial" w:cs="Arial"/>
          <w:color w:val="000000" w:themeColor="text1"/>
        </w:rPr>
      </w:pPr>
      <w:ins w:id="1789" w:author="eric.giuliani" w:date="2017-08-26T10:17:00Z">
        <w:r>
          <w:rPr>
            <w:rFonts w:ascii="Arial" w:hAnsi="Arial" w:cs="Arial"/>
            <w:color w:val="000000" w:themeColor="text1"/>
          </w:rPr>
          <w:t>Data Cancelamento</w:t>
        </w:r>
      </w:ins>
    </w:p>
    <w:p w:rsidR="009E474F" w:rsidRDefault="009E474F">
      <w:pPr>
        <w:pStyle w:val="Corpodetexto"/>
        <w:numPr>
          <w:ilvl w:val="0"/>
          <w:numId w:val="58"/>
        </w:numPr>
        <w:spacing w:after="0" w:line="360" w:lineRule="auto"/>
        <w:rPr>
          <w:ins w:id="1790" w:author="eric.giuliani" w:date="2017-08-26T10:18:00Z"/>
          <w:rFonts w:ascii="Arial" w:hAnsi="Arial" w:cs="Arial"/>
          <w:color w:val="000000" w:themeColor="text1"/>
        </w:rPr>
      </w:pPr>
      <w:ins w:id="1791" w:author="eric.giuliani" w:date="2017-08-26T10:18:00Z">
        <w:r>
          <w:rPr>
            <w:rFonts w:ascii="Arial" w:hAnsi="Arial" w:cs="Arial"/>
            <w:color w:val="000000" w:themeColor="text1"/>
          </w:rPr>
          <w:t>Data Operação</w:t>
        </w:r>
      </w:ins>
    </w:p>
    <w:p w:rsidR="009E474F" w:rsidRDefault="009E474F">
      <w:pPr>
        <w:pStyle w:val="Corpodetexto"/>
        <w:numPr>
          <w:ilvl w:val="0"/>
          <w:numId w:val="58"/>
        </w:numPr>
        <w:spacing w:after="0" w:line="360" w:lineRule="auto"/>
        <w:rPr>
          <w:ins w:id="1792" w:author="eric.giuliani" w:date="2017-08-26T10:18:00Z"/>
          <w:rFonts w:ascii="Arial" w:hAnsi="Arial" w:cs="Arial"/>
          <w:color w:val="000000" w:themeColor="text1"/>
        </w:rPr>
      </w:pPr>
      <w:ins w:id="1793" w:author="eric.giuliani" w:date="2017-08-26T10:18:00Z">
        <w:r>
          <w:rPr>
            <w:rFonts w:ascii="Arial" w:hAnsi="Arial" w:cs="Arial"/>
            <w:color w:val="000000" w:themeColor="text1"/>
          </w:rPr>
          <w:t>Usuário Operação</w:t>
        </w:r>
      </w:ins>
    </w:p>
    <w:p w:rsidR="009E474F" w:rsidRDefault="009E474F">
      <w:pPr>
        <w:pStyle w:val="Corpodetexto"/>
        <w:numPr>
          <w:ilvl w:val="0"/>
          <w:numId w:val="58"/>
        </w:numPr>
        <w:spacing w:after="0" w:line="360" w:lineRule="auto"/>
        <w:rPr>
          <w:ins w:id="1794" w:author="victor.santos" w:date="2017-04-25T09:18:00Z"/>
          <w:rFonts w:ascii="Arial" w:hAnsi="Arial" w:cs="Arial"/>
          <w:color w:val="000000" w:themeColor="text1"/>
        </w:rPr>
      </w:pPr>
      <w:ins w:id="1795" w:author="eric.giuliani" w:date="2017-08-26T10:18:00Z">
        <w:r>
          <w:rPr>
            <w:rFonts w:ascii="Arial" w:hAnsi="Arial" w:cs="Arial"/>
            <w:color w:val="000000" w:themeColor="text1"/>
          </w:rPr>
          <w:t>Versão</w:t>
        </w:r>
      </w:ins>
    </w:p>
    <w:p w:rsidR="00000000" w:rsidRDefault="008647F2">
      <w:pPr>
        <w:pStyle w:val="Corpodetexto"/>
        <w:numPr>
          <w:ilvl w:val="0"/>
          <w:numId w:val="58"/>
        </w:numPr>
        <w:spacing w:after="0" w:line="360" w:lineRule="auto"/>
        <w:rPr>
          <w:ins w:id="1796" w:author="victor.santos" w:date="2017-04-25T09:18:00Z"/>
          <w:del w:id="1797" w:author="eric.giuliani" w:date="2017-05-26T08:50:00Z"/>
          <w:rFonts w:ascii="Arial" w:hAnsi="Arial" w:cs="Arial"/>
          <w:color w:val="000000" w:themeColor="text1"/>
        </w:rPr>
        <w:pPrChange w:id="1798" w:author="Eric" w:date="2017-05-25T22:48:00Z">
          <w:pPr>
            <w:pStyle w:val="Corpodetexto"/>
            <w:numPr>
              <w:numId w:val="114"/>
            </w:numPr>
            <w:spacing w:line="360" w:lineRule="auto"/>
            <w:ind w:left="1854" w:hanging="360"/>
          </w:pPr>
        </w:pPrChange>
      </w:pPr>
      <w:ins w:id="1799" w:author="victor.santos" w:date="2017-04-25T09:18:00Z">
        <w:del w:id="1800" w:author="eric.giuliani" w:date="2017-05-26T08:50:00Z">
          <w:r w:rsidRPr="008647F2" w:rsidDel="00BF734D">
            <w:rPr>
              <w:rFonts w:ascii="Arial" w:hAnsi="Arial" w:cs="Arial"/>
              <w:color w:val="000000" w:themeColor="text1"/>
            </w:rPr>
            <w:delText>Data Inclusão</w:delText>
          </w:r>
        </w:del>
      </w:ins>
    </w:p>
    <w:p w:rsidR="00000000" w:rsidRDefault="008647F2">
      <w:pPr>
        <w:pStyle w:val="Corpodetexto"/>
        <w:numPr>
          <w:ilvl w:val="0"/>
          <w:numId w:val="58"/>
        </w:numPr>
        <w:spacing w:after="0" w:line="360" w:lineRule="auto"/>
        <w:rPr>
          <w:ins w:id="1801" w:author="Eric" w:date="2017-05-25T22:47:00Z"/>
          <w:del w:id="1802" w:author="eric.giuliani" w:date="2017-05-26T08:50:00Z"/>
          <w:rFonts w:ascii="Arial" w:hAnsi="Arial" w:cs="Arial"/>
          <w:color w:val="000000" w:themeColor="text1"/>
        </w:rPr>
        <w:pPrChange w:id="1803" w:author="Eric" w:date="2017-05-25T22:48:00Z">
          <w:pPr>
            <w:pStyle w:val="Corpodetexto"/>
            <w:numPr>
              <w:numId w:val="114"/>
            </w:numPr>
            <w:spacing w:line="360" w:lineRule="auto"/>
            <w:ind w:left="1854" w:hanging="360"/>
          </w:pPr>
        </w:pPrChange>
      </w:pPr>
      <w:ins w:id="1804" w:author="victor.santos" w:date="2017-04-25T09:18:00Z">
        <w:del w:id="1805" w:author="eric.giuliani" w:date="2017-05-26T08:50:00Z">
          <w:r w:rsidRPr="008647F2" w:rsidDel="00BF734D">
            <w:rPr>
              <w:rFonts w:ascii="Arial" w:hAnsi="Arial" w:cs="Arial"/>
              <w:color w:val="000000" w:themeColor="text1"/>
            </w:rPr>
            <w:delText>Data Alteração</w:delText>
          </w:r>
        </w:del>
      </w:ins>
    </w:p>
    <w:p w:rsidR="00000000" w:rsidRDefault="00DD43C7">
      <w:pPr>
        <w:pStyle w:val="Corpodetexto"/>
        <w:numPr>
          <w:ilvl w:val="0"/>
          <w:numId w:val="58"/>
        </w:numPr>
        <w:spacing w:after="0" w:line="360" w:lineRule="auto"/>
        <w:rPr>
          <w:ins w:id="1806" w:author="victor.santos" w:date="2017-04-25T09:18:00Z"/>
          <w:del w:id="1807" w:author="eric.giuliani" w:date="2017-05-26T08:50:00Z"/>
          <w:rFonts w:ascii="Arial" w:hAnsi="Arial" w:cs="Arial"/>
          <w:color w:val="000000" w:themeColor="text1"/>
        </w:rPr>
        <w:pPrChange w:id="1808" w:author="Eric" w:date="2017-05-25T22:48:00Z">
          <w:pPr>
            <w:pStyle w:val="Corpodetexto"/>
            <w:numPr>
              <w:numId w:val="114"/>
            </w:numPr>
            <w:spacing w:line="360" w:lineRule="auto"/>
            <w:ind w:left="1854" w:hanging="360"/>
          </w:pPr>
        </w:pPrChange>
      </w:pPr>
      <w:ins w:id="1809" w:author="Eric" w:date="2017-05-25T22:47:00Z">
        <w:del w:id="1810" w:author="eric.giuliani" w:date="2017-05-26T08:50:00Z">
          <w:r w:rsidDel="00BF734D">
            <w:rPr>
              <w:rFonts w:ascii="Arial" w:hAnsi="Arial" w:cs="Arial"/>
              <w:color w:val="000000" w:themeColor="text1"/>
            </w:rPr>
            <w:delText>Usuário Alteração</w:delText>
          </w:r>
        </w:del>
      </w:ins>
    </w:p>
    <w:p w:rsidR="00000000" w:rsidRDefault="008647F2">
      <w:pPr>
        <w:pStyle w:val="Corpodetexto"/>
        <w:numPr>
          <w:ilvl w:val="0"/>
          <w:numId w:val="58"/>
        </w:numPr>
        <w:spacing w:after="0" w:line="360" w:lineRule="auto"/>
        <w:rPr>
          <w:ins w:id="1811" w:author="victor.santos" w:date="2017-05-05T10:37:00Z"/>
          <w:del w:id="1812" w:author="eric.giuliani" w:date="2017-05-26T08:50:00Z"/>
          <w:rFonts w:ascii="Arial" w:hAnsi="Arial" w:cs="Arial"/>
          <w:color w:val="000000" w:themeColor="text1"/>
        </w:rPr>
        <w:pPrChange w:id="1813" w:author="Eric" w:date="2017-05-25T22:48:00Z">
          <w:pPr>
            <w:pStyle w:val="Corpodetexto"/>
            <w:numPr>
              <w:numId w:val="114"/>
            </w:numPr>
            <w:spacing w:after="0" w:line="360" w:lineRule="auto"/>
            <w:ind w:left="1854" w:hanging="360"/>
          </w:pPr>
        </w:pPrChange>
      </w:pPr>
      <w:ins w:id="1814" w:author="victor.santos" w:date="2017-04-25T09:18:00Z">
        <w:del w:id="1815" w:author="eric.giuliani" w:date="2017-05-26T08:50:00Z">
          <w:r w:rsidRPr="008647F2" w:rsidDel="00BF734D">
            <w:rPr>
              <w:rFonts w:ascii="Arial" w:hAnsi="Arial" w:cs="Arial"/>
              <w:color w:val="000000" w:themeColor="text1"/>
            </w:rPr>
            <w:delText>Versão</w:delText>
          </w:r>
        </w:del>
      </w:ins>
    </w:p>
    <w:p w:rsidR="005224DD" w:rsidDel="009E474F" w:rsidRDefault="00F25C47">
      <w:pPr>
        <w:widowControl/>
        <w:spacing w:after="200" w:line="276" w:lineRule="auto"/>
        <w:ind w:left="1494"/>
        <w:rPr>
          <w:ins w:id="1816" w:author="victor.santos" w:date="2017-05-05T10:37:00Z"/>
          <w:del w:id="1817" w:author="eric.giuliani" w:date="2017-08-26T10:17:00Z"/>
          <w:rFonts w:ascii="Arial" w:hAnsi="Arial" w:cs="Arial"/>
        </w:rPr>
      </w:pPr>
      <w:ins w:id="1818" w:author="victor.santos" w:date="2017-05-05T10:37:00Z">
        <w:del w:id="1819" w:author="eric.giuliani" w:date="2017-08-26T10:17:00Z">
          <w:r w:rsidRPr="00F25C47" w:rsidDel="009E474F">
            <w:rPr>
              <w:rFonts w:ascii="Arial" w:hAnsi="Arial" w:cs="Arial"/>
            </w:rPr>
            <w:delText>A ordenação deve ser de forma decrescente em relação à data de geração de cada alteração, ou seja, as alterações mais recentes devem ser apresentadas primeiro.</w:delText>
          </w:r>
        </w:del>
      </w:ins>
    </w:p>
    <w:p w:rsidR="00000000" w:rsidRDefault="009A197D">
      <w:pPr>
        <w:pStyle w:val="Corpodetexto"/>
        <w:spacing w:after="0" w:line="360" w:lineRule="auto"/>
        <w:ind w:left="1494"/>
        <w:rPr>
          <w:ins w:id="1820" w:author="victor.santos" w:date="2017-04-25T09:17:00Z"/>
          <w:del w:id="1821" w:author="eric.giuliani" w:date="2017-05-26T10:23:00Z"/>
          <w:rFonts w:ascii="Arial" w:hAnsi="Arial" w:cs="Arial"/>
          <w:color w:val="000000" w:themeColor="text1"/>
        </w:rPr>
        <w:pPrChange w:id="1822" w:author="victor.santos" w:date="2017-05-05T10:37:00Z">
          <w:pPr>
            <w:pStyle w:val="Corpodetexto"/>
            <w:numPr>
              <w:numId w:val="114"/>
            </w:numPr>
            <w:spacing w:after="0" w:line="360" w:lineRule="auto"/>
            <w:ind w:left="1854" w:hanging="360"/>
          </w:pPr>
        </w:pPrChange>
      </w:pPr>
    </w:p>
    <w:p w:rsidR="00F1417A" w:rsidDel="00296FD6" w:rsidRDefault="00F1417A" w:rsidP="00296FD6">
      <w:pPr>
        <w:pStyle w:val="Corpodetexto"/>
        <w:spacing w:after="0" w:line="360" w:lineRule="auto"/>
        <w:ind w:left="1134"/>
        <w:rPr>
          <w:del w:id="1823" w:author="victor.santos" w:date="2017-04-25T09:17:00Z"/>
          <w:rFonts w:ascii="Arial" w:hAnsi="Arial" w:cs="Arial"/>
        </w:rPr>
      </w:pPr>
    </w:p>
    <w:p w:rsidR="00296FD6" w:rsidRDefault="00296FD6" w:rsidP="00907DF1">
      <w:pPr>
        <w:pStyle w:val="Corpodetexto"/>
        <w:spacing w:after="0" w:line="360" w:lineRule="auto"/>
        <w:ind w:left="1134"/>
        <w:rPr>
          <w:ins w:id="1824" w:author="victor.santos" w:date="2017-04-25T09:21:00Z"/>
          <w:rFonts w:ascii="Arial" w:hAnsi="Arial" w:cs="Arial"/>
        </w:rPr>
      </w:pPr>
    </w:p>
    <w:p w:rsidR="00296FD6" w:rsidRDefault="00296FD6" w:rsidP="00296FD6">
      <w:pPr>
        <w:pStyle w:val="Corpodetexto"/>
        <w:spacing w:after="0" w:line="360" w:lineRule="auto"/>
        <w:ind w:left="1134"/>
        <w:rPr>
          <w:ins w:id="1825" w:author="victor.santos" w:date="2017-04-25T09:21:00Z"/>
          <w:rFonts w:ascii="Arial" w:hAnsi="Arial" w:cs="Arial"/>
          <w:b/>
          <w:color w:val="000000" w:themeColor="text1"/>
        </w:rPr>
      </w:pPr>
      <w:ins w:id="1826" w:author="victor.santos" w:date="2017-04-25T09:21:00Z">
        <w:r>
          <w:rPr>
            <w:rFonts w:ascii="Arial" w:hAnsi="Arial" w:cs="Arial"/>
            <w:b/>
            <w:color w:val="000000" w:themeColor="text1"/>
          </w:rPr>
          <w:t>RN_1</w:t>
        </w:r>
      </w:ins>
      <w:ins w:id="1827" w:author="victor.santos" w:date="2017-04-25T09:25:00Z">
        <w:r>
          <w:rPr>
            <w:rFonts w:ascii="Arial" w:hAnsi="Arial" w:cs="Arial"/>
            <w:b/>
            <w:color w:val="000000" w:themeColor="text1"/>
          </w:rPr>
          <w:t>60</w:t>
        </w:r>
      </w:ins>
      <w:ins w:id="1828" w:author="victor.santos" w:date="2017-04-25T09:21:00Z">
        <w:r>
          <w:rPr>
            <w:rFonts w:ascii="Arial" w:hAnsi="Arial" w:cs="Arial"/>
            <w:b/>
            <w:color w:val="000000" w:themeColor="text1"/>
          </w:rPr>
          <w:t xml:space="preserve"> - Data de in</w:t>
        </w:r>
      </w:ins>
      <w:ins w:id="1829" w:author="victor.santos" w:date="2017-04-25T09:22:00Z">
        <w:r>
          <w:rPr>
            <w:rFonts w:ascii="Arial" w:hAnsi="Arial" w:cs="Arial"/>
            <w:b/>
            <w:color w:val="000000" w:themeColor="text1"/>
          </w:rPr>
          <w:t>ício de vigência de multa/juros inválida para parametrização de sistema</w:t>
        </w:r>
      </w:ins>
    </w:p>
    <w:p w:rsidR="00296FD6" w:rsidRDefault="00296FD6" w:rsidP="00296FD6">
      <w:pPr>
        <w:pStyle w:val="Corpodetexto"/>
        <w:spacing w:after="0" w:line="360" w:lineRule="auto"/>
        <w:ind w:left="1134"/>
        <w:rPr>
          <w:ins w:id="1830" w:author="victor.santos" w:date="2017-04-25T09:21:00Z"/>
          <w:rFonts w:ascii="Arial" w:hAnsi="Arial" w:cs="Arial"/>
          <w:color w:val="000000" w:themeColor="text1"/>
        </w:rPr>
      </w:pPr>
      <w:ins w:id="1831" w:author="victor.santos" w:date="2017-04-25T09:22:00Z">
        <w:r>
          <w:rPr>
            <w:rFonts w:ascii="Arial" w:hAnsi="Arial" w:cs="Arial"/>
            <w:color w:val="000000" w:themeColor="text1"/>
          </w:rPr>
          <w:t>Caso o sistema verifique que a data de início de vigência seja menor que a data atual, uma mensagem de confirmaç</w:t>
        </w:r>
      </w:ins>
      <w:ins w:id="1832" w:author="victor.santos" w:date="2017-04-25T09:23:00Z">
        <w:r>
          <w:rPr>
            <w:rFonts w:ascii="Arial" w:hAnsi="Arial" w:cs="Arial"/>
            <w:color w:val="000000" w:themeColor="text1"/>
          </w:rPr>
          <w:t>ão deverá ser exibida ao usuário</w:t>
        </w:r>
      </w:ins>
      <w:ins w:id="1833" w:author="victor.santos" w:date="2017-04-25T09:36:00Z">
        <w:r w:rsidR="00670305">
          <w:rPr>
            <w:rFonts w:ascii="Arial" w:hAnsi="Arial" w:cs="Arial"/>
            <w:color w:val="000000" w:themeColor="text1"/>
          </w:rPr>
          <w:t>.</w:t>
        </w:r>
      </w:ins>
    </w:p>
    <w:p w:rsidR="00F24D9E" w:rsidRDefault="00F24D9E" w:rsidP="004F687A">
      <w:pPr>
        <w:widowControl/>
        <w:spacing w:after="200" w:line="276" w:lineRule="auto"/>
        <w:ind w:left="1134"/>
        <w:rPr>
          <w:ins w:id="1834" w:author="victor.santos" w:date="2017-04-25T09:36:00Z"/>
          <w:rFonts w:ascii="Arial" w:hAnsi="Arial" w:cs="Arial"/>
        </w:rPr>
      </w:pPr>
    </w:p>
    <w:p w:rsidR="00670305" w:rsidRDefault="00670305" w:rsidP="00670305">
      <w:pPr>
        <w:pStyle w:val="Corpodetexto"/>
        <w:spacing w:after="0" w:line="360" w:lineRule="auto"/>
        <w:ind w:left="1134"/>
        <w:rPr>
          <w:ins w:id="1835" w:author="victor.santos" w:date="2017-04-25T09:36:00Z"/>
          <w:rFonts w:ascii="Arial" w:hAnsi="Arial" w:cs="Arial"/>
          <w:b/>
          <w:color w:val="000000" w:themeColor="text1"/>
        </w:rPr>
      </w:pPr>
      <w:bookmarkStart w:id="1836" w:name="RN_161"/>
      <w:ins w:id="1837" w:author="victor.santos" w:date="2017-04-25T09:36:00Z">
        <w:r>
          <w:rPr>
            <w:rFonts w:ascii="Arial" w:hAnsi="Arial" w:cs="Arial"/>
            <w:b/>
            <w:color w:val="000000" w:themeColor="text1"/>
          </w:rPr>
          <w:t>RN_161</w:t>
        </w:r>
        <w:bookmarkEnd w:id="1836"/>
        <w:r>
          <w:rPr>
            <w:rFonts w:ascii="Arial" w:hAnsi="Arial" w:cs="Arial"/>
            <w:b/>
            <w:color w:val="000000" w:themeColor="text1"/>
          </w:rPr>
          <w:t xml:space="preserve"> - Parametrizar Sistema</w:t>
        </w:r>
      </w:ins>
      <w:ins w:id="1838" w:author="victor.santos" w:date="2017-04-25T09:37:00Z">
        <w:r>
          <w:rPr>
            <w:rFonts w:ascii="Arial" w:hAnsi="Arial" w:cs="Arial"/>
            <w:b/>
            <w:color w:val="000000" w:themeColor="text1"/>
          </w:rPr>
          <w:t xml:space="preserve"> - </w:t>
        </w:r>
      </w:ins>
      <w:ins w:id="1839" w:author="victor.santos" w:date="2017-04-25T09:36:00Z">
        <w:r>
          <w:rPr>
            <w:rFonts w:ascii="Arial" w:hAnsi="Arial" w:cs="Arial"/>
            <w:b/>
            <w:color w:val="000000" w:themeColor="text1"/>
          </w:rPr>
          <w:t>Reprocessamento de cálculos</w:t>
        </w:r>
      </w:ins>
    </w:p>
    <w:p w:rsidR="00670305" w:rsidRDefault="00670305" w:rsidP="00670305">
      <w:pPr>
        <w:pStyle w:val="Corpodetexto"/>
        <w:spacing w:after="0" w:line="360" w:lineRule="auto"/>
        <w:ind w:left="1134"/>
        <w:rPr>
          <w:ins w:id="1840" w:author="victor.santos" w:date="2017-04-25T09:36:00Z"/>
          <w:rFonts w:ascii="Arial" w:hAnsi="Arial" w:cs="Arial"/>
          <w:color w:val="000000" w:themeColor="text1"/>
        </w:rPr>
      </w:pPr>
      <w:ins w:id="1841" w:author="victor.santos" w:date="2017-04-25T09:36:00Z">
        <w:r>
          <w:rPr>
            <w:rFonts w:ascii="Arial" w:hAnsi="Arial" w:cs="Arial"/>
            <w:color w:val="000000" w:themeColor="text1"/>
          </w:rPr>
          <w:t xml:space="preserve">Caso o </w:t>
        </w:r>
      </w:ins>
      <w:ins w:id="1842" w:author="victor.santos" w:date="2017-04-25T09:37:00Z">
        <w:r>
          <w:rPr>
            <w:rFonts w:ascii="Arial" w:hAnsi="Arial" w:cs="Arial"/>
            <w:color w:val="000000" w:themeColor="text1"/>
          </w:rPr>
          <w:t>usuário confirme a ciência de que os registros sofrerão reprocessamento de cálculo</w:t>
        </w:r>
      </w:ins>
      <w:ins w:id="1843" w:author="victor.santos" w:date="2017-04-25T09:40:00Z">
        <w:r w:rsidR="007B5C4D">
          <w:rPr>
            <w:rFonts w:ascii="Arial" w:hAnsi="Arial" w:cs="Arial"/>
            <w:color w:val="000000" w:themeColor="text1"/>
          </w:rPr>
          <w:t xml:space="preserve"> OU que o usuário realize qualquer alteraç</w:t>
        </w:r>
      </w:ins>
      <w:ins w:id="1844" w:author="victor.santos" w:date="2017-04-25T09:41:00Z">
        <w:r w:rsidR="007B5C4D">
          <w:rPr>
            <w:rFonts w:ascii="Arial" w:hAnsi="Arial" w:cs="Arial"/>
            <w:color w:val="000000" w:themeColor="text1"/>
          </w:rPr>
          <w:t xml:space="preserve">ão sobre os parâmetros </w:t>
        </w:r>
      </w:ins>
      <w:ins w:id="1845" w:author="eric.giuliani" w:date="2017-08-28T09:45:00Z">
        <w:r w:rsidR="005806D8">
          <w:rPr>
            <w:rFonts w:ascii="Arial" w:hAnsi="Arial" w:cs="Arial"/>
            <w:color w:val="000000" w:themeColor="text1"/>
          </w:rPr>
          <w:t>de pe</w:t>
        </w:r>
        <w:r w:rsidR="00626296">
          <w:rPr>
            <w:rFonts w:ascii="Arial" w:hAnsi="Arial" w:cs="Arial"/>
            <w:color w:val="000000" w:themeColor="text1"/>
          </w:rPr>
          <w:t xml:space="preserve">rcentual, </w:t>
        </w:r>
      </w:ins>
      <w:ins w:id="1846" w:author="eric.giuliani" w:date="2017-08-28T09:47:00Z">
        <w:r w:rsidR="00BA7D02">
          <w:rPr>
            <w:rFonts w:ascii="Arial" w:hAnsi="Arial" w:cs="Arial"/>
            <w:color w:val="000000" w:themeColor="text1"/>
          </w:rPr>
          <w:t xml:space="preserve">período, </w:t>
        </w:r>
      </w:ins>
      <w:ins w:id="1847" w:author="eric.giuliani" w:date="2017-08-28T09:45:00Z">
        <w:r w:rsidR="00626296">
          <w:rPr>
            <w:rFonts w:ascii="Arial" w:hAnsi="Arial" w:cs="Arial"/>
            <w:color w:val="000000" w:themeColor="text1"/>
          </w:rPr>
          <w:t>limite percentual ou d</w:t>
        </w:r>
        <w:r w:rsidR="005806D8">
          <w:rPr>
            <w:rFonts w:ascii="Arial" w:hAnsi="Arial" w:cs="Arial"/>
            <w:color w:val="000000" w:themeColor="text1"/>
          </w:rPr>
          <w:t xml:space="preserve">ata </w:t>
        </w:r>
        <w:r w:rsidR="00626296">
          <w:rPr>
            <w:rFonts w:ascii="Arial" w:hAnsi="Arial" w:cs="Arial"/>
            <w:color w:val="000000" w:themeColor="text1"/>
          </w:rPr>
          <w:t xml:space="preserve">de </w:t>
        </w:r>
      </w:ins>
      <w:ins w:id="1848" w:author="eric.giuliani" w:date="2017-08-28T09:46:00Z">
        <w:r w:rsidR="00626296">
          <w:rPr>
            <w:rFonts w:ascii="Arial" w:hAnsi="Arial" w:cs="Arial"/>
            <w:color w:val="000000" w:themeColor="text1"/>
          </w:rPr>
          <w:t>i</w:t>
        </w:r>
      </w:ins>
      <w:ins w:id="1849" w:author="eric.giuliani" w:date="2017-08-28T09:45:00Z">
        <w:r w:rsidR="00626296">
          <w:rPr>
            <w:rFonts w:ascii="Arial" w:hAnsi="Arial" w:cs="Arial"/>
            <w:color w:val="000000" w:themeColor="text1"/>
          </w:rPr>
          <w:t>n</w:t>
        </w:r>
      </w:ins>
      <w:ins w:id="1850" w:author="eric.giuliani" w:date="2017-08-28T09:46:00Z">
        <w:r w:rsidR="00626296">
          <w:rPr>
            <w:rFonts w:ascii="Arial" w:hAnsi="Arial" w:cs="Arial"/>
            <w:color w:val="000000" w:themeColor="text1"/>
          </w:rPr>
          <w:t>í</w:t>
        </w:r>
      </w:ins>
      <w:ins w:id="1851" w:author="eric.giuliani" w:date="2017-08-28T09:45:00Z">
        <w:r w:rsidR="005806D8">
          <w:rPr>
            <w:rFonts w:ascii="Arial" w:hAnsi="Arial" w:cs="Arial"/>
            <w:color w:val="000000" w:themeColor="text1"/>
          </w:rPr>
          <w:t xml:space="preserve">cio de Vigência </w:t>
        </w:r>
      </w:ins>
      <w:ins w:id="1852" w:author="victor.santos" w:date="2017-04-25T09:41:00Z">
        <w:r w:rsidR="007B5C4D">
          <w:rPr>
            <w:rFonts w:ascii="Arial" w:hAnsi="Arial" w:cs="Arial"/>
            <w:color w:val="000000" w:themeColor="text1"/>
          </w:rPr>
          <w:t>que já estão salvos na base de dados</w:t>
        </w:r>
      </w:ins>
      <w:ins w:id="1853" w:author="victor.santos" w:date="2017-04-25T09:36:00Z">
        <w:r>
          <w:rPr>
            <w:rFonts w:ascii="Arial" w:hAnsi="Arial" w:cs="Arial"/>
            <w:color w:val="000000" w:themeColor="text1"/>
          </w:rPr>
          <w:t>, o sistema deverá tornar como pendente de análise tributária todos os registros que já foram processados a partir da data de início informada até a data atual.</w:t>
        </w:r>
      </w:ins>
    </w:p>
    <w:p w:rsidR="00670305" w:rsidRDefault="00670305" w:rsidP="004F687A">
      <w:pPr>
        <w:widowControl/>
        <w:spacing w:after="200" w:line="276" w:lineRule="auto"/>
        <w:ind w:left="1134"/>
        <w:rPr>
          <w:ins w:id="1854" w:author="victor.santos" w:date="2017-04-25T15:44:00Z"/>
          <w:rFonts w:ascii="Arial" w:hAnsi="Arial" w:cs="Arial"/>
        </w:rPr>
      </w:pPr>
    </w:p>
    <w:p w:rsidR="00123DFA" w:rsidRDefault="00123DFA" w:rsidP="00123DFA">
      <w:pPr>
        <w:pStyle w:val="Corpodetexto"/>
        <w:spacing w:after="0" w:line="360" w:lineRule="auto"/>
        <w:ind w:left="1134"/>
        <w:rPr>
          <w:ins w:id="1855" w:author="victor.santos" w:date="2017-04-25T15:44:00Z"/>
          <w:rFonts w:ascii="Arial" w:hAnsi="Arial" w:cs="Arial"/>
          <w:b/>
          <w:color w:val="000000" w:themeColor="text1"/>
        </w:rPr>
      </w:pPr>
      <w:bookmarkStart w:id="1856" w:name="RN_162"/>
      <w:ins w:id="1857" w:author="victor.santos" w:date="2017-04-25T15:44:00Z">
        <w:r>
          <w:rPr>
            <w:rFonts w:ascii="Arial" w:hAnsi="Arial" w:cs="Arial"/>
            <w:b/>
            <w:color w:val="000000" w:themeColor="text1"/>
          </w:rPr>
          <w:t xml:space="preserve">RN_162 </w:t>
        </w:r>
        <w:bookmarkEnd w:id="1856"/>
        <w:r>
          <w:rPr>
            <w:rFonts w:ascii="Arial" w:hAnsi="Arial" w:cs="Arial"/>
            <w:b/>
            <w:color w:val="000000" w:themeColor="text1"/>
          </w:rPr>
          <w:t>- Análise Tributária - Periodicidade</w:t>
        </w:r>
      </w:ins>
    </w:p>
    <w:p w:rsidR="00123DFA" w:rsidRDefault="00123DFA" w:rsidP="00123DFA">
      <w:pPr>
        <w:pStyle w:val="Corpodetexto"/>
        <w:spacing w:after="0" w:line="360" w:lineRule="auto"/>
        <w:ind w:left="1134"/>
        <w:rPr>
          <w:ins w:id="1858" w:author="victor.santos" w:date="2017-04-25T15:44:00Z"/>
          <w:rFonts w:ascii="Arial" w:hAnsi="Arial" w:cs="Arial"/>
          <w:color w:val="000000" w:themeColor="text1"/>
        </w:rPr>
      </w:pPr>
      <w:ins w:id="1859" w:author="victor.santos" w:date="2017-04-25T15:44:00Z">
        <w:r>
          <w:rPr>
            <w:rFonts w:ascii="Arial" w:hAnsi="Arial" w:cs="Arial"/>
            <w:color w:val="000000" w:themeColor="text1"/>
          </w:rPr>
          <w:t>A rotina de análise tributária possui a seguinte periodicidade:</w:t>
        </w:r>
      </w:ins>
    </w:p>
    <w:p w:rsidR="00123DFA" w:rsidRDefault="00123DFA" w:rsidP="00123DFA">
      <w:pPr>
        <w:pStyle w:val="Corpodetexto"/>
        <w:numPr>
          <w:ilvl w:val="0"/>
          <w:numId w:val="45"/>
        </w:numPr>
        <w:spacing w:after="0" w:line="360" w:lineRule="auto"/>
        <w:rPr>
          <w:ins w:id="1860" w:author="victor.santos" w:date="2017-04-25T15:44:00Z"/>
          <w:rFonts w:ascii="Arial" w:hAnsi="Arial" w:cs="Arial"/>
          <w:color w:val="000000" w:themeColor="text1"/>
        </w:rPr>
      </w:pPr>
      <w:ins w:id="1861" w:author="victor.santos" w:date="2017-04-25T15:44:00Z">
        <w:r>
          <w:rPr>
            <w:rFonts w:ascii="Arial" w:hAnsi="Arial" w:cs="Arial"/>
            <w:color w:val="000000" w:themeColor="text1"/>
          </w:rPr>
          <w:t>Às 01:00;</w:t>
        </w:r>
      </w:ins>
    </w:p>
    <w:p w:rsidR="00123DFA" w:rsidRDefault="00123DFA" w:rsidP="00123DFA">
      <w:pPr>
        <w:pStyle w:val="Corpodetexto"/>
        <w:numPr>
          <w:ilvl w:val="0"/>
          <w:numId w:val="45"/>
        </w:numPr>
        <w:spacing w:after="0" w:line="360" w:lineRule="auto"/>
        <w:rPr>
          <w:ins w:id="1862" w:author="victor.santos" w:date="2017-04-25T15:44:00Z"/>
          <w:rFonts w:ascii="Arial" w:hAnsi="Arial" w:cs="Arial"/>
          <w:color w:val="000000" w:themeColor="text1"/>
        </w:rPr>
      </w:pPr>
      <w:ins w:id="1863" w:author="victor.santos" w:date="2017-04-25T15:44:00Z">
        <w:r>
          <w:rPr>
            <w:rFonts w:ascii="Arial" w:hAnsi="Arial" w:cs="Arial"/>
            <w:color w:val="000000" w:themeColor="text1"/>
          </w:rPr>
          <w:t>Uma vez ao dia;</w:t>
        </w:r>
      </w:ins>
    </w:p>
    <w:p w:rsidR="00123DFA" w:rsidRDefault="00123DFA" w:rsidP="00123DFA">
      <w:pPr>
        <w:pStyle w:val="Corpodetexto"/>
        <w:numPr>
          <w:ilvl w:val="0"/>
          <w:numId w:val="45"/>
        </w:numPr>
        <w:spacing w:after="0" w:line="360" w:lineRule="auto"/>
        <w:rPr>
          <w:ins w:id="1864" w:author="victor.santos" w:date="2017-04-25T15:44:00Z"/>
          <w:rFonts w:ascii="Arial" w:hAnsi="Arial" w:cs="Arial"/>
          <w:color w:val="000000" w:themeColor="text1"/>
        </w:rPr>
      </w:pPr>
      <w:ins w:id="1865" w:author="victor.santos" w:date="2017-04-25T15:44:00Z">
        <w:r>
          <w:rPr>
            <w:rFonts w:ascii="Arial" w:hAnsi="Arial" w:cs="Arial"/>
            <w:color w:val="000000" w:themeColor="text1"/>
          </w:rPr>
          <w:t>Todos os dias.</w:t>
        </w:r>
      </w:ins>
    </w:p>
    <w:p w:rsidR="00123DFA" w:rsidRDefault="00123DFA" w:rsidP="00123DFA">
      <w:pPr>
        <w:pStyle w:val="Corpodetexto"/>
        <w:spacing w:after="0" w:line="360" w:lineRule="auto"/>
        <w:ind w:left="1134"/>
        <w:rPr>
          <w:ins w:id="1866" w:author="victor.santos" w:date="2017-04-25T15:44:00Z"/>
          <w:rFonts w:ascii="Arial" w:hAnsi="Arial" w:cs="Arial"/>
          <w:color w:val="000000" w:themeColor="text1"/>
        </w:rPr>
      </w:pPr>
      <w:ins w:id="1867" w:author="victor.santos" w:date="2017-04-25T15:44:00Z">
        <w:r>
          <w:rPr>
            <w:rFonts w:ascii="Arial" w:hAnsi="Arial" w:cs="Arial"/>
            <w:color w:val="000000" w:themeColor="text1"/>
          </w:rPr>
          <w:t>Estas configurações devem ser feitas na instalação da rotina.</w:t>
        </w:r>
      </w:ins>
    </w:p>
    <w:p w:rsidR="00123DFA" w:rsidRDefault="00123DFA" w:rsidP="004F687A">
      <w:pPr>
        <w:widowControl/>
        <w:spacing w:after="200" w:line="276" w:lineRule="auto"/>
        <w:ind w:left="1134"/>
        <w:rPr>
          <w:ins w:id="1868" w:author="victor.santos" w:date="2017-04-26T14:45:00Z"/>
          <w:rFonts w:ascii="Arial" w:hAnsi="Arial" w:cs="Arial"/>
        </w:rPr>
      </w:pPr>
    </w:p>
    <w:p w:rsidR="005224DD" w:rsidRDefault="00F25C47">
      <w:pPr>
        <w:pStyle w:val="Corpodetexto"/>
        <w:spacing w:after="0" w:line="360" w:lineRule="auto"/>
        <w:ind w:left="1134"/>
        <w:rPr>
          <w:ins w:id="1869" w:author="victor.santos" w:date="2017-04-26T14:45:00Z"/>
          <w:rFonts w:ascii="Arial" w:hAnsi="Arial" w:cs="Arial"/>
          <w:b/>
          <w:color w:val="000000" w:themeColor="text1"/>
        </w:rPr>
      </w:pPr>
      <w:bookmarkStart w:id="1870" w:name="RN_163"/>
      <w:ins w:id="1871" w:author="victor.santos" w:date="2017-04-26T14:45:00Z">
        <w:r w:rsidRPr="00F25C47">
          <w:rPr>
            <w:rFonts w:ascii="Arial" w:hAnsi="Arial" w:cs="Arial"/>
            <w:b/>
            <w:color w:val="000000" w:themeColor="text1"/>
          </w:rPr>
          <w:t>RN_163</w:t>
        </w:r>
        <w:bookmarkEnd w:id="1870"/>
        <w:r w:rsidRPr="00F25C47">
          <w:rPr>
            <w:rFonts w:ascii="Arial" w:hAnsi="Arial" w:cs="Arial"/>
            <w:b/>
            <w:color w:val="000000" w:themeColor="text1"/>
          </w:rPr>
          <w:t xml:space="preserve"> - Administrar Dados Cadastrais - Tela de Pesquisa</w:t>
        </w:r>
      </w:ins>
      <w:ins w:id="1872" w:author="eric.giuliani" w:date="2017-05-18T09:01:00Z">
        <w:r w:rsidR="00FA7BFB">
          <w:rPr>
            <w:rFonts w:ascii="Arial" w:hAnsi="Arial" w:cs="Arial"/>
            <w:b/>
            <w:color w:val="000000" w:themeColor="text1"/>
          </w:rPr>
          <w:t xml:space="preserve"> Básica</w:t>
        </w:r>
      </w:ins>
    </w:p>
    <w:p w:rsidR="00BC3731" w:rsidRDefault="00BC3731" w:rsidP="004F687A">
      <w:pPr>
        <w:widowControl/>
        <w:spacing w:after="200" w:line="276" w:lineRule="auto"/>
        <w:ind w:left="1134"/>
        <w:rPr>
          <w:ins w:id="1873" w:author="victor.santos" w:date="2017-04-26T14:45:00Z"/>
          <w:rFonts w:ascii="Arial" w:hAnsi="Arial" w:cs="Arial"/>
        </w:rPr>
      </w:pPr>
      <w:ins w:id="1874" w:author="victor.santos" w:date="2017-04-26T14:45:00Z">
        <w:r>
          <w:rPr>
            <w:rFonts w:ascii="Arial" w:hAnsi="Arial" w:cs="Arial"/>
          </w:rPr>
          <w:t>Os campos</w:t>
        </w:r>
      </w:ins>
      <w:ins w:id="1875" w:author="victor.santos" w:date="2017-04-26T14:50:00Z">
        <w:r>
          <w:rPr>
            <w:rFonts w:ascii="Arial" w:hAnsi="Arial" w:cs="Arial"/>
          </w:rPr>
          <w:t xml:space="preserve"> de filtro</w:t>
        </w:r>
      </w:ins>
      <w:ins w:id="1876" w:author="victor.santos" w:date="2017-04-26T14:45:00Z">
        <w:r>
          <w:rPr>
            <w:rFonts w:ascii="Arial" w:hAnsi="Arial" w:cs="Arial"/>
          </w:rPr>
          <w:t xml:space="preserve"> a serem apresentados inicialmente na tela de pesquisa são:</w:t>
        </w:r>
      </w:ins>
    </w:p>
    <w:p w:rsidR="005224DD" w:rsidRDefault="00F25C47">
      <w:pPr>
        <w:pStyle w:val="PargrafodaLista"/>
        <w:widowControl/>
        <w:numPr>
          <w:ilvl w:val="2"/>
          <w:numId w:val="126"/>
        </w:numPr>
        <w:spacing w:after="200" w:line="276" w:lineRule="auto"/>
        <w:rPr>
          <w:ins w:id="1877" w:author="victor.santos" w:date="2017-04-26T14:45:00Z"/>
          <w:rFonts w:ascii="Arial" w:hAnsi="Arial" w:cs="Arial"/>
        </w:rPr>
      </w:pPr>
      <w:ins w:id="1878" w:author="victor.santos" w:date="2017-04-26T14:45:00Z">
        <w:r w:rsidRPr="00F25C47">
          <w:rPr>
            <w:rFonts w:ascii="Arial" w:hAnsi="Arial" w:cs="Arial"/>
          </w:rPr>
          <w:t>Pesquisa Avançada</w:t>
        </w:r>
      </w:ins>
    </w:p>
    <w:p w:rsidR="005224DD" w:rsidRDefault="00BC3731">
      <w:pPr>
        <w:pStyle w:val="PargrafodaLista"/>
        <w:widowControl/>
        <w:numPr>
          <w:ilvl w:val="2"/>
          <w:numId w:val="126"/>
        </w:numPr>
        <w:spacing w:after="200" w:line="276" w:lineRule="auto"/>
        <w:rPr>
          <w:ins w:id="1879" w:author="victor.santos" w:date="2017-04-26T14:47:00Z"/>
          <w:rFonts w:ascii="Arial" w:hAnsi="Arial" w:cs="Arial"/>
        </w:rPr>
      </w:pPr>
      <w:ins w:id="1880" w:author="victor.santos" w:date="2017-04-26T14:47:00Z">
        <w:r>
          <w:rPr>
            <w:rFonts w:ascii="Arial" w:hAnsi="Arial" w:cs="Arial"/>
          </w:rPr>
          <w:t>Agrupamento</w:t>
        </w:r>
      </w:ins>
      <w:ins w:id="1881" w:author="victor.santos" w:date="2017-04-26T14:49:00Z">
        <w:r>
          <w:rPr>
            <w:rFonts w:ascii="Arial" w:hAnsi="Arial" w:cs="Arial"/>
          </w:rPr>
          <w:t>:</w:t>
        </w:r>
      </w:ins>
      <w:ins w:id="1882" w:author="victor.santos" w:date="2017-04-26T14:47:00Z">
        <w:r>
          <w:rPr>
            <w:rFonts w:ascii="Arial" w:hAnsi="Arial" w:cs="Arial"/>
          </w:rPr>
          <w:t xml:space="preserve"> </w:t>
        </w:r>
        <w:r w:rsidR="00F25C47" w:rsidRPr="00F25C47">
          <w:rPr>
            <w:rFonts w:ascii="Arial" w:hAnsi="Arial" w:cs="Arial"/>
          </w:rPr>
          <w:t>Pesquisa Básica</w:t>
        </w:r>
      </w:ins>
    </w:p>
    <w:p w:rsidR="005224DD" w:rsidRDefault="00F25C47">
      <w:pPr>
        <w:pStyle w:val="PargrafodaLista"/>
        <w:widowControl/>
        <w:numPr>
          <w:ilvl w:val="3"/>
          <w:numId w:val="126"/>
        </w:numPr>
        <w:spacing w:after="200" w:line="276" w:lineRule="auto"/>
        <w:rPr>
          <w:ins w:id="1883" w:author="victor.santos" w:date="2017-04-26T14:47:00Z"/>
          <w:rFonts w:ascii="Arial" w:hAnsi="Arial" w:cs="Arial"/>
        </w:rPr>
      </w:pPr>
      <w:ins w:id="1884" w:author="victor.santos" w:date="2017-04-26T14:47:00Z">
        <w:r w:rsidRPr="00F25C47">
          <w:rPr>
            <w:rFonts w:ascii="Arial" w:hAnsi="Arial" w:cs="Arial"/>
          </w:rPr>
          <w:t>Instalação</w:t>
        </w:r>
      </w:ins>
    </w:p>
    <w:p w:rsidR="005224DD" w:rsidRDefault="00F25C47">
      <w:pPr>
        <w:pStyle w:val="PargrafodaLista"/>
        <w:widowControl/>
        <w:numPr>
          <w:ilvl w:val="3"/>
          <w:numId w:val="126"/>
        </w:numPr>
        <w:spacing w:after="200" w:line="276" w:lineRule="auto"/>
        <w:rPr>
          <w:ins w:id="1885" w:author="victor.santos" w:date="2017-04-26T14:47:00Z"/>
          <w:rFonts w:ascii="Arial" w:hAnsi="Arial" w:cs="Arial"/>
        </w:rPr>
      </w:pPr>
      <w:ins w:id="1886" w:author="victor.santos" w:date="2017-04-26T14:47:00Z">
        <w:r w:rsidRPr="00F25C47">
          <w:rPr>
            <w:rFonts w:ascii="Arial" w:hAnsi="Arial" w:cs="Arial"/>
          </w:rPr>
          <w:t>Tipo Pessoa</w:t>
        </w:r>
      </w:ins>
    </w:p>
    <w:p w:rsidR="005224DD" w:rsidRDefault="00F25C47">
      <w:pPr>
        <w:pStyle w:val="PargrafodaLista"/>
        <w:widowControl/>
        <w:numPr>
          <w:ilvl w:val="3"/>
          <w:numId w:val="126"/>
        </w:numPr>
        <w:spacing w:after="200" w:line="276" w:lineRule="auto"/>
        <w:rPr>
          <w:ins w:id="1887" w:author="victor.santos" w:date="2017-04-26T14:47:00Z"/>
          <w:rFonts w:ascii="Arial" w:hAnsi="Arial" w:cs="Arial"/>
        </w:rPr>
      </w:pPr>
      <w:ins w:id="1888" w:author="victor.santos" w:date="2017-04-26T14:47:00Z">
        <w:r w:rsidRPr="00F25C47">
          <w:rPr>
            <w:rFonts w:ascii="Arial" w:hAnsi="Arial" w:cs="Arial"/>
          </w:rPr>
          <w:t>CPF / CNPJ / Rani</w:t>
        </w:r>
      </w:ins>
    </w:p>
    <w:p w:rsidR="005224DD" w:rsidRDefault="00F25C47">
      <w:pPr>
        <w:pStyle w:val="PargrafodaLista"/>
        <w:widowControl/>
        <w:numPr>
          <w:ilvl w:val="3"/>
          <w:numId w:val="126"/>
        </w:numPr>
        <w:spacing w:after="200" w:line="276" w:lineRule="auto"/>
        <w:rPr>
          <w:ins w:id="1889" w:author="eric.giuliani" w:date="2017-07-02T22:25:00Z"/>
          <w:rFonts w:ascii="Arial" w:hAnsi="Arial" w:cs="Arial"/>
        </w:rPr>
      </w:pPr>
      <w:ins w:id="1890" w:author="victor.santos" w:date="2017-04-26T14:47:00Z">
        <w:r w:rsidRPr="00F25C47">
          <w:rPr>
            <w:rFonts w:ascii="Arial" w:hAnsi="Arial" w:cs="Arial"/>
          </w:rPr>
          <w:t>Nome Contribuinte</w:t>
        </w:r>
      </w:ins>
    </w:p>
    <w:p w:rsidR="00D06B72" w:rsidRPr="00911A2C" w:rsidRDefault="00D06B72" w:rsidP="00D06B72">
      <w:pPr>
        <w:pStyle w:val="PargrafodaLista"/>
        <w:widowControl/>
        <w:numPr>
          <w:ilvl w:val="3"/>
          <w:numId w:val="126"/>
        </w:numPr>
        <w:spacing w:after="200" w:line="276" w:lineRule="auto"/>
        <w:rPr>
          <w:ins w:id="1891" w:author="eric.giuliani" w:date="2017-07-02T22:25:00Z"/>
          <w:rFonts w:ascii="Arial" w:hAnsi="Arial" w:cs="Arial"/>
        </w:rPr>
      </w:pPr>
      <w:ins w:id="1892" w:author="eric.giuliani" w:date="2017-07-02T22:25:00Z">
        <w:r w:rsidRPr="00911A2C">
          <w:rPr>
            <w:rFonts w:ascii="Arial" w:hAnsi="Arial" w:cs="Arial"/>
          </w:rPr>
          <w:t>Contrato</w:t>
        </w:r>
      </w:ins>
    </w:p>
    <w:p w:rsidR="00D06B72" w:rsidRPr="00911A2C" w:rsidRDefault="00D06B72" w:rsidP="00D06B72">
      <w:pPr>
        <w:pStyle w:val="PargrafodaLista"/>
        <w:widowControl/>
        <w:numPr>
          <w:ilvl w:val="3"/>
          <w:numId w:val="126"/>
        </w:numPr>
        <w:spacing w:after="200" w:line="276" w:lineRule="auto"/>
        <w:rPr>
          <w:ins w:id="1893" w:author="eric.giuliani" w:date="2017-07-02T22:25:00Z"/>
          <w:rFonts w:ascii="Arial" w:hAnsi="Arial" w:cs="Arial"/>
        </w:rPr>
      </w:pPr>
      <w:ins w:id="1894" w:author="eric.giuliani" w:date="2017-07-02T22:25:00Z">
        <w:r w:rsidRPr="00911A2C">
          <w:rPr>
            <w:rFonts w:ascii="Arial" w:hAnsi="Arial" w:cs="Arial"/>
          </w:rPr>
          <w:t>Isenção</w:t>
        </w:r>
      </w:ins>
    </w:p>
    <w:p w:rsidR="00D06B72" w:rsidRPr="00911A2C" w:rsidRDefault="00D06B72" w:rsidP="00D06B72">
      <w:pPr>
        <w:pStyle w:val="PargrafodaLista"/>
        <w:widowControl/>
        <w:numPr>
          <w:ilvl w:val="3"/>
          <w:numId w:val="126"/>
        </w:numPr>
        <w:spacing w:after="200" w:line="276" w:lineRule="auto"/>
        <w:rPr>
          <w:ins w:id="1895" w:author="eric.giuliani" w:date="2017-07-02T22:25:00Z"/>
          <w:rFonts w:ascii="Arial" w:hAnsi="Arial" w:cs="Arial"/>
        </w:rPr>
      </w:pPr>
      <w:ins w:id="1896" w:author="eric.giuliani" w:date="2017-07-02T22:25:00Z">
        <w:r w:rsidRPr="00911A2C">
          <w:rPr>
            <w:rFonts w:ascii="Arial" w:hAnsi="Arial" w:cs="Arial"/>
          </w:rPr>
          <w:t>Classe</w:t>
        </w:r>
      </w:ins>
    </w:p>
    <w:p w:rsidR="005224DD" w:rsidRDefault="00F25C47">
      <w:pPr>
        <w:pStyle w:val="PargrafodaLista"/>
        <w:widowControl/>
        <w:numPr>
          <w:ilvl w:val="3"/>
          <w:numId w:val="126"/>
        </w:numPr>
        <w:spacing w:after="200" w:line="276" w:lineRule="auto"/>
        <w:rPr>
          <w:ins w:id="1897" w:author="victor.santos" w:date="2017-04-26T14:47:00Z"/>
          <w:rFonts w:ascii="Arial" w:hAnsi="Arial" w:cs="Arial"/>
        </w:rPr>
      </w:pPr>
      <w:ins w:id="1898" w:author="eric.giuliani" w:date="2017-07-02T22:25:00Z">
        <w:r w:rsidRPr="00F25C47">
          <w:rPr>
            <w:rFonts w:ascii="Arial" w:hAnsi="Arial" w:cs="Arial"/>
          </w:rPr>
          <w:t>Bloqueio</w:t>
        </w:r>
      </w:ins>
    </w:p>
    <w:p w:rsidR="005224DD" w:rsidRDefault="00F25C47">
      <w:pPr>
        <w:pStyle w:val="PargrafodaLista"/>
        <w:widowControl/>
        <w:numPr>
          <w:ilvl w:val="3"/>
          <w:numId w:val="126"/>
        </w:numPr>
        <w:spacing w:after="200" w:line="276" w:lineRule="auto"/>
        <w:rPr>
          <w:ins w:id="1899" w:author="eric.giuliani" w:date="2017-07-02T22:25:00Z"/>
          <w:rFonts w:ascii="Arial" w:hAnsi="Arial" w:cs="Arial"/>
        </w:rPr>
      </w:pPr>
      <w:ins w:id="1900" w:author="victor.santos" w:date="2017-04-26T14:47:00Z">
        <w:r w:rsidRPr="00F25C47">
          <w:rPr>
            <w:rFonts w:ascii="Arial" w:hAnsi="Arial" w:cs="Arial"/>
          </w:rPr>
          <w:t>Logradouro</w:t>
        </w:r>
      </w:ins>
    </w:p>
    <w:p w:rsidR="005224DD" w:rsidRDefault="00D06B72">
      <w:pPr>
        <w:pStyle w:val="PargrafodaLista"/>
        <w:widowControl/>
        <w:numPr>
          <w:ilvl w:val="4"/>
          <w:numId w:val="126"/>
        </w:numPr>
        <w:spacing w:after="200" w:line="276" w:lineRule="auto"/>
        <w:rPr>
          <w:ins w:id="1901" w:author="eric.giuliani" w:date="2017-07-02T22:25:00Z"/>
          <w:rFonts w:ascii="Arial" w:hAnsi="Arial" w:cs="Arial"/>
        </w:rPr>
      </w:pPr>
      <w:ins w:id="1902" w:author="eric.giuliani" w:date="2017-07-02T22:25:00Z">
        <w:r>
          <w:rPr>
            <w:rFonts w:ascii="Arial" w:hAnsi="Arial" w:cs="Arial"/>
          </w:rPr>
          <w:t>Tipo</w:t>
        </w:r>
      </w:ins>
    </w:p>
    <w:p w:rsidR="005224DD" w:rsidRDefault="00D06B72">
      <w:pPr>
        <w:pStyle w:val="PargrafodaLista"/>
        <w:widowControl/>
        <w:numPr>
          <w:ilvl w:val="4"/>
          <w:numId w:val="126"/>
        </w:numPr>
        <w:spacing w:after="200" w:line="276" w:lineRule="auto"/>
        <w:rPr>
          <w:ins w:id="1903" w:author="eric.giuliani" w:date="2017-07-02T22:25:00Z"/>
          <w:rFonts w:ascii="Arial" w:hAnsi="Arial" w:cs="Arial"/>
        </w:rPr>
      </w:pPr>
      <w:ins w:id="1904" w:author="eric.giuliani" w:date="2017-07-02T22:25:00Z">
        <w:r>
          <w:rPr>
            <w:rFonts w:ascii="Arial" w:hAnsi="Arial" w:cs="Arial"/>
          </w:rPr>
          <w:t>Preposição</w:t>
        </w:r>
      </w:ins>
    </w:p>
    <w:p w:rsidR="005224DD" w:rsidRDefault="00D06B72">
      <w:pPr>
        <w:pStyle w:val="PargrafodaLista"/>
        <w:widowControl/>
        <w:numPr>
          <w:ilvl w:val="4"/>
          <w:numId w:val="126"/>
        </w:numPr>
        <w:spacing w:after="200" w:line="276" w:lineRule="auto"/>
        <w:rPr>
          <w:ins w:id="1905" w:author="eric.giuliani" w:date="2017-07-02T22:25:00Z"/>
          <w:rFonts w:ascii="Arial" w:hAnsi="Arial" w:cs="Arial"/>
        </w:rPr>
      </w:pPr>
      <w:ins w:id="1906" w:author="eric.giuliani" w:date="2017-07-02T22:25:00Z">
        <w:r>
          <w:rPr>
            <w:rFonts w:ascii="Arial" w:hAnsi="Arial" w:cs="Arial"/>
          </w:rPr>
          <w:t>Título</w:t>
        </w:r>
      </w:ins>
    </w:p>
    <w:p w:rsidR="005224DD" w:rsidRDefault="00D06B72">
      <w:pPr>
        <w:pStyle w:val="PargrafodaLista"/>
        <w:widowControl/>
        <w:numPr>
          <w:ilvl w:val="4"/>
          <w:numId w:val="126"/>
        </w:numPr>
        <w:spacing w:after="200" w:line="276" w:lineRule="auto"/>
        <w:rPr>
          <w:ins w:id="1907" w:author="eric.giuliani" w:date="2017-07-02T22:25:00Z"/>
          <w:rFonts w:ascii="Arial" w:hAnsi="Arial" w:cs="Arial"/>
        </w:rPr>
      </w:pPr>
      <w:ins w:id="1908" w:author="eric.giuliani" w:date="2017-07-02T22:25:00Z">
        <w:r>
          <w:rPr>
            <w:rFonts w:ascii="Arial" w:hAnsi="Arial" w:cs="Arial"/>
          </w:rPr>
          <w:t>Nome</w:t>
        </w:r>
      </w:ins>
    </w:p>
    <w:p w:rsidR="005224DD" w:rsidRDefault="00F25C47">
      <w:pPr>
        <w:pStyle w:val="PargrafodaLista"/>
        <w:widowControl/>
        <w:numPr>
          <w:ilvl w:val="4"/>
          <w:numId w:val="126"/>
        </w:numPr>
        <w:spacing w:after="200" w:line="276" w:lineRule="auto"/>
        <w:rPr>
          <w:ins w:id="1909" w:author="eric.giuliani" w:date="2017-07-02T22:26:00Z"/>
          <w:rFonts w:ascii="Arial" w:hAnsi="Arial" w:cs="Arial"/>
        </w:rPr>
      </w:pPr>
      <w:ins w:id="1910" w:author="eric.giuliani" w:date="2017-07-02T22:25:00Z">
        <w:r w:rsidRPr="00F25C47">
          <w:rPr>
            <w:rFonts w:ascii="Arial" w:hAnsi="Arial" w:cs="Arial"/>
          </w:rPr>
          <w:t>Número</w:t>
        </w:r>
      </w:ins>
    </w:p>
    <w:p w:rsidR="005224DD" w:rsidRDefault="00D06B72">
      <w:pPr>
        <w:pStyle w:val="PargrafodaLista"/>
        <w:widowControl/>
        <w:numPr>
          <w:ilvl w:val="4"/>
          <w:numId w:val="126"/>
        </w:numPr>
        <w:spacing w:after="200" w:line="276" w:lineRule="auto"/>
        <w:rPr>
          <w:ins w:id="1911" w:author="eric.giuliani" w:date="2017-07-02T22:25:00Z"/>
          <w:rFonts w:ascii="Arial" w:hAnsi="Arial" w:cs="Arial"/>
        </w:rPr>
      </w:pPr>
      <w:ins w:id="1912" w:author="eric.giuliani" w:date="2017-07-02T22:26:00Z">
        <w:r>
          <w:rPr>
            <w:rFonts w:ascii="Arial" w:hAnsi="Arial" w:cs="Arial"/>
          </w:rPr>
          <w:t>Complemento</w:t>
        </w:r>
      </w:ins>
    </w:p>
    <w:p w:rsidR="00000000" w:rsidRDefault="009A197D">
      <w:pPr>
        <w:pStyle w:val="PargrafodaLista"/>
        <w:widowControl/>
        <w:numPr>
          <w:ilvl w:val="4"/>
          <w:numId w:val="126"/>
        </w:numPr>
        <w:spacing w:after="200" w:line="276" w:lineRule="auto"/>
        <w:rPr>
          <w:ins w:id="1913" w:author="victor.santos" w:date="2017-04-26T14:47:00Z"/>
          <w:del w:id="1914" w:author="eric.giuliani" w:date="2017-07-02T22:25:00Z"/>
          <w:rFonts w:ascii="Arial" w:hAnsi="Arial" w:cs="Arial"/>
        </w:rPr>
        <w:pPrChange w:id="1915" w:author="eric.giuliani" w:date="2017-07-02T22:26:00Z">
          <w:pPr>
            <w:widowControl/>
            <w:spacing w:after="200" w:line="276" w:lineRule="auto"/>
          </w:pPr>
        </w:pPrChange>
      </w:pPr>
    </w:p>
    <w:p w:rsidR="00000000" w:rsidRDefault="00F25C47">
      <w:pPr>
        <w:pStyle w:val="PargrafodaLista"/>
        <w:widowControl/>
        <w:numPr>
          <w:ilvl w:val="3"/>
          <w:numId w:val="126"/>
        </w:numPr>
        <w:spacing w:after="200" w:line="276" w:lineRule="auto"/>
        <w:rPr>
          <w:ins w:id="1916" w:author="victor.santos" w:date="2017-04-26T14:47:00Z"/>
          <w:del w:id="1917" w:author="eric.giuliani" w:date="2017-07-02T22:26:00Z"/>
          <w:rFonts w:ascii="Arial" w:hAnsi="Arial" w:cs="Arial"/>
        </w:rPr>
        <w:pPrChange w:id="1918" w:author="victor.santos" w:date="2017-04-26T14:47:00Z">
          <w:pPr>
            <w:widowControl/>
            <w:spacing w:after="200" w:line="276" w:lineRule="auto"/>
          </w:pPr>
        </w:pPrChange>
      </w:pPr>
      <w:ins w:id="1919" w:author="victor.santos" w:date="2017-04-26T14:47:00Z">
        <w:del w:id="1920" w:author="eric.giuliani" w:date="2017-07-02T22:25:00Z">
          <w:r w:rsidRPr="00F25C47">
            <w:rPr>
              <w:rFonts w:ascii="Arial" w:hAnsi="Arial" w:cs="Arial"/>
            </w:rPr>
            <w:delText>CEP</w:delText>
          </w:r>
        </w:del>
      </w:ins>
    </w:p>
    <w:p w:rsidR="00000000" w:rsidRDefault="00F25C47">
      <w:pPr>
        <w:pStyle w:val="PargrafodaLista"/>
        <w:widowControl/>
        <w:numPr>
          <w:ilvl w:val="3"/>
          <w:numId w:val="126"/>
        </w:numPr>
        <w:spacing w:after="200" w:line="276" w:lineRule="auto"/>
        <w:rPr>
          <w:ins w:id="1921" w:author="victor.santos" w:date="2017-04-26T14:47:00Z"/>
          <w:del w:id="1922" w:author="eric.giuliani" w:date="2017-07-02T22:25:00Z"/>
          <w:rFonts w:ascii="Arial" w:hAnsi="Arial" w:cs="Arial"/>
        </w:rPr>
        <w:pPrChange w:id="1923" w:author="eric.giuliani" w:date="2017-07-02T22:26:00Z">
          <w:pPr>
            <w:widowControl/>
            <w:spacing w:after="200" w:line="276" w:lineRule="auto"/>
          </w:pPr>
        </w:pPrChange>
      </w:pPr>
      <w:ins w:id="1924" w:author="victor.santos" w:date="2017-04-26T14:47:00Z">
        <w:del w:id="1925" w:author="eric.giuliani" w:date="2017-07-02T22:25:00Z">
          <w:r w:rsidRPr="00F25C47">
            <w:rPr>
              <w:rFonts w:ascii="Arial" w:hAnsi="Arial" w:cs="Arial"/>
            </w:rPr>
            <w:delText>Contrato</w:delText>
          </w:r>
        </w:del>
      </w:ins>
    </w:p>
    <w:p w:rsidR="00000000" w:rsidRDefault="00F25C47">
      <w:pPr>
        <w:pStyle w:val="PargrafodaLista"/>
        <w:widowControl/>
        <w:numPr>
          <w:ilvl w:val="3"/>
          <w:numId w:val="126"/>
        </w:numPr>
        <w:spacing w:after="200" w:line="276" w:lineRule="auto"/>
        <w:rPr>
          <w:ins w:id="1926" w:author="victor.santos" w:date="2017-04-26T14:47:00Z"/>
          <w:del w:id="1927" w:author="eric.giuliani" w:date="2017-07-02T22:25:00Z"/>
          <w:rFonts w:ascii="Arial" w:hAnsi="Arial" w:cs="Arial"/>
        </w:rPr>
        <w:pPrChange w:id="1928" w:author="victor.santos" w:date="2017-04-26T14:47:00Z">
          <w:pPr>
            <w:widowControl/>
            <w:spacing w:after="200" w:line="276" w:lineRule="auto"/>
          </w:pPr>
        </w:pPrChange>
      </w:pPr>
      <w:ins w:id="1929" w:author="victor.santos" w:date="2017-04-26T14:47:00Z">
        <w:del w:id="1930" w:author="eric.giuliani" w:date="2017-07-02T22:25:00Z">
          <w:r w:rsidRPr="00F25C47">
            <w:rPr>
              <w:rFonts w:ascii="Arial" w:hAnsi="Arial" w:cs="Arial"/>
            </w:rPr>
            <w:delText>Isenção</w:delText>
          </w:r>
        </w:del>
      </w:ins>
    </w:p>
    <w:p w:rsidR="00000000" w:rsidRDefault="00F25C47">
      <w:pPr>
        <w:pStyle w:val="PargrafodaLista"/>
        <w:widowControl/>
        <w:numPr>
          <w:ilvl w:val="3"/>
          <w:numId w:val="126"/>
        </w:numPr>
        <w:spacing w:after="200" w:line="276" w:lineRule="auto"/>
        <w:rPr>
          <w:del w:id="1931" w:author="eric.giuliani" w:date="2017-05-18T09:03:00Z"/>
          <w:rFonts w:ascii="Arial" w:hAnsi="Arial" w:cs="Arial"/>
        </w:rPr>
        <w:pPrChange w:id="1932" w:author="eric.giuliani" w:date="2017-05-18T09:03:00Z">
          <w:pPr>
            <w:widowControl/>
            <w:spacing w:after="200" w:line="276" w:lineRule="auto"/>
            <w:ind w:left="1134"/>
          </w:pPr>
        </w:pPrChange>
      </w:pPr>
      <w:ins w:id="1933" w:author="victor.santos" w:date="2017-04-26T14:47:00Z">
        <w:del w:id="1934" w:author="eric.giuliani" w:date="2017-07-02T22:25:00Z">
          <w:r w:rsidRPr="00F25C47">
            <w:rPr>
              <w:rFonts w:ascii="Arial" w:hAnsi="Arial" w:cs="Arial"/>
            </w:rPr>
            <w:delText>Classe</w:delText>
          </w:r>
        </w:del>
      </w:ins>
    </w:p>
    <w:p w:rsidR="005224DD" w:rsidRDefault="0083131F">
      <w:pPr>
        <w:pStyle w:val="PargrafodaLista"/>
        <w:widowControl/>
        <w:numPr>
          <w:ilvl w:val="2"/>
          <w:numId w:val="126"/>
        </w:numPr>
        <w:spacing w:after="200" w:line="276" w:lineRule="auto"/>
        <w:rPr>
          <w:ins w:id="1935" w:author="eric.giuliani" w:date="2017-07-02T22:26:00Z"/>
          <w:rFonts w:ascii="Arial" w:hAnsi="Arial" w:cs="Arial"/>
        </w:rPr>
      </w:pPr>
      <w:ins w:id="1936" w:author="eric.giuliani" w:date="2017-05-18T09:05:00Z">
        <w:r w:rsidRPr="009E761C">
          <w:rPr>
            <w:rFonts w:ascii="Arial" w:hAnsi="Arial" w:cs="Arial"/>
          </w:rPr>
          <w:t>Origem de Cadastro</w:t>
        </w:r>
      </w:ins>
    </w:p>
    <w:p w:rsidR="005224DD" w:rsidRDefault="00D06B72">
      <w:pPr>
        <w:pStyle w:val="PargrafodaLista"/>
        <w:widowControl/>
        <w:numPr>
          <w:ilvl w:val="2"/>
          <w:numId w:val="126"/>
        </w:numPr>
        <w:spacing w:after="200" w:line="276" w:lineRule="auto"/>
        <w:rPr>
          <w:ins w:id="1937" w:author="eric.giuliani" w:date="2017-05-18T09:03:00Z"/>
          <w:rFonts w:ascii="Arial" w:hAnsi="Arial" w:cs="Arial"/>
        </w:rPr>
      </w:pPr>
      <w:ins w:id="1938" w:author="eric.giuliani" w:date="2017-07-02T22:26:00Z">
        <w:r>
          <w:rPr>
            <w:rFonts w:ascii="Arial" w:hAnsi="Arial" w:cs="Arial"/>
          </w:rPr>
          <w:t>Mês / Ano Incidência</w:t>
        </w:r>
      </w:ins>
    </w:p>
    <w:p w:rsidR="005224DD" w:rsidRDefault="005224DD">
      <w:pPr>
        <w:pStyle w:val="PargrafodaLista"/>
        <w:rPr>
          <w:ins w:id="1939" w:author="eric.giuliani" w:date="2017-05-18T09:04:00Z"/>
          <w:rFonts w:ascii="Arial" w:hAnsi="Arial" w:cs="Arial"/>
        </w:rPr>
      </w:pPr>
    </w:p>
    <w:p w:rsidR="00000000" w:rsidRDefault="00F25C47">
      <w:pPr>
        <w:widowControl/>
        <w:spacing w:after="200" w:line="276" w:lineRule="auto"/>
        <w:ind w:left="1134"/>
        <w:rPr>
          <w:ins w:id="1940" w:author="victor.santos" w:date="2017-04-26T14:47:00Z"/>
          <w:del w:id="1941" w:author="eric.giuliani" w:date="2017-05-18T09:03:00Z"/>
          <w:rFonts w:ascii="Arial" w:hAnsi="Arial" w:cs="Arial"/>
        </w:rPr>
        <w:pPrChange w:id="1942" w:author="eric.giuliani" w:date="2017-05-18T09:03:00Z">
          <w:pPr>
            <w:widowControl/>
            <w:spacing w:after="200" w:line="276" w:lineRule="auto"/>
          </w:pPr>
        </w:pPrChange>
      </w:pPr>
      <w:ins w:id="1943" w:author="victor.santos" w:date="2017-04-26T14:47:00Z">
        <w:del w:id="1944" w:author="eric.giuliani" w:date="2017-05-18T09:03:00Z">
          <w:r w:rsidRPr="00F25C47">
            <w:rPr>
              <w:rFonts w:ascii="Arial" w:hAnsi="Arial" w:cs="Arial"/>
            </w:rPr>
            <w:delText>Bloqueio</w:delText>
          </w:r>
        </w:del>
      </w:ins>
    </w:p>
    <w:p w:rsidR="00000000" w:rsidRDefault="00F25C47">
      <w:pPr>
        <w:pStyle w:val="PargrafodaLista"/>
        <w:rPr>
          <w:ins w:id="1945" w:author="victor.santos" w:date="2017-04-26T14:47:00Z"/>
          <w:del w:id="1946" w:author="eric.giuliani" w:date="2017-05-18T09:03:00Z"/>
        </w:rPr>
        <w:pPrChange w:id="1947" w:author="eric.giuliani" w:date="2017-05-18T09:03:00Z">
          <w:pPr>
            <w:widowControl/>
            <w:spacing w:after="200" w:line="276" w:lineRule="auto"/>
          </w:pPr>
        </w:pPrChange>
      </w:pPr>
      <w:ins w:id="1948" w:author="victor.santos" w:date="2017-04-26T14:48:00Z">
        <w:del w:id="1949" w:author="eric.giuliani" w:date="2017-05-18T09:03:00Z">
          <w:r w:rsidRPr="00F25C47">
            <w:delText>Agrupamento</w:delText>
          </w:r>
        </w:del>
      </w:ins>
      <w:ins w:id="1950" w:author="victor.santos" w:date="2017-04-26T14:49:00Z">
        <w:del w:id="1951" w:author="eric.giuliani" w:date="2017-05-18T09:03:00Z">
          <w:r w:rsidRPr="00F25C47">
            <w:delText>:</w:delText>
          </w:r>
        </w:del>
      </w:ins>
      <w:ins w:id="1952" w:author="victor.santos" w:date="2017-04-26T14:48:00Z">
        <w:del w:id="1953" w:author="eric.giuliani" w:date="2017-05-18T09:03:00Z">
          <w:r w:rsidRPr="00F25C47">
            <w:delText xml:space="preserve"> </w:delText>
          </w:r>
        </w:del>
      </w:ins>
      <w:ins w:id="1954" w:author="victor.santos" w:date="2017-04-26T14:47:00Z">
        <w:del w:id="1955" w:author="eric.giuliani" w:date="2017-05-18T09:03:00Z">
          <w:r w:rsidRPr="00F25C47">
            <w:delText>Pesquisa Avançada</w:delText>
          </w:r>
        </w:del>
      </w:ins>
    </w:p>
    <w:p w:rsidR="00000000" w:rsidRDefault="00F25C47">
      <w:pPr>
        <w:pStyle w:val="PargrafodaLista"/>
        <w:rPr>
          <w:ins w:id="1956" w:author="victor.santos" w:date="2017-04-26T14:47:00Z"/>
          <w:del w:id="1957" w:author="eric.giuliani" w:date="2017-05-18T09:03:00Z"/>
        </w:rPr>
        <w:pPrChange w:id="1958" w:author="eric.giuliani" w:date="2017-05-18T09:03:00Z">
          <w:pPr>
            <w:widowControl/>
            <w:spacing w:after="200" w:line="276" w:lineRule="auto"/>
          </w:pPr>
        </w:pPrChange>
      </w:pPr>
      <w:ins w:id="1959" w:author="victor.santos" w:date="2017-04-26T14:47:00Z">
        <w:del w:id="1960" w:author="eric.giuliani" w:date="2017-05-18T09:03:00Z">
          <w:r w:rsidRPr="00F25C47">
            <w:delText>Instalação</w:delText>
          </w:r>
        </w:del>
      </w:ins>
    </w:p>
    <w:p w:rsidR="00000000" w:rsidRDefault="00F25C47">
      <w:pPr>
        <w:pStyle w:val="PargrafodaLista"/>
        <w:rPr>
          <w:ins w:id="1961" w:author="victor.santos" w:date="2017-04-26T14:47:00Z"/>
          <w:del w:id="1962" w:author="eric.giuliani" w:date="2017-05-18T09:03:00Z"/>
        </w:rPr>
        <w:pPrChange w:id="1963" w:author="eric.giuliani" w:date="2017-05-18T09:03:00Z">
          <w:pPr>
            <w:widowControl/>
            <w:spacing w:after="200" w:line="276" w:lineRule="auto"/>
          </w:pPr>
        </w:pPrChange>
      </w:pPr>
      <w:ins w:id="1964" w:author="victor.santos" w:date="2017-04-26T14:47:00Z">
        <w:del w:id="1965" w:author="eric.giuliani" w:date="2017-05-18T09:03:00Z">
          <w:r w:rsidRPr="00F25C47">
            <w:delText>NIS</w:delText>
          </w:r>
        </w:del>
      </w:ins>
    </w:p>
    <w:p w:rsidR="00000000" w:rsidRDefault="00F25C47">
      <w:pPr>
        <w:pStyle w:val="PargrafodaLista"/>
        <w:rPr>
          <w:ins w:id="1966" w:author="victor.santos" w:date="2017-04-26T14:47:00Z"/>
          <w:del w:id="1967" w:author="eric.giuliani" w:date="2017-05-18T09:03:00Z"/>
        </w:rPr>
        <w:pPrChange w:id="1968" w:author="eric.giuliani" w:date="2017-05-18T09:03:00Z">
          <w:pPr>
            <w:widowControl/>
            <w:spacing w:after="200" w:line="276" w:lineRule="auto"/>
          </w:pPr>
        </w:pPrChange>
      </w:pPr>
      <w:ins w:id="1969" w:author="victor.santos" w:date="2017-04-26T14:47:00Z">
        <w:del w:id="1970" w:author="eric.giuliani" w:date="2017-05-18T09:03:00Z">
          <w:r w:rsidRPr="00F25C47">
            <w:delText>BPC</w:delText>
          </w:r>
        </w:del>
      </w:ins>
    </w:p>
    <w:p w:rsidR="00000000" w:rsidRDefault="00F25C47">
      <w:pPr>
        <w:pStyle w:val="PargrafodaLista"/>
        <w:rPr>
          <w:ins w:id="1971" w:author="victor.santos" w:date="2017-04-26T14:47:00Z"/>
          <w:del w:id="1972" w:author="eric.giuliani" w:date="2017-05-18T09:03:00Z"/>
        </w:rPr>
        <w:pPrChange w:id="1973" w:author="eric.giuliani" w:date="2017-05-18T09:03:00Z">
          <w:pPr>
            <w:widowControl/>
            <w:spacing w:after="200" w:line="276" w:lineRule="auto"/>
          </w:pPr>
        </w:pPrChange>
      </w:pPr>
      <w:ins w:id="1974" w:author="victor.santos" w:date="2017-04-26T14:47:00Z">
        <w:del w:id="1975" w:author="eric.giuliani" w:date="2017-05-18T09:03:00Z">
          <w:r w:rsidRPr="00F25C47">
            <w:delText>Indicador uso misto</w:delText>
          </w:r>
        </w:del>
      </w:ins>
    </w:p>
    <w:p w:rsidR="00000000" w:rsidRDefault="00F25C47">
      <w:pPr>
        <w:pStyle w:val="PargrafodaLista"/>
        <w:rPr>
          <w:ins w:id="1976" w:author="victor.santos" w:date="2017-04-26T14:47:00Z"/>
          <w:del w:id="1977" w:author="eric.giuliani" w:date="2017-05-18T09:03:00Z"/>
        </w:rPr>
        <w:pPrChange w:id="1978" w:author="eric.giuliani" w:date="2017-05-18T09:03:00Z">
          <w:pPr>
            <w:widowControl/>
            <w:spacing w:after="200" w:line="276" w:lineRule="auto"/>
          </w:pPr>
        </w:pPrChange>
      </w:pPr>
      <w:ins w:id="1979" w:author="victor.santos" w:date="2017-04-26T14:47:00Z">
        <w:del w:id="1980" w:author="eric.giuliani" w:date="2017-05-18T09:03:00Z">
          <w:r w:rsidRPr="00F25C47">
            <w:delText>Lote</w:delText>
          </w:r>
        </w:del>
      </w:ins>
    </w:p>
    <w:p w:rsidR="00000000" w:rsidRDefault="00BC3731">
      <w:pPr>
        <w:pStyle w:val="PargrafodaLista"/>
        <w:rPr>
          <w:ins w:id="1981" w:author="victor.santos" w:date="2017-04-26T14:47:00Z"/>
          <w:del w:id="1982" w:author="eric.giuliani" w:date="2017-05-18T09:03:00Z"/>
        </w:rPr>
        <w:pPrChange w:id="1983" w:author="eric.giuliani" w:date="2017-05-18T09:03:00Z">
          <w:pPr>
            <w:widowControl/>
            <w:spacing w:after="200" w:line="276" w:lineRule="auto"/>
          </w:pPr>
        </w:pPrChange>
      </w:pPr>
      <w:ins w:id="1984" w:author="victor.santos" w:date="2017-04-26T14:48:00Z">
        <w:del w:id="1985" w:author="eric.giuliani" w:date="2017-05-18T09:03:00Z">
          <w:r w:rsidDel="00FA7BFB">
            <w:delText>Agrupamento</w:delText>
          </w:r>
        </w:del>
      </w:ins>
      <w:ins w:id="1986" w:author="victor.santos" w:date="2017-04-26T14:49:00Z">
        <w:del w:id="1987" w:author="eric.giuliani" w:date="2017-05-18T09:03:00Z">
          <w:r w:rsidDel="00FA7BFB">
            <w:delText>:</w:delText>
          </w:r>
        </w:del>
      </w:ins>
      <w:ins w:id="1988" w:author="victor.santos" w:date="2017-04-26T14:48:00Z">
        <w:del w:id="1989" w:author="eric.giuliani" w:date="2017-05-18T09:03:00Z">
          <w:r w:rsidDel="00FA7BFB">
            <w:delText xml:space="preserve"> </w:delText>
          </w:r>
        </w:del>
      </w:ins>
      <w:ins w:id="1990" w:author="victor.santos" w:date="2017-04-26T14:47:00Z">
        <w:del w:id="1991" w:author="eric.giuliani" w:date="2017-05-18T09:03:00Z">
          <w:r w:rsidR="00F25C47" w:rsidRPr="00F25C47">
            <w:delText>Contribuinte</w:delText>
          </w:r>
        </w:del>
      </w:ins>
    </w:p>
    <w:p w:rsidR="00000000" w:rsidRDefault="00F25C47">
      <w:pPr>
        <w:pStyle w:val="PargrafodaLista"/>
        <w:rPr>
          <w:ins w:id="1992" w:author="victor.santos" w:date="2017-04-26T14:47:00Z"/>
          <w:del w:id="1993" w:author="eric.giuliani" w:date="2017-05-18T09:03:00Z"/>
        </w:rPr>
        <w:pPrChange w:id="1994" w:author="eric.giuliani" w:date="2017-05-18T09:03:00Z">
          <w:pPr>
            <w:widowControl/>
            <w:spacing w:after="200" w:line="276" w:lineRule="auto"/>
          </w:pPr>
        </w:pPrChange>
      </w:pPr>
      <w:ins w:id="1995" w:author="victor.santos" w:date="2017-04-26T14:47:00Z">
        <w:del w:id="1996" w:author="eric.giuliani" w:date="2017-05-18T09:03:00Z">
          <w:r w:rsidRPr="00F25C47">
            <w:delText>Tipo Pessoa</w:delText>
          </w:r>
        </w:del>
      </w:ins>
    </w:p>
    <w:p w:rsidR="00000000" w:rsidRDefault="00F25C47">
      <w:pPr>
        <w:pStyle w:val="PargrafodaLista"/>
        <w:rPr>
          <w:ins w:id="1997" w:author="victor.santos" w:date="2017-04-26T14:47:00Z"/>
          <w:del w:id="1998" w:author="eric.giuliani" w:date="2017-05-18T09:03:00Z"/>
        </w:rPr>
        <w:pPrChange w:id="1999" w:author="eric.giuliani" w:date="2017-05-18T09:03:00Z">
          <w:pPr>
            <w:widowControl/>
            <w:spacing w:after="200" w:line="276" w:lineRule="auto"/>
          </w:pPr>
        </w:pPrChange>
      </w:pPr>
      <w:ins w:id="2000" w:author="victor.santos" w:date="2017-04-26T14:47:00Z">
        <w:del w:id="2001" w:author="eric.giuliani" w:date="2017-05-18T09:03:00Z">
          <w:r w:rsidRPr="00F25C47">
            <w:delText>CPF / CNPJ / Rani</w:delText>
          </w:r>
        </w:del>
      </w:ins>
    </w:p>
    <w:p w:rsidR="00000000" w:rsidRDefault="00F25C47">
      <w:pPr>
        <w:pStyle w:val="PargrafodaLista"/>
        <w:rPr>
          <w:ins w:id="2002" w:author="victor.santos" w:date="2017-04-26T14:47:00Z"/>
          <w:del w:id="2003" w:author="eric.giuliani" w:date="2017-05-18T09:03:00Z"/>
        </w:rPr>
        <w:pPrChange w:id="2004" w:author="eric.giuliani" w:date="2017-05-18T09:03:00Z">
          <w:pPr>
            <w:widowControl/>
            <w:spacing w:after="200" w:line="276" w:lineRule="auto"/>
          </w:pPr>
        </w:pPrChange>
      </w:pPr>
      <w:ins w:id="2005" w:author="victor.santos" w:date="2017-04-26T14:47:00Z">
        <w:del w:id="2006" w:author="eric.giuliani" w:date="2017-05-18T09:03:00Z">
          <w:r w:rsidRPr="00F25C47">
            <w:delText>Nome</w:delText>
          </w:r>
        </w:del>
      </w:ins>
    </w:p>
    <w:p w:rsidR="00000000" w:rsidRDefault="00F25C47">
      <w:pPr>
        <w:pStyle w:val="PargrafodaLista"/>
        <w:rPr>
          <w:ins w:id="2007" w:author="victor.santos" w:date="2017-04-26T14:47:00Z"/>
          <w:del w:id="2008" w:author="eric.giuliani" w:date="2017-05-18T09:03:00Z"/>
        </w:rPr>
        <w:pPrChange w:id="2009" w:author="eric.giuliani" w:date="2017-05-18T09:03:00Z">
          <w:pPr>
            <w:widowControl/>
            <w:spacing w:after="200" w:line="276" w:lineRule="auto"/>
          </w:pPr>
        </w:pPrChange>
      </w:pPr>
      <w:ins w:id="2010" w:author="victor.santos" w:date="2017-04-26T14:47:00Z">
        <w:del w:id="2011" w:author="eric.giuliani" w:date="2017-05-18T09:03:00Z">
          <w:r w:rsidRPr="00F25C47">
            <w:delText>Início Vigência</w:delText>
          </w:r>
        </w:del>
      </w:ins>
    </w:p>
    <w:p w:rsidR="00000000" w:rsidRDefault="00F25C47">
      <w:pPr>
        <w:pStyle w:val="PargrafodaLista"/>
        <w:rPr>
          <w:ins w:id="2012" w:author="victor.santos" w:date="2017-04-26T14:47:00Z"/>
          <w:del w:id="2013" w:author="eric.giuliani" w:date="2017-05-18T09:03:00Z"/>
        </w:rPr>
        <w:pPrChange w:id="2014" w:author="eric.giuliani" w:date="2017-05-18T09:03:00Z">
          <w:pPr>
            <w:widowControl/>
            <w:spacing w:after="200" w:line="276" w:lineRule="auto"/>
          </w:pPr>
        </w:pPrChange>
      </w:pPr>
      <w:ins w:id="2015" w:author="victor.santos" w:date="2017-04-26T14:47:00Z">
        <w:del w:id="2016" w:author="eric.giuliani" w:date="2017-05-18T09:03:00Z">
          <w:r w:rsidRPr="00F25C47">
            <w:delText>Fim Vigência</w:delText>
          </w:r>
        </w:del>
      </w:ins>
    </w:p>
    <w:p w:rsidR="00000000" w:rsidRDefault="00BC3731">
      <w:pPr>
        <w:pStyle w:val="PargrafodaLista"/>
        <w:rPr>
          <w:ins w:id="2017" w:author="victor.santos" w:date="2017-04-26T14:47:00Z"/>
          <w:del w:id="2018" w:author="eric.giuliani" w:date="2017-05-18T09:03:00Z"/>
        </w:rPr>
        <w:pPrChange w:id="2019" w:author="eric.giuliani" w:date="2017-05-18T09:03:00Z">
          <w:pPr>
            <w:widowControl/>
            <w:spacing w:after="200" w:line="276" w:lineRule="auto"/>
          </w:pPr>
        </w:pPrChange>
      </w:pPr>
      <w:ins w:id="2020" w:author="victor.santos" w:date="2017-04-26T14:49:00Z">
        <w:del w:id="2021" w:author="eric.giuliani" w:date="2017-05-18T09:03:00Z">
          <w:r w:rsidDel="00FA7BFB">
            <w:delText xml:space="preserve">Agrupamento: </w:delText>
          </w:r>
        </w:del>
      </w:ins>
      <w:ins w:id="2022" w:author="victor.santos" w:date="2017-04-26T14:47:00Z">
        <w:del w:id="2023" w:author="eric.giuliani" w:date="2017-05-18T09:03:00Z">
          <w:r w:rsidR="00F25C47" w:rsidRPr="00F25C47">
            <w:delText>Classe</w:delText>
          </w:r>
        </w:del>
      </w:ins>
    </w:p>
    <w:p w:rsidR="00000000" w:rsidRDefault="00F25C47">
      <w:pPr>
        <w:pStyle w:val="PargrafodaLista"/>
        <w:rPr>
          <w:ins w:id="2024" w:author="victor.santos" w:date="2017-04-26T14:47:00Z"/>
          <w:del w:id="2025" w:author="eric.giuliani" w:date="2017-05-18T09:03:00Z"/>
        </w:rPr>
        <w:pPrChange w:id="2026" w:author="eric.giuliani" w:date="2017-05-18T09:03:00Z">
          <w:pPr>
            <w:widowControl/>
            <w:spacing w:after="200" w:line="276" w:lineRule="auto"/>
          </w:pPr>
        </w:pPrChange>
      </w:pPr>
      <w:ins w:id="2027" w:author="victor.santos" w:date="2017-04-26T14:47:00Z">
        <w:del w:id="2028" w:author="eric.giuliani" w:date="2017-05-18T09:03:00Z">
          <w:r w:rsidRPr="00F25C47">
            <w:delText>Classe</w:delText>
          </w:r>
        </w:del>
      </w:ins>
    </w:p>
    <w:p w:rsidR="00000000" w:rsidRDefault="00F25C47">
      <w:pPr>
        <w:pStyle w:val="PargrafodaLista"/>
        <w:rPr>
          <w:ins w:id="2029" w:author="victor.santos" w:date="2017-04-26T14:47:00Z"/>
          <w:del w:id="2030" w:author="eric.giuliani" w:date="2017-05-18T09:03:00Z"/>
        </w:rPr>
        <w:pPrChange w:id="2031" w:author="eric.giuliani" w:date="2017-05-18T09:03:00Z">
          <w:pPr>
            <w:widowControl/>
            <w:spacing w:after="200" w:line="276" w:lineRule="auto"/>
          </w:pPr>
        </w:pPrChange>
      </w:pPr>
      <w:ins w:id="2032" w:author="victor.santos" w:date="2017-04-26T14:47:00Z">
        <w:del w:id="2033" w:author="eric.giuliani" w:date="2017-05-18T09:03:00Z">
          <w:r w:rsidRPr="00F25C47">
            <w:delText>Início Vigência</w:delText>
          </w:r>
        </w:del>
      </w:ins>
    </w:p>
    <w:p w:rsidR="00000000" w:rsidRDefault="00F25C47">
      <w:pPr>
        <w:pStyle w:val="PargrafodaLista"/>
        <w:rPr>
          <w:ins w:id="2034" w:author="victor.santos" w:date="2017-04-26T14:47:00Z"/>
          <w:del w:id="2035" w:author="eric.giuliani" w:date="2017-05-18T09:03:00Z"/>
        </w:rPr>
        <w:pPrChange w:id="2036" w:author="eric.giuliani" w:date="2017-05-18T09:03:00Z">
          <w:pPr>
            <w:widowControl/>
            <w:spacing w:after="200" w:line="276" w:lineRule="auto"/>
          </w:pPr>
        </w:pPrChange>
      </w:pPr>
      <w:ins w:id="2037" w:author="victor.santos" w:date="2017-04-26T14:47:00Z">
        <w:del w:id="2038" w:author="eric.giuliani" w:date="2017-05-18T09:03:00Z">
          <w:r w:rsidRPr="00F25C47">
            <w:delText>Fim Vigência</w:delText>
          </w:r>
        </w:del>
      </w:ins>
    </w:p>
    <w:p w:rsidR="00000000" w:rsidRDefault="00BC3731">
      <w:pPr>
        <w:pStyle w:val="PargrafodaLista"/>
        <w:rPr>
          <w:ins w:id="2039" w:author="victor.santos" w:date="2017-04-26T14:47:00Z"/>
          <w:del w:id="2040" w:author="eric.giuliani" w:date="2017-05-18T09:03:00Z"/>
        </w:rPr>
        <w:pPrChange w:id="2041" w:author="eric.giuliani" w:date="2017-05-18T09:03:00Z">
          <w:pPr>
            <w:widowControl/>
            <w:spacing w:after="200" w:line="276" w:lineRule="auto"/>
          </w:pPr>
        </w:pPrChange>
      </w:pPr>
      <w:ins w:id="2042" w:author="victor.santos" w:date="2017-04-26T14:49:00Z">
        <w:del w:id="2043" w:author="eric.giuliani" w:date="2017-05-18T09:03:00Z">
          <w:r w:rsidDel="00FA7BFB">
            <w:delText xml:space="preserve">Agrupamento: </w:delText>
          </w:r>
        </w:del>
      </w:ins>
      <w:ins w:id="2044" w:author="victor.santos" w:date="2017-04-26T14:47:00Z">
        <w:del w:id="2045" w:author="eric.giuliani" w:date="2017-05-18T09:03:00Z">
          <w:r w:rsidR="00F25C47" w:rsidRPr="00F25C47">
            <w:delText>Situação</w:delText>
          </w:r>
        </w:del>
      </w:ins>
    </w:p>
    <w:p w:rsidR="00000000" w:rsidRDefault="00F25C47">
      <w:pPr>
        <w:pStyle w:val="PargrafodaLista"/>
        <w:rPr>
          <w:ins w:id="2046" w:author="victor.santos" w:date="2017-04-26T14:47:00Z"/>
          <w:del w:id="2047" w:author="eric.giuliani" w:date="2017-05-18T09:03:00Z"/>
        </w:rPr>
        <w:pPrChange w:id="2048" w:author="eric.giuliani" w:date="2017-05-18T09:03:00Z">
          <w:pPr>
            <w:widowControl/>
            <w:spacing w:after="200" w:line="276" w:lineRule="auto"/>
          </w:pPr>
        </w:pPrChange>
      </w:pPr>
      <w:ins w:id="2049" w:author="victor.santos" w:date="2017-04-26T14:47:00Z">
        <w:del w:id="2050" w:author="eric.giuliani" w:date="2017-05-18T09:03:00Z">
          <w:r w:rsidRPr="00F25C47">
            <w:delText>Situação</w:delText>
          </w:r>
        </w:del>
      </w:ins>
    </w:p>
    <w:p w:rsidR="00000000" w:rsidRDefault="00F25C47">
      <w:pPr>
        <w:pStyle w:val="PargrafodaLista"/>
        <w:rPr>
          <w:ins w:id="2051" w:author="victor.santos" w:date="2017-04-26T14:47:00Z"/>
          <w:del w:id="2052" w:author="eric.giuliani" w:date="2017-05-18T09:03:00Z"/>
        </w:rPr>
        <w:pPrChange w:id="2053" w:author="eric.giuliani" w:date="2017-05-18T09:03:00Z">
          <w:pPr>
            <w:widowControl/>
            <w:spacing w:after="200" w:line="276" w:lineRule="auto"/>
          </w:pPr>
        </w:pPrChange>
      </w:pPr>
      <w:ins w:id="2054" w:author="victor.santos" w:date="2017-04-26T14:47:00Z">
        <w:del w:id="2055" w:author="eric.giuliani" w:date="2017-05-18T09:03:00Z">
          <w:r w:rsidRPr="00F25C47">
            <w:delText>Início Vigência</w:delText>
          </w:r>
        </w:del>
      </w:ins>
    </w:p>
    <w:p w:rsidR="00000000" w:rsidRDefault="00F25C47">
      <w:pPr>
        <w:pStyle w:val="PargrafodaLista"/>
        <w:rPr>
          <w:ins w:id="2056" w:author="victor.santos" w:date="2017-04-26T14:47:00Z"/>
          <w:del w:id="2057" w:author="eric.giuliani" w:date="2017-05-18T09:03:00Z"/>
        </w:rPr>
        <w:pPrChange w:id="2058" w:author="eric.giuliani" w:date="2017-05-18T09:03:00Z">
          <w:pPr>
            <w:widowControl/>
            <w:spacing w:after="200" w:line="276" w:lineRule="auto"/>
          </w:pPr>
        </w:pPrChange>
      </w:pPr>
      <w:ins w:id="2059" w:author="victor.santos" w:date="2017-04-26T14:47:00Z">
        <w:del w:id="2060" w:author="eric.giuliani" w:date="2017-05-18T09:03:00Z">
          <w:r w:rsidRPr="00F25C47">
            <w:lastRenderedPageBreak/>
            <w:delText>Fim Vigência</w:delText>
          </w:r>
        </w:del>
      </w:ins>
    </w:p>
    <w:p w:rsidR="00000000" w:rsidRDefault="00BC3731">
      <w:pPr>
        <w:pStyle w:val="PargrafodaLista"/>
        <w:rPr>
          <w:ins w:id="2061" w:author="victor.santos" w:date="2017-04-26T14:47:00Z"/>
          <w:del w:id="2062" w:author="eric.giuliani" w:date="2017-05-18T09:03:00Z"/>
        </w:rPr>
        <w:pPrChange w:id="2063" w:author="eric.giuliani" w:date="2017-05-18T09:03:00Z">
          <w:pPr>
            <w:widowControl/>
            <w:spacing w:after="200" w:line="276" w:lineRule="auto"/>
          </w:pPr>
        </w:pPrChange>
      </w:pPr>
      <w:ins w:id="2064" w:author="victor.santos" w:date="2017-04-26T14:49:00Z">
        <w:del w:id="2065" w:author="eric.giuliani" w:date="2017-05-18T09:03:00Z">
          <w:r w:rsidDel="00FA7BFB">
            <w:delText xml:space="preserve">Agrupamento: </w:delText>
          </w:r>
        </w:del>
      </w:ins>
      <w:ins w:id="2066" w:author="victor.santos" w:date="2017-04-26T14:47:00Z">
        <w:del w:id="2067" w:author="eric.giuliani" w:date="2017-05-18T09:03:00Z">
          <w:r w:rsidR="00F25C47" w:rsidRPr="00F25C47">
            <w:delText>Contrato</w:delText>
          </w:r>
        </w:del>
      </w:ins>
    </w:p>
    <w:p w:rsidR="00000000" w:rsidRDefault="00BC3731">
      <w:pPr>
        <w:pStyle w:val="PargrafodaLista"/>
        <w:rPr>
          <w:ins w:id="2068" w:author="victor.santos" w:date="2017-04-26T14:48:00Z"/>
          <w:del w:id="2069" w:author="eric.giuliani" w:date="2017-05-18T09:03:00Z"/>
        </w:rPr>
        <w:pPrChange w:id="2070" w:author="eric.giuliani" w:date="2017-05-18T09:03:00Z">
          <w:pPr>
            <w:pStyle w:val="PargrafodaLista"/>
            <w:widowControl/>
            <w:numPr>
              <w:ilvl w:val="2"/>
              <w:numId w:val="126"/>
            </w:numPr>
            <w:spacing w:after="200" w:line="276" w:lineRule="auto"/>
            <w:ind w:left="2160" w:hanging="360"/>
          </w:pPr>
        </w:pPrChange>
      </w:pPr>
      <w:ins w:id="2071" w:author="victor.santos" w:date="2017-04-26T14:48:00Z">
        <w:del w:id="2072" w:author="eric.giuliani" w:date="2017-05-18T09:03:00Z">
          <w:r w:rsidRPr="00BC3731" w:rsidDel="00FA7BFB">
            <w:delText>Contrato</w:delText>
          </w:r>
        </w:del>
      </w:ins>
    </w:p>
    <w:p w:rsidR="00000000" w:rsidRDefault="00F25C47">
      <w:pPr>
        <w:pStyle w:val="PargrafodaLista"/>
        <w:rPr>
          <w:ins w:id="2073" w:author="victor.santos" w:date="2017-04-26T14:47:00Z"/>
          <w:del w:id="2074" w:author="eric.giuliani" w:date="2017-05-18T09:03:00Z"/>
        </w:rPr>
        <w:pPrChange w:id="2075" w:author="eric.giuliani" w:date="2017-05-18T09:03:00Z">
          <w:pPr>
            <w:widowControl/>
            <w:spacing w:after="200" w:line="276" w:lineRule="auto"/>
          </w:pPr>
        </w:pPrChange>
      </w:pPr>
      <w:ins w:id="2076" w:author="victor.santos" w:date="2017-04-26T14:47:00Z">
        <w:del w:id="2077" w:author="eric.giuliani" w:date="2017-05-18T09:03:00Z">
          <w:r w:rsidRPr="00F25C47">
            <w:delText>Início Vigência</w:delText>
          </w:r>
        </w:del>
      </w:ins>
    </w:p>
    <w:p w:rsidR="00000000" w:rsidRDefault="00F25C47">
      <w:pPr>
        <w:pStyle w:val="PargrafodaLista"/>
        <w:rPr>
          <w:ins w:id="2078" w:author="victor.santos" w:date="2017-04-26T14:47:00Z"/>
          <w:del w:id="2079" w:author="eric.giuliani" w:date="2017-05-18T09:03:00Z"/>
        </w:rPr>
        <w:pPrChange w:id="2080" w:author="eric.giuliani" w:date="2017-05-18T09:03:00Z">
          <w:pPr>
            <w:widowControl/>
            <w:spacing w:after="200" w:line="276" w:lineRule="auto"/>
          </w:pPr>
        </w:pPrChange>
      </w:pPr>
      <w:ins w:id="2081" w:author="victor.santos" w:date="2017-04-26T14:47:00Z">
        <w:del w:id="2082" w:author="eric.giuliani" w:date="2017-05-18T09:03:00Z">
          <w:r w:rsidRPr="00F25C47">
            <w:delText>Fim Vigência</w:delText>
          </w:r>
        </w:del>
      </w:ins>
    </w:p>
    <w:p w:rsidR="00000000" w:rsidRDefault="00BC3731">
      <w:pPr>
        <w:pStyle w:val="PargrafodaLista"/>
        <w:rPr>
          <w:ins w:id="2083" w:author="victor.santos" w:date="2017-04-26T14:47:00Z"/>
          <w:del w:id="2084" w:author="eric.giuliani" w:date="2017-05-18T09:03:00Z"/>
        </w:rPr>
        <w:pPrChange w:id="2085" w:author="eric.giuliani" w:date="2017-05-18T09:03:00Z">
          <w:pPr>
            <w:widowControl/>
            <w:spacing w:after="200" w:line="276" w:lineRule="auto"/>
          </w:pPr>
        </w:pPrChange>
      </w:pPr>
      <w:ins w:id="2086" w:author="victor.santos" w:date="2017-04-26T14:49:00Z">
        <w:del w:id="2087" w:author="eric.giuliani" w:date="2017-05-18T09:03:00Z">
          <w:r w:rsidDel="00FA7BFB">
            <w:delText xml:space="preserve">Agrupamento: </w:delText>
          </w:r>
        </w:del>
      </w:ins>
      <w:ins w:id="2088" w:author="victor.santos" w:date="2017-04-26T14:47:00Z">
        <w:del w:id="2089" w:author="eric.giuliani" w:date="2017-05-18T09:03:00Z">
          <w:r w:rsidR="00F25C47" w:rsidRPr="00F25C47">
            <w:delText>Isenção</w:delText>
          </w:r>
        </w:del>
      </w:ins>
    </w:p>
    <w:p w:rsidR="00000000" w:rsidRDefault="00F25C47">
      <w:pPr>
        <w:pStyle w:val="PargrafodaLista"/>
        <w:rPr>
          <w:ins w:id="2090" w:author="victor.santos" w:date="2017-04-26T14:47:00Z"/>
          <w:del w:id="2091" w:author="eric.giuliani" w:date="2017-05-18T09:03:00Z"/>
        </w:rPr>
        <w:pPrChange w:id="2092" w:author="eric.giuliani" w:date="2017-05-18T09:03:00Z">
          <w:pPr>
            <w:widowControl/>
            <w:spacing w:after="200" w:line="276" w:lineRule="auto"/>
          </w:pPr>
        </w:pPrChange>
      </w:pPr>
      <w:ins w:id="2093" w:author="victor.santos" w:date="2017-04-26T14:47:00Z">
        <w:del w:id="2094" w:author="eric.giuliani" w:date="2017-05-18T09:03:00Z">
          <w:r w:rsidRPr="00F25C47">
            <w:delText>Isenção</w:delText>
          </w:r>
        </w:del>
      </w:ins>
    </w:p>
    <w:p w:rsidR="00000000" w:rsidRDefault="00F25C47">
      <w:pPr>
        <w:pStyle w:val="PargrafodaLista"/>
        <w:rPr>
          <w:ins w:id="2095" w:author="victor.santos" w:date="2017-04-26T14:47:00Z"/>
          <w:del w:id="2096" w:author="eric.giuliani" w:date="2017-05-18T09:03:00Z"/>
        </w:rPr>
        <w:pPrChange w:id="2097" w:author="eric.giuliani" w:date="2017-05-18T09:03:00Z">
          <w:pPr>
            <w:widowControl/>
            <w:spacing w:after="200" w:line="276" w:lineRule="auto"/>
          </w:pPr>
        </w:pPrChange>
      </w:pPr>
      <w:ins w:id="2098" w:author="victor.santos" w:date="2017-04-26T14:47:00Z">
        <w:del w:id="2099" w:author="eric.giuliani" w:date="2017-05-18T09:03:00Z">
          <w:r w:rsidRPr="00F25C47">
            <w:delText>Início Vigência</w:delText>
          </w:r>
        </w:del>
      </w:ins>
    </w:p>
    <w:p w:rsidR="00000000" w:rsidRDefault="00F25C47">
      <w:pPr>
        <w:pStyle w:val="PargrafodaLista"/>
        <w:rPr>
          <w:ins w:id="2100" w:author="victor.santos" w:date="2017-04-26T14:47:00Z"/>
          <w:del w:id="2101" w:author="eric.giuliani" w:date="2017-05-18T09:03:00Z"/>
        </w:rPr>
        <w:pPrChange w:id="2102" w:author="eric.giuliani" w:date="2017-05-18T09:03:00Z">
          <w:pPr>
            <w:widowControl/>
            <w:spacing w:after="200" w:line="276" w:lineRule="auto"/>
          </w:pPr>
        </w:pPrChange>
      </w:pPr>
      <w:ins w:id="2103" w:author="victor.santos" w:date="2017-04-26T14:47:00Z">
        <w:del w:id="2104" w:author="eric.giuliani" w:date="2017-05-18T09:03:00Z">
          <w:r w:rsidRPr="00F25C47">
            <w:delText>Fim Vigência</w:delText>
          </w:r>
        </w:del>
      </w:ins>
    </w:p>
    <w:p w:rsidR="00000000" w:rsidRDefault="00BC3731">
      <w:pPr>
        <w:pStyle w:val="PargrafodaLista"/>
        <w:rPr>
          <w:ins w:id="2105" w:author="victor.santos" w:date="2017-04-26T14:47:00Z"/>
          <w:del w:id="2106" w:author="eric.giuliani" w:date="2017-05-18T09:03:00Z"/>
        </w:rPr>
        <w:pPrChange w:id="2107" w:author="eric.giuliani" w:date="2017-05-18T09:03:00Z">
          <w:pPr>
            <w:widowControl/>
            <w:spacing w:after="200" w:line="276" w:lineRule="auto"/>
          </w:pPr>
        </w:pPrChange>
      </w:pPr>
      <w:ins w:id="2108" w:author="victor.santos" w:date="2017-04-26T14:49:00Z">
        <w:del w:id="2109" w:author="eric.giuliani" w:date="2017-05-18T09:03:00Z">
          <w:r w:rsidDel="00FA7BFB">
            <w:delText xml:space="preserve">Agrupamento: </w:delText>
          </w:r>
        </w:del>
      </w:ins>
      <w:ins w:id="2110" w:author="victor.santos" w:date="2017-04-26T14:47:00Z">
        <w:del w:id="2111" w:author="eric.giuliani" w:date="2017-05-18T09:03:00Z">
          <w:r w:rsidR="00F25C47" w:rsidRPr="00F25C47">
            <w:delText>Bloqueio</w:delText>
          </w:r>
        </w:del>
      </w:ins>
    </w:p>
    <w:p w:rsidR="00000000" w:rsidRDefault="00F25C47">
      <w:pPr>
        <w:pStyle w:val="PargrafodaLista"/>
        <w:rPr>
          <w:ins w:id="2112" w:author="victor.santos" w:date="2017-04-26T14:47:00Z"/>
          <w:del w:id="2113" w:author="eric.giuliani" w:date="2017-05-18T09:03:00Z"/>
        </w:rPr>
        <w:pPrChange w:id="2114" w:author="eric.giuliani" w:date="2017-05-18T09:03:00Z">
          <w:pPr>
            <w:widowControl/>
            <w:spacing w:after="200" w:line="276" w:lineRule="auto"/>
          </w:pPr>
        </w:pPrChange>
      </w:pPr>
      <w:ins w:id="2115" w:author="victor.santos" w:date="2017-04-26T14:47:00Z">
        <w:del w:id="2116" w:author="eric.giuliani" w:date="2017-05-18T09:03:00Z">
          <w:r w:rsidRPr="00F25C47">
            <w:delText>Bloqueio</w:delText>
          </w:r>
        </w:del>
      </w:ins>
    </w:p>
    <w:p w:rsidR="00000000" w:rsidRDefault="00F25C47">
      <w:pPr>
        <w:pStyle w:val="PargrafodaLista"/>
        <w:rPr>
          <w:ins w:id="2117" w:author="victor.santos" w:date="2017-04-26T14:47:00Z"/>
          <w:del w:id="2118" w:author="eric.giuliani" w:date="2017-05-18T09:03:00Z"/>
        </w:rPr>
        <w:pPrChange w:id="2119" w:author="eric.giuliani" w:date="2017-05-18T09:03:00Z">
          <w:pPr>
            <w:widowControl/>
            <w:spacing w:after="200" w:line="276" w:lineRule="auto"/>
          </w:pPr>
        </w:pPrChange>
      </w:pPr>
      <w:ins w:id="2120" w:author="victor.santos" w:date="2017-04-26T14:47:00Z">
        <w:del w:id="2121" w:author="eric.giuliani" w:date="2017-05-18T09:03:00Z">
          <w:r w:rsidRPr="00F25C47">
            <w:delText>Início Vigência</w:delText>
          </w:r>
        </w:del>
      </w:ins>
    </w:p>
    <w:p w:rsidR="00000000" w:rsidRDefault="00F25C47">
      <w:pPr>
        <w:pStyle w:val="PargrafodaLista"/>
        <w:rPr>
          <w:ins w:id="2122" w:author="victor.santos" w:date="2017-04-26T14:47:00Z"/>
          <w:del w:id="2123" w:author="eric.giuliani" w:date="2017-05-18T09:03:00Z"/>
        </w:rPr>
        <w:pPrChange w:id="2124" w:author="eric.giuliani" w:date="2017-05-18T09:03:00Z">
          <w:pPr>
            <w:widowControl/>
            <w:spacing w:after="200" w:line="276" w:lineRule="auto"/>
          </w:pPr>
        </w:pPrChange>
      </w:pPr>
      <w:ins w:id="2125" w:author="victor.santos" w:date="2017-04-26T14:47:00Z">
        <w:del w:id="2126" w:author="eric.giuliani" w:date="2017-05-18T09:03:00Z">
          <w:r w:rsidRPr="00F25C47">
            <w:delText>Fim Vigência</w:delText>
          </w:r>
        </w:del>
      </w:ins>
    </w:p>
    <w:p w:rsidR="00000000" w:rsidRDefault="00F25C47">
      <w:pPr>
        <w:pStyle w:val="PargrafodaLista"/>
        <w:rPr>
          <w:ins w:id="2127" w:author="victor.santos" w:date="2017-04-26T14:47:00Z"/>
          <w:del w:id="2128" w:author="eric.giuliani" w:date="2017-05-18T09:03:00Z"/>
        </w:rPr>
        <w:pPrChange w:id="2129" w:author="eric.giuliani" w:date="2017-05-18T09:03:00Z">
          <w:pPr>
            <w:widowControl/>
            <w:spacing w:after="200" w:line="276" w:lineRule="auto"/>
          </w:pPr>
        </w:pPrChange>
      </w:pPr>
      <w:ins w:id="2130" w:author="victor.santos" w:date="2017-04-26T14:47:00Z">
        <w:del w:id="2131" w:author="eric.giuliani" w:date="2017-05-18T09:03:00Z">
          <w:r w:rsidRPr="00F25C47">
            <w:delText>Número Ação Judicial</w:delText>
          </w:r>
        </w:del>
      </w:ins>
    </w:p>
    <w:p w:rsidR="00000000" w:rsidRDefault="00F25C47">
      <w:pPr>
        <w:pStyle w:val="PargrafodaLista"/>
        <w:rPr>
          <w:ins w:id="2132" w:author="victor.santos" w:date="2017-04-26T14:47:00Z"/>
          <w:del w:id="2133" w:author="eric.giuliani" w:date="2017-05-18T09:03:00Z"/>
        </w:rPr>
        <w:pPrChange w:id="2134" w:author="eric.giuliani" w:date="2017-05-18T09:03:00Z">
          <w:pPr>
            <w:widowControl/>
            <w:spacing w:after="200" w:line="276" w:lineRule="auto"/>
          </w:pPr>
        </w:pPrChange>
      </w:pPr>
      <w:ins w:id="2135" w:author="victor.santos" w:date="2017-04-26T14:47:00Z">
        <w:del w:id="2136" w:author="eric.giuliani" w:date="2017-05-18T09:03:00Z">
          <w:r w:rsidRPr="00F25C47">
            <w:delText>Logradouro [</w:delText>
          </w:r>
        </w:del>
      </w:ins>
      <w:ins w:id="2137" w:author="victor.santos" w:date="2017-04-26T14:49:00Z">
        <w:del w:id="2138" w:author="eric.giuliani" w:date="2017-05-18T09:03:00Z">
          <w:r w:rsidR="00210B41" w:rsidDel="00FA7BFB">
            <w:fldChar w:fldCharType="begin"/>
          </w:r>
          <w:r w:rsidR="00BC3731" w:rsidDel="00FA7BFB">
            <w:delInstrText xml:space="preserve"> HYPERLINK  \l "RN_090" </w:delInstrText>
          </w:r>
          <w:r w:rsidR="00210B41" w:rsidDel="00FA7BFB">
            <w:fldChar w:fldCharType="separate"/>
          </w:r>
          <w:r w:rsidRPr="00F25C47">
            <w:rPr>
              <w:rStyle w:val="Hyperlink"/>
              <w:rFonts w:ascii="Arial" w:hAnsi="Arial" w:cs="Arial"/>
            </w:rPr>
            <w:delText>RN_090</w:delText>
          </w:r>
          <w:r w:rsidR="00210B41" w:rsidDel="00FA7BFB">
            <w:fldChar w:fldCharType="end"/>
          </w:r>
        </w:del>
      </w:ins>
      <w:ins w:id="2139" w:author="victor.santos" w:date="2017-04-26T14:47:00Z">
        <w:del w:id="2140" w:author="eric.giuliani" w:date="2017-05-18T09:03:00Z">
          <w:r w:rsidRPr="00F25C47">
            <w:delText>]</w:delText>
          </w:r>
        </w:del>
      </w:ins>
    </w:p>
    <w:p w:rsidR="005224DD" w:rsidRDefault="00F25C47">
      <w:pPr>
        <w:pStyle w:val="PargrafodaLista"/>
        <w:rPr>
          <w:ins w:id="2141" w:author="victor.santos" w:date="2017-04-26T14:50:00Z"/>
          <w:del w:id="2142" w:author="eric.giuliani" w:date="2017-05-18T09:03:00Z"/>
        </w:rPr>
      </w:pPr>
      <w:ins w:id="2143" w:author="victor.santos" w:date="2017-04-26T14:47:00Z">
        <w:del w:id="2144" w:author="eric.giuliani" w:date="2017-05-18T09:03:00Z">
          <w:r w:rsidRPr="00F25C47">
            <w:delText>Origem de Cadastro</w:delText>
          </w:r>
        </w:del>
      </w:ins>
    </w:p>
    <w:p w:rsidR="005224DD" w:rsidRDefault="005224DD">
      <w:pPr>
        <w:pStyle w:val="PargrafodaLista"/>
        <w:rPr>
          <w:ins w:id="2145" w:author="victor.santos" w:date="2017-04-26T14:51:00Z"/>
        </w:rPr>
      </w:pPr>
    </w:p>
    <w:p w:rsidR="00BC3731" w:rsidRPr="00BC3731" w:rsidRDefault="00BC3731" w:rsidP="00BC3731">
      <w:pPr>
        <w:pStyle w:val="Corpodetexto"/>
        <w:spacing w:after="0" w:line="360" w:lineRule="auto"/>
        <w:ind w:left="1134"/>
        <w:rPr>
          <w:ins w:id="2146" w:author="victor.santos" w:date="2017-04-26T14:51:00Z"/>
          <w:rFonts w:ascii="Arial" w:hAnsi="Arial" w:cs="Arial"/>
          <w:b/>
          <w:color w:val="000000" w:themeColor="text1"/>
        </w:rPr>
      </w:pPr>
      <w:bookmarkStart w:id="2147" w:name="RN_164"/>
      <w:ins w:id="2148" w:author="victor.santos" w:date="2017-04-26T14:51:00Z">
        <w:r w:rsidRPr="00BC3731">
          <w:rPr>
            <w:rFonts w:ascii="Arial" w:hAnsi="Arial" w:cs="Arial"/>
            <w:b/>
            <w:color w:val="000000" w:themeColor="text1"/>
          </w:rPr>
          <w:t>RN_16</w:t>
        </w:r>
        <w:r>
          <w:rPr>
            <w:rFonts w:ascii="Arial" w:hAnsi="Arial" w:cs="Arial"/>
            <w:b/>
            <w:color w:val="000000" w:themeColor="text1"/>
          </w:rPr>
          <w:t>4</w:t>
        </w:r>
        <w:bookmarkEnd w:id="2147"/>
        <w:r w:rsidRPr="00BC3731">
          <w:rPr>
            <w:rFonts w:ascii="Arial" w:hAnsi="Arial" w:cs="Arial"/>
            <w:b/>
            <w:color w:val="000000" w:themeColor="text1"/>
          </w:rPr>
          <w:t xml:space="preserve"> - Administrar Dados Cadastrais - </w:t>
        </w:r>
        <w:r>
          <w:rPr>
            <w:rFonts w:ascii="Arial" w:hAnsi="Arial" w:cs="Arial"/>
            <w:b/>
            <w:color w:val="000000" w:themeColor="text1"/>
          </w:rPr>
          <w:t>Resultado</w:t>
        </w:r>
      </w:ins>
      <w:ins w:id="2149" w:author="victor.santos" w:date="2017-04-26T16:08:00Z">
        <w:r w:rsidR="00CD1FD1">
          <w:rPr>
            <w:rFonts w:ascii="Arial" w:hAnsi="Arial" w:cs="Arial"/>
            <w:b/>
            <w:color w:val="000000" w:themeColor="text1"/>
          </w:rPr>
          <w:t>/Exportação</w:t>
        </w:r>
      </w:ins>
      <w:ins w:id="2150" w:author="victor.santos" w:date="2017-04-26T14:51:00Z">
        <w:r>
          <w:rPr>
            <w:rFonts w:ascii="Arial" w:hAnsi="Arial" w:cs="Arial"/>
            <w:b/>
            <w:color w:val="000000" w:themeColor="text1"/>
          </w:rPr>
          <w:t xml:space="preserve"> </w:t>
        </w:r>
        <w:r w:rsidRPr="00BC3731">
          <w:rPr>
            <w:rFonts w:ascii="Arial" w:hAnsi="Arial" w:cs="Arial"/>
            <w:b/>
            <w:color w:val="000000" w:themeColor="text1"/>
          </w:rPr>
          <w:t>de Pesquisa</w:t>
        </w:r>
      </w:ins>
    </w:p>
    <w:p w:rsidR="00BC3731" w:rsidRDefault="00BC3731" w:rsidP="00BC3731">
      <w:pPr>
        <w:widowControl/>
        <w:spacing w:after="200" w:line="276" w:lineRule="auto"/>
        <w:ind w:left="1134"/>
        <w:rPr>
          <w:ins w:id="2151" w:author="victor.santos" w:date="2017-04-26T14:52:00Z"/>
          <w:rFonts w:ascii="Arial" w:hAnsi="Arial" w:cs="Arial"/>
        </w:rPr>
      </w:pPr>
      <w:ins w:id="2152" w:author="victor.santos" w:date="2017-04-26T14:51:00Z">
        <w:r>
          <w:rPr>
            <w:rFonts w:ascii="Arial" w:hAnsi="Arial" w:cs="Arial"/>
          </w:rPr>
          <w:t xml:space="preserve">Os campos a serem apresentados </w:t>
        </w:r>
      </w:ins>
      <w:ins w:id="2153" w:author="victor.santos" w:date="2017-04-26T14:52:00Z">
        <w:r>
          <w:rPr>
            <w:rFonts w:ascii="Arial" w:hAnsi="Arial" w:cs="Arial"/>
          </w:rPr>
          <w:t xml:space="preserve">como resultado </w:t>
        </w:r>
      </w:ins>
      <w:ins w:id="2154" w:author="victor.santos" w:date="2017-04-26T14:51:00Z">
        <w:r>
          <w:rPr>
            <w:rFonts w:ascii="Arial" w:hAnsi="Arial" w:cs="Arial"/>
          </w:rPr>
          <w:t>de pesquisa são:</w:t>
        </w:r>
      </w:ins>
    </w:p>
    <w:p w:rsidR="005224DD" w:rsidRDefault="00F25C47">
      <w:pPr>
        <w:pStyle w:val="PargrafodaLista"/>
        <w:widowControl/>
        <w:numPr>
          <w:ilvl w:val="0"/>
          <w:numId w:val="127"/>
        </w:numPr>
        <w:spacing w:after="200" w:line="276" w:lineRule="auto"/>
        <w:rPr>
          <w:ins w:id="2155" w:author="victor.santos" w:date="2017-04-26T14:52:00Z"/>
          <w:rFonts w:ascii="Arial" w:hAnsi="Arial" w:cs="Arial"/>
        </w:rPr>
      </w:pPr>
      <w:ins w:id="2156" w:author="victor.santos" w:date="2017-04-26T14:52:00Z">
        <w:r w:rsidRPr="00F25C47">
          <w:rPr>
            <w:rFonts w:ascii="Arial" w:hAnsi="Arial" w:cs="Arial"/>
          </w:rPr>
          <w:t>Instalação</w:t>
        </w:r>
      </w:ins>
    </w:p>
    <w:p w:rsidR="005224DD" w:rsidRDefault="00F25C47">
      <w:pPr>
        <w:pStyle w:val="PargrafodaLista"/>
        <w:widowControl/>
        <w:numPr>
          <w:ilvl w:val="0"/>
          <w:numId w:val="127"/>
        </w:numPr>
        <w:spacing w:after="200" w:line="276" w:lineRule="auto"/>
        <w:rPr>
          <w:ins w:id="2157" w:author="victor.santos" w:date="2017-04-26T14:52:00Z"/>
          <w:rFonts w:ascii="Arial" w:hAnsi="Arial" w:cs="Arial"/>
        </w:rPr>
      </w:pPr>
      <w:ins w:id="2158" w:author="victor.santos" w:date="2017-04-26T14:52:00Z">
        <w:r w:rsidRPr="00F25C47">
          <w:rPr>
            <w:rFonts w:ascii="Arial" w:hAnsi="Arial" w:cs="Arial"/>
          </w:rPr>
          <w:t>Tipo Pessoa</w:t>
        </w:r>
      </w:ins>
    </w:p>
    <w:p w:rsidR="005224DD" w:rsidRDefault="00F25C47">
      <w:pPr>
        <w:pStyle w:val="PargrafodaLista"/>
        <w:widowControl/>
        <w:numPr>
          <w:ilvl w:val="0"/>
          <w:numId w:val="127"/>
        </w:numPr>
        <w:spacing w:after="200" w:line="276" w:lineRule="auto"/>
        <w:rPr>
          <w:ins w:id="2159" w:author="victor.santos" w:date="2017-04-26T14:52:00Z"/>
          <w:rFonts w:ascii="Arial" w:hAnsi="Arial" w:cs="Arial"/>
        </w:rPr>
      </w:pPr>
      <w:ins w:id="2160" w:author="victor.santos" w:date="2017-04-26T14:52:00Z">
        <w:r w:rsidRPr="00F25C47">
          <w:rPr>
            <w:rFonts w:ascii="Arial" w:hAnsi="Arial" w:cs="Arial"/>
          </w:rPr>
          <w:t>CPF / CNPJ / RANI</w:t>
        </w:r>
      </w:ins>
    </w:p>
    <w:p w:rsidR="005224DD" w:rsidRDefault="00F25C47">
      <w:pPr>
        <w:pStyle w:val="PargrafodaLista"/>
        <w:widowControl/>
        <w:numPr>
          <w:ilvl w:val="0"/>
          <w:numId w:val="127"/>
        </w:numPr>
        <w:spacing w:after="200" w:line="276" w:lineRule="auto"/>
        <w:rPr>
          <w:ins w:id="2161" w:author="victor.santos" w:date="2017-04-26T14:52:00Z"/>
          <w:rFonts w:ascii="Arial" w:hAnsi="Arial" w:cs="Arial"/>
        </w:rPr>
      </w:pPr>
      <w:ins w:id="2162" w:author="victor.santos" w:date="2017-04-26T14:52:00Z">
        <w:r w:rsidRPr="00F25C47">
          <w:rPr>
            <w:rFonts w:ascii="Arial" w:hAnsi="Arial" w:cs="Arial"/>
          </w:rPr>
          <w:t>Nome Contribuinte</w:t>
        </w:r>
      </w:ins>
    </w:p>
    <w:p w:rsidR="005224DD" w:rsidRDefault="00F25C47">
      <w:pPr>
        <w:pStyle w:val="PargrafodaLista"/>
        <w:widowControl/>
        <w:numPr>
          <w:ilvl w:val="0"/>
          <w:numId w:val="127"/>
        </w:numPr>
        <w:spacing w:after="200" w:line="276" w:lineRule="auto"/>
        <w:rPr>
          <w:ins w:id="2163" w:author="victor.santos" w:date="2017-04-26T14:52:00Z"/>
          <w:rFonts w:ascii="Arial" w:hAnsi="Arial" w:cs="Arial"/>
        </w:rPr>
      </w:pPr>
      <w:ins w:id="2164" w:author="victor.santos" w:date="2017-04-26T14:52:00Z">
        <w:r w:rsidRPr="00F25C47">
          <w:rPr>
            <w:rFonts w:ascii="Arial" w:hAnsi="Arial" w:cs="Arial"/>
          </w:rPr>
          <w:t>Logradouro</w:t>
        </w:r>
      </w:ins>
      <w:ins w:id="2165" w:author="eric.giuliani" w:date="2017-08-28T15:19:00Z">
        <w:r w:rsidR="004E6A23">
          <w:rPr>
            <w:rFonts w:ascii="Arial" w:hAnsi="Arial" w:cs="Arial"/>
          </w:rPr>
          <w:t xml:space="preserve"> [</w:t>
        </w:r>
        <w:r w:rsidR="00210B41">
          <w:rPr>
            <w:rFonts w:ascii="Arial" w:hAnsi="Arial" w:cs="Arial"/>
            <w:color w:val="000000" w:themeColor="text1"/>
          </w:rPr>
          <w:fldChar w:fldCharType="begin"/>
        </w:r>
        <w:r w:rsidR="004E6A23">
          <w:rPr>
            <w:rFonts w:ascii="Arial" w:hAnsi="Arial" w:cs="Arial"/>
            <w:color w:val="000000" w:themeColor="text1"/>
          </w:rPr>
          <w:instrText xml:space="preserve"> HYPERLINK  \l "RN_207" </w:instrText>
        </w:r>
        <w:r w:rsidR="00210B41">
          <w:rPr>
            <w:rFonts w:ascii="Arial" w:hAnsi="Arial" w:cs="Arial"/>
            <w:color w:val="000000" w:themeColor="text1"/>
          </w:rPr>
          <w:fldChar w:fldCharType="separate"/>
        </w:r>
        <w:r w:rsidR="006415B0">
          <w:rPr>
            <w:rStyle w:val="Hyperlink"/>
            <w:rFonts w:ascii="Arial" w:hAnsi="Arial" w:cs="Arial"/>
          </w:rPr>
          <w:t>RN_207</w:t>
        </w:r>
        <w:r w:rsidR="00210B41">
          <w:rPr>
            <w:rFonts w:ascii="Arial" w:hAnsi="Arial" w:cs="Arial"/>
            <w:color w:val="000000" w:themeColor="text1"/>
          </w:rPr>
          <w:fldChar w:fldCharType="end"/>
        </w:r>
        <w:r w:rsidR="004E6A23">
          <w:rPr>
            <w:rFonts w:ascii="Arial" w:hAnsi="Arial" w:cs="Arial"/>
          </w:rPr>
          <w:t>]</w:t>
        </w:r>
      </w:ins>
    </w:p>
    <w:p w:rsidR="005224DD" w:rsidRDefault="00F25C47">
      <w:pPr>
        <w:pStyle w:val="PargrafodaLista"/>
        <w:widowControl/>
        <w:numPr>
          <w:ilvl w:val="0"/>
          <w:numId w:val="127"/>
        </w:numPr>
        <w:spacing w:after="200" w:line="276" w:lineRule="auto"/>
        <w:rPr>
          <w:ins w:id="2166" w:author="victor.santos" w:date="2017-04-26T14:52:00Z"/>
          <w:rFonts w:ascii="Arial" w:hAnsi="Arial" w:cs="Arial"/>
        </w:rPr>
      </w:pPr>
      <w:ins w:id="2167" w:author="victor.santos" w:date="2017-04-26T14:52:00Z">
        <w:r w:rsidRPr="00F25C47">
          <w:rPr>
            <w:rFonts w:ascii="Arial" w:hAnsi="Arial" w:cs="Arial"/>
          </w:rPr>
          <w:t>CEP</w:t>
        </w:r>
      </w:ins>
    </w:p>
    <w:p w:rsidR="005224DD" w:rsidRDefault="00F25C47">
      <w:pPr>
        <w:pStyle w:val="PargrafodaLista"/>
        <w:widowControl/>
        <w:numPr>
          <w:ilvl w:val="0"/>
          <w:numId w:val="127"/>
        </w:numPr>
        <w:spacing w:after="200" w:line="276" w:lineRule="auto"/>
        <w:rPr>
          <w:ins w:id="2168" w:author="victor.santos" w:date="2017-04-26T14:52:00Z"/>
          <w:rFonts w:ascii="Arial" w:hAnsi="Arial" w:cs="Arial"/>
        </w:rPr>
      </w:pPr>
      <w:ins w:id="2169" w:author="victor.santos" w:date="2017-04-26T14:52:00Z">
        <w:r w:rsidRPr="00F25C47">
          <w:rPr>
            <w:rFonts w:ascii="Arial" w:hAnsi="Arial" w:cs="Arial"/>
          </w:rPr>
          <w:t>Contrato</w:t>
        </w:r>
      </w:ins>
    </w:p>
    <w:p w:rsidR="005224DD" w:rsidRDefault="00F25C47">
      <w:pPr>
        <w:pStyle w:val="PargrafodaLista"/>
        <w:widowControl/>
        <w:numPr>
          <w:ilvl w:val="0"/>
          <w:numId w:val="127"/>
        </w:numPr>
        <w:spacing w:after="200" w:line="276" w:lineRule="auto"/>
        <w:rPr>
          <w:ins w:id="2170" w:author="victor.santos" w:date="2017-04-26T14:52:00Z"/>
          <w:rFonts w:ascii="Arial" w:hAnsi="Arial" w:cs="Arial"/>
        </w:rPr>
      </w:pPr>
      <w:ins w:id="2171" w:author="victor.santos" w:date="2017-04-26T14:52:00Z">
        <w:r w:rsidRPr="00F25C47">
          <w:rPr>
            <w:rFonts w:ascii="Arial" w:hAnsi="Arial" w:cs="Arial"/>
          </w:rPr>
          <w:t>Isenção</w:t>
        </w:r>
      </w:ins>
    </w:p>
    <w:p w:rsidR="005224DD" w:rsidRDefault="00F25C47">
      <w:pPr>
        <w:pStyle w:val="PargrafodaLista"/>
        <w:widowControl/>
        <w:numPr>
          <w:ilvl w:val="0"/>
          <w:numId w:val="127"/>
        </w:numPr>
        <w:spacing w:after="200" w:line="276" w:lineRule="auto"/>
        <w:rPr>
          <w:ins w:id="2172" w:author="victor.santos" w:date="2017-04-26T14:52:00Z"/>
          <w:rFonts w:ascii="Arial" w:hAnsi="Arial" w:cs="Arial"/>
        </w:rPr>
      </w:pPr>
      <w:ins w:id="2173" w:author="victor.santos" w:date="2017-04-26T14:52:00Z">
        <w:r w:rsidRPr="00F25C47">
          <w:rPr>
            <w:rFonts w:ascii="Arial" w:hAnsi="Arial" w:cs="Arial"/>
          </w:rPr>
          <w:t>Classe</w:t>
        </w:r>
      </w:ins>
    </w:p>
    <w:p w:rsidR="005224DD" w:rsidRDefault="00F25C47">
      <w:pPr>
        <w:pStyle w:val="PargrafodaLista"/>
        <w:widowControl/>
        <w:numPr>
          <w:ilvl w:val="0"/>
          <w:numId w:val="127"/>
        </w:numPr>
        <w:spacing w:after="200" w:line="276" w:lineRule="auto"/>
        <w:rPr>
          <w:ins w:id="2174" w:author="victor.santos" w:date="2017-04-26T14:52:00Z"/>
          <w:rFonts w:ascii="Arial" w:hAnsi="Arial" w:cs="Arial"/>
        </w:rPr>
      </w:pPr>
      <w:ins w:id="2175" w:author="victor.santos" w:date="2017-04-26T14:52:00Z">
        <w:r w:rsidRPr="00F25C47">
          <w:rPr>
            <w:rFonts w:ascii="Arial" w:hAnsi="Arial" w:cs="Arial"/>
          </w:rPr>
          <w:t>Bloqueio</w:t>
        </w:r>
      </w:ins>
    </w:p>
    <w:p w:rsidR="005224DD" w:rsidRDefault="00F25C47">
      <w:pPr>
        <w:pStyle w:val="PargrafodaLista"/>
        <w:widowControl/>
        <w:numPr>
          <w:ilvl w:val="0"/>
          <w:numId w:val="127"/>
        </w:numPr>
        <w:spacing w:after="200" w:line="276" w:lineRule="auto"/>
        <w:rPr>
          <w:ins w:id="2176" w:author="victor.santos" w:date="2017-04-26T14:52:00Z"/>
          <w:rFonts w:ascii="Arial" w:hAnsi="Arial" w:cs="Arial"/>
        </w:rPr>
      </w:pPr>
      <w:ins w:id="2177" w:author="victor.santos" w:date="2017-04-26T14:52:00Z">
        <w:r w:rsidRPr="00F25C47">
          <w:rPr>
            <w:rFonts w:ascii="Arial" w:hAnsi="Arial" w:cs="Arial"/>
          </w:rPr>
          <w:t>Valor Cosip</w:t>
        </w:r>
      </w:ins>
    </w:p>
    <w:p w:rsidR="005224DD" w:rsidRDefault="00F25C47">
      <w:pPr>
        <w:pStyle w:val="PargrafodaLista"/>
        <w:widowControl/>
        <w:numPr>
          <w:ilvl w:val="0"/>
          <w:numId w:val="127"/>
        </w:numPr>
        <w:spacing w:after="200" w:line="276" w:lineRule="auto"/>
        <w:rPr>
          <w:ins w:id="2178" w:author="victor.santos" w:date="2017-04-26T14:56:00Z"/>
          <w:rFonts w:ascii="Arial" w:hAnsi="Arial" w:cs="Arial"/>
        </w:rPr>
      </w:pPr>
      <w:ins w:id="2179" w:author="victor.santos" w:date="2017-04-26T14:52:00Z">
        <w:r w:rsidRPr="00F25C47">
          <w:rPr>
            <w:rFonts w:ascii="Arial" w:hAnsi="Arial" w:cs="Arial"/>
          </w:rPr>
          <w:t>Origem Cadastro</w:t>
        </w:r>
      </w:ins>
    </w:p>
    <w:p w:rsidR="005224DD" w:rsidRDefault="005224DD">
      <w:pPr>
        <w:widowControl/>
        <w:spacing w:after="200" w:line="276" w:lineRule="auto"/>
        <w:rPr>
          <w:ins w:id="2180" w:author="victor.santos" w:date="2017-04-26T14:56:00Z"/>
          <w:rFonts w:ascii="Arial" w:hAnsi="Arial" w:cs="Arial"/>
        </w:rPr>
      </w:pPr>
    </w:p>
    <w:p w:rsidR="00600D01" w:rsidRPr="00BC3731" w:rsidRDefault="00600D01" w:rsidP="00600D01">
      <w:pPr>
        <w:pStyle w:val="Corpodetexto"/>
        <w:spacing w:after="0" w:line="360" w:lineRule="auto"/>
        <w:ind w:left="1134"/>
        <w:rPr>
          <w:ins w:id="2181" w:author="victor.santos" w:date="2017-04-26T14:56:00Z"/>
          <w:rFonts w:ascii="Arial" w:hAnsi="Arial" w:cs="Arial"/>
          <w:b/>
          <w:color w:val="000000" w:themeColor="text1"/>
        </w:rPr>
      </w:pPr>
      <w:bookmarkStart w:id="2182" w:name="RN_165"/>
      <w:ins w:id="2183" w:author="victor.santos" w:date="2017-04-26T14:56:00Z">
        <w:r w:rsidRPr="00BC3731">
          <w:rPr>
            <w:rFonts w:ascii="Arial" w:hAnsi="Arial" w:cs="Arial"/>
            <w:b/>
            <w:color w:val="000000" w:themeColor="text1"/>
          </w:rPr>
          <w:t>RN_16</w:t>
        </w:r>
        <w:r>
          <w:rPr>
            <w:rFonts w:ascii="Arial" w:hAnsi="Arial" w:cs="Arial"/>
            <w:b/>
            <w:color w:val="000000" w:themeColor="text1"/>
          </w:rPr>
          <w:t>5</w:t>
        </w:r>
        <w:r w:rsidRPr="00BC3731">
          <w:rPr>
            <w:rFonts w:ascii="Arial" w:hAnsi="Arial" w:cs="Arial"/>
            <w:b/>
            <w:color w:val="000000" w:themeColor="text1"/>
          </w:rPr>
          <w:t xml:space="preserve"> </w:t>
        </w:r>
        <w:bookmarkEnd w:id="2182"/>
        <w:r w:rsidRPr="00BC3731">
          <w:rPr>
            <w:rFonts w:ascii="Arial" w:hAnsi="Arial" w:cs="Arial"/>
            <w:b/>
            <w:color w:val="000000" w:themeColor="text1"/>
          </w:rPr>
          <w:t xml:space="preserve">- Administrar Dados Cadastrais </w:t>
        </w:r>
        <w:del w:id="2184" w:author="eric.giuliani" w:date="2017-07-02T22:47:00Z">
          <w:r w:rsidRPr="00BC3731" w:rsidDel="00573FFC">
            <w:rPr>
              <w:rFonts w:ascii="Arial" w:hAnsi="Arial" w:cs="Arial"/>
              <w:b/>
              <w:color w:val="000000" w:themeColor="text1"/>
            </w:rPr>
            <w:delText>-</w:delText>
          </w:r>
        </w:del>
      </w:ins>
      <w:ins w:id="2185" w:author="eric.giuliani" w:date="2017-07-02T22:47:00Z">
        <w:r w:rsidR="00573FFC">
          <w:rPr>
            <w:rFonts w:ascii="Arial" w:hAnsi="Arial" w:cs="Arial"/>
            <w:b/>
            <w:color w:val="000000" w:themeColor="text1"/>
          </w:rPr>
          <w:t>–</w:t>
        </w:r>
      </w:ins>
      <w:ins w:id="2186" w:author="victor.santos" w:date="2017-04-26T14:56:00Z">
        <w:r w:rsidRPr="00BC3731">
          <w:rPr>
            <w:rFonts w:ascii="Arial" w:hAnsi="Arial" w:cs="Arial"/>
            <w:b/>
            <w:color w:val="000000" w:themeColor="text1"/>
          </w:rPr>
          <w:t xml:space="preserve"> </w:t>
        </w:r>
        <w:r>
          <w:rPr>
            <w:rFonts w:ascii="Arial" w:hAnsi="Arial" w:cs="Arial"/>
            <w:b/>
            <w:color w:val="000000" w:themeColor="text1"/>
          </w:rPr>
          <w:t>Inclusão</w:t>
        </w:r>
      </w:ins>
      <w:ins w:id="2187" w:author="eric.giuliani" w:date="2017-07-02T22:47:00Z">
        <w:r w:rsidR="00573FFC">
          <w:rPr>
            <w:rFonts w:ascii="Arial" w:hAnsi="Arial" w:cs="Arial"/>
            <w:b/>
            <w:color w:val="000000" w:themeColor="text1"/>
          </w:rPr>
          <w:t>/Alteração</w:t>
        </w:r>
      </w:ins>
      <w:ins w:id="2188" w:author="victor.santos" w:date="2017-04-26T15:05:00Z">
        <w:r w:rsidR="00AA4719">
          <w:rPr>
            <w:rFonts w:ascii="Arial" w:hAnsi="Arial" w:cs="Arial"/>
            <w:b/>
            <w:color w:val="000000" w:themeColor="text1"/>
          </w:rPr>
          <w:t>: Tela</w:t>
        </w:r>
      </w:ins>
      <w:ins w:id="2189" w:author="victor.santos" w:date="2017-04-26T15:35:00Z">
        <w:r w:rsidR="00093F7B">
          <w:rPr>
            <w:rFonts w:ascii="Arial" w:hAnsi="Arial" w:cs="Arial"/>
            <w:b/>
            <w:color w:val="000000" w:themeColor="text1"/>
          </w:rPr>
          <w:t>/Salvar</w:t>
        </w:r>
      </w:ins>
    </w:p>
    <w:p w:rsidR="00600D01" w:rsidRDefault="00600D01" w:rsidP="00600D01">
      <w:pPr>
        <w:widowControl/>
        <w:spacing w:after="200" w:line="276" w:lineRule="auto"/>
        <w:ind w:left="1134"/>
        <w:rPr>
          <w:ins w:id="2190" w:author="victor.santos" w:date="2017-04-26T14:57:00Z"/>
          <w:rFonts w:ascii="Arial" w:hAnsi="Arial" w:cs="Arial"/>
        </w:rPr>
      </w:pPr>
      <w:ins w:id="2191" w:author="victor.santos" w:date="2017-04-26T14:56:00Z">
        <w:r>
          <w:rPr>
            <w:rFonts w:ascii="Arial" w:hAnsi="Arial" w:cs="Arial"/>
          </w:rPr>
          <w:t xml:space="preserve">Os campos a serem apresentados </w:t>
        </w:r>
      </w:ins>
      <w:ins w:id="2192" w:author="victor.santos" w:date="2017-04-26T14:57:00Z">
        <w:r>
          <w:rPr>
            <w:rFonts w:ascii="Arial" w:hAnsi="Arial" w:cs="Arial"/>
          </w:rPr>
          <w:t>na tela de inclusão</w:t>
        </w:r>
      </w:ins>
      <w:ins w:id="2193" w:author="eric.giuliani" w:date="2017-07-02T22:47:00Z">
        <w:r w:rsidR="00573FFC">
          <w:rPr>
            <w:rFonts w:ascii="Arial" w:hAnsi="Arial" w:cs="Arial"/>
          </w:rPr>
          <w:t xml:space="preserve"> e alteração</w:t>
        </w:r>
      </w:ins>
      <w:ins w:id="2194" w:author="victor.santos" w:date="2017-04-26T14:57:00Z">
        <w:r>
          <w:rPr>
            <w:rFonts w:ascii="Arial" w:hAnsi="Arial" w:cs="Arial"/>
          </w:rPr>
          <w:t xml:space="preserve"> são</w:t>
        </w:r>
      </w:ins>
      <w:ins w:id="2195" w:author="victor.santos" w:date="2017-04-26T14:56:00Z">
        <w:r>
          <w:rPr>
            <w:rFonts w:ascii="Arial" w:hAnsi="Arial" w:cs="Arial"/>
          </w:rPr>
          <w:t>:</w:t>
        </w:r>
      </w:ins>
    </w:p>
    <w:p w:rsidR="005224DD" w:rsidRDefault="00600D01">
      <w:pPr>
        <w:pStyle w:val="PargrafodaLista"/>
        <w:widowControl/>
        <w:numPr>
          <w:ilvl w:val="2"/>
          <w:numId w:val="126"/>
        </w:numPr>
        <w:spacing w:after="200" w:line="276" w:lineRule="auto"/>
        <w:rPr>
          <w:ins w:id="2196" w:author="victor.santos" w:date="2017-04-26T14:57:00Z"/>
          <w:rFonts w:ascii="Arial" w:hAnsi="Arial" w:cs="Arial"/>
        </w:rPr>
      </w:pPr>
      <w:ins w:id="2197" w:author="victor.santos" w:date="2017-04-26T14:57:00Z">
        <w:r w:rsidRPr="00BC3731">
          <w:rPr>
            <w:rFonts w:ascii="Arial" w:hAnsi="Arial" w:cs="Arial"/>
          </w:rPr>
          <w:t>Instalação</w:t>
        </w:r>
      </w:ins>
    </w:p>
    <w:p w:rsidR="005224DD" w:rsidRDefault="00600D01">
      <w:pPr>
        <w:pStyle w:val="PargrafodaLista"/>
        <w:widowControl/>
        <w:numPr>
          <w:ilvl w:val="2"/>
          <w:numId w:val="126"/>
        </w:numPr>
        <w:spacing w:after="200" w:line="276" w:lineRule="auto"/>
        <w:rPr>
          <w:ins w:id="2198" w:author="victor.santos" w:date="2017-04-26T14:57:00Z"/>
          <w:rFonts w:ascii="Arial" w:hAnsi="Arial" w:cs="Arial"/>
        </w:rPr>
      </w:pPr>
      <w:ins w:id="2199" w:author="victor.santos" w:date="2017-04-26T14:57:00Z">
        <w:r w:rsidRPr="00BC3731">
          <w:rPr>
            <w:rFonts w:ascii="Arial" w:hAnsi="Arial" w:cs="Arial"/>
          </w:rPr>
          <w:t>NIS</w:t>
        </w:r>
      </w:ins>
    </w:p>
    <w:p w:rsidR="005224DD" w:rsidRDefault="00600D01">
      <w:pPr>
        <w:pStyle w:val="PargrafodaLista"/>
        <w:widowControl/>
        <w:numPr>
          <w:ilvl w:val="2"/>
          <w:numId w:val="126"/>
        </w:numPr>
        <w:spacing w:after="200" w:line="276" w:lineRule="auto"/>
        <w:rPr>
          <w:ins w:id="2200" w:author="victor.santos" w:date="2017-04-26T14:57:00Z"/>
          <w:rFonts w:ascii="Arial" w:hAnsi="Arial" w:cs="Arial"/>
        </w:rPr>
      </w:pPr>
      <w:ins w:id="2201" w:author="victor.santos" w:date="2017-04-26T14:57:00Z">
        <w:r w:rsidRPr="00BC3731">
          <w:rPr>
            <w:rFonts w:ascii="Arial" w:hAnsi="Arial" w:cs="Arial"/>
          </w:rPr>
          <w:t>BPC</w:t>
        </w:r>
      </w:ins>
    </w:p>
    <w:p w:rsidR="005224DD" w:rsidRDefault="00600D01">
      <w:pPr>
        <w:pStyle w:val="PargrafodaLista"/>
        <w:widowControl/>
        <w:numPr>
          <w:ilvl w:val="2"/>
          <w:numId w:val="126"/>
        </w:numPr>
        <w:spacing w:after="200" w:line="276" w:lineRule="auto"/>
        <w:rPr>
          <w:ins w:id="2202" w:author="victor.santos" w:date="2017-04-26T14:57:00Z"/>
          <w:rFonts w:ascii="Arial" w:hAnsi="Arial" w:cs="Arial"/>
        </w:rPr>
      </w:pPr>
      <w:ins w:id="2203" w:author="victor.santos" w:date="2017-04-26T14:57:00Z">
        <w:r w:rsidRPr="00BC3731">
          <w:rPr>
            <w:rFonts w:ascii="Arial" w:hAnsi="Arial" w:cs="Arial"/>
          </w:rPr>
          <w:t>Indicador uso misto</w:t>
        </w:r>
      </w:ins>
    </w:p>
    <w:p w:rsidR="005224DD" w:rsidRDefault="00600D01">
      <w:pPr>
        <w:pStyle w:val="PargrafodaLista"/>
        <w:widowControl/>
        <w:numPr>
          <w:ilvl w:val="2"/>
          <w:numId w:val="126"/>
        </w:numPr>
        <w:spacing w:after="200" w:line="276" w:lineRule="auto"/>
        <w:rPr>
          <w:ins w:id="2204" w:author="victor.santos" w:date="2017-04-26T14:57:00Z"/>
          <w:rFonts w:ascii="Arial" w:hAnsi="Arial" w:cs="Arial"/>
        </w:rPr>
      </w:pPr>
      <w:ins w:id="2205" w:author="victor.santos" w:date="2017-04-26T14:57:00Z">
        <w:r w:rsidRPr="00BC3731">
          <w:rPr>
            <w:rFonts w:ascii="Arial" w:hAnsi="Arial" w:cs="Arial"/>
          </w:rPr>
          <w:t>Lote</w:t>
        </w:r>
      </w:ins>
    </w:p>
    <w:p w:rsidR="00600D01" w:rsidRPr="00BC3731" w:rsidRDefault="00600D01" w:rsidP="00600D01">
      <w:pPr>
        <w:pStyle w:val="PargrafodaLista"/>
        <w:widowControl/>
        <w:numPr>
          <w:ilvl w:val="2"/>
          <w:numId w:val="126"/>
        </w:numPr>
        <w:spacing w:after="200" w:line="276" w:lineRule="auto"/>
        <w:rPr>
          <w:ins w:id="2206" w:author="victor.santos" w:date="2017-04-26T14:57:00Z"/>
          <w:rFonts w:ascii="Arial" w:hAnsi="Arial" w:cs="Arial"/>
        </w:rPr>
      </w:pPr>
      <w:ins w:id="2207" w:author="victor.santos" w:date="2017-04-26T14:57:00Z">
        <w:r>
          <w:rPr>
            <w:rFonts w:ascii="Arial" w:hAnsi="Arial" w:cs="Arial"/>
          </w:rPr>
          <w:t xml:space="preserve">Agrupamento: </w:t>
        </w:r>
        <w:r w:rsidRPr="00BC3731">
          <w:rPr>
            <w:rFonts w:ascii="Arial" w:hAnsi="Arial" w:cs="Arial"/>
          </w:rPr>
          <w:t>Contribuinte</w:t>
        </w:r>
      </w:ins>
    </w:p>
    <w:p w:rsidR="00600D01" w:rsidRPr="00BC3731" w:rsidRDefault="00600D01" w:rsidP="00600D01">
      <w:pPr>
        <w:pStyle w:val="PargrafodaLista"/>
        <w:widowControl/>
        <w:numPr>
          <w:ilvl w:val="3"/>
          <w:numId w:val="126"/>
        </w:numPr>
        <w:spacing w:after="200" w:line="276" w:lineRule="auto"/>
        <w:rPr>
          <w:ins w:id="2208" w:author="victor.santos" w:date="2017-04-26T14:57:00Z"/>
          <w:rFonts w:ascii="Arial" w:hAnsi="Arial" w:cs="Arial"/>
        </w:rPr>
      </w:pPr>
      <w:ins w:id="2209" w:author="victor.santos" w:date="2017-04-26T14:57:00Z">
        <w:r w:rsidRPr="00BC3731">
          <w:rPr>
            <w:rFonts w:ascii="Arial" w:hAnsi="Arial" w:cs="Arial"/>
          </w:rPr>
          <w:t>Tipo Pessoa</w:t>
        </w:r>
      </w:ins>
    </w:p>
    <w:p w:rsidR="00600D01" w:rsidRPr="00BC3731" w:rsidRDefault="00600D01" w:rsidP="00600D01">
      <w:pPr>
        <w:pStyle w:val="PargrafodaLista"/>
        <w:widowControl/>
        <w:numPr>
          <w:ilvl w:val="3"/>
          <w:numId w:val="126"/>
        </w:numPr>
        <w:spacing w:after="200" w:line="276" w:lineRule="auto"/>
        <w:rPr>
          <w:ins w:id="2210" w:author="victor.santos" w:date="2017-04-26T14:57:00Z"/>
          <w:rFonts w:ascii="Arial" w:hAnsi="Arial" w:cs="Arial"/>
        </w:rPr>
      </w:pPr>
      <w:ins w:id="2211" w:author="victor.santos" w:date="2017-04-26T14:57:00Z">
        <w:r w:rsidRPr="00BC3731">
          <w:rPr>
            <w:rFonts w:ascii="Arial" w:hAnsi="Arial" w:cs="Arial"/>
          </w:rPr>
          <w:t>CPF / CNPJ / Rani</w:t>
        </w:r>
      </w:ins>
    </w:p>
    <w:p w:rsidR="00600D01" w:rsidRPr="00BC3731" w:rsidRDefault="00600D01" w:rsidP="00600D01">
      <w:pPr>
        <w:pStyle w:val="PargrafodaLista"/>
        <w:widowControl/>
        <w:numPr>
          <w:ilvl w:val="3"/>
          <w:numId w:val="126"/>
        </w:numPr>
        <w:spacing w:after="200" w:line="276" w:lineRule="auto"/>
        <w:rPr>
          <w:ins w:id="2212" w:author="victor.santos" w:date="2017-04-26T14:57:00Z"/>
          <w:rFonts w:ascii="Arial" w:hAnsi="Arial" w:cs="Arial"/>
        </w:rPr>
      </w:pPr>
      <w:ins w:id="2213" w:author="victor.santos" w:date="2017-04-26T14:57:00Z">
        <w:r w:rsidRPr="00BC3731">
          <w:rPr>
            <w:rFonts w:ascii="Arial" w:hAnsi="Arial" w:cs="Arial"/>
          </w:rPr>
          <w:t>Nome</w:t>
        </w:r>
      </w:ins>
    </w:p>
    <w:p w:rsidR="00600D01" w:rsidRPr="00BC3731" w:rsidRDefault="00600D01" w:rsidP="00600D01">
      <w:pPr>
        <w:pStyle w:val="PargrafodaLista"/>
        <w:widowControl/>
        <w:numPr>
          <w:ilvl w:val="3"/>
          <w:numId w:val="126"/>
        </w:numPr>
        <w:spacing w:after="200" w:line="276" w:lineRule="auto"/>
        <w:rPr>
          <w:ins w:id="2214" w:author="victor.santos" w:date="2017-04-26T14:57:00Z"/>
          <w:rFonts w:ascii="Arial" w:hAnsi="Arial" w:cs="Arial"/>
        </w:rPr>
      </w:pPr>
      <w:ins w:id="2215" w:author="victor.santos" w:date="2017-04-26T14:57:00Z">
        <w:r w:rsidRPr="00BC3731">
          <w:rPr>
            <w:rFonts w:ascii="Arial" w:hAnsi="Arial" w:cs="Arial"/>
          </w:rPr>
          <w:t>Início Vigência</w:t>
        </w:r>
      </w:ins>
    </w:p>
    <w:p w:rsidR="00600D01" w:rsidRPr="00BC3731" w:rsidRDefault="00600D01" w:rsidP="00600D01">
      <w:pPr>
        <w:pStyle w:val="PargrafodaLista"/>
        <w:widowControl/>
        <w:numPr>
          <w:ilvl w:val="3"/>
          <w:numId w:val="126"/>
        </w:numPr>
        <w:spacing w:after="200" w:line="276" w:lineRule="auto"/>
        <w:rPr>
          <w:ins w:id="2216" w:author="victor.santos" w:date="2017-04-26T14:57:00Z"/>
          <w:rFonts w:ascii="Arial" w:hAnsi="Arial" w:cs="Arial"/>
        </w:rPr>
      </w:pPr>
      <w:ins w:id="2217" w:author="victor.santos" w:date="2017-04-26T14:57:00Z">
        <w:r w:rsidRPr="00BC3731">
          <w:rPr>
            <w:rFonts w:ascii="Arial" w:hAnsi="Arial" w:cs="Arial"/>
          </w:rPr>
          <w:t>Fim Vigência</w:t>
        </w:r>
      </w:ins>
    </w:p>
    <w:p w:rsidR="00600D01" w:rsidRPr="00BC3731" w:rsidRDefault="00600D01" w:rsidP="00600D01">
      <w:pPr>
        <w:pStyle w:val="PargrafodaLista"/>
        <w:widowControl/>
        <w:numPr>
          <w:ilvl w:val="2"/>
          <w:numId w:val="126"/>
        </w:numPr>
        <w:spacing w:after="200" w:line="276" w:lineRule="auto"/>
        <w:rPr>
          <w:ins w:id="2218" w:author="victor.santos" w:date="2017-04-26T14:57:00Z"/>
          <w:rFonts w:ascii="Arial" w:hAnsi="Arial" w:cs="Arial"/>
        </w:rPr>
      </w:pPr>
      <w:ins w:id="2219" w:author="victor.santos" w:date="2017-04-26T14:57:00Z">
        <w:r>
          <w:rPr>
            <w:rFonts w:ascii="Arial" w:hAnsi="Arial" w:cs="Arial"/>
          </w:rPr>
          <w:t xml:space="preserve">Agrupamento: </w:t>
        </w:r>
        <w:r w:rsidRPr="00BC3731">
          <w:rPr>
            <w:rFonts w:ascii="Arial" w:hAnsi="Arial" w:cs="Arial"/>
          </w:rPr>
          <w:t>Classe</w:t>
        </w:r>
      </w:ins>
    </w:p>
    <w:p w:rsidR="00600D01" w:rsidRPr="00BC3731" w:rsidRDefault="00600D01" w:rsidP="00600D01">
      <w:pPr>
        <w:pStyle w:val="PargrafodaLista"/>
        <w:widowControl/>
        <w:numPr>
          <w:ilvl w:val="3"/>
          <w:numId w:val="126"/>
        </w:numPr>
        <w:spacing w:after="200" w:line="276" w:lineRule="auto"/>
        <w:rPr>
          <w:ins w:id="2220" w:author="victor.santos" w:date="2017-04-26T14:57:00Z"/>
          <w:rFonts w:ascii="Arial" w:hAnsi="Arial" w:cs="Arial"/>
        </w:rPr>
      </w:pPr>
      <w:ins w:id="2221" w:author="victor.santos" w:date="2017-04-26T14:57:00Z">
        <w:r w:rsidRPr="00BC3731">
          <w:rPr>
            <w:rFonts w:ascii="Arial" w:hAnsi="Arial" w:cs="Arial"/>
          </w:rPr>
          <w:t>Classe</w:t>
        </w:r>
      </w:ins>
    </w:p>
    <w:p w:rsidR="00600D01" w:rsidRPr="00BC3731" w:rsidRDefault="00600D01" w:rsidP="00600D01">
      <w:pPr>
        <w:pStyle w:val="PargrafodaLista"/>
        <w:widowControl/>
        <w:numPr>
          <w:ilvl w:val="3"/>
          <w:numId w:val="126"/>
        </w:numPr>
        <w:spacing w:after="200" w:line="276" w:lineRule="auto"/>
        <w:rPr>
          <w:ins w:id="2222" w:author="victor.santos" w:date="2017-04-26T14:57:00Z"/>
          <w:rFonts w:ascii="Arial" w:hAnsi="Arial" w:cs="Arial"/>
        </w:rPr>
      </w:pPr>
      <w:ins w:id="2223" w:author="victor.santos" w:date="2017-04-26T14:57:00Z">
        <w:r w:rsidRPr="00BC3731">
          <w:rPr>
            <w:rFonts w:ascii="Arial" w:hAnsi="Arial" w:cs="Arial"/>
          </w:rPr>
          <w:lastRenderedPageBreak/>
          <w:t>Início Vigência</w:t>
        </w:r>
      </w:ins>
    </w:p>
    <w:p w:rsidR="00600D01" w:rsidRPr="00BC3731" w:rsidRDefault="00600D01" w:rsidP="00600D01">
      <w:pPr>
        <w:pStyle w:val="PargrafodaLista"/>
        <w:widowControl/>
        <w:numPr>
          <w:ilvl w:val="3"/>
          <w:numId w:val="126"/>
        </w:numPr>
        <w:spacing w:after="200" w:line="276" w:lineRule="auto"/>
        <w:rPr>
          <w:ins w:id="2224" w:author="victor.santos" w:date="2017-04-26T14:57:00Z"/>
          <w:rFonts w:ascii="Arial" w:hAnsi="Arial" w:cs="Arial"/>
        </w:rPr>
      </w:pPr>
      <w:ins w:id="2225" w:author="victor.santos" w:date="2017-04-26T14:57:00Z">
        <w:r w:rsidRPr="00BC3731">
          <w:rPr>
            <w:rFonts w:ascii="Arial" w:hAnsi="Arial" w:cs="Arial"/>
          </w:rPr>
          <w:t>Fim Vigência</w:t>
        </w:r>
      </w:ins>
    </w:p>
    <w:p w:rsidR="00600D01" w:rsidRPr="00BC3731" w:rsidRDefault="00600D01" w:rsidP="00600D01">
      <w:pPr>
        <w:pStyle w:val="PargrafodaLista"/>
        <w:widowControl/>
        <w:numPr>
          <w:ilvl w:val="2"/>
          <w:numId w:val="126"/>
        </w:numPr>
        <w:spacing w:after="200" w:line="276" w:lineRule="auto"/>
        <w:rPr>
          <w:ins w:id="2226" w:author="victor.santos" w:date="2017-04-26T14:57:00Z"/>
          <w:rFonts w:ascii="Arial" w:hAnsi="Arial" w:cs="Arial"/>
        </w:rPr>
      </w:pPr>
      <w:ins w:id="2227" w:author="victor.santos" w:date="2017-04-26T14:57:00Z">
        <w:r>
          <w:rPr>
            <w:rFonts w:ascii="Arial" w:hAnsi="Arial" w:cs="Arial"/>
          </w:rPr>
          <w:t xml:space="preserve">Agrupamento: </w:t>
        </w:r>
        <w:r w:rsidRPr="00BC3731">
          <w:rPr>
            <w:rFonts w:ascii="Arial" w:hAnsi="Arial" w:cs="Arial"/>
          </w:rPr>
          <w:t>Situação</w:t>
        </w:r>
      </w:ins>
    </w:p>
    <w:p w:rsidR="00600D01" w:rsidRPr="00BC3731" w:rsidRDefault="00600D01" w:rsidP="00600D01">
      <w:pPr>
        <w:pStyle w:val="PargrafodaLista"/>
        <w:widowControl/>
        <w:numPr>
          <w:ilvl w:val="3"/>
          <w:numId w:val="126"/>
        </w:numPr>
        <w:spacing w:after="200" w:line="276" w:lineRule="auto"/>
        <w:rPr>
          <w:ins w:id="2228" w:author="victor.santos" w:date="2017-04-26T14:57:00Z"/>
          <w:rFonts w:ascii="Arial" w:hAnsi="Arial" w:cs="Arial"/>
        </w:rPr>
      </w:pPr>
      <w:ins w:id="2229" w:author="victor.santos" w:date="2017-04-26T14:57:00Z">
        <w:r w:rsidRPr="00BC3731">
          <w:rPr>
            <w:rFonts w:ascii="Arial" w:hAnsi="Arial" w:cs="Arial"/>
          </w:rPr>
          <w:t>Situação</w:t>
        </w:r>
      </w:ins>
    </w:p>
    <w:p w:rsidR="00600D01" w:rsidRPr="00BC3731" w:rsidRDefault="00600D01" w:rsidP="00600D01">
      <w:pPr>
        <w:pStyle w:val="PargrafodaLista"/>
        <w:widowControl/>
        <w:numPr>
          <w:ilvl w:val="3"/>
          <w:numId w:val="126"/>
        </w:numPr>
        <w:spacing w:after="200" w:line="276" w:lineRule="auto"/>
        <w:rPr>
          <w:ins w:id="2230" w:author="victor.santos" w:date="2017-04-26T14:57:00Z"/>
          <w:rFonts w:ascii="Arial" w:hAnsi="Arial" w:cs="Arial"/>
        </w:rPr>
      </w:pPr>
      <w:ins w:id="2231" w:author="victor.santos" w:date="2017-04-26T14:57:00Z">
        <w:r w:rsidRPr="00BC3731">
          <w:rPr>
            <w:rFonts w:ascii="Arial" w:hAnsi="Arial" w:cs="Arial"/>
          </w:rPr>
          <w:t>Início Vigência</w:t>
        </w:r>
      </w:ins>
    </w:p>
    <w:p w:rsidR="00600D01" w:rsidRPr="00BC3731" w:rsidRDefault="00600D01" w:rsidP="00600D01">
      <w:pPr>
        <w:pStyle w:val="PargrafodaLista"/>
        <w:widowControl/>
        <w:numPr>
          <w:ilvl w:val="3"/>
          <w:numId w:val="126"/>
        </w:numPr>
        <w:spacing w:after="200" w:line="276" w:lineRule="auto"/>
        <w:rPr>
          <w:ins w:id="2232" w:author="victor.santos" w:date="2017-04-26T14:57:00Z"/>
          <w:rFonts w:ascii="Arial" w:hAnsi="Arial" w:cs="Arial"/>
        </w:rPr>
      </w:pPr>
      <w:ins w:id="2233" w:author="victor.santos" w:date="2017-04-26T14:57:00Z">
        <w:r w:rsidRPr="00BC3731">
          <w:rPr>
            <w:rFonts w:ascii="Arial" w:hAnsi="Arial" w:cs="Arial"/>
          </w:rPr>
          <w:t>Fim Vigência</w:t>
        </w:r>
      </w:ins>
    </w:p>
    <w:p w:rsidR="00600D01" w:rsidRPr="00BC3731" w:rsidRDefault="00600D01" w:rsidP="00600D01">
      <w:pPr>
        <w:pStyle w:val="PargrafodaLista"/>
        <w:widowControl/>
        <w:numPr>
          <w:ilvl w:val="2"/>
          <w:numId w:val="126"/>
        </w:numPr>
        <w:spacing w:after="200" w:line="276" w:lineRule="auto"/>
        <w:rPr>
          <w:ins w:id="2234" w:author="victor.santos" w:date="2017-04-26T14:57:00Z"/>
          <w:rFonts w:ascii="Arial" w:hAnsi="Arial" w:cs="Arial"/>
        </w:rPr>
      </w:pPr>
      <w:ins w:id="2235" w:author="victor.santos" w:date="2017-04-26T14:57:00Z">
        <w:r>
          <w:rPr>
            <w:rFonts w:ascii="Arial" w:hAnsi="Arial" w:cs="Arial"/>
          </w:rPr>
          <w:t xml:space="preserve">Agrupamento: </w:t>
        </w:r>
        <w:r w:rsidRPr="00BC3731">
          <w:rPr>
            <w:rFonts w:ascii="Arial" w:hAnsi="Arial" w:cs="Arial"/>
          </w:rPr>
          <w:t>Contrato</w:t>
        </w:r>
      </w:ins>
    </w:p>
    <w:p w:rsidR="00600D01" w:rsidRPr="00BC3731" w:rsidRDefault="00600D01" w:rsidP="00600D01">
      <w:pPr>
        <w:pStyle w:val="PargrafodaLista"/>
        <w:widowControl/>
        <w:numPr>
          <w:ilvl w:val="3"/>
          <w:numId w:val="126"/>
        </w:numPr>
        <w:spacing w:after="200" w:line="276" w:lineRule="auto"/>
        <w:rPr>
          <w:ins w:id="2236" w:author="victor.santos" w:date="2017-04-26T14:57:00Z"/>
          <w:rFonts w:ascii="Arial" w:hAnsi="Arial" w:cs="Arial"/>
        </w:rPr>
      </w:pPr>
      <w:ins w:id="2237" w:author="victor.santos" w:date="2017-04-26T14:57:00Z">
        <w:r w:rsidRPr="00BC3731">
          <w:rPr>
            <w:rFonts w:ascii="Arial" w:hAnsi="Arial" w:cs="Arial"/>
          </w:rPr>
          <w:t>Contrato</w:t>
        </w:r>
      </w:ins>
    </w:p>
    <w:p w:rsidR="00600D01" w:rsidRPr="00BC3731" w:rsidRDefault="00600D01" w:rsidP="00600D01">
      <w:pPr>
        <w:pStyle w:val="PargrafodaLista"/>
        <w:widowControl/>
        <w:numPr>
          <w:ilvl w:val="3"/>
          <w:numId w:val="126"/>
        </w:numPr>
        <w:spacing w:after="200" w:line="276" w:lineRule="auto"/>
        <w:rPr>
          <w:ins w:id="2238" w:author="victor.santos" w:date="2017-04-26T14:57:00Z"/>
          <w:rFonts w:ascii="Arial" w:hAnsi="Arial" w:cs="Arial"/>
        </w:rPr>
      </w:pPr>
      <w:ins w:id="2239" w:author="victor.santos" w:date="2017-04-26T14:57:00Z">
        <w:r w:rsidRPr="00BC3731">
          <w:rPr>
            <w:rFonts w:ascii="Arial" w:hAnsi="Arial" w:cs="Arial"/>
          </w:rPr>
          <w:t>Início Vigência</w:t>
        </w:r>
      </w:ins>
    </w:p>
    <w:p w:rsidR="00600D01" w:rsidRPr="00BC3731" w:rsidRDefault="00600D01" w:rsidP="00600D01">
      <w:pPr>
        <w:pStyle w:val="PargrafodaLista"/>
        <w:widowControl/>
        <w:numPr>
          <w:ilvl w:val="3"/>
          <w:numId w:val="126"/>
        </w:numPr>
        <w:spacing w:after="200" w:line="276" w:lineRule="auto"/>
        <w:rPr>
          <w:ins w:id="2240" w:author="victor.santos" w:date="2017-04-26T14:57:00Z"/>
          <w:rFonts w:ascii="Arial" w:hAnsi="Arial" w:cs="Arial"/>
        </w:rPr>
      </w:pPr>
      <w:ins w:id="2241" w:author="victor.santos" w:date="2017-04-26T14:57:00Z">
        <w:r w:rsidRPr="00BC3731">
          <w:rPr>
            <w:rFonts w:ascii="Arial" w:hAnsi="Arial" w:cs="Arial"/>
          </w:rPr>
          <w:t>Fim Vigência</w:t>
        </w:r>
      </w:ins>
    </w:p>
    <w:p w:rsidR="00600D01" w:rsidRPr="00BC3731" w:rsidRDefault="00600D01" w:rsidP="00600D01">
      <w:pPr>
        <w:pStyle w:val="PargrafodaLista"/>
        <w:widowControl/>
        <w:numPr>
          <w:ilvl w:val="2"/>
          <w:numId w:val="126"/>
        </w:numPr>
        <w:spacing w:after="200" w:line="276" w:lineRule="auto"/>
        <w:rPr>
          <w:ins w:id="2242" w:author="victor.santos" w:date="2017-04-26T14:57:00Z"/>
          <w:rFonts w:ascii="Arial" w:hAnsi="Arial" w:cs="Arial"/>
        </w:rPr>
      </w:pPr>
      <w:ins w:id="2243" w:author="victor.santos" w:date="2017-04-26T14:57:00Z">
        <w:r>
          <w:rPr>
            <w:rFonts w:ascii="Arial" w:hAnsi="Arial" w:cs="Arial"/>
          </w:rPr>
          <w:t xml:space="preserve">Agrupamento: </w:t>
        </w:r>
        <w:r w:rsidRPr="00BC3731">
          <w:rPr>
            <w:rFonts w:ascii="Arial" w:hAnsi="Arial" w:cs="Arial"/>
          </w:rPr>
          <w:t>Isenção</w:t>
        </w:r>
      </w:ins>
    </w:p>
    <w:p w:rsidR="00600D01" w:rsidRPr="00BC3731" w:rsidRDefault="00600D01" w:rsidP="00600D01">
      <w:pPr>
        <w:pStyle w:val="PargrafodaLista"/>
        <w:widowControl/>
        <w:numPr>
          <w:ilvl w:val="3"/>
          <w:numId w:val="126"/>
        </w:numPr>
        <w:spacing w:after="200" w:line="276" w:lineRule="auto"/>
        <w:rPr>
          <w:ins w:id="2244" w:author="victor.santos" w:date="2017-04-26T14:57:00Z"/>
          <w:rFonts w:ascii="Arial" w:hAnsi="Arial" w:cs="Arial"/>
        </w:rPr>
      </w:pPr>
      <w:ins w:id="2245" w:author="victor.santos" w:date="2017-04-26T14:57:00Z">
        <w:r w:rsidRPr="00BC3731">
          <w:rPr>
            <w:rFonts w:ascii="Arial" w:hAnsi="Arial" w:cs="Arial"/>
          </w:rPr>
          <w:t>Isenção</w:t>
        </w:r>
      </w:ins>
    </w:p>
    <w:p w:rsidR="00600D01" w:rsidRPr="00BC3731" w:rsidRDefault="00600D01" w:rsidP="00600D01">
      <w:pPr>
        <w:pStyle w:val="PargrafodaLista"/>
        <w:widowControl/>
        <w:numPr>
          <w:ilvl w:val="3"/>
          <w:numId w:val="126"/>
        </w:numPr>
        <w:spacing w:after="200" w:line="276" w:lineRule="auto"/>
        <w:rPr>
          <w:ins w:id="2246" w:author="victor.santos" w:date="2017-04-26T14:57:00Z"/>
          <w:rFonts w:ascii="Arial" w:hAnsi="Arial" w:cs="Arial"/>
        </w:rPr>
      </w:pPr>
      <w:ins w:id="2247" w:author="victor.santos" w:date="2017-04-26T14:57:00Z">
        <w:r w:rsidRPr="00BC3731">
          <w:rPr>
            <w:rFonts w:ascii="Arial" w:hAnsi="Arial" w:cs="Arial"/>
          </w:rPr>
          <w:t>Início Vigência</w:t>
        </w:r>
      </w:ins>
    </w:p>
    <w:p w:rsidR="00600D01" w:rsidRPr="00BC3731" w:rsidRDefault="00600D01" w:rsidP="00600D01">
      <w:pPr>
        <w:pStyle w:val="PargrafodaLista"/>
        <w:widowControl/>
        <w:numPr>
          <w:ilvl w:val="3"/>
          <w:numId w:val="126"/>
        </w:numPr>
        <w:spacing w:after="200" w:line="276" w:lineRule="auto"/>
        <w:rPr>
          <w:ins w:id="2248" w:author="victor.santos" w:date="2017-04-26T14:57:00Z"/>
          <w:rFonts w:ascii="Arial" w:hAnsi="Arial" w:cs="Arial"/>
        </w:rPr>
      </w:pPr>
      <w:ins w:id="2249" w:author="victor.santos" w:date="2017-04-26T14:57:00Z">
        <w:r w:rsidRPr="00BC3731">
          <w:rPr>
            <w:rFonts w:ascii="Arial" w:hAnsi="Arial" w:cs="Arial"/>
          </w:rPr>
          <w:t>Fim Vigência</w:t>
        </w:r>
      </w:ins>
    </w:p>
    <w:p w:rsidR="00600D01" w:rsidRPr="00BC3731" w:rsidRDefault="00600D01" w:rsidP="00600D01">
      <w:pPr>
        <w:pStyle w:val="PargrafodaLista"/>
        <w:widowControl/>
        <w:numPr>
          <w:ilvl w:val="2"/>
          <w:numId w:val="126"/>
        </w:numPr>
        <w:spacing w:after="200" w:line="276" w:lineRule="auto"/>
        <w:rPr>
          <w:ins w:id="2250" w:author="victor.santos" w:date="2017-04-26T14:57:00Z"/>
          <w:rFonts w:ascii="Arial" w:hAnsi="Arial" w:cs="Arial"/>
        </w:rPr>
      </w:pPr>
      <w:ins w:id="2251" w:author="victor.santos" w:date="2017-04-26T14:57:00Z">
        <w:r>
          <w:rPr>
            <w:rFonts w:ascii="Arial" w:hAnsi="Arial" w:cs="Arial"/>
          </w:rPr>
          <w:t xml:space="preserve">Agrupamento: </w:t>
        </w:r>
        <w:r w:rsidRPr="00BC3731">
          <w:rPr>
            <w:rFonts w:ascii="Arial" w:hAnsi="Arial" w:cs="Arial"/>
          </w:rPr>
          <w:t>Bloqueio</w:t>
        </w:r>
      </w:ins>
    </w:p>
    <w:p w:rsidR="00600D01" w:rsidRPr="00BC3731" w:rsidRDefault="00600D01" w:rsidP="00600D01">
      <w:pPr>
        <w:pStyle w:val="PargrafodaLista"/>
        <w:widowControl/>
        <w:numPr>
          <w:ilvl w:val="3"/>
          <w:numId w:val="126"/>
        </w:numPr>
        <w:spacing w:after="200" w:line="276" w:lineRule="auto"/>
        <w:rPr>
          <w:ins w:id="2252" w:author="victor.santos" w:date="2017-04-26T14:57:00Z"/>
          <w:rFonts w:ascii="Arial" w:hAnsi="Arial" w:cs="Arial"/>
        </w:rPr>
      </w:pPr>
      <w:ins w:id="2253" w:author="victor.santos" w:date="2017-04-26T14:57:00Z">
        <w:r w:rsidRPr="00BC3731">
          <w:rPr>
            <w:rFonts w:ascii="Arial" w:hAnsi="Arial" w:cs="Arial"/>
          </w:rPr>
          <w:t>Bloqueio</w:t>
        </w:r>
      </w:ins>
    </w:p>
    <w:p w:rsidR="00600D01" w:rsidRPr="00BC3731" w:rsidRDefault="00600D01" w:rsidP="00600D01">
      <w:pPr>
        <w:pStyle w:val="PargrafodaLista"/>
        <w:widowControl/>
        <w:numPr>
          <w:ilvl w:val="3"/>
          <w:numId w:val="126"/>
        </w:numPr>
        <w:spacing w:after="200" w:line="276" w:lineRule="auto"/>
        <w:rPr>
          <w:ins w:id="2254" w:author="victor.santos" w:date="2017-04-26T14:57:00Z"/>
          <w:rFonts w:ascii="Arial" w:hAnsi="Arial" w:cs="Arial"/>
        </w:rPr>
      </w:pPr>
      <w:ins w:id="2255" w:author="victor.santos" w:date="2017-04-26T14:57:00Z">
        <w:r w:rsidRPr="00BC3731">
          <w:rPr>
            <w:rFonts w:ascii="Arial" w:hAnsi="Arial" w:cs="Arial"/>
          </w:rPr>
          <w:t>Início Vigência</w:t>
        </w:r>
      </w:ins>
    </w:p>
    <w:p w:rsidR="00600D01" w:rsidRPr="00BC3731" w:rsidRDefault="00600D01" w:rsidP="00600D01">
      <w:pPr>
        <w:pStyle w:val="PargrafodaLista"/>
        <w:widowControl/>
        <w:numPr>
          <w:ilvl w:val="3"/>
          <w:numId w:val="126"/>
        </w:numPr>
        <w:spacing w:after="200" w:line="276" w:lineRule="auto"/>
        <w:rPr>
          <w:ins w:id="2256" w:author="victor.santos" w:date="2017-04-26T14:57:00Z"/>
          <w:rFonts w:ascii="Arial" w:hAnsi="Arial" w:cs="Arial"/>
        </w:rPr>
      </w:pPr>
      <w:ins w:id="2257" w:author="victor.santos" w:date="2017-04-26T14:57:00Z">
        <w:r w:rsidRPr="00BC3731">
          <w:rPr>
            <w:rFonts w:ascii="Arial" w:hAnsi="Arial" w:cs="Arial"/>
          </w:rPr>
          <w:t>Fim Vigência</w:t>
        </w:r>
      </w:ins>
    </w:p>
    <w:p w:rsidR="00600D01" w:rsidRPr="00BC3731" w:rsidRDefault="00600D01" w:rsidP="00600D01">
      <w:pPr>
        <w:pStyle w:val="PargrafodaLista"/>
        <w:widowControl/>
        <w:numPr>
          <w:ilvl w:val="3"/>
          <w:numId w:val="126"/>
        </w:numPr>
        <w:spacing w:after="200" w:line="276" w:lineRule="auto"/>
        <w:rPr>
          <w:ins w:id="2258" w:author="victor.santos" w:date="2017-04-26T14:57:00Z"/>
          <w:rFonts w:ascii="Arial" w:hAnsi="Arial" w:cs="Arial"/>
        </w:rPr>
      </w:pPr>
      <w:ins w:id="2259" w:author="victor.santos" w:date="2017-04-26T14:57:00Z">
        <w:r w:rsidRPr="00BC3731">
          <w:rPr>
            <w:rFonts w:ascii="Arial" w:hAnsi="Arial" w:cs="Arial"/>
          </w:rPr>
          <w:t>Número Ação Judicial</w:t>
        </w:r>
      </w:ins>
    </w:p>
    <w:p w:rsidR="00600D01" w:rsidRDefault="00600D01" w:rsidP="00600D01">
      <w:pPr>
        <w:pStyle w:val="PargrafodaLista"/>
        <w:widowControl/>
        <w:numPr>
          <w:ilvl w:val="2"/>
          <w:numId w:val="126"/>
        </w:numPr>
        <w:spacing w:after="200" w:line="276" w:lineRule="auto"/>
        <w:rPr>
          <w:ins w:id="2260" w:author="eric.giuliani" w:date="2017-07-02T22:47:00Z"/>
          <w:rFonts w:ascii="Arial" w:hAnsi="Arial" w:cs="Arial"/>
        </w:rPr>
      </w:pPr>
      <w:ins w:id="2261" w:author="victor.santos" w:date="2017-04-26T14:57:00Z">
        <w:r w:rsidRPr="00BC3731">
          <w:rPr>
            <w:rFonts w:ascii="Arial" w:hAnsi="Arial" w:cs="Arial"/>
          </w:rPr>
          <w:t>Logradouro [</w:t>
        </w:r>
        <w:r w:rsidR="00210B41">
          <w:rPr>
            <w:rFonts w:ascii="Arial" w:hAnsi="Arial" w:cs="Arial"/>
          </w:rPr>
          <w:fldChar w:fldCharType="begin"/>
        </w:r>
        <w:r>
          <w:rPr>
            <w:rFonts w:ascii="Arial" w:hAnsi="Arial" w:cs="Arial"/>
          </w:rPr>
          <w:instrText xml:space="preserve"> HYPERLINK  \l "RN_090" </w:instrText>
        </w:r>
        <w:r w:rsidR="00210B41">
          <w:rPr>
            <w:rFonts w:ascii="Arial" w:hAnsi="Arial" w:cs="Arial"/>
          </w:rPr>
          <w:fldChar w:fldCharType="separate"/>
        </w:r>
        <w:r w:rsidRPr="00BC3731">
          <w:rPr>
            <w:rStyle w:val="Hyperlink"/>
            <w:rFonts w:ascii="Arial" w:hAnsi="Arial" w:cs="Arial"/>
          </w:rPr>
          <w:t>RN_090</w:t>
        </w:r>
        <w:r w:rsidR="00210B41">
          <w:rPr>
            <w:rFonts w:ascii="Arial" w:hAnsi="Arial" w:cs="Arial"/>
          </w:rPr>
          <w:fldChar w:fldCharType="end"/>
        </w:r>
        <w:r w:rsidRPr="00BC3731">
          <w:rPr>
            <w:rFonts w:ascii="Arial" w:hAnsi="Arial" w:cs="Arial"/>
          </w:rPr>
          <w:t>]</w:t>
        </w:r>
      </w:ins>
    </w:p>
    <w:p w:rsidR="00573FFC" w:rsidRPr="00573FFC" w:rsidRDefault="00573FFC" w:rsidP="00573FFC">
      <w:pPr>
        <w:pStyle w:val="PargrafodaLista"/>
        <w:widowControl/>
        <w:numPr>
          <w:ilvl w:val="2"/>
          <w:numId w:val="126"/>
        </w:numPr>
        <w:spacing w:after="200" w:line="276" w:lineRule="auto"/>
        <w:rPr>
          <w:ins w:id="2262" w:author="eric.giuliani" w:date="2017-07-02T22:48:00Z"/>
          <w:rFonts w:ascii="Arial" w:hAnsi="Arial" w:cs="Arial"/>
        </w:rPr>
      </w:pPr>
      <w:ins w:id="2263" w:author="eric.giuliani" w:date="2017-07-02T22:48:00Z">
        <w:r w:rsidRPr="00573FFC">
          <w:rPr>
            <w:rFonts w:ascii="Arial" w:hAnsi="Arial" w:cs="Arial"/>
          </w:rPr>
          <w:t>Usuário Operação</w:t>
        </w:r>
        <w:r>
          <w:rPr>
            <w:rFonts w:ascii="Arial" w:hAnsi="Arial" w:cs="Arial"/>
          </w:rPr>
          <w:t>: Somente no fluxo de alteração</w:t>
        </w:r>
      </w:ins>
    </w:p>
    <w:p w:rsidR="00573FFC" w:rsidRPr="00573FFC" w:rsidRDefault="00573FFC" w:rsidP="00573FFC">
      <w:pPr>
        <w:pStyle w:val="PargrafodaLista"/>
        <w:widowControl/>
        <w:numPr>
          <w:ilvl w:val="2"/>
          <w:numId w:val="126"/>
        </w:numPr>
        <w:spacing w:after="200" w:line="276" w:lineRule="auto"/>
        <w:rPr>
          <w:ins w:id="2264" w:author="eric.giuliani" w:date="2017-07-02T22:48:00Z"/>
          <w:rFonts w:ascii="Arial" w:hAnsi="Arial" w:cs="Arial"/>
        </w:rPr>
      </w:pPr>
      <w:ins w:id="2265" w:author="eric.giuliani" w:date="2017-07-02T22:48:00Z">
        <w:r w:rsidRPr="00573FFC">
          <w:rPr>
            <w:rFonts w:ascii="Arial" w:hAnsi="Arial" w:cs="Arial"/>
          </w:rPr>
          <w:t>Data Inclusão</w:t>
        </w:r>
        <w:r>
          <w:rPr>
            <w:rFonts w:ascii="Arial" w:hAnsi="Arial" w:cs="Arial"/>
          </w:rPr>
          <w:t>: Somente no fluxo de alteração</w:t>
        </w:r>
      </w:ins>
    </w:p>
    <w:p w:rsidR="00573FFC" w:rsidRPr="00573FFC" w:rsidRDefault="00573FFC" w:rsidP="00573FFC">
      <w:pPr>
        <w:pStyle w:val="PargrafodaLista"/>
        <w:widowControl/>
        <w:numPr>
          <w:ilvl w:val="2"/>
          <w:numId w:val="126"/>
        </w:numPr>
        <w:spacing w:after="200" w:line="276" w:lineRule="auto"/>
        <w:rPr>
          <w:ins w:id="2266" w:author="eric.giuliani" w:date="2017-07-02T22:48:00Z"/>
          <w:rFonts w:ascii="Arial" w:hAnsi="Arial" w:cs="Arial"/>
        </w:rPr>
      </w:pPr>
      <w:ins w:id="2267" w:author="eric.giuliani" w:date="2017-07-02T22:48:00Z">
        <w:r w:rsidRPr="00573FFC">
          <w:rPr>
            <w:rFonts w:ascii="Arial" w:hAnsi="Arial" w:cs="Arial"/>
          </w:rPr>
          <w:t>Data Alteração</w:t>
        </w:r>
        <w:r>
          <w:rPr>
            <w:rFonts w:ascii="Arial" w:hAnsi="Arial" w:cs="Arial"/>
          </w:rPr>
          <w:t>: Somente no fluxo de alteração</w:t>
        </w:r>
      </w:ins>
    </w:p>
    <w:p w:rsidR="00573FFC" w:rsidRPr="00573FFC" w:rsidRDefault="00573FFC" w:rsidP="00573FFC">
      <w:pPr>
        <w:pStyle w:val="PargrafodaLista"/>
        <w:widowControl/>
        <w:numPr>
          <w:ilvl w:val="2"/>
          <w:numId w:val="126"/>
        </w:numPr>
        <w:spacing w:after="200" w:line="276" w:lineRule="auto"/>
        <w:rPr>
          <w:ins w:id="2268" w:author="eric.giuliani" w:date="2017-07-02T22:48:00Z"/>
          <w:rFonts w:ascii="Arial" w:hAnsi="Arial" w:cs="Arial"/>
        </w:rPr>
      </w:pPr>
      <w:ins w:id="2269" w:author="eric.giuliani" w:date="2017-07-02T22:48:00Z">
        <w:r w:rsidRPr="00573FFC">
          <w:rPr>
            <w:rFonts w:ascii="Arial" w:hAnsi="Arial" w:cs="Arial"/>
          </w:rPr>
          <w:t>Origem Cadastro</w:t>
        </w:r>
        <w:r>
          <w:rPr>
            <w:rFonts w:ascii="Arial" w:hAnsi="Arial" w:cs="Arial"/>
          </w:rPr>
          <w:t>: Somente no fluxo de alteração</w:t>
        </w:r>
      </w:ins>
    </w:p>
    <w:p w:rsidR="00573FFC" w:rsidRPr="00BC3731" w:rsidRDefault="00573FFC" w:rsidP="00573FFC">
      <w:pPr>
        <w:pStyle w:val="PargrafodaLista"/>
        <w:widowControl/>
        <w:numPr>
          <w:ilvl w:val="2"/>
          <w:numId w:val="126"/>
        </w:numPr>
        <w:spacing w:after="200" w:line="276" w:lineRule="auto"/>
        <w:rPr>
          <w:ins w:id="2270" w:author="victor.santos" w:date="2017-04-26T14:57:00Z"/>
          <w:rFonts w:ascii="Arial" w:hAnsi="Arial" w:cs="Arial"/>
        </w:rPr>
      </w:pPr>
      <w:ins w:id="2271" w:author="eric.giuliani" w:date="2017-07-02T22:48:00Z">
        <w:r w:rsidRPr="00573FFC">
          <w:rPr>
            <w:rFonts w:ascii="Arial" w:hAnsi="Arial" w:cs="Arial"/>
          </w:rPr>
          <w:t>Versão</w:t>
        </w:r>
        <w:r>
          <w:rPr>
            <w:rFonts w:ascii="Arial" w:hAnsi="Arial" w:cs="Arial"/>
          </w:rPr>
          <w:t>: Somente no fluxo de alteração</w:t>
        </w:r>
      </w:ins>
    </w:p>
    <w:p w:rsidR="005224DD" w:rsidRDefault="005224DD">
      <w:pPr>
        <w:widowControl/>
        <w:spacing w:after="200" w:line="276" w:lineRule="auto"/>
        <w:rPr>
          <w:ins w:id="2272" w:author="victor.santos" w:date="2017-04-26T15:05:00Z"/>
          <w:rFonts w:ascii="Arial" w:hAnsi="Arial" w:cs="Arial"/>
        </w:rPr>
      </w:pPr>
    </w:p>
    <w:p w:rsidR="00AA4719" w:rsidRPr="00BC3731" w:rsidRDefault="00AA4719" w:rsidP="00AA4719">
      <w:pPr>
        <w:pStyle w:val="Corpodetexto"/>
        <w:spacing w:after="0" w:line="360" w:lineRule="auto"/>
        <w:ind w:left="1134"/>
        <w:rPr>
          <w:ins w:id="2273" w:author="victor.santos" w:date="2017-04-26T15:05:00Z"/>
          <w:rFonts w:ascii="Arial" w:hAnsi="Arial" w:cs="Arial"/>
          <w:b/>
          <w:color w:val="000000" w:themeColor="text1"/>
        </w:rPr>
      </w:pPr>
      <w:bookmarkStart w:id="2274" w:name="RN_166"/>
      <w:ins w:id="2275" w:author="victor.santos" w:date="2017-04-26T15:05:00Z">
        <w:r w:rsidRPr="00BC3731">
          <w:rPr>
            <w:rFonts w:ascii="Arial" w:hAnsi="Arial" w:cs="Arial"/>
            <w:b/>
            <w:color w:val="000000" w:themeColor="text1"/>
          </w:rPr>
          <w:t>RN_16</w:t>
        </w:r>
      </w:ins>
      <w:ins w:id="2276" w:author="victor.santos" w:date="2017-04-26T16:15:00Z">
        <w:r w:rsidR="00CD1FD1">
          <w:rPr>
            <w:rFonts w:ascii="Arial" w:hAnsi="Arial" w:cs="Arial"/>
            <w:b/>
            <w:color w:val="000000" w:themeColor="text1"/>
          </w:rPr>
          <w:t>6</w:t>
        </w:r>
      </w:ins>
      <w:ins w:id="2277" w:author="victor.santos" w:date="2017-04-26T15:05:00Z">
        <w:r w:rsidRPr="00BC3731">
          <w:rPr>
            <w:rFonts w:ascii="Arial" w:hAnsi="Arial" w:cs="Arial"/>
            <w:b/>
            <w:color w:val="000000" w:themeColor="text1"/>
          </w:rPr>
          <w:t xml:space="preserve"> </w:t>
        </w:r>
        <w:bookmarkEnd w:id="2274"/>
        <w:r w:rsidRPr="00BC3731">
          <w:rPr>
            <w:rFonts w:ascii="Arial" w:hAnsi="Arial" w:cs="Arial"/>
            <w:b/>
            <w:color w:val="000000" w:themeColor="text1"/>
          </w:rPr>
          <w:t xml:space="preserve">- </w:t>
        </w:r>
      </w:ins>
      <w:ins w:id="2278" w:author="victor.santos" w:date="2017-04-26T15:32:00Z">
        <w:r w:rsidR="00093F7B">
          <w:rPr>
            <w:rFonts w:ascii="Arial" w:hAnsi="Arial" w:cs="Arial"/>
            <w:b/>
            <w:color w:val="000000" w:themeColor="text1"/>
          </w:rPr>
          <w:t>Controle de Inclusão/Alteração de registro</w:t>
        </w:r>
      </w:ins>
    </w:p>
    <w:p w:rsidR="00AA4719" w:rsidDel="00A639D0" w:rsidRDefault="00AA4719" w:rsidP="00AA4719">
      <w:pPr>
        <w:widowControl/>
        <w:spacing w:after="200" w:line="276" w:lineRule="auto"/>
        <w:ind w:left="1134"/>
        <w:rPr>
          <w:ins w:id="2279" w:author="victor.santos" w:date="2017-04-26T15:06:00Z"/>
          <w:del w:id="2280" w:author="eric.giuliani" w:date="2017-05-26T08:53:00Z"/>
          <w:rFonts w:ascii="Arial" w:hAnsi="Arial" w:cs="Arial"/>
        </w:rPr>
      </w:pPr>
      <w:ins w:id="2281" w:author="victor.santos" w:date="2017-04-26T15:05:00Z">
        <w:r>
          <w:rPr>
            <w:rFonts w:ascii="Arial" w:hAnsi="Arial" w:cs="Arial"/>
          </w:rPr>
          <w:t>Os campos a serem salvos na base de dados para a funcionalidade de inclusão</w:t>
        </w:r>
      </w:ins>
      <w:ins w:id="2282" w:author="victor.santos" w:date="2017-04-26T15:06:00Z">
        <w:r>
          <w:rPr>
            <w:rFonts w:ascii="Arial" w:hAnsi="Arial" w:cs="Arial"/>
          </w:rPr>
          <w:t>/alteração</w:t>
        </w:r>
      </w:ins>
      <w:ins w:id="2283" w:author="victor.santos" w:date="2017-04-26T16:22:00Z">
        <w:r w:rsidR="00CF355D">
          <w:rPr>
            <w:rFonts w:ascii="Arial" w:hAnsi="Arial" w:cs="Arial"/>
          </w:rPr>
          <w:t xml:space="preserve"> e exibidos no histórico</w:t>
        </w:r>
      </w:ins>
      <w:ins w:id="2284" w:author="victor.santos" w:date="2017-04-26T15:06:00Z">
        <w:r>
          <w:rPr>
            <w:rFonts w:ascii="Arial" w:hAnsi="Arial" w:cs="Arial"/>
          </w:rPr>
          <w:t xml:space="preserve"> </w:t>
        </w:r>
      </w:ins>
      <w:ins w:id="2285" w:author="victor.santos" w:date="2017-04-26T15:05:00Z">
        <w:del w:id="2286" w:author="eric.giuliani" w:date="2017-05-26T08:53:00Z">
          <w:r w:rsidDel="00A639D0">
            <w:rPr>
              <w:rFonts w:ascii="Arial" w:hAnsi="Arial" w:cs="Arial"/>
            </w:rPr>
            <w:delText>são:</w:delText>
          </w:r>
        </w:del>
      </w:ins>
      <w:ins w:id="2287" w:author="eric.giuliani" w:date="2017-05-26T08:53:00Z">
        <w:r w:rsidR="00A639D0">
          <w:rPr>
            <w:rFonts w:ascii="Arial" w:hAnsi="Arial" w:cs="Arial"/>
          </w:rPr>
          <w:t xml:space="preserve">são: </w:t>
        </w:r>
      </w:ins>
    </w:p>
    <w:p w:rsidR="005224DD" w:rsidRDefault="005224DD">
      <w:pPr>
        <w:widowControl/>
        <w:spacing w:after="200" w:line="276" w:lineRule="auto"/>
        <w:ind w:left="1134"/>
        <w:rPr>
          <w:ins w:id="2288" w:author="eric.giuliani" w:date="2017-05-26T08:50:00Z"/>
          <w:rFonts w:ascii="Arial" w:hAnsi="Arial" w:cs="Arial"/>
        </w:rPr>
      </w:pPr>
    </w:p>
    <w:p w:rsidR="00BF734D" w:rsidRDefault="00BF734D" w:rsidP="00AA4719">
      <w:pPr>
        <w:pStyle w:val="PargrafodaLista"/>
        <w:widowControl/>
        <w:numPr>
          <w:ilvl w:val="0"/>
          <w:numId w:val="128"/>
        </w:numPr>
        <w:spacing w:after="200" w:line="276" w:lineRule="auto"/>
        <w:rPr>
          <w:ins w:id="2289" w:author="eric.giuliani" w:date="2017-05-26T08:50:00Z"/>
          <w:rFonts w:ascii="Arial" w:hAnsi="Arial" w:cs="Arial"/>
        </w:rPr>
      </w:pPr>
      <w:ins w:id="2290" w:author="eric.giuliani" w:date="2017-05-26T08:50:00Z">
        <w:r>
          <w:rPr>
            <w:rFonts w:ascii="Arial" w:hAnsi="Arial" w:cs="Arial"/>
          </w:rPr>
          <w:t>ILUME, SMADS, Dados Cadastrais e Ca</w:t>
        </w:r>
      </w:ins>
      <w:ins w:id="2291" w:author="eric.giuliani" w:date="2017-05-26T08:53:00Z">
        <w:r w:rsidR="00A639D0">
          <w:rPr>
            <w:rFonts w:ascii="Arial" w:hAnsi="Arial" w:cs="Arial"/>
          </w:rPr>
          <w:t>s</w:t>
        </w:r>
      </w:ins>
      <w:ins w:id="2292" w:author="eric.giuliani" w:date="2017-05-26T08:50:00Z">
        <w:r>
          <w:rPr>
            <w:rFonts w:ascii="Arial" w:hAnsi="Arial" w:cs="Arial"/>
          </w:rPr>
          <w:t>h Power:</w:t>
        </w:r>
      </w:ins>
    </w:p>
    <w:p w:rsidR="005224DD" w:rsidRDefault="00C73680">
      <w:pPr>
        <w:pStyle w:val="PargrafodaLista"/>
        <w:widowControl/>
        <w:numPr>
          <w:ilvl w:val="1"/>
          <w:numId w:val="128"/>
        </w:numPr>
        <w:spacing w:after="200" w:line="276" w:lineRule="auto"/>
        <w:rPr>
          <w:ins w:id="2293" w:author="eric.giuliani" w:date="2017-05-26T08:16:00Z"/>
          <w:rFonts w:ascii="Arial" w:hAnsi="Arial" w:cs="Arial"/>
        </w:rPr>
      </w:pPr>
      <w:ins w:id="2294" w:author="eric.giuliani" w:date="2017-05-26T08:16:00Z">
        <w:r>
          <w:rPr>
            <w:rFonts w:ascii="Arial" w:hAnsi="Arial" w:cs="Arial"/>
          </w:rPr>
          <w:t>Usuário Operação</w:t>
        </w:r>
      </w:ins>
      <w:ins w:id="2295" w:author="eric.giuliani" w:date="2017-05-26T08:17:00Z">
        <w:r>
          <w:rPr>
            <w:rFonts w:ascii="Arial" w:hAnsi="Arial" w:cs="Arial"/>
          </w:rPr>
          <w:t>: usuário que realizou a operação no registro. Caso o registro for incluído/alterado pelo sistema, deverá ser gravado o valor “Sistema”.</w:t>
        </w:r>
      </w:ins>
    </w:p>
    <w:p w:rsidR="005224DD" w:rsidRDefault="00AA4719">
      <w:pPr>
        <w:pStyle w:val="PargrafodaLista"/>
        <w:widowControl/>
        <w:numPr>
          <w:ilvl w:val="1"/>
          <w:numId w:val="128"/>
        </w:numPr>
        <w:spacing w:after="200" w:line="276" w:lineRule="auto"/>
        <w:rPr>
          <w:ins w:id="2296" w:author="victor.santos" w:date="2017-04-26T15:07:00Z"/>
          <w:rFonts w:ascii="Arial" w:hAnsi="Arial" w:cs="Arial"/>
        </w:rPr>
      </w:pPr>
      <w:ins w:id="2297" w:author="victor.santos" w:date="2017-04-26T15:07:00Z">
        <w:r w:rsidRPr="00AA4719">
          <w:rPr>
            <w:rFonts w:ascii="Arial" w:hAnsi="Arial" w:cs="Arial"/>
          </w:rPr>
          <w:t>Data de Inclusão</w:t>
        </w:r>
        <w:r>
          <w:rPr>
            <w:rFonts w:ascii="Arial" w:hAnsi="Arial" w:cs="Arial"/>
          </w:rPr>
          <w:t>: esta data só é atribuída na primeira vez, inclusão do registro.</w:t>
        </w:r>
      </w:ins>
    </w:p>
    <w:p w:rsidR="005224DD" w:rsidRDefault="00AA4719">
      <w:pPr>
        <w:pStyle w:val="PargrafodaLista"/>
        <w:widowControl/>
        <w:numPr>
          <w:ilvl w:val="1"/>
          <w:numId w:val="128"/>
        </w:numPr>
        <w:spacing w:after="200" w:line="276" w:lineRule="auto"/>
        <w:rPr>
          <w:ins w:id="2298" w:author="victor.santos" w:date="2017-04-26T15:07:00Z"/>
          <w:rFonts w:ascii="Arial" w:hAnsi="Arial" w:cs="Arial"/>
        </w:rPr>
      </w:pPr>
      <w:ins w:id="2299" w:author="victor.santos" w:date="2017-04-26T15:07:00Z">
        <w:r w:rsidRPr="00AA4719">
          <w:rPr>
            <w:rFonts w:ascii="Arial" w:hAnsi="Arial" w:cs="Arial"/>
          </w:rPr>
          <w:t>Data de Alteração</w:t>
        </w:r>
        <w:r>
          <w:rPr>
            <w:rFonts w:ascii="Arial" w:hAnsi="Arial" w:cs="Arial"/>
          </w:rPr>
          <w:t>: data atual no ato da alteração do registro.</w:t>
        </w:r>
      </w:ins>
    </w:p>
    <w:p w:rsidR="005224DD" w:rsidRDefault="00AA4719">
      <w:pPr>
        <w:pStyle w:val="PargrafodaLista"/>
        <w:widowControl/>
        <w:numPr>
          <w:ilvl w:val="1"/>
          <w:numId w:val="128"/>
        </w:numPr>
        <w:spacing w:after="200" w:line="276" w:lineRule="auto"/>
        <w:rPr>
          <w:ins w:id="2300" w:author="victor.santos" w:date="2017-04-26T15:07:00Z"/>
          <w:rFonts w:ascii="Arial" w:hAnsi="Arial" w:cs="Arial"/>
        </w:rPr>
      </w:pPr>
      <w:ins w:id="2301" w:author="victor.santos" w:date="2017-04-26T15:07:00Z">
        <w:r w:rsidRPr="00AA4719">
          <w:rPr>
            <w:rFonts w:ascii="Arial" w:hAnsi="Arial" w:cs="Arial"/>
          </w:rPr>
          <w:t>Origem de Cadastro</w:t>
        </w:r>
      </w:ins>
      <w:ins w:id="2302" w:author="victor.santos" w:date="2017-04-26T15:08:00Z">
        <w:r>
          <w:rPr>
            <w:rFonts w:ascii="Arial" w:hAnsi="Arial" w:cs="Arial"/>
          </w:rPr>
          <w:t xml:space="preserve">: </w:t>
        </w:r>
        <w:del w:id="2303" w:author="eric.giuliani" w:date="2017-05-12T15:21:00Z">
          <w:r w:rsidDel="00E25A1E">
            <w:rPr>
              <w:rFonts w:ascii="Arial" w:hAnsi="Arial" w:cs="Arial"/>
            </w:rPr>
            <w:delText xml:space="preserve">inclusão </w:delText>
          </w:r>
        </w:del>
        <w:r>
          <w:rPr>
            <w:rFonts w:ascii="Arial" w:hAnsi="Arial" w:cs="Arial"/>
          </w:rPr>
          <w:t>manual. Este item sobrescreve as outras origens</w:t>
        </w:r>
        <w:del w:id="2304" w:author="eric.giuliani" w:date="2017-05-26T08:47:00Z">
          <w:r w:rsidDel="000E0D24">
            <w:rPr>
              <w:rFonts w:ascii="Arial" w:hAnsi="Arial" w:cs="Arial"/>
            </w:rPr>
            <w:delText>.</w:delText>
          </w:r>
        </w:del>
      </w:ins>
      <w:ins w:id="2305" w:author="eric.giuliani" w:date="2017-05-26T08:47:00Z">
        <w:r w:rsidR="000E0D24">
          <w:rPr>
            <w:rFonts w:ascii="Arial" w:hAnsi="Arial" w:cs="Arial"/>
          </w:rPr>
          <w:t xml:space="preserve"> e</w:t>
        </w:r>
      </w:ins>
      <w:ins w:id="2306" w:author="eric.giuliani" w:date="2017-05-26T08:45:00Z">
        <w:r w:rsidR="000E0D24">
          <w:rPr>
            <w:rFonts w:ascii="Arial" w:hAnsi="Arial" w:cs="Arial"/>
          </w:rPr>
          <w:t xml:space="preserve"> dever</w:t>
        </w:r>
      </w:ins>
      <w:ins w:id="2307" w:author="eric.giuliani" w:date="2017-05-26T08:46:00Z">
        <w:r w:rsidR="000E0D24">
          <w:rPr>
            <w:rFonts w:ascii="Arial" w:hAnsi="Arial" w:cs="Arial"/>
          </w:rPr>
          <w:t>á ser considerado apenas nas importações de: ILUME, SMADS, Dados Cadastrais e Cash Power</w:t>
        </w:r>
      </w:ins>
      <w:ins w:id="2308" w:author="eric.giuliani" w:date="2017-05-26T08:47:00Z">
        <w:r w:rsidR="000E0D24">
          <w:rPr>
            <w:rFonts w:ascii="Arial" w:hAnsi="Arial" w:cs="Arial"/>
          </w:rPr>
          <w:t>.</w:t>
        </w:r>
      </w:ins>
    </w:p>
    <w:p w:rsidR="005224DD" w:rsidRDefault="00AA4719">
      <w:pPr>
        <w:pStyle w:val="PargrafodaLista"/>
        <w:widowControl/>
        <w:numPr>
          <w:ilvl w:val="1"/>
          <w:numId w:val="128"/>
        </w:numPr>
        <w:spacing w:after="200" w:line="276" w:lineRule="auto"/>
        <w:rPr>
          <w:ins w:id="2309" w:author="eric.giuliani" w:date="2017-05-26T08:51:00Z"/>
          <w:rFonts w:ascii="Arial" w:hAnsi="Arial" w:cs="Arial"/>
        </w:rPr>
      </w:pPr>
      <w:ins w:id="2310" w:author="victor.santos" w:date="2017-04-26T15:07:00Z">
        <w:r w:rsidRPr="00AA4719">
          <w:rPr>
            <w:rFonts w:ascii="Arial" w:hAnsi="Arial" w:cs="Arial"/>
          </w:rPr>
          <w:t>Versão</w:t>
        </w:r>
        <w:del w:id="2311" w:author="eric.giuliani" w:date="2017-05-22T23:08:00Z">
          <w:r w:rsidRPr="00AA4719" w:rsidDel="00BC34EA">
            <w:rPr>
              <w:rFonts w:ascii="Arial" w:hAnsi="Arial" w:cs="Arial"/>
            </w:rPr>
            <w:delText xml:space="preserve"> do Registro</w:delText>
          </w:r>
        </w:del>
      </w:ins>
      <w:ins w:id="2312" w:author="victor.santos" w:date="2017-04-26T15:08:00Z">
        <w:r>
          <w:rPr>
            <w:rFonts w:ascii="Arial" w:hAnsi="Arial" w:cs="Arial"/>
          </w:rPr>
          <w:t>:</w:t>
        </w:r>
      </w:ins>
      <w:ins w:id="2313" w:author="victor.santos" w:date="2017-04-26T15:09:00Z">
        <w:r>
          <w:rPr>
            <w:rFonts w:ascii="Arial" w:hAnsi="Arial" w:cs="Arial"/>
          </w:rPr>
          <w:t xml:space="preserve"> s</w:t>
        </w:r>
      </w:ins>
      <w:ins w:id="2314" w:author="victor.santos" w:date="2017-04-26T15:08:00Z">
        <w:r>
          <w:rPr>
            <w:rFonts w:ascii="Arial" w:hAnsi="Arial" w:cs="Arial"/>
          </w:rPr>
          <w:t>e for uma inclusão, o valor deve ser 1; se for uma alteração, o valor deve se</w:t>
        </w:r>
      </w:ins>
      <w:ins w:id="2315" w:author="victor.santos" w:date="2017-04-26T15:09:00Z">
        <w:r>
          <w:rPr>
            <w:rFonts w:ascii="Arial" w:hAnsi="Arial" w:cs="Arial"/>
          </w:rPr>
          <w:t>r a última versão do registro (histórico de alteração), somado de 1</w:t>
        </w:r>
      </w:ins>
    </w:p>
    <w:p w:rsidR="005224DD" w:rsidRDefault="00BF734D">
      <w:pPr>
        <w:pStyle w:val="PargrafodaLista"/>
        <w:widowControl/>
        <w:numPr>
          <w:ilvl w:val="0"/>
          <w:numId w:val="128"/>
        </w:numPr>
        <w:spacing w:after="200" w:line="276" w:lineRule="auto"/>
        <w:rPr>
          <w:ins w:id="2316" w:author="eric.giuliani" w:date="2017-05-26T08:51:00Z"/>
          <w:rFonts w:ascii="Arial" w:hAnsi="Arial" w:cs="Arial"/>
        </w:rPr>
      </w:pPr>
      <w:ins w:id="2317" w:author="eric.giuliani" w:date="2017-05-26T08:51:00Z">
        <w:r>
          <w:rPr>
            <w:rFonts w:ascii="Arial" w:hAnsi="Arial" w:cs="Arial"/>
          </w:rPr>
          <w:t>Valor Cosip:</w:t>
        </w:r>
      </w:ins>
    </w:p>
    <w:p w:rsidR="00BF734D" w:rsidRDefault="00BF734D" w:rsidP="00BF734D">
      <w:pPr>
        <w:pStyle w:val="PargrafodaLista"/>
        <w:widowControl/>
        <w:numPr>
          <w:ilvl w:val="1"/>
          <w:numId w:val="128"/>
        </w:numPr>
        <w:spacing w:after="200" w:line="276" w:lineRule="auto"/>
        <w:rPr>
          <w:ins w:id="2318" w:author="eric.giuliani" w:date="2017-05-26T08:51:00Z"/>
          <w:rFonts w:ascii="Arial" w:hAnsi="Arial" w:cs="Arial"/>
        </w:rPr>
      </w:pPr>
      <w:ins w:id="2319" w:author="eric.giuliani" w:date="2017-05-26T08:51:00Z">
        <w:r>
          <w:rPr>
            <w:rFonts w:ascii="Arial" w:hAnsi="Arial" w:cs="Arial"/>
          </w:rPr>
          <w:t>Usuário Operação: usuário que realizou a operação no registro. Caso o registro for incluído/alterado pelo sistema, deverá ser gravado o valor “Sistema”.</w:t>
        </w:r>
      </w:ins>
    </w:p>
    <w:p w:rsidR="00BF734D" w:rsidRPr="00AA4719" w:rsidRDefault="00BF734D" w:rsidP="00BF734D">
      <w:pPr>
        <w:pStyle w:val="PargrafodaLista"/>
        <w:widowControl/>
        <w:numPr>
          <w:ilvl w:val="1"/>
          <w:numId w:val="128"/>
        </w:numPr>
        <w:spacing w:after="200" w:line="276" w:lineRule="auto"/>
        <w:rPr>
          <w:ins w:id="2320" w:author="eric.giuliani" w:date="2017-05-26T08:51:00Z"/>
          <w:rFonts w:ascii="Arial" w:hAnsi="Arial" w:cs="Arial"/>
        </w:rPr>
      </w:pPr>
      <w:ins w:id="2321" w:author="eric.giuliani" w:date="2017-05-26T08:51:00Z">
        <w:r w:rsidRPr="00AA4719">
          <w:rPr>
            <w:rFonts w:ascii="Arial" w:hAnsi="Arial" w:cs="Arial"/>
          </w:rPr>
          <w:t>Data de Inclusão</w:t>
        </w:r>
        <w:r>
          <w:rPr>
            <w:rFonts w:ascii="Arial" w:hAnsi="Arial" w:cs="Arial"/>
          </w:rPr>
          <w:t>: esta data só é atribuída na primeira vez, inclusão do registro.</w:t>
        </w:r>
      </w:ins>
    </w:p>
    <w:p w:rsidR="00BF734D" w:rsidRPr="00AA4719" w:rsidRDefault="00BF734D" w:rsidP="00BF734D">
      <w:pPr>
        <w:pStyle w:val="PargrafodaLista"/>
        <w:widowControl/>
        <w:numPr>
          <w:ilvl w:val="1"/>
          <w:numId w:val="128"/>
        </w:numPr>
        <w:spacing w:after="200" w:line="276" w:lineRule="auto"/>
        <w:rPr>
          <w:ins w:id="2322" w:author="eric.giuliani" w:date="2017-05-26T08:51:00Z"/>
          <w:rFonts w:ascii="Arial" w:hAnsi="Arial" w:cs="Arial"/>
        </w:rPr>
      </w:pPr>
      <w:ins w:id="2323" w:author="eric.giuliani" w:date="2017-05-26T08:51:00Z">
        <w:r w:rsidRPr="00AA4719">
          <w:rPr>
            <w:rFonts w:ascii="Arial" w:hAnsi="Arial" w:cs="Arial"/>
          </w:rPr>
          <w:t>Data de Alteração</w:t>
        </w:r>
        <w:r>
          <w:rPr>
            <w:rFonts w:ascii="Arial" w:hAnsi="Arial" w:cs="Arial"/>
          </w:rPr>
          <w:t>: data atual no ato da alteração do registro.</w:t>
        </w:r>
      </w:ins>
    </w:p>
    <w:p w:rsidR="00BF734D" w:rsidRDefault="00BF734D" w:rsidP="00BF734D">
      <w:pPr>
        <w:pStyle w:val="PargrafodaLista"/>
        <w:widowControl/>
        <w:numPr>
          <w:ilvl w:val="1"/>
          <w:numId w:val="128"/>
        </w:numPr>
        <w:spacing w:after="200" w:line="276" w:lineRule="auto"/>
        <w:rPr>
          <w:ins w:id="2324" w:author="eric.giuliani" w:date="2017-05-26T08:51:00Z"/>
          <w:rFonts w:ascii="Arial" w:hAnsi="Arial" w:cs="Arial"/>
        </w:rPr>
      </w:pPr>
      <w:ins w:id="2325" w:author="eric.giuliani" w:date="2017-05-26T08:51:00Z">
        <w:r w:rsidRPr="00AA4719">
          <w:rPr>
            <w:rFonts w:ascii="Arial" w:hAnsi="Arial" w:cs="Arial"/>
          </w:rPr>
          <w:lastRenderedPageBreak/>
          <w:t>Versão</w:t>
        </w:r>
        <w:r>
          <w:rPr>
            <w:rFonts w:ascii="Arial" w:hAnsi="Arial" w:cs="Arial"/>
          </w:rPr>
          <w:t>: se for uma inclusão, o valor deve ser 1; se for uma alteração, o valor deve ser a última versão do registro (histórico de alteração), somado de 1</w:t>
        </w:r>
      </w:ins>
    </w:p>
    <w:p w:rsidR="005224DD" w:rsidRDefault="00BF734D">
      <w:pPr>
        <w:pStyle w:val="PargrafodaLista"/>
        <w:widowControl/>
        <w:numPr>
          <w:ilvl w:val="0"/>
          <w:numId w:val="128"/>
        </w:numPr>
        <w:spacing w:after="200" w:line="276" w:lineRule="auto"/>
        <w:rPr>
          <w:ins w:id="2326" w:author="eric.giuliani" w:date="2017-05-26T08:51:00Z"/>
          <w:rFonts w:ascii="Arial" w:hAnsi="Arial" w:cs="Arial"/>
        </w:rPr>
      </w:pPr>
      <w:ins w:id="2327" w:author="eric.giuliani" w:date="2017-05-26T08:51:00Z">
        <w:r>
          <w:rPr>
            <w:rFonts w:ascii="Arial" w:hAnsi="Arial" w:cs="Arial"/>
          </w:rPr>
          <w:t>Parametrizar Sistema</w:t>
        </w:r>
      </w:ins>
    </w:p>
    <w:p w:rsidR="00BF734D" w:rsidRDefault="00BF734D" w:rsidP="00BF734D">
      <w:pPr>
        <w:pStyle w:val="PargrafodaLista"/>
        <w:widowControl/>
        <w:numPr>
          <w:ilvl w:val="1"/>
          <w:numId w:val="128"/>
        </w:numPr>
        <w:spacing w:after="200" w:line="276" w:lineRule="auto"/>
        <w:rPr>
          <w:ins w:id="2328" w:author="eric.giuliani" w:date="2017-05-26T08:51:00Z"/>
          <w:rFonts w:ascii="Arial" w:hAnsi="Arial" w:cs="Arial"/>
        </w:rPr>
      </w:pPr>
      <w:ins w:id="2329" w:author="eric.giuliani" w:date="2017-05-26T08:51:00Z">
        <w:r>
          <w:rPr>
            <w:rFonts w:ascii="Arial" w:hAnsi="Arial" w:cs="Arial"/>
          </w:rPr>
          <w:t>Usuário Operação: usuário que realizou a operação no registro. Caso o registro for incluído/alterado pelo sistema, deverá ser gravado o valor “Sistema”.</w:t>
        </w:r>
      </w:ins>
    </w:p>
    <w:p w:rsidR="00CE17E2" w:rsidRDefault="00BF734D">
      <w:pPr>
        <w:pStyle w:val="PargrafodaLista"/>
        <w:widowControl/>
        <w:numPr>
          <w:ilvl w:val="1"/>
          <w:numId w:val="128"/>
        </w:numPr>
        <w:spacing w:after="200" w:line="276" w:lineRule="auto"/>
        <w:rPr>
          <w:ins w:id="2330" w:author="eric.giuliani" w:date="2017-05-26T08:51:00Z"/>
          <w:rFonts w:ascii="Arial" w:hAnsi="Arial" w:cs="Arial"/>
        </w:rPr>
      </w:pPr>
      <w:ins w:id="2331" w:author="eric.giuliani" w:date="2017-05-26T08:51:00Z">
        <w:r w:rsidRPr="00AA4719">
          <w:rPr>
            <w:rFonts w:ascii="Arial" w:hAnsi="Arial" w:cs="Arial"/>
          </w:rPr>
          <w:t xml:space="preserve">Data </w:t>
        </w:r>
        <w:r>
          <w:rPr>
            <w:rFonts w:ascii="Arial" w:hAnsi="Arial" w:cs="Arial"/>
          </w:rPr>
          <w:t xml:space="preserve">de Operação: </w:t>
        </w:r>
      </w:ins>
      <w:ins w:id="2332" w:author="eric.giuliani" w:date="2017-05-26T08:52:00Z">
        <w:r>
          <w:rPr>
            <w:rFonts w:ascii="Arial" w:hAnsi="Arial" w:cs="Arial"/>
          </w:rPr>
          <w:t>data em que o registro sofreu alguma operação</w:t>
        </w:r>
      </w:ins>
      <w:ins w:id="2333" w:author="eric.giuliani" w:date="2017-05-26T08:51:00Z">
        <w:r>
          <w:rPr>
            <w:rFonts w:ascii="Arial" w:hAnsi="Arial" w:cs="Arial"/>
          </w:rPr>
          <w:t>.</w:t>
        </w:r>
      </w:ins>
    </w:p>
    <w:p w:rsidR="005224DD" w:rsidRDefault="00F25C47">
      <w:pPr>
        <w:pStyle w:val="PargrafodaLista"/>
        <w:widowControl/>
        <w:numPr>
          <w:ilvl w:val="1"/>
          <w:numId w:val="128"/>
        </w:numPr>
        <w:spacing w:after="200" w:line="276" w:lineRule="auto"/>
        <w:rPr>
          <w:ins w:id="2334" w:author="victor.santos" w:date="2017-04-26T15:06:00Z"/>
          <w:rFonts w:ascii="Arial" w:hAnsi="Arial" w:cs="Arial"/>
        </w:rPr>
      </w:pPr>
      <w:ins w:id="2335" w:author="eric.giuliani" w:date="2017-05-26T08:51:00Z">
        <w:r w:rsidRPr="00F25C47">
          <w:rPr>
            <w:rFonts w:ascii="Arial" w:hAnsi="Arial" w:cs="Arial"/>
          </w:rPr>
          <w:t>Versão: se for uma inclusão, o valor deve ser 1; se for uma alteração, o valor deve ser a última versão do registro (histórico de alteração), somado de 1</w:t>
        </w:r>
      </w:ins>
    </w:p>
    <w:p w:rsidR="00AA4719" w:rsidRDefault="00AA4719" w:rsidP="00AA4719">
      <w:pPr>
        <w:widowControl/>
        <w:spacing w:after="200" w:line="276" w:lineRule="auto"/>
        <w:ind w:left="1134"/>
        <w:rPr>
          <w:ins w:id="2336" w:author="victor.santos" w:date="2017-04-26T15:32:00Z"/>
          <w:rFonts w:ascii="Arial" w:hAnsi="Arial" w:cs="Arial"/>
        </w:rPr>
      </w:pPr>
    </w:p>
    <w:p w:rsidR="00093F7B" w:rsidRPr="00BC3731" w:rsidRDefault="00093F7B" w:rsidP="00093F7B">
      <w:pPr>
        <w:pStyle w:val="Corpodetexto"/>
        <w:spacing w:after="0" w:line="360" w:lineRule="auto"/>
        <w:ind w:left="1134"/>
        <w:rPr>
          <w:ins w:id="2337" w:author="victor.santos" w:date="2017-04-26T15:32:00Z"/>
          <w:rFonts w:ascii="Arial" w:hAnsi="Arial" w:cs="Arial"/>
          <w:b/>
          <w:color w:val="000000" w:themeColor="text1"/>
        </w:rPr>
      </w:pPr>
      <w:bookmarkStart w:id="2338" w:name="RN_167"/>
      <w:ins w:id="2339" w:author="victor.santos" w:date="2017-04-26T15:32:00Z">
        <w:r w:rsidRPr="00BC3731">
          <w:rPr>
            <w:rFonts w:ascii="Arial" w:hAnsi="Arial" w:cs="Arial"/>
            <w:b/>
            <w:color w:val="000000" w:themeColor="text1"/>
          </w:rPr>
          <w:t>RN_16</w:t>
        </w:r>
      </w:ins>
      <w:ins w:id="2340" w:author="victor.santos" w:date="2017-04-26T16:15:00Z">
        <w:r w:rsidR="00CD1FD1">
          <w:rPr>
            <w:rFonts w:ascii="Arial" w:hAnsi="Arial" w:cs="Arial"/>
            <w:b/>
            <w:color w:val="000000" w:themeColor="text1"/>
          </w:rPr>
          <w:t>7</w:t>
        </w:r>
      </w:ins>
      <w:bookmarkEnd w:id="2338"/>
      <w:ins w:id="2341" w:author="victor.santos" w:date="2017-04-26T15:32:00Z">
        <w:r w:rsidRPr="00BC3731">
          <w:rPr>
            <w:rFonts w:ascii="Arial" w:hAnsi="Arial" w:cs="Arial"/>
            <w:b/>
            <w:color w:val="000000" w:themeColor="text1"/>
          </w:rPr>
          <w:t xml:space="preserve"> - Administrar Dados Cadastrais - </w:t>
        </w:r>
        <w:r>
          <w:rPr>
            <w:rFonts w:ascii="Arial" w:hAnsi="Arial" w:cs="Arial"/>
            <w:b/>
            <w:color w:val="000000" w:themeColor="text1"/>
          </w:rPr>
          <w:t>Inclusão/Alteração: Salvar</w:t>
        </w:r>
      </w:ins>
    </w:p>
    <w:p w:rsidR="00093F7B" w:rsidRDefault="00093F7B" w:rsidP="00093F7B">
      <w:pPr>
        <w:widowControl/>
        <w:spacing w:after="200" w:line="276" w:lineRule="auto"/>
        <w:ind w:left="1134"/>
        <w:rPr>
          <w:ins w:id="2342" w:author="victor.santos" w:date="2017-04-26T15:32:00Z"/>
          <w:rFonts w:ascii="Arial" w:hAnsi="Arial" w:cs="Arial"/>
        </w:rPr>
      </w:pPr>
      <w:ins w:id="2343" w:author="victor.santos" w:date="2017-04-26T15:32:00Z">
        <w:r>
          <w:rPr>
            <w:rFonts w:ascii="Arial" w:hAnsi="Arial" w:cs="Arial"/>
          </w:rPr>
          <w:t>Os campos a serem salvos na base de dados para a funcionalidade de inclusão/alteração são:</w:t>
        </w:r>
      </w:ins>
    </w:p>
    <w:p w:rsidR="00093F7B" w:rsidRDefault="00093F7B" w:rsidP="00093F7B">
      <w:pPr>
        <w:pStyle w:val="PargrafodaLista"/>
        <w:widowControl/>
        <w:numPr>
          <w:ilvl w:val="0"/>
          <w:numId w:val="128"/>
        </w:numPr>
        <w:spacing w:after="200" w:line="276" w:lineRule="auto"/>
        <w:rPr>
          <w:ins w:id="2344" w:author="victor.santos" w:date="2017-04-26T15:32:00Z"/>
          <w:rFonts w:ascii="Arial" w:hAnsi="Arial" w:cs="Arial"/>
        </w:rPr>
      </w:pPr>
      <w:ins w:id="2345" w:author="victor.santos" w:date="2017-04-26T15:32:00Z">
        <w:r w:rsidRPr="00AA4719">
          <w:rPr>
            <w:rFonts w:ascii="Arial" w:hAnsi="Arial" w:cs="Arial"/>
          </w:rPr>
          <w:t>Campos de Inclusão [</w:t>
        </w:r>
        <w:r w:rsidR="00210B41" w:rsidRPr="00AA4719">
          <w:rPr>
            <w:rFonts w:ascii="Arial" w:hAnsi="Arial" w:cs="Arial"/>
          </w:rPr>
          <w:fldChar w:fldCharType="begin"/>
        </w:r>
        <w:r w:rsidRPr="00AA4719">
          <w:rPr>
            <w:rFonts w:ascii="Arial" w:hAnsi="Arial" w:cs="Arial"/>
          </w:rPr>
          <w:instrText xml:space="preserve"> HYPERLINK  \l "RN_164" </w:instrText>
        </w:r>
        <w:r w:rsidR="00210B41" w:rsidRPr="00AA4719">
          <w:rPr>
            <w:rFonts w:ascii="Arial" w:hAnsi="Arial" w:cs="Arial"/>
          </w:rPr>
          <w:fldChar w:fldCharType="separate"/>
        </w:r>
        <w:r w:rsidRPr="00AA4719">
          <w:rPr>
            <w:rStyle w:val="Hyperlink"/>
            <w:rFonts w:ascii="Arial" w:hAnsi="Arial" w:cs="Arial"/>
          </w:rPr>
          <w:t>RN_164</w:t>
        </w:r>
        <w:r w:rsidR="00210B41" w:rsidRPr="00AA4719">
          <w:rPr>
            <w:rFonts w:ascii="Arial" w:hAnsi="Arial" w:cs="Arial"/>
          </w:rPr>
          <w:fldChar w:fldCharType="end"/>
        </w:r>
        <w:r w:rsidRPr="00AA4719">
          <w:rPr>
            <w:rFonts w:ascii="Arial" w:hAnsi="Arial" w:cs="Arial"/>
          </w:rPr>
          <w:t>]</w:t>
        </w:r>
      </w:ins>
    </w:p>
    <w:p w:rsidR="00093F7B" w:rsidRPr="00AA4719" w:rsidRDefault="00093F7B" w:rsidP="00093F7B">
      <w:pPr>
        <w:pStyle w:val="PargrafodaLista"/>
        <w:widowControl/>
        <w:numPr>
          <w:ilvl w:val="0"/>
          <w:numId w:val="128"/>
        </w:numPr>
        <w:spacing w:after="200" w:line="276" w:lineRule="auto"/>
        <w:rPr>
          <w:ins w:id="2346" w:author="victor.santos" w:date="2017-04-26T15:32:00Z"/>
          <w:rFonts w:ascii="Arial" w:hAnsi="Arial" w:cs="Arial"/>
        </w:rPr>
      </w:pPr>
      <w:ins w:id="2347" w:author="victor.santos" w:date="2017-04-26T15:33:00Z">
        <w:r>
          <w:rPr>
            <w:rFonts w:ascii="Arial" w:hAnsi="Arial" w:cs="Arial"/>
          </w:rPr>
          <w:t>Controle de inclusão/alteração de registro [</w:t>
        </w:r>
      </w:ins>
      <w:ins w:id="2348" w:author="victor.santos" w:date="2017-04-26T15:34:00Z">
        <w:r w:rsidR="00210B41">
          <w:rPr>
            <w:rFonts w:ascii="Arial" w:hAnsi="Arial" w:cs="Arial"/>
          </w:rPr>
          <w:fldChar w:fldCharType="begin"/>
        </w:r>
        <w:r>
          <w:rPr>
            <w:rFonts w:ascii="Arial" w:hAnsi="Arial" w:cs="Arial"/>
          </w:rPr>
          <w:instrText xml:space="preserve"> HYPERLINK  \l "RN_165" </w:instrText>
        </w:r>
        <w:r w:rsidR="00210B41">
          <w:rPr>
            <w:rFonts w:ascii="Arial" w:hAnsi="Arial" w:cs="Arial"/>
          </w:rPr>
          <w:fldChar w:fldCharType="separate"/>
        </w:r>
        <w:r w:rsidRPr="00093F7B">
          <w:rPr>
            <w:rStyle w:val="Hyperlink"/>
            <w:rFonts w:ascii="Arial" w:hAnsi="Arial" w:cs="Arial"/>
          </w:rPr>
          <w:t>RN_165</w:t>
        </w:r>
        <w:r w:rsidR="00210B41">
          <w:rPr>
            <w:rFonts w:ascii="Arial" w:hAnsi="Arial" w:cs="Arial"/>
          </w:rPr>
          <w:fldChar w:fldCharType="end"/>
        </w:r>
      </w:ins>
      <w:ins w:id="2349" w:author="victor.santos" w:date="2017-04-26T15:33:00Z">
        <w:r>
          <w:rPr>
            <w:rFonts w:ascii="Arial" w:hAnsi="Arial" w:cs="Arial"/>
          </w:rPr>
          <w:t>]</w:t>
        </w:r>
      </w:ins>
    </w:p>
    <w:p w:rsidR="00093F7B" w:rsidRDefault="00093F7B" w:rsidP="00AA4719">
      <w:pPr>
        <w:widowControl/>
        <w:spacing w:after="200" w:line="276" w:lineRule="auto"/>
        <w:ind w:left="1134"/>
        <w:rPr>
          <w:ins w:id="2350" w:author="victor.santos" w:date="2017-04-26T15:59:00Z"/>
          <w:rFonts w:ascii="Arial" w:hAnsi="Arial" w:cs="Arial"/>
        </w:rPr>
      </w:pPr>
    </w:p>
    <w:p w:rsidR="004C6CB9" w:rsidRPr="00BC3731" w:rsidRDefault="004C6CB9" w:rsidP="004C6CB9">
      <w:pPr>
        <w:pStyle w:val="Corpodetexto"/>
        <w:spacing w:after="0" w:line="360" w:lineRule="auto"/>
        <w:ind w:left="1134"/>
        <w:rPr>
          <w:ins w:id="2351" w:author="victor.santos" w:date="2017-04-26T15:59:00Z"/>
          <w:rFonts w:ascii="Arial" w:hAnsi="Arial" w:cs="Arial"/>
          <w:b/>
          <w:color w:val="000000" w:themeColor="text1"/>
        </w:rPr>
      </w:pPr>
      <w:bookmarkStart w:id="2352" w:name="RN_168"/>
      <w:ins w:id="2353" w:author="victor.santos" w:date="2017-04-26T15:59:00Z">
        <w:r w:rsidRPr="00BC3731">
          <w:rPr>
            <w:rFonts w:ascii="Arial" w:hAnsi="Arial" w:cs="Arial"/>
            <w:b/>
            <w:color w:val="000000" w:themeColor="text1"/>
          </w:rPr>
          <w:t>RN_16</w:t>
        </w:r>
      </w:ins>
      <w:ins w:id="2354" w:author="victor.santos" w:date="2017-04-26T16:15:00Z">
        <w:r w:rsidR="00CD1FD1">
          <w:rPr>
            <w:rFonts w:ascii="Arial" w:hAnsi="Arial" w:cs="Arial"/>
            <w:b/>
            <w:color w:val="000000" w:themeColor="text1"/>
          </w:rPr>
          <w:t>8</w:t>
        </w:r>
      </w:ins>
      <w:bookmarkEnd w:id="2352"/>
      <w:ins w:id="2355" w:author="victor.santos" w:date="2017-04-26T15:59:00Z">
        <w:r w:rsidRPr="00BC3731">
          <w:rPr>
            <w:rFonts w:ascii="Arial" w:hAnsi="Arial" w:cs="Arial"/>
            <w:b/>
            <w:color w:val="000000" w:themeColor="text1"/>
          </w:rPr>
          <w:t xml:space="preserve"> - </w:t>
        </w:r>
      </w:ins>
      <w:ins w:id="2356" w:author="victor.santos" w:date="2017-04-26T16:00:00Z">
        <w:r>
          <w:rPr>
            <w:rFonts w:ascii="Arial" w:hAnsi="Arial" w:cs="Arial"/>
            <w:b/>
            <w:color w:val="000000" w:themeColor="text1"/>
          </w:rPr>
          <w:t>Exportação</w:t>
        </w:r>
      </w:ins>
      <w:ins w:id="2357" w:author="victor.santos" w:date="2017-04-26T15:59:00Z">
        <w:r>
          <w:rPr>
            <w:rFonts w:ascii="Arial" w:hAnsi="Arial" w:cs="Arial"/>
            <w:b/>
            <w:color w:val="000000" w:themeColor="text1"/>
          </w:rPr>
          <w:t xml:space="preserve"> </w:t>
        </w:r>
        <w:r w:rsidRPr="00BC3731">
          <w:rPr>
            <w:rFonts w:ascii="Arial" w:hAnsi="Arial" w:cs="Arial"/>
            <w:b/>
            <w:color w:val="000000" w:themeColor="text1"/>
          </w:rPr>
          <w:t>de Pesquisa</w:t>
        </w:r>
      </w:ins>
    </w:p>
    <w:p w:rsidR="004C6CB9" w:rsidRDefault="004C6CB9" w:rsidP="004C6CB9">
      <w:pPr>
        <w:widowControl/>
        <w:spacing w:after="200" w:line="276" w:lineRule="auto"/>
        <w:ind w:left="1134"/>
        <w:rPr>
          <w:ins w:id="2358" w:author="victor.santos" w:date="2017-04-26T15:59:00Z"/>
          <w:rFonts w:ascii="Arial" w:hAnsi="Arial" w:cs="Arial"/>
        </w:rPr>
      </w:pPr>
      <w:ins w:id="2359" w:author="victor.santos" w:date="2017-04-26T15:59:00Z">
        <w:r>
          <w:rPr>
            <w:rFonts w:ascii="Arial" w:hAnsi="Arial" w:cs="Arial"/>
          </w:rPr>
          <w:t>Os campos</w:t>
        </w:r>
      </w:ins>
      <w:ins w:id="2360" w:author="victor.santos" w:date="2017-04-26T16:01:00Z">
        <w:r>
          <w:rPr>
            <w:rFonts w:ascii="Arial" w:hAnsi="Arial" w:cs="Arial"/>
          </w:rPr>
          <w:t xml:space="preserve"> adicionais</w:t>
        </w:r>
      </w:ins>
      <w:ins w:id="2361" w:author="victor.santos" w:date="2017-04-26T15:59:00Z">
        <w:r>
          <w:rPr>
            <w:rFonts w:ascii="Arial" w:hAnsi="Arial" w:cs="Arial"/>
          </w:rPr>
          <w:t xml:space="preserve"> a serem apresentados como exportação</w:t>
        </w:r>
      </w:ins>
      <w:ins w:id="2362" w:author="victor.santos" w:date="2017-04-26T16:00:00Z">
        <w:r>
          <w:rPr>
            <w:rFonts w:ascii="Arial" w:hAnsi="Arial" w:cs="Arial"/>
          </w:rPr>
          <w:t xml:space="preserve"> </w:t>
        </w:r>
      </w:ins>
      <w:ins w:id="2363" w:author="victor.santos" w:date="2017-04-26T15:59:00Z">
        <w:r>
          <w:rPr>
            <w:rFonts w:ascii="Arial" w:hAnsi="Arial" w:cs="Arial"/>
          </w:rPr>
          <w:t>de pesquisa são:</w:t>
        </w:r>
      </w:ins>
    </w:p>
    <w:p w:rsidR="004C6CB9" w:rsidRDefault="004C6CB9" w:rsidP="004C6CB9">
      <w:pPr>
        <w:pStyle w:val="PargrafodaLista"/>
        <w:widowControl/>
        <w:numPr>
          <w:ilvl w:val="0"/>
          <w:numId w:val="127"/>
        </w:numPr>
        <w:spacing w:after="200" w:line="276" w:lineRule="auto"/>
        <w:rPr>
          <w:ins w:id="2364" w:author="victor.santos" w:date="2017-04-26T16:00:00Z"/>
          <w:rFonts w:ascii="Arial" w:hAnsi="Arial" w:cs="Arial"/>
        </w:rPr>
      </w:pPr>
      <w:ins w:id="2365" w:author="victor.santos" w:date="2017-04-26T16:00:00Z">
        <w:r>
          <w:rPr>
            <w:rFonts w:ascii="Arial" w:hAnsi="Arial" w:cs="Arial"/>
          </w:rPr>
          <w:t>Exportado em [DATA_ATUAL D</w:t>
        </w:r>
      </w:ins>
      <w:ins w:id="2366" w:author="victor.santos" w:date="2017-04-26T16:01:00Z">
        <w:r>
          <w:rPr>
            <w:rFonts w:ascii="Arial" w:hAnsi="Arial" w:cs="Arial"/>
          </w:rPr>
          <w:t>D/MM/AAAA</w:t>
        </w:r>
      </w:ins>
      <w:ins w:id="2367" w:author="victor.santos" w:date="2017-04-26T16:00:00Z">
        <w:r>
          <w:rPr>
            <w:rFonts w:ascii="Arial" w:hAnsi="Arial" w:cs="Arial"/>
          </w:rPr>
          <w:t>] às [HORA_ATUAL HH24:MI:SS]</w:t>
        </w:r>
      </w:ins>
    </w:p>
    <w:p w:rsidR="00AA4719" w:rsidRDefault="00AA4719" w:rsidP="00AA4719">
      <w:pPr>
        <w:widowControl/>
        <w:spacing w:after="200" w:line="276" w:lineRule="auto"/>
        <w:ind w:left="1134"/>
        <w:rPr>
          <w:ins w:id="2368" w:author="victor.santos" w:date="2017-04-26T16:02:00Z"/>
          <w:rFonts w:ascii="Arial" w:hAnsi="Arial" w:cs="Arial"/>
        </w:rPr>
      </w:pPr>
    </w:p>
    <w:p w:rsidR="004C6CB9" w:rsidRPr="00CD1FD1" w:rsidRDefault="00F25C47" w:rsidP="00AA4719">
      <w:pPr>
        <w:widowControl/>
        <w:spacing w:after="200" w:line="276" w:lineRule="auto"/>
        <w:ind w:left="1134"/>
        <w:rPr>
          <w:ins w:id="2369" w:author="victor.santos" w:date="2017-04-26T16:02:00Z"/>
          <w:rFonts w:ascii="Arial" w:hAnsi="Arial" w:cs="Arial"/>
          <w:b/>
        </w:rPr>
      </w:pPr>
      <w:bookmarkStart w:id="2370" w:name="RN_169"/>
      <w:ins w:id="2371" w:author="victor.santos" w:date="2017-04-26T16:02:00Z">
        <w:r w:rsidRPr="00F25C47">
          <w:rPr>
            <w:rFonts w:ascii="Arial" w:hAnsi="Arial" w:cs="Arial"/>
            <w:b/>
          </w:rPr>
          <w:t>RN_16</w:t>
        </w:r>
      </w:ins>
      <w:ins w:id="2372" w:author="victor.santos" w:date="2017-04-26T16:15:00Z">
        <w:r w:rsidR="00CD1FD1">
          <w:rPr>
            <w:rFonts w:ascii="Arial" w:hAnsi="Arial" w:cs="Arial"/>
            <w:b/>
          </w:rPr>
          <w:t>9</w:t>
        </w:r>
      </w:ins>
      <w:bookmarkEnd w:id="2370"/>
      <w:ins w:id="2373" w:author="victor.santos" w:date="2017-04-26T16:02:00Z">
        <w:r w:rsidRPr="00F25C47">
          <w:rPr>
            <w:rFonts w:ascii="Arial" w:hAnsi="Arial" w:cs="Arial"/>
            <w:b/>
          </w:rPr>
          <w:t xml:space="preserve"> - Limite de exportação</w:t>
        </w:r>
      </w:ins>
    </w:p>
    <w:p w:rsidR="004C6CB9" w:rsidRDefault="004C6CB9" w:rsidP="00AA4719">
      <w:pPr>
        <w:widowControl/>
        <w:spacing w:after="200" w:line="276" w:lineRule="auto"/>
        <w:ind w:left="1134"/>
        <w:rPr>
          <w:ins w:id="2374" w:author="victor.santos" w:date="2017-04-26T16:03:00Z"/>
          <w:rFonts w:ascii="Arial" w:hAnsi="Arial" w:cs="Arial"/>
        </w:rPr>
      </w:pPr>
      <w:ins w:id="2375" w:author="victor.santos" w:date="2017-04-26T16:02:00Z">
        <w:r>
          <w:rPr>
            <w:rFonts w:ascii="Arial" w:hAnsi="Arial" w:cs="Arial"/>
          </w:rPr>
          <w:t>Todos</w:t>
        </w:r>
      </w:ins>
      <w:ins w:id="2376" w:author="victor.santos" w:date="2017-04-26T16:03:00Z">
        <w:r>
          <w:rPr>
            <w:rFonts w:ascii="Arial" w:hAnsi="Arial" w:cs="Arial"/>
          </w:rPr>
          <w:t xml:space="preserve"> os arquivos gerados que comportam uma exportação</w:t>
        </w:r>
        <w:del w:id="2377" w:author="eric.giuliani" w:date="2017-05-16T10:18:00Z">
          <w:r w:rsidDel="004E02C6">
            <w:rPr>
              <w:rFonts w:ascii="Arial" w:hAnsi="Arial" w:cs="Arial"/>
            </w:rPr>
            <w:delText>, devem</w:delText>
          </w:r>
        </w:del>
      </w:ins>
      <w:ins w:id="2378" w:author="eric.giuliani" w:date="2017-05-16T10:18:00Z">
        <w:r w:rsidR="004E02C6">
          <w:rPr>
            <w:rFonts w:ascii="Arial" w:hAnsi="Arial" w:cs="Arial"/>
          </w:rPr>
          <w:t xml:space="preserve"> devem</w:t>
        </w:r>
      </w:ins>
      <w:ins w:id="2379" w:author="victor.santos" w:date="2017-04-26T16:03:00Z">
        <w:r>
          <w:rPr>
            <w:rFonts w:ascii="Arial" w:hAnsi="Arial" w:cs="Arial"/>
          </w:rPr>
          <w:t xml:space="preserve"> possuir o limite de linhas registrado na funcionalidade Parametrizar Sistema (default: 800.000 linhas).</w:t>
        </w:r>
      </w:ins>
    </w:p>
    <w:p w:rsidR="005224DD" w:rsidRDefault="00F25C47">
      <w:pPr>
        <w:pStyle w:val="PargrafodaLista"/>
        <w:widowControl/>
        <w:numPr>
          <w:ilvl w:val="0"/>
          <w:numId w:val="127"/>
        </w:numPr>
        <w:spacing w:after="200" w:line="276" w:lineRule="auto"/>
        <w:rPr>
          <w:ins w:id="2380" w:author="victor.santos" w:date="2017-04-26T21:16:00Z"/>
          <w:rFonts w:ascii="Arial" w:hAnsi="Arial" w:cs="Arial"/>
        </w:rPr>
      </w:pPr>
      <w:ins w:id="2381" w:author="victor.santos" w:date="2017-04-26T21:16:00Z">
        <w:r w:rsidRPr="00F25C47">
          <w:rPr>
            <w:rFonts w:ascii="Arial" w:hAnsi="Arial" w:cs="Arial"/>
          </w:rPr>
          <w:t>Caso exista uma nomenclatura pré-definida, o sistema deverá acrescentar ao final do arquivo a descrição "_[NUMERO_DO_ARQUIVO]</w:t>
        </w:r>
      </w:ins>
      <w:ins w:id="2382" w:author="victor.santos" w:date="2017-05-03T13:20:00Z">
        <w:r w:rsidR="00EB3DF6">
          <w:rPr>
            <w:rFonts w:ascii="Arial" w:hAnsi="Arial" w:cs="Arial"/>
          </w:rPr>
          <w:t>-[NUMERO_TOTAL_DE_ARQUIVOS]</w:t>
        </w:r>
      </w:ins>
      <w:ins w:id="2383" w:author="victor.santos" w:date="2017-04-26T21:16:00Z">
        <w:r w:rsidRPr="00F25C47">
          <w:rPr>
            <w:rFonts w:ascii="Arial" w:hAnsi="Arial" w:cs="Arial"/>
          </w:rPr>
          <w:t>"</w:t>
        </w:r>
      </w:ins>
    </w:p>
    <w:p w:rsidR="005224DD" w:rsidRDefault="0000078A">
      <w:pPr>
        <w:widowControl/>
        <w:spacing w:after="200" w:line="276" w:lineRule="auto"/>
        <w:ind w:left="1854"/>
        <w:rPr>
          <w:ins w:id="2384" w:author="victor.santos" w:date="2017-04-26T21:16:00Z"/>
          <w:rFonts w:ascii="Arial" w:hAnsi="Arial" w:cs="Arial"/>
        </w:rPr>
      </w:pPr>
      <w:ins w:id="2385" w:author="victor.santos" w:date="2017-04-26T21:16:00Z">
        <w:r>
          <w:rPr>
            <w:rFonts w:ascii="Arial" w:hAnsi="Arial" w:cs="Arial"/>
          </w:rPr>
          <w:t xml:space="preserve">Exemplo: </w:t>
        </w:r>
      </w:ins>
    </w:p>
    <w:p w:rsidR="005224DD" w:rsidRDefault="0000078A">
      <w:pPr>
        <w:widowControl/>
        <w:spacing w:after="200" w:line="276" w:lineRule="auto"/>
        <w:ind w:left="1854"/>
        <w:rPr>
          <w:ins w:id="2386" w:author="victor.santos" w:date="2017-04-26T21:17:00Z"/>
          <w:rFonts w:ascii="Arial" w:hAnsi="Arial" w:cs="Arial"/>
        </w:rPr>
      </w:pPr>
      <w:ins w:id="2387" w:author="victor.santos" w:date="2017-04-26T21:16:00Z">
        <w:r>
          <w:rPr>
            <w:rFonts w:ascii="Arial" w:hAnsi="Arial" w:cs="Arial"/>
          </w:rPr>
          <w:t>Geração de arquivo de inconsist</w:t>
        </w:r>
      </w:ins>
      <w:ins w:id="2388" w:author="victor.santos" w:date="2017-04-26T21:17:00Z">
        <w:r>
          <w:rPr>
            <w:rFonts w:ascii="Arial" w:hAnsi="Arial" w:cs="Arial"/>
          </w:rPr>
          <w:t>ência de Dados Cadastrais:</w:t>
        </w:r>
      </w:ins>
    </w:p>
    <w:p w:rsidR="005224DD" w:rsidRDefault="00571FD3">
      <w:pPr>
        <w:widowControl/>
        <w:spacing w:after="200" w:line="276" w:lineRule="auto"/>
        <w:ind w:left="2124"/>
        <w:rPr>
          <w:ins w:id="2389" w:author="victor.santos" w:date="2017-04-26T21:16:00Z"/>
          <w:rFonts w:ascii="Arial" w:hAnsi="Arial" w:cs="Arial"/>
          <w:i/>
          <w:color w:val="0000FF"/>
        </w:rPr>
      </w:pPr>
      <w:ins w:id="2390" w:author="eric.giuliani" w:date="2017-05-24T08:59:00Z">
        <w:r w:rsidRPr="00571FD3">
          <w:rPr>
            <w:rFonts w:ascii="Arial" w:hAnsi="Arial" w:cs="Arial"/>
            <w:i/>
            <w:color w:val="0000FF"/>
          </w:rPr>
          <w:t>%Nomenclatura_Pré_Definida%</w:t>
        </w:r>
      </w:ins>
      <w:ins w:id="2391" w:author="victor.santos" w:date="2017-04-26T21:17:00Z">
        <w:del w:id="2392" w:author="eric.giuliani" w:date="2017-05-24T08:59:00Z">
          <w:r w:rsidR="00F25C47" w:rsidRPr="00F25C47">
            <w:rPr>
              <w:rFonts w:ascii="Arial" w:hAnsi="Arial" w:cs="Arial"/>
              <w:i/>
              <w:color w:val="0000FF"/>
            </w:rPr>
            <w:delText>COSIP_%data%-%Arquivo%</w:delText>
          </w:r>
        </w:del>
        <w:r w:rsidR="00F25C47" w:rsidRPr="00F25C47">
          <w:rPr>
            <w:rFonts w:ascii="Arial" w:hAnsi="Arial" w:cs="Arial"/>
            <w:i/>
            <w:color w:val="0000FF"/>
          </w:rPr>
          <w:t>_</w:t>
        </w:r>
      </w:ins>
      <w:ins w:id="2393" w:author="victor.santos" w:date="2017-04-26T21:18:00Z">
        <w:r w:rsidR="00F25C47" w:rsidRPr="00F25C47">
          <w:rPr>
            <w:rFonts w:ascii="Arial" w:hAnsi="Arial" w:cs="Arial"/>
            <w:i/>
            <w:color w:val="0000FF"/>
          </w:rPr>
          <w:t>0</w:t>
        </w:r>
      </w:ins>
      <w:ins w:id="2394" w:author="victor.santos" w:date="2017-04-26T21:17:00Z">
        <w:r w:rsidR="00F25C47" w:rsidRPr="00F25C47">
          <w:rPr>
            <w:rFonts w:ascii="Arial" w:hAnsi="Arial" w:cs="Arial"/>
            <w:i/>
            <w:color w:val="0000FF"/>
          </w:rPr>
          <w:t>01</w:t>
        </w:r>
      </w:ins>
      <w:ins w:id="2395" w:author="victor.santos" w:date="2017-05-03T13:21:00Z">
        <w:r w:rsidR="00EB3DF6">
          <w:rPr>
            <w:rFonts w:ascii="Arial" w:hAnsi="Arial" w:cs="Arial"/>
            <w:i/>
            <w:color w:val="0000FF"/>
          </w:rPr>
          <w:t>-002</w:t>
        </w:r>
      </w:ins>
      <w:ins w:id="2396" w:author="victor.santos" w:date="2017-04-26T21:17:00Z">
        <w:r w:rsidR="00F25C47" w:rsidRPr="00F25C47">
          <w:rPr>
            <w:rFonts w:ascii="Arial" w:hAnsi="Arial" w:cs="Arial"/>
            <w:i/>
            <w:color w:val="0000FF"/>
          </w:rPr>
          <w:t>.txt</w:t>
        </w:r>
      </w:ins>
    </w:p>
    <w:p w:rsidR="005224DD" w:rsidRDefault="00F25C47">
      <w:pPr>
        <w:pStyle w:val="PargrafodaLista"/>
        <w:widowControl/>
        <w:numPr>
          <w:ilvl w:val="0"/>
          <w:numId w:val="127"/>
        </w:numPr>
        <w:spacing w:after="200" w:line="276" w:lineRule="auto"/>
        <w:rPr>
          <w:ins w:id="2397" w:author="victor.santos" w:date="2017-04-26T16:05:00Z"/>
          <w:rFonts w:ascii="Arial" w:hAnsi="Arial" w:cs="Arial"/>
        </w:rPr>
      </w:pPr>
      <w:ins w:id="2398" w:author="victor.santos" w:date="2017-04-26T21:15:00Z">
        <w:r w:rsidRPr="00F25C47">
          <w:rPr>
            <w:rFonts w:ascii="Arial" w:hAnsi="Arial" w:cs="Arial"/>
          </w:rPr>
          <w:t>Caso não exista uma nomenclatura pré-definida, o sistema dever</w:t>
        </w:r>
      </w:ins>
      <w:ins w:id="2399" w:author="victor.santos" w:date="2017-04-26T21:16:00Z">
        <w:r w:rsidRPr="00F25C47">
          <w:rPr>
            <w:rFonts w:ascii="Arial" w:hAnsi="Arial" w:cs="Arial"/>
          </w:rPr>
          <w:t>á seguir o seguinte</w:t>
        </w:r>
      </w:ins>
      <w:ins w:id="2400" w:author="victor.santos" w:date="2017-04-26T16:04:00Z">
        <w:r w:rsidRPr="00F25C47">
          <w:rPr>
            <w:rFonts w:ascii="Arial" w:hAnsi="Arial" w:cs="Arial"/>
          </w:rPr>
          <w:t>: COSIP_[ANO_MES_DIA_HORA_MINUTO_SEGUNDO]</w:t>
        </w:r>
      </w:ins>
      <w:ins w:id="2401" w:author="victor.santos" w:date="2017-04-26T16:05:00Z">
        <w:r w:rsidRPr="00F25C47">
          <w:rPr>
            <w:rFonts w:ascii="Arial" w:hAnsi="Arial" w:cs="Arial"/>
          </w:rPr>
          <w:t>_</w:t>
        </w:r>
      </w:ins>
      <w:ins w:id="2402" w:author="victor.santos" w:date="2017-04-26T16:04:00Z">
        <w:r w:rsidRPr="00F25C47">
          <w:rPr>
            <w:rFonts w:ascii="Arial" w:hAnsi="Arial" w:cs="Arial"/>
          </w:rPr>
          <w:t>[NOME_DA_FUNCIONALIDADE_NO_SINGULAR]</w:t>
        </w:r>
      </w:ins>
      <w:ins w:id="2403" w:author="victor.santos" w:date="2017-04-26T16:05:00Z">
        <w:r w:rsidRPr="00F25C47">
          <w:rPr>
            <w:rFonts w:ascii="Arial" w:hAnsi="Arial" w:cs="Arial"/>
          </w:rPr>
          <w:t>_[NOME_DA_AÇÃO]_[NUMERO_DO_ARQUIVO]</w:t>
        </w:r>
      </w:ins>
      <w:ins w:id="2404" w:author="victor.santos" w:date="2017-05-03T13:20:00Z">
        <w:r w:rsidR="00EB3DF6" w:rsidRPr="00EB3DF6">
          <w:rPr>
            <w:rFonts w:ascii="Arial" w:hAnsi="Arial" w:cs="Arial"/>
          </w:rPr>
          <w:t xml:space="preserve"> </w:t>
        </w:r>
        <w:r w:rsidR="00EB3DF6">
          <w:rPr>
            <w:rFonts w:ascii="Arial" w:hAnsi="Arial" w:cs="Arial"/>
          </w:rPr>
          <w:t>-[NUMERO_TOTAL_DE_ARQUIVOS]</w:t>
        </w:r>
      </w:ins>
    </w:p>
    <w:p w:rsidR="005224DD" w:rsidRDefault="00CD1FD1">
      <w:pPr>
        <w:widowControl/>
        <w:spacing w:after="200" w:line="276" w:lineRule="auto"/>
        <w:ind w:left="1854"/>
        <w:rPr>
          <w:ins w:id="2405" w:author="victor.santos" w:date="2017-04-26T16:05:00Z"/>
          <w:rFonts w:ascii="Arial" w:hAnsi="Arial" w:cs="Arial"/>
        </w:rPr>
      </w:pPr>
      <w:ins w:id="2406" w:author="victor.santos" w:date="2017-04-26T16:07:00Z">
        <w:r>
          <w:rPr>
            <w:rFonts w:ascii="Arial" w:hAnsi="Arial" w:cs="Arial"/>
          </w:rPr>
          <w:t>Na nomenclatura do arquivo não deve haver caracteres especiais.</w:t>
        </w:r>
      </w:ins>
    </w:p>
    <w:p w:rsidR="005224DD" w:rsidRDefault="004C6CB9">
      <w:pPr>
        <w:widowControl/>
        <w:spacing w:after="200" w:line="276" w:lineRule="auto"/>
        <w:ind w:left="1854"/>
        <w:rPr>
          <w:ins w:id="2407" w:author="victor.santos" w:date="2017-04-26T16:05:00Z"/>
          <w:rFonts w:ascii="Arial" w:hAnsi="Arial" w:cs="Arial"/>
        </w:rPr>
      </w:pPr>
      <w:ins w:id="2408" w:author="victor.santos" w:date="2017-04-26T16:05:00Z">
        <w:r>
          <w:rPr>
            <w:rFonts w:ascii="Arial" w:hAnsi="Arial" w:cs="Arial"/>
          </w:rPr>
          <w:t xml:space="preserve">Exemplo: </w:t>
        </w:r>
      </w:ins>
    </w:p>
    <w:p w:rsidR="005224DD" w:rsidRDefault="00F25C47">
      <w:pPr>
        <w:widowControl/>
        <w:spacing w:after="200" w:line="276" w:lineRule="auto"/>
        <w:ind w:left="1854"/>
        <w:rPr>
          <w:ins w:id="2409" w:author="victor.santos" w:date="2017-04-26T16:07:00Z"/>
          <w:rFonts w:ascii="Arial" w:hAnsi="Arial" w:cs="Arial"/>
        </w:rPr>
      </w:pPr>
      <w:ins w:id="2410" w:author="victor.santos" w:date="2017-04-26T16:05:00Z">
        <w:r w:rsidRPr="00F25C47">
          <w:rPr>
            <w:rFonts w:ascii="Arial" w:hAnsi="Arial" w:cs="Arial"/>
          </w:rPr>
          <w:t>Exportação de</w:t>
        </w:r>
      </w:ins>
      <w:ins w:id="2411" w:author="victor.santos" w:date="2017-04-26T16:06:00Z">
        <w:r w:rsidRPr="00F25C47">
          <w:rPr>
            <w:rFonts w:ascii="Arial" w:hAnsi="Arial" w:cs="Arial"/>
          </w:rPr>
          <w:t xml:space="preserve"> 1.000.000 de linhas de</w:t>
        </w:r>
      </w:ins>
      <w:ins w:id="2412" w:author="victor.santos" w:date="2017-04-26T16:05:00Z">
        <w:r w:rsidRPr="00F25C47">
          <w:rPr>
            <w:rFonts w:ascii="Arial" w:hAnsi="Arial" w:cs="Arial"/>
          </w:rPr>
          <w:t xml:space="preserve"> pesquisa de dados cadastrais</w:t>
        </w:r>
      </w:ins>
      <w:ins w:id="2413" w:author="victor.santos" w:date="2017-04-26T16:06:00Z">
        <w:r w:rsidRPr="00F25C47">
          <w:rPr>
            <w:rFonts w:ascii="Arial" w:hAnsi="Arial" w:cs="Arial"/>
          </w:rPr>
          <w:t xml:space="preserve"> em 01/01/2017 às 00:00:00</w:t>
        </w:r>
      </w:ins>
      <w:ins w:id="2414" w:author="victor.santos" w:date="2017-04-26T16:05:00Z">
        <w:r w:rsidRPr="00F25C47">
          <w:rPr>
            <w:rFonts w:ascii="Arial" w:hAnsi="Arial" w:cs="Arial"/>
          </w:rPr>
          <w:t xml:space="preserve">: </w:t>
        </w:r>
      </w:ins>
    </w:p>
    <w:p w:rsidR="005224DD" w:rsidRDefault="00F25C47">
      <w:pPr>
        <w:pStyle w:val="PargrafodaLista"/>
        <w:widowControl/>
        <w:numPr>
          <w:ilvl w:val="0"/>
          <w:numId w:val="127"/>
        </w:numPr>
        <w:spacing w:after="200" w:line="276" w:lineRule="auto"/>
        <w:ind w:left="2574"/>
        <w:rPr>
          <w:ins w:id="2415" w:author="victor.santos" w:date="2017-04-26T16:07:00Z"/>
          <w:rFonts w:ascii="Arial" w:hAnsi="Arial" w:cs="Arial"/>
          <w:i/>
          <w:color w:val="0000FF"/>
        </w:rPr>
      </w:pPr>
      <w:ins w:id="2416" w:author="victor.santos" w:date="2017-04-26T16:05:00Z">
        <w:r w:rsidRPr="00F25C47">
          <w:rPr>
            <w:rFonts w:ascii="Arial" w:hAnsi="Arial" w:cs="Arial"/>
            <w:i/>
            <w:color w:val="0000FF"/>
          </w:rPr>
          <w:t>COSIP_201701010000</w:t>
        </w:r>
      </w:ins>
      <w:ins w:id="2417" w:author="victor.santos" w:date="2017-04-26T16:06:00Z">
        <w:r w:rsidRPr="00F25C47">
          <w:rPr>
            <w:rFonts w:ascii="Arial" w:hAnsi="Arial" w:cs="Arial"/>
            <w:i/>
            <w:color w:val="0000FF"/>
          </w:rPr>
          <w:t>00_DadoCadastral_Exportacao_</w:t>
        </w:r>
      </w:ins>
      <w:ins w:id="2418" w:author="victor.santos" w:date="2017-04-26T21:17:00Z">
        <w:r w:rsidRPr="00F25C47">
          <w:rPr>
            <w:rFonts w:ascii="Arial" w:hAnsi="Arial" w:cs="Arial"/>
            <w:i/>
            <w:color w:val="0000FF"/>
          </w:rPr>
          <w:t>0</w:t>
        </w:r>
      </w:ins>
      <w:ins w:id="2419" w:author="victor.santos" w:date="2017-04-26T21:18:00Z">
        <w:r w:rsidRPr="00F25C47">
          <w:rPr>
            <w:rFonts w:ascii="Arial" w:hAnsi="Arial" w:cs="Arial"/>
            <w:i/>
            <w:color w:val="0000FF"/>
          </w:rPr>
          <w:t>0</w:t>
        </w:r>
      </w:ins>
      <w:ins w:id="2420" w:author="victor.santos" w:date="2017-04-26T16:06:00Z">
        <w:r w:rsidRPr="00F25C47">
          <w:rPr>
            <w:rFonts w:ascii="Arial" w:hAnsi="Arial" w:cs="Arial"/>
            <w:i/>
            <w:color w:val="0000FF"/>
          </w:rPr>
          <w:t>1</w:t>
        </w:r>
      </w:ins>
      <w:ins w:id="2421" w:author="victor.santos" w:date="2017-05-03T13:21:00Z">
        <w:r w:rsidR="00EB3DF6">
          <w:rPr>
            <w:rFonts w:ascii="Arial" w:hAnsi="Arial" w:cs="Arial"/>
            <w:i/>
            <w:color w:val="0000FF"/>
          </w:rPr>
          <w:t>-002</w:t>
        </w:r>
      </w:ins>
      <w:ins w:id="2422" w:author="victor.santos" w:date="2017-04-26T16:07:00Z">
        <w:r w:rsidRPr="00F25C47">
          <w:rPr>
            <w:rFonts w:ascii="Arial" w:hAnsi="Arial" w:cs="Arial"/>
            <w:i/>
            <w:color w:val="0000FF"/>
          </w:rPr>
          <w:t>.csv (800.000 linhas)</w:t>
        </w:r>
      </w:ins>
    </w:p>
    <w:p w:rsidR="005224DD" w:rsidRDefault="00F25C47">
      <w:pPr>
        <w:pStyle w:val="PargrafodaLista"/>
        <w:widowControl/>
        <w:numPr>
          <w:ilvl w:val="0"/>
          <w:numId w:val="127"/>
        </w:numPr>
        <w:spacing w:after="200" w:line="276" w:lineRule="auto"/>
        <w:ind w:left="2574"/>
        <w:rPr>
          <w:ins w:id="2423" w:author="victor.santos" w:date="2017-04-26T16:02:00Z"/>
          <w:rFonts w:ascii="Arial" w:hAnsi="Arial" w:cs="Arial"/>
          <w:i/>
          <w:color w:val="0000FF"/>
        </w:rPr>
      </w:pPr>
      <w:ins w:id="2424" w:author="victor.santos" w:date="2017-04-26T16:07:00Z">
        <w:r w:rsidRPr="00F25C47">
          <w:rPr>
            <w:rFonts w:ascii="Arial" w:hAnsi="Arial" w:cs="Arial"/>
            <w:i/>
            <w:color w:val="0000FF"/>
          </w:rPr>
          <w:lastRenderedPageBreak/>
          <w:t>COSIP_20170101000000_DadoCadastral_Exportacao_</w:t>
        </w:r>
      </w:ins>
      <w:ins w:id="2425" w:author="victor.santos" w:date="2017-04-26T21:18:00Z">
        <w:r w:rsidRPr="00F25C47">
          <w:rPr>
            <w:rFonts w:ascii="Arial" w:hAnsi="Arial" w:cs="Arial"/>
            <w:i/>
            <w:color w:val="0000FF"/>
          </w:rPr>
          <w:t>00</w:t>
        </w:r>
      </w:ins>
      <w:ins w:id="2426" w:author="victor.santos" w:date="2017-04-26T16:07:00Z">
        <w:r w:rsidRPr="00F25C47">
          <w:rPr>
            <w:rFonts w:ascii="Arial" w:hAnsi="Arial" w:cs="Arial"/>
            <w:i/>
            <w:color w:val="0000FF"/>
          </w:rPr>
          <w:t>2</w:t>
        </w:r>
      </w:ins>
      <w:ins w:id="2427" w:author="victor.santos" w:date="2017-05-03T13:21:00Z">
        <w:r w:rsidR="00EB3DF6">
          <w:rPr>
            <w:rFonts w:ascii="Arial" w:hAnsi="Arial" w:cs="Arial"/>
            <w:i/>
            <w:color w:val="0000FF"/>
          </w:rPr>
          <w:t>-002</w:t>
        </w:r>
      </w:ins>
      <w:ins w:id="2428" w:author="victor.santos" w:date="2017-04-26T16:07:00Z">
        <w:r w:rsidRPr="00F25C47">
          <w:rPr>
            <w:rFonts w:ascii="Arial" w:hAnsi="Arial" w:cs="Arial"/>
            <w:i/>
            <w:color w:val="0000FF"/>
          </w:rPr>
          <w:t>.csv (200.000 linhas)</w:t>
        </w:r>
      </w:ins>
    </w:p>
    <w:p w:rsidR="005224DD" w:rsidRDefault="00571FD3">
      <w:pPr>
        <w:widowControl/>
        <w:spacing w:after="200" w:line="276" w:lineRule="auto"/>
        <w:ind w:left="1854"/>
        <w:rPr>
          <w:ins w:id="2429" w:author="victor.santos" w:date="2017-04-26T16:19:00Z"/>
          <w:rFonts w:ascii="Arial" w:hAnsi="Arial" w:cs="Arial"/>
        </w:rPr>
      </w:pPr>
      <w:ins w:id="2430" w:author="eric.giuliani" w:date="2017-05-24T09:01:00Z">
        <w:r>
          <w:rPr>
            <w:rFonts w:ascii="Arial" w:hAnsi="Arial" w:cs="Arial"/>
          </w:rPr>
          <w:t>A</w:t>
        </w:r>
      </w:ins>
      <w:ins w:id="2431" w:author="eric.giuliani" w:date="2017-05-24T09:02:00Z">
        <w:r>
          <w:rPr>
            <w:rFonts w:ascii="Arial" w:hAnsi="Arial" w:cs="Arial"/>
          </w:rPr>
          <w:t>s</w:t>
        </w:r>
      </w:ins>
      <w:ins w:id="2432" w:author="eric.giuliani" w:date="2017-05-24T09:01:00Z">
        <w:r>
          <w:rPr>
            <w:rFonts w:ascii="Arial" w:hAnsi="Arial" w:cs="Arial"/>
          </w:rPr>
          <w:t xml:space="preserve"> numeraç</w:t>
        </w:r>
      </w:ins>
      <w:ins w:id="2433" w:author="eric.giuliani" w:date="2017-05-24T09:02:00Z">
        <w:r>
          <w:rPr>
            <w:rFonts w:ascii="Arial" w:hAnsi="Arial" w:cs="Arial"/>
          </w:rPr>
          <w:t>ões</w:t>
        </w:r>
      </w:ins>
      <w:ins w:id="2434" w:author="eric.giuliani" w:date="2017-05-24T09:01:00Z">
        <w:r>
          <w:rPr>
            <w:rFonts w:ascii="Arial" w:hAnsi="Arial" w:cs="Arial"/>
          </w:rPr>
          <w:t xml:space="preserve"> de arquivo e total de arquivos </w:t>
        </w:r>
      </w:ins>
      <w:ins w:id="2435" w:author="eric.giuliani" w:date="2017-05-24T09:02:00Z">
        <w:r>
          <w:rPr>
            <w:rFonts w:ascii="Arial" w:hAnsi="Arial" w:cs="Arial"/>
          </w:rPr>
          <w:t>devem ser compostas</w:t>
        </w:r>
      </w:ins>
      <w:ins w:id="2436" w:author="eric.giuliani" w:date="2017-05-24T09:01:00Z">
        <w:r>
          <w:rPr>
            <w:rFonts w:ascii="Arial" w:hAnsi="Arial" w:cs="Arial"/>
          </w:rPr>
          <w:t xml:space="preserve"> por </w:t>
        </w:r>
      </w:ins>
      <w:ins w:id="2437" w:author="eric.giuliani" w:date="2017-05-24T09:02:00Z">
        <w:r>
          <w:rPr>
            <w:rFonts w:ascii="Arial" w:hAnsi="Arial" w:cs="Arial"/>
          </w:rPr>
          <w:t>três</w:t>
        </w:r>
      </w:ins>
      <w:ins w:id="2438" w:author="eric.giuliani" w:date="2017-05-24T09:01:00Z">
        <w:r>
          <w:rPr>
            <w:rFonts w:ascii="Arial" w:hAnsi="Arial" w:cs="Arial"/>
          </w:rPr>
          <w:t xml:space="preserve"> números</w:t>
        </w:r>
      </w:ins>
      <w:ins w:id="2439" w:author="eric.giuliani" w:date="2017-05-24T09:02:00Z">
        <w:r>
          <w:rPr>
            <w:rFonts w:ascii="Arial" w:hAnsi="Arial" w:cs="Arial"/>
          </w:rPr>
          <w:t xml:space="preserve">, utilizando </w:t>
        </w:r>
      </w:ins>
      <w:ins w:id="2440" w:author="eric.giuliani" w:date="2017-05-24T09:03:00Z">
        <w:r>
          <w:rPr>
            <w:rFonts w:ascii="Arial" w:hAnsi="Arial" w:cs="Arial"/>
          </w:rPr>
          <w:t>o “0” à esquerda quando o</w:t>
        </w:r>
      </w:ins>
      <w:ins w:id="2441" w:author="eric.giuliani" w:date="2017-05-24T09:04:00Z">
        <w:r>
          <w:rPr>
            <w:rFonts w:ascii="Arial" w:hAnsi="Arial" w:cs="Arial"/>
          </w:rPr>
          <w:t>s</w:t>
        </w:r>
      </w:ins>
      <w:ins w:id="2442" w:author="eric.giuliani" w:date="2017-05-24T09:03:00Z">
        <w:r>
          <w:rPr>
            <w:rFonts w:ascii="Arial" w:hAnsi="Arial" w:cs="Arial"/>
          </w:rPr>
          <w:t xml:space="preserve"> número</w:t>
        </w:r>
      </w:ins>
      <w:ins w:id="2443" w:author="eric.giuliani" w:date="2017-05-24T09:04:00Z">
        <w:r>
          <w:rPr>
            <w:rFonts w:ascii="Arial" w:hAnsi="Arial" w:cs="Arial"/>
          </w:rPr>
          <w:t>s</w:t>
        </w:r>
      </w:ins>
      <w:ins w:id="2444" w:author="eric.giuliani" w:date="2017-05-24T09:03:00Z">
        <w:r>
          <w:rPr>
            <w:rFonts w:ascii="Arial" w:hAnsi="Arial" w:cs="Arial"/>
          </w:rPr>
          <w:t xml:space="preserve"> não alcançar</w:t>
        </w:r>
      </w:ins>
      <w:ins w:id="2445" w:author="eric.giuliani" w:date="2017-05-24T09:04:00Z">
        <w:r>
          <w:rPr>
            <w:rFonts w:ascii="Arial" w:hAnsi="Arial" w:cs="Arial"/>
          </w:rPr>
          <w:t>em</w:t>
        </w:r>
      </w:ins>
      <w:ins w:id="2446" w:author="eric.giuliani" w:date="2017-05-24T09:03:00Z">
        <w:r>
          <w:rPr>
            <w:rFonts w:ascii="Arial" w:hAnsi="Arial" w:cs="Arial"/>
          </w:rPr>
          <w:t xml:space="preserve"> a casa de centena ou dezena.</w:t>
        </w:r>
      </w:ins>
    </w:p>
    <w:p w:rsidR="00CF355D" w:rsidRPr="00CF355D" w:rsidRDefault="00F25C47" w:rsidP="00AA4719">
      <w:pPr>
        <w:widowControl/>
        <w:spacing w:after="200" w:line="276" w:lineRule="auto"/>
        <w:ind w:left="1134"/>
        <w:rPr>
          <w:ins w:id="2447" w:author="victor.santos" w:date="2017-04-26T16:19:00Z"/>
          <w:rFonts w:ascii="Arial" w:hAnsi="Arial" w:cs="Arial"/>
          <w:b/>
        </w:rPr>
      </w:pPr>
      <w:bookmarkStart w:id="2448" w:name="RN_170"/>
      <w:ins w:id="2449" w:author="victor.santos" w:date="2017-04-26T16:19:00Z">
        <w:r w:rsidRPr="00F25C47">
          <w:rPr>
            <w:rFonts w:ascii="Arial" w:hAnsi="Arial" w:cs="Arial"/>
            <w:b/>
          </w:rPr>
          <w:t>RN_170</w:t>
        </w:r>
      </w:ins>
      <w:bookmarkEnd w:id="2448"/>
      <w:ins w:id="2450" w:author="victor.santos" w:date="2017-04-26T16:20:00Z">
        <w:r w:rsidRPr="00F25C47">
          <w:rPr>
            <w:rFonts w:ascii="Arial" w:hAnsi="Arial" w:cs="Arial"/>
            <w:b/>
          </w:rPr>
          <w:t xml:space="preserve"> - Administrar Dados Cadastrais - Histórico</w:t>
        </w:r>
      </w:ins>
    </w:p>
    <w:p w:rsidR="00CF355D" w:rsidRDefault="00CF355D" w:rsidP="00CF355D">
      <w:pPr>
        <w:widowControl/>
        <w:spacing w:after="200" w:line="276" w:lineRule="auto"/>
        <w:ind w:left="1134"/>
        <w:rPr>
          <w:ins w:id="2451" w:author="victor.santos" w:date="2017-04-26T16:20:00Z"/>
          <w:rFonts w:ascii="Arial" w:hAnsi="Arial" w:cs="Arial"/>
        </w:rPr>
      </w:pPr>
      <w:ins w:id="2452" w:author="victor.santos" w:date="2017-04-26T16:20:00Z">
        <w:r>
          <w:rPr>
            <w:rFonts w:ascii="Arial" w:hAnsi="Arial" w:cs="Arial"/>
          </w:rPr>
          <w:t>Os campos a serem apresentados n</w:t>
        </w:r>
      </w:ins>
      <w:ins w:id="2453" w:author="victor.santos" w:date="2017-04-26T16:21:00Z">
        <w:r>
          <w:rPr>
            <w:rFonts w:ascii="Arial" w:hAnsi="Arial" w:cs="Arial"/>
          </w:rPr>
          <w:t xml:space="preserve">o histórico de alteração </w:t>
        </w:r>
      </w:ins>
      <w:ins w:id="2454" w:author="victor.santos" w:date="2017-04-26T16:20:00Z">
        <w:r>
          <w:rPr>
            <w:rFonts w:ascii="Arial" w:hAnsi="Arial" w:cs="Arial"/>
          </w:rPr>
          <w:t>são:</w:t>
        </w:r>
      </w:ins>
    </w:p>
    <w:p w:rsidR="005224DD" w:rsidRDefault="00F25C47">
      <w:pPr>
        <w:pStyle w:val="PargrafodaLista"/>
        <w:widowControl/>
        <w:numPr>
          <w:ilvl w:val="0"/>
          <w:numId w:val="131"/>
        </w:numPr>
        <w:spacing w:after="200" w:line="276" w:lineRule="auto"/>
        <w:rPr>
          <w:ins w:id="2455" w:author="victor.santos" w:date="2017-04-26T16:20:00Z"/>
          <w:rFonts w:ascii="Arial" w:hAnsi="Arial" w:cs="Arial"/>
        </w:rPr>
      </w:pPr>
      <w:ins w:id="2456" w:author="victor.santos" w:date="2017-04-26T16:20:00Z">
        <w:r w:rsidRPr="00F25C47">
          <w:rPr>
            <w:rFonts w:ascii="Arial" w:hAnsi="Arial" w:cs="Arial"/>
          </w:rPr>
          <w:t>Instalação</w:t>
        </w:r>
      </w:ins>
    </w:p>
    <w:p w:rsidR="005224DD" w:rsidRDefault="00F25C47">
      <w:pPr>
        <w:pStyle w:val="PargrafodaLista"/>
        <w:widowControl/>
        <w:numPr>
          <w:ilvl w:val="0"/>
          <w:numId w:val="131"/>
        </w:numPr>
        <w:spacing w:after="200" w:line="276" w:lineRule="auto"/>
        <w:rPr>
          <w:ins w:id="2457" w:author="victor.santos" w:date="2017-04-26T16:20:00Z"/>
          <w:rFonts w:ascii="Arial" w:hAnsi="Arial" w:cs="Arial"/>
        </w:rPr>
      </w:pPr>
      <w:ins w:id="2458" w:author="victor.santos" w:date="2017-04-26T16:20:00Z">
        <w:r w:rsidRPr="00F25C47">
          <w:rPr>
            <w:rFonts w:ascii="Arial" w:hAnsi="Arial" w:cs="Arial"/>
          </w:rPr>
          <w:t>NIS</w:t>
        </w:r>
      </w:ins>
    </w:p>
    <w:p w:rsidR="005224DD" w:rsidRDefault="00F25C47">
      <w:pPr>
        <w:pStyle w:val="PargrafodaLista"/>
        <w:widowControl/>
        <w:numPr>
          <w:ilvl w:val="0"/>
          <w:numId w:val="131"/>
        </w:numPr>
        <w:spacing w:after="200" w:line="276" w:lineRule="auto"/>
        <w:rPr>
          <w:ins w:id="2459" w:author="victor.santos" w:date="2017-04-26T16:20:00Z"/>
          <w:rFonts w:ascii="Arial" w:hAnsi="Arial" w:cs="Arial"/>
        </w:rPr>
      </w:pPr>
      <w:ins w:id="2460" w:author="victor.santos" w:date="2017-04-26T16:20:00Z">
        <w:r w:rsidRPr="00F25C47">
          <w:rPr>
            <w:rFonts w:ascii="Arial" w:hAnsi="Arial" w:cs="Arial"/>
          </w:rPr>
          <w:t>BPC</w:t>
        </w:r>
      </w:ins>
    </w:p>
    <w:p w:rsidR="005224DD" w:rsidRDefault="00F25C47">
      <w:pPr>
        <w:pStyle w:val="PargrafodaLista"/>
        <w:widowControl/>
        <w:numPr>
          <w:ilvl w:val="0"/>
          <w:numId w:val="131"/>
        </w:numPr>
        <w:spacing w:after="200" w:line="276" w:lineRule="auto"/>
        <w:rPr>
          <w:ins w:id="2461" w:author="victor.santos" w:date="2017-04-26T16:20:00Z"/>
          <w:rFonts w:ascii="Arial" w:hAnsi="Arial" w:cs="Arial"/>
        </w:rPr>
      </w:pPr>
      <w:ins w:id="2462" w:author="victor.santos" w:date="2017-04-26T16:20:00Z">
        <w:r w:rsidRPr="00F25C47">
          <w:rPr>
            <w:rFonts w:ascii="Arial" w:hAnsi="Arial" w:cs="Arial"/>
          </w:rPr>
          <w:t>Indicador Uso Misto</w:t>
        </w:r>
      </w:ins>
    </w:p>
    <w:p w:rsidR="005224DD" w:rsidRDefault="00F25C47">
      <w:pPr>
        <w:pStyle w:val="PargrafodaLista"/>
        <w:widowControl/>
        <w:numPr>
          <w:ilvl w:val="0"/>
          <w:numId w:val="131"/>
        </w:numPr>
        <w:spacing w:after="200" w:line="276" w:lineRule="auto"/>
        <w:rPr>
          <w:ins w:id="2463" w:author="victor.santos" w:date="2017-04-26T16:20:00Z"/>
          <w:rFonts w:ascii="Arial" w:hAnsi="Arial" w:cs="Arial"/>
        </w:rPr>
      </w:pPr>
      <w:ins w:id="2464" w:author="victor.santos" w:date="2017-04-26T16:20:00Z">
        <w:r w:rsidRPr="00F25C47">
          <w:rPr>
            <w:rFonts w:ascii="Arial" w:hAnsi="Arial" w:cs="Arial"/>
          </w:rPr>
          <w:t>Lotes</w:t>
        </w:r>
      </w:ins>
    </w:p>
    <w:p w:rsidR="005224DD" w:rsidRDefault="00F25C47">
      <w:pPr>
        <w:pStyle w:val="PargrafodaLista"/>
        <w:widowControl/>
        <w:numPr>
          <w:ilvl w:val="0"/>
          <w:numId w:val="131"/>
        </w:numPr>
        <w:spacing w:after="200" w:line="276" w:lineRule="auto"/>
        <w:rPr>
          <w:ins w:id="2465" w:author="victor.santos" w:date="2017-04-26T16:20:00Z"/>
          <w:rFonts w:ascii="Arial" w:hAnsi="Arial" w:cs="Arial"/>
        </w:rPr>
      </w:pPr>
      <w:ins w:id="2466" w:author="victor.santos" w:date="2017-04-26T16:20:00Z">
        <w:r w:rsidRPr="00F25C47">
          <w:rPr>
            <w:rFonts w:ascii="Arial" w:hAnsi="Arial" w:cs="Arial"/>
          </w:rPr>
          <w:t>Tipo Pessoa</w:t>
        </w:r>
      </w:ins>
    </w:p>
    <w:p w:rsidR="005224DD" w:rsidRDefault="00F25C47">
      <w:pPr>
        <w:pStyle w:val="PargrafodaLista"/>
        <w:widowControl/>
        <w:numPr>
          <w:ilvl w:val="0"/>
          <w:numId w:val="131"/>
        </w:numPr>
        <w:spacing w:after="200" w:line="276" w:lineRule="auto"/>
        <w:rPr>
          <w:ins w:id="2467" w:author="victor.santos" w:date="2017-04-26T16:20:00Z"/>
          <w:rFonts w:ascii="Arial" w:hAnsi="Arial" w:cs="Arial"/>
        </w:rPr>
      </w:pPr>
      <w:ins w:id="2468" w:author="victor.santos" w:date="2017-04-26T16:20:00Z">
        <w:r w:rsidRPr="00F25C47">
          <w:rPr>
            <w:rFonts w:ascii="Arial" w:hAnsi="Arial" w:cs="Arial"/>
          </w:rPr>
          <w:t>CPF / CNPJ / RANI</w:t>
        </w:r>
      </w:ins>
    </w:p>
    <w:p w:rsidR="005224DD" w:rsidRDefault="00F25C47">
      <w:pPr>
        <w:pStyle w:val="PargrafodaLista"/>
        <w:widowControl/>
        <w:numPr>
          <w:ilvl w:val="0"/>
          <w:numId w:val="131"/>
        </w:numPr>
        <w:spacing w:after="200" w:line="276" w:lineRule="auto"/>
        <w:rPr>
          <w:ins w:id="2469" w:author="victor.santos" w:date="2017-04-26T16:20:00Z"/>
          <w:rFonts w:ascii="Arial" w:hAnsi="Arial" w:cs="Arial"/>
        </w:rPr>
      </w:pPr>
      <w:ins w:id="2470" w:author="victor.santos" w:date="2017-04-26T16:20:00Z">
        <w:r w:rsidRPr="00F25C47">
          <w:rPr>
            <w:rFonts w:ascii="Arial" w:hAnsi="Arial" w:cs="Arial"/>
          </w:rPr>
          <w:t>Nome Contribuinte</w:t>
        </w:r>
      </w:ins>
    </w:p>
    <w:p w:rsidR="005224DD" w:rsidRDefault="00F25C47">
      <w:pPr>
        <w:pStyle w:val="PargrafodaLista"/>
        <w:widowControl/>
        <w:numPr>
          <w:ilvl w:val="0"/>
          <w:numId w:val="131"/>
        </w:numPr>
        <w:spacing w:after="200" w:line="276" w:lineRule="auto"/>
        <w:rPr>
          <w:ins w:id="2471" w:author="victor.santos" w:date="2017-04-26T16:20:00Z"/>
          <w:rFonts w:ascii="Arial" w:hAnsi="Arial" w:cs="Arial"/>
        </w:rPr>
      </w:pPr>
      <w:ins w:id="2472" w:author="victor.santos" w:date="2017-04-26T16:20:00Z">
        <w:r w:rsidRPr="00F25C47">
          <w:rPr>
            <w:rFonts w:ascii="Arial" w:hAnsi="Arial" w:cs="Arial"/>
          </w:rPr>
          <w:t>Início Vigência</w:t>
        </w:r>
      </w:ins>
    </w:p>
    <w:p w:rsidR="005224DD" w:rsidRDefault="00F25C47">
      <w:pPr>
        <w:pStyle w:val="PargrafodaLista"/>
        <w:widowControl/>
        <w:numPr>
          <w:ilvl w:val="0"/>
          <w:numId w:val="131"/>
        </w:numPr>
        <w:spacing w:after="200" w:line="276" w:lineRule="auto"/>
        <w:rPr>
          <w:ins w:id="2473" w:author="victor.santos" w:date="2017-04-26T16:20:00Z"/>
          <w:rFonts w:ascii="Arial" w:hAnsi="Arial" w:cs="Arial"/>
        </w:rPr>
      </w:pPr>
      <w:ins w:id="2474" w:author="victor.santos" w:date="2017-04-26T16:20:00Z">
        <w:r w:rsidRPr="00F25C47">
          <w:rPr>
            <w:rFonts w:ascii="Arial" w:hAnsi="Arial" w:cs="Arial"/>
          </w:rPr>
          <w:t>Fim Vigência</w:t>
        </w:r>
      </w:ins>
    </w:p>
    <w:p w:rsidR="005224DD" w:rsidRDefault="00F25C47">
      <w:pPr>
        <w:pStyle w:val="PargrafodaLista"/>
        <w:widowControl/>
        <w:numPr>
          <w:ilvl w:val="0"/>
          <w:numId w:val="131"/>
        </w:numPr>
        <w:spacing w:after="200" w:line="276" w:lineRule="auto"/>
        <w:rPr>
          <w:ins w:id="2475" w:author="victor.santos" w:date="2017-04-26T16:20:00Z"/>
          <w:rFonts w:ascii="Arial" w:hAnsi="Arial" w:cs="Arial"/>
        </w:rPr>
      </w:pPr>
      <w:ins w:id="2476" w:author="victor.santos" w:date="2017-04-26T16:20:00Z">
        <w:r w:rsidRPr="00F25C47">
          <w:rPr>
            <w:rFonts w:ascii="Arial" w:hAnsi="Arial" w:cs="Arial"/>
          </w:rPr>
          <w:t>Classe</w:t>
        </w:r>
      </w:ins>
    </w:p>
    <w:p w:rsidR="005224DD" w:rsidRDefault="00F25C47">
      <w:pPr>
        <w:pStyle w:val="PargrafodaLista"/>
        <w:widowControl/>
        <w:numPr>
          <w:ilvl w:val="0"/>
          <w:numId w:val="131"/>
        </w:numPr>
        <w:spacing w:after="200" w:line="276" w:lineRule="auto"/>
        <w:rPr>
          <w:ins w:id="2477" w:author="victor.santos" w:date="2017-04-26T16:20:00Z"/>
          <w:rFonts w:ascii="Arial" w:hAnsi="Arial" w:cs="Arial"/>
        </w:rPr>
      </w:pPr>
      <w:ins w:id="2478" w:author="victor.santos" w:date="2017-04-26T16:20:00Z">
        <w:r w:rsidRPr="00F25C47">
          <w:rPr>
            <w:rFonts w:ascii="Arial" w:hAnsi="Arial" w:cs="Arial"/>
          </w:rPr>
          <w:t>Início Vigência</w:t>
        </w:r>
      </w:ins>
    </w:p>
    <w:p w:rsidR="005224DD" w:rsidRDefault="00F25C47">
      <w:pPr>
        <w:pStyle w:val="PargrafodaLista"/>
        <w:widowControl/>
        <w:numPr>
          <w:ilvl w:val="0"/>
          <w:numId w:val="131"/>
        </w:numPr>
        <w:spacing w:after="200" w:line="276" w:lineRule="auto"/>
        <w:rPr>
          <w:ins w:id="2479" w:author="victor.santos" w:date="2017-04-26T16:20:00Z"/>
          <w:rFonts w:ascii="Arial" w:hAnsi="Arial" w:cs="Arial"/>
        </w:rPr>
      </w:pPr>
      <w:ins w:id="2480" w:author="victor.santos" w:date="2017-04-26T16:20:00Z">
        <w:r w:rsidRPr="00F25C47">
          <w:rPr>
            <w:rFonts w:ascii="Arial" w:hAnsi="Arial" w:cs="Arial"/>
          </w:rPr>
          <w:t>Fim Vigência</w:t>
        </w:r>
      </w:ins>
    </w:p>
    <w:p w:rsidR="005224DD" w:rsidRDefault="00F25C47">
      <w:pPr>
        <w:pStyle w:val="PargrafodaLista"/>
        <w:widowControl/>
        <w:numPr>
          <w:ilvl w:val="0"/>
          <w:numId w:val="131"/>
        </w:numPr>
        <w:spacing w:after="200" w:line="276" w:lineRule="auto"/>
        <w:rPr>
          <w:ins w:id="2481" w:author="victor.santos" w:date="2017-04-26T16:20:00Z"/>
          <w:rFonts w:ascii="Arial" w:hAnsi="Arial" w:cs="Arial"/>
        </w:rPr>
      </w:pPr>
      <w:ins w:id="2482" w:author="victor.santos" w:date="2017-04-26T16:20:00Z">
        <w:r w:rsidRPr="00F25C47">
          <w:rPr>
            <w:rFonts w:ascii="Arial" w:hAnsi="Arial" w:cs="Arial"/>
          </w:rPr>
          <w:t>Situação</w:t>
        </w:r>
      </w:ins>
    </w:p>
    <w:p w:rsidR="005224DD" w:rsidRDefault="00F25C47">
      <w:pPr>
        <w:pStyle w:val="PargrafodaLista"/>
        <w:widowControl/>
        <w:numPr>
          <w:ilvl w:val="0"/>
          <w:numId w:val="131"/>
        </w:numPr>
        <w:spacing w:after="200" w:line="276" w:lineRule="auto"/>
        <w:rPr>
          <w:ins w:id="2483" w:author="victor.santos" w:date="2017-04-26T16:20:00Z"/>
          <w:rFonts w:ascii="Arial" w:hAnsi="Arial" w:cs="Arial"/>
        </w:rPr>
      </w:pPr>
      <w:ins w:id="2484" w:author="victor.santos" w:date="2017-04-26T16:20:00Z">
        <w:r w:rsidRPr="00F25C47">
          <w:rPr>
            <w:rFonts w:ascii="Arial" w:hAnsi="Arial" w:cs="Arial"/>
          </w:rPr>
          <w:t>Início Vigência</w:t>
        </w:r>
      </w:ins>
    </w:p>
    <w:p w:rsidR="005224DD" w:rsidRDefault="00F25C47">
      <w:pPr>
        <w:pStyle w:val="PargrafodaLista"/>
        <w:widowControl/>
        <w:numPr>
          <w:ilvl w:val="0"/>
          <w:numId w:val="131"/>
        </w:numPr>
        <w:spacing w:after="200" w:line="276" w:lineRule="auto"/>
        <w:rPr>
          <w:ins w:id="2485" w:author="victor.santos" w:date="2017-04-26T16:20:00Z"/>
          <w:rFonts w:ascii="Arial" w:hAnsi="Arial" w:cs="Arial"/>
        </w:rPr>
      </w:pPr>
      <w:ins w:id="2486" w:author="victor.santos" w:date="2017-04-26T16:20:00Z">
        <w:r w:rsidRPr="00F25C47">
          <w:rPr>
            <w:rFonts w:ascii="Arial" w:hAnsi="Arial" w:cs="Arial"/>
          </w:rPr>
          <w:t>Fim Vigência</w:t>
        </w:r>
      </w:ins>
    </w:p>
    <w:p w:rsidR="005224DD" w:rsidRDefault="00F25C47">
      <w:pPr>
        <w:pStyle w:val="PargrafodaLista"/>
        <w:widowControl/>
        <w:numPr>
          <w:ilvl w:val="0"/>
          <w:numId w:val="131"/>
        </w:numPr>
        <w:spacing w:after="200" w:line="276" w:lineRule="auto"/>
        <w:rPr>
          <w:ins w:id="2487" w:author="victor.santos" w:date="2017-04-26T16:20:00Z"/>
          <w:rFonts w:ascii="Arial" w:hAnsi="Arial" w:cs="Arial"/>
        </w:rPr>
      </w:pPr>
      <w:ins w:id="2488" w:author="victor.santos" w:date="2017-04-26T16:20:00Z">
        <w:r w:rsidRPr="00F25C47">
          <w:rPr>
            <w:rFonts w:ascii="Arial" w:hAnsi="Arial" w:cs="Arial"/>
          </w:rPr>
          <w:t>Contrato</w:t>
        </w:r>
      </w:ins>
    </w:p>
    <w:p w:rsidR="005224DD" w:rsidRDefault="00F25C47">
      <w:pPr>
        <w:pStyle w:val="PargrafodaLista"/>
        <w:widowControl/>
        <w:numPr>
          <w:ilvl w:val="0"/>
          <w:numId w:val="131"/>
        </w:numPr>
        <w:spacing w:after="200" w:line="276" w:lineRule="auto"/>
        <w:rPr>
          <w:ins w:id="2489" w:author="victor.santos" w:date="2017-04-26T16:20:00Z"/>
          <w:rFonts w:ascii="Arial" w:hAnsi="Arial" w:cs="Arial"/>
        </w:rPr>
      </w:pPr>
      <w:ins w:id="2490" w:author="victor.santos" w:date="2017-04-26T16:20:00Z">
        <w:r w:rsidRPr="00F25C47">
          <w:rPr>
            <w:rFonts w:ascii="Arial" w:hAnsi="Arial" w:cs="Arial"/>
          </w:rPr>
          <w:t>Início Vigência</w:t>
        </w:r>
      </w:ins>
    </w:p>
    <w:p w:rsidR="005224DD" w:rsidRDefault="00F25C47">
      <w:pPr>
        <w:pStyle w:val="PargrafodaLista"/>
        <w:widowControl/>
        <w:numPr>
          <w:ilvl w:val="0"/>
          <w:numId w:val="131"/>
        </w:numPr>
        <w:spacing w:after="200" w:line="276" w:lineRule="auto"/>
        <w:rPr>
          <w:ins w:id="2491" w:author="victor.santos" w:date="2017-04-26T16:20:00Z"/>
          <w:rFonts w:ascii="Arial" w:hAnsi="Arial" w:cs="Arial"/>
        </w:rPr>
      </w:pPr>
      <w:ins w:id="2492" w:author="victor.santos" w:date="2017-04-26T16:20:00Z">
        <w:r w:rsidRPr="00F25C47">
          <w:rPr>
            <w:rFonts w:ascii="Arial" w:hAnsi="Arial" w:cs="Arial"/>
          </w:rPr>
          <w:t>Fim Vigência</w:t>
        </w:r>
      </w:ins>
    </w:p>
    <w:p w:rsidR="005224DD" w:rsidRDefault="00F25C47">
      <w:pPr>
        <w:pStyle w:val="PargrafodaLista"/>
        <w:widowControl/>
        <w:numPr>
          <w:ilvl w:val="0"/>
          <w:numId w:val="131"/>
        </w:numPr>
        <w:spacing w:after="200" w:line="276" w:lineRule="auto"/>
        <w:rPr>
          <w:ins w:id="2493" w:author="victor.santos" w:date="2017-04-26T16:20:00Z"/>
          <w:rFonts w:ascii="Arial" w:hAnsi="Arial" w:cs="Arial"/>
        </w:rPr>
      </w:pPr>
      <w:ins w:id="2494" w:author="victor.santos" w:date="2017-04-26T16:20:00Z">
        <w:r w:rsidRPr="00F25C47">
          <w:rPr>
            <w:rFonts w:ascii="Arial" w:hAnsi="Arial" w:cs="Arial"/>
          </w:rPr>
          <w:t>Isenção</w:t>
        </w:r>
      </w:ins>
    </w:p>
    <w:p w:rsidR="005224DD" w:rsidRDefault="00F25C47">
      <w:pPr>
        <w:pStyle w:val="PargrafodaLista"/>
        <w:widowControl/>
        <w:numPr>
          <w:ilvl w:val="0"/>
          <w:numId w:val="131"/>
        </w:numPr>
        <w:spacing w:after="200" w:line="276" w:lineRule="auto"/>
        <w:rPr>
          <w:ins w:id="2495" w:author="victor.santos" w:date="2017-04-26T16:20:00Z"/>
          <w:rFonts w:ascii="Arial" w:hAnsi="Arial" w:cs="Arial"/>
        </w:rPr>
      </w:pPr>
      <w:ins w:id="2496" w:author="victor.santos" w:date="2017-04-26T16:20:00Z">
        <w:r w:rsidRPr="00F25C47">
          <w:rPr>
            <w:rFonts w:ascii="Arial" w:hAnsi="Arial" w:cs="Arial"/>
          </w:rPr>
          <w:t>Início Vigência</w:t>
        </w:r>
      </w:ins>
    </w:p>
    <w:p w:rsidR="005224DD" w:rsidRDefault="00F25C47">
      <w:pPr>
        <w:pStyle w:val="PargrafodaLista"/>
        <w:widowControl/>
        <w:numPr>
          <w:ilvl w:val="0"/>
          <w:numId w:val="131"/>
        </w:numPr>
        <w:spacing w:after="200" w:line="276" w:lineRule="auto"/>
        <w:rPr>
          <w:ins w:id="2497" w:author="victor.santos" w:date="2017-04-26T16:20:00Z"/>
          <w:rFonts w:ascii="Arial" w:hAnsi="Arial" w:cs="Arial"/>
        </w:rPr>
      </w:pPr>
      <w:ins w:id="2498" w:author="victor.santos" w:date="2017-04-26T16:20:00Z">
        <w:r w:rsidRPr="00F25C47">
          <w:rPr>
            <w:rFonts w:ascii="Arial" w:hAnsi="Arial" w:cs="Arial"/>
          </w:rPr>
          <w:t>Fim Vigência</w:t>
        </w:r>
      </w:ins>
    </w:p>
    <w:p w:rsidR="005224DD" w:rsidRDefault="00F25C47">
      <w:pPr>
        <w:pStyle w:val="PargrafodaLista"/>
        <w:widowControl/>
        <w:numPr>
          <w:ilvl w:val="0"/>
          <w:numId w:val="131"/>
        </w:numPr>
        <w:spacing w:after="200" w:line="276" w:lineRule="auto"/>
        <w:rPr>
          <w:ins w:id="2499" w:author="victor.santos" w:date="2017-04-26T16:20:00Z"/>
          <w:rFonts w:ascii="Arial" w:hAnsi="Arial" w:cs="Arial"/>
        </w:rPr>
      </w:pPr>
      <w:ins w:id="2500" w:author="victor.santos" w:date="2017-04-26T16:20:00Z">
        <w:r w:rsidRPr="00F25C47">
          <w:rPr>
            <w:rFonts w:ascii="Arial" w:hAnsi="Arial" w:cs="Arial"/>
          </w:rPr>
          <w:t>Bloqueio</w:t>
        </w:r>
      </w:ins>
    </w:p>
    <w:p w:rsidR="005224DD" w:rsidRDefault="00F25C47">
      <w:pPr>
        <w:pStyle w:val="PargrafodaLista"/>
        <w:widowControl/>
        <w:numPr>
          <w:ilvl w:val="0"/>
          <w:numId w:val="131"/>
        </w:numPr>
        <w:spacing w:after="200" w:line="276" w:lineRule="auto"/>
        <w:rPr>
          <w:ins w:id="2501" w:author="victor.santos" w:date="2017-04-26T16:20:00Z"/>
          <w:rFonts w:ascii="Arial" w:hAnsi="Arial" w:cs="Arial"/>
        </w:rPr>
      </w:pPr>
      <w:ins w:id="2502" w:author="victor.santos" w:date="2017-04-26T16:20:00Z">
        <w:r w:rsidRPr="00F25C47">
          <w:rPr>
            <w:rFonts w:ascii="Arial" w:hAnsi="Arial" w:cs="Arial"/>
          </w:rPr>
          <w:t>Início Vigência</w:t>
        </w:r>
      </w:ins>
    </w:p>
    <w:p w:rsidR="005224DD" w:rsidRDefault="00F25C47">
      <w:pPr>
        <w:pStyle w:val="PargrafodaLista"/>
        <w:widowControl/>
        <w:numPr>
          <w:ilvl w:val="0"/>
          <w:numId w:val="131"/>
        </w:numPr>
        <w:spacing w:after="200" w:line="276" w:lineRule="auto"/>
        <w:rPr>
          <w:ins w:id="2503" w:author="victor.santos" w:date="2017-04-26T16:20:00Z"/>
          <w:rFonts w:ascii="Arial" w:hAnsi="Arial" w:cs="Arial"/>
        </w:rPr>
      </w:pPr>
      <w:ins w:id="2504" w:author="victor.santos" w:date="2017-04-26T16:20:00Z">
        <w:r w:rsidRPr="00F25C47">
          <w:rPr>
            <w:rFonts w:ascii="Arial" w:hAnsi="Arial" w:cs="Arial"/>
          </w:rPr>
          <w:t>Fim Vigência</w:t>
        </w:r>
      </w:ins>
    </w:p>
    <w:p w:rsidR="005224DD" w:rsidRDefault="00F25C47">
      <w:pPr>
        <w:pStyle w:val="PargrafodaLista"/>
        <w:widowControl/>
        <w:numPr>
          <w:ilvl w:val="0"/>
          <w:numId w:val="131"/>
        </w:numPr>
        <w:spacing w:after="200" w:line="276" w:lineRule="auto"/>
        <w:rPr>
          <w:ins w:id="2505" w:author="victor.santos" w:date="2017-04-26T16:20:00Z"/>
          <w:rFonts w:ascii="Arial" w:hAnsi="Arial" w:cs="Arial"/>
        </w:rPr>
      </w:pPr>
      <w:ins w:id="2506" w:author="victor.santos" w:date="2017-04-26T16:20:00Z">
        <w:r w:rsidRPr="00F25C47">
          <w:rPr>
            <w:rFonts w:ascii="Arial" w:hAnsi="Arial" w:cs="Arial"/>
          </w:rPr>
          <w:t>Número Ação Judicial</w:t>
        </w:r>
      </w:ins>
    </w:p>
    <w:p w:rsidR="005224DD" w:rsidRDefault="00F25C47">
      <w:pPr>
        <w:pStyle w:val="PargrafodaLista"/>
        <w:widowControl/>
        <w:numPr>
          <w:ilvl w:val="0"/>
          <w:numId w:val="131"/>
        </w:numPr>
        <w:spacing w:after="200" w:line="276" w:lineRule="auto"/>
        <w:rPr>
          <w:ins w:id="2507" w:author="eric.giuliani" w:date="2017-05-26T08:56:00Z"/>
          <w:rFonts w:ascii="Arial" w:hAnsi="Arial" w:cs="Arial"/>
        </w:rPr>
      </w:pPr>
      <w:ins w:id="2508" w:author="victor.santos" w:date="2017-04-26T16:20:00Z">
        <w:r w:rsidRPr="00F25C47">
          <w:rPr>
            <w:rFonts w:ascii="Arial" w:hAnsi="Arial" w:cs="Arial"/>
          </w:rPr>
          <w:t>Logradouro [</w:t>
        </w:r>
      </w:ins>
      <w:ins w:id="2509" w:author="victor.santos" w:date="2017-04-26T16:21:00Z">
        <w:r w:rsidR="00210B41">
          <w:rPr>
            <w:rFonts w:ascii="Arial" w:hAnsi="Arial" w:cs="Arial"/>
          </w:rPr>
          <w:fldChar w:fldCharType="begin"/>
        </w:r>
        <w:r w:rsidR="00CF355D">
          <w:rPr>
            <w:rFonts w:ascii="Arial" w:hAnsi="Arial" w:cs="Arial"/>
          </w:rPr>
          <w:instrText xml:space="preserve"> HYPERLINK  \l "RN_090" </w:instrText>
        </w:r>
        <w:r w:rsidR="00210B41">
          <w:rPr>
            <w:rFonts w:ascii="Arial" w:hAnsi="Arial" w:cs="Arial"/>
          </w:rPr>
          <w:fldChar w:fldCharType="separate"/>
        </w:r>
        <w:r w:rsidRPr="00F25C47">
          <w:rPr>
            <w:rStyle w:val="Hyperlink"/>
            <w:rFonts w:ascii="Arial" w:hAnsi="Arial" w:cs="Arial"/>
          </w:rPr>
          <w:t>RN_090</w:t>
        </w:r>
        <w:r w:rsidR="00210B41">
          <w:rPr>
            <w:rFonts w:ascii="Arial" w:hAnsi="Arial" w:cs="Arial"/>
          </w:rPr>
          <w:fldChar w:fldCharType="end"/>
        </w:r>
      </w:ins>
      <w:ins w:id="2510" w:author="victor.santos" w:date="2017-04-26T16:20:00Z">
        <w:r w:rsidRPr="00F25C47">
          <w:rPr>
            <w:rFonts w:ascii="Arial" w:hAnsi="Arial" w:cs="Arial"/>
          </w:rPr>
          <w:t>]</w:t>
        </w:r>
      </w:ins>
    </w:p>
    <w:p w:rsidR="00000000" w:rsidRDefault="009A197D">
      <w:pPr>
        <w:pStyle w:val="PargrafodaLista"/>
        <w:widowControl/>
        <w:numPr>
          <w:ilvl w:val="0"/>
          <w:numId w:val="131"/>
        </w:numPr>
        <w:spacing w:after="200" w:line="276" w:lineRule="auto"/>
        <w:rPr>
          <w:ins w:id="2511" w:author="victor.santos" w:date="2017-05-05T10:36:00Z"/>
          <w:del w:id="2512" w:author="eric.giuliani" w:date="2017-05-26T09:07:00Z"/>
          <w:rFonts w:ascii="Arial" w:hAnsi="Arial" w:cs="Arial"/>
        </w:rPr>
        <w:pPrChange w:id="2513" w:author="victor.santos" w:date="2017-04-26T16:20:00Z">
          <w:pPr>
            <w:widowControl/>
            <w:spacing w:after="200" w:line="276" w:lineRule="auto"/>
            <w:ind w:left="1134"/>
          </w:pPr>
        </w:pPrChange>
      </w:pPr>
    </w:p>
    <w:p w:rsidR="005224DD" w:rsidRDefault="00F25C47">
      <w:pPr>
        <w:widowControl/>
        <w:spacing w:after="200" w:line="276" w:lineRule="auto"/>
        <w:ind w:left="1494"/>
        <w:rPr>
          <w:ins w:id="2514" w:author="victor.santos" w:date="2017-04-26T19:45:00Z"/>
          <w:rFonts w:ascii="Arial" w:hAnsi="Arial" w:cs="Arial"/>
        </w:rPr>
      </w:pPr>
      <w:ins w:id="2515" w:author="victor.santos" w:date="2017-05-05T10:36:00Z">
        <w:r w:rsidRPr="00F25C47">
          <w:rPr>
            <w:rFonts w:ascii="Arial" w:hAnsi="Arial" w:cs="Arial"/>
          </w:rPr>
          <w:t>A ordenação deve ser de forma decrescente em relação à data de geração de cada alteração, ou seja, as alterações mais recentes devem ser apresentadas primeiro.</w:t>
        </w:r>
      </w:ins>
    </w:p>
    <w:p w:rsidR="005224DD" w:rsidRDefault="005224DD">
      <w:pPr>
        <w:widowControl/>
        <w:spacing w:after="200" w:line="276" w:lineRule="auto"/>
        <w:rPr>
          <w:ins w:id="2516" w:author="victor.santos" w:date="2017-04-26T19:45:00Z"/>
          <w:rFonts w:ascii="Arial" w:hAnsi="Arial" w:cs="Arial"/>
        </w:rPr>
      </w:pPr>
    </w:p>
    <w:p w:rsidR="007160DB" w:rsidRDefault="007160DB" w:rsidP="007160DB">
      <w:pPr>
        <w:pStyle w:val="Corpodetexto"/>
        <w:spacing w:after="0" w:line="360" w:lineRule="auto"/>
        <w:ind w:left="1134"/>
        <w:rPr>
          <w:ins w:id="2517" w:author="victor.santos" w:date="2017-04-26T19:45:00Z"/>
          <w:rFonts w:ascii="Arial" w:hAnsi="Arial" w:cs="Arial"/>
          <w:b/>
          <w:color w:val="000000" w:themeColor="text1"/>
        </w:rPr>
      </w:pPr>
      <w:bookmarkStart w:id="2518" w:name="RN_171"/>
      <w:ins w:id="2519" w:author="victor.santos" w:date="2017-04-26T19:45:00Z">
        <w:r>
          <w:rPr>
            <w:rFonts w:ascii="Arial" w:hAnsi="Arial" w:cs="Arial"/>
            <w:b/>
            <w:color w:val="000000" w:themeColor="text1"/>
          </w:rPr>
          <w:t>RN_1</w:t>
        </w:r>
      </w:ins>
      <w:ins w:id="2520" w:author="victor.santos" w:date="2017-04-26T19:46:00Z">
        <w:r>
          <w:rPr>
            <w:rFonts w:ascii="Arial" w:hAnsi="Arial" w:cs="Arial"/>
            <w:b/>
            <w:color w:val="000000" w:themeColor="text1"/>
          </w:rPr>
          <w:t>71</w:t>
        </w:r>
      </w:ins>
      <w:bookmarkEnd w:id="2518"/>
      <w:ins w:id="2521" w:author="victor.santos" w:date="2017-04-26T19:45:00Z">
        <w:r w:rsidRPr="00776E87">
          <w:rPr>
            <w:rFonts w:ascii="Arial" w:hAnsi="Arial" w:cs="Arial"/>
            <w:b/>
            <w:color w:val="000000" w:themeColor="text1"/>
          </w:rPr>
          <w:t xml:space="preserve"> - Administrar </w:t>
        </w:r>
      </w:ins>
      <w:ins w:id="2522" w:author="victor.santos" w:date="2017-04-26T19:46:00Z">
        <w:r>
          <w:rPr>
            <w:rFonts w:ascii="Arial" w:hAnsi="Arial" w:cs="Arial"/>
            <w:b/>
            <w:color w:val="000000" w:themeColor="text1"/>
          </w:rPr>
          <w:t xml:space="preserve">Cash Power </w:t>
        </w:r>
      </w:ins>
      <w:ins w:id="2523" w:author="victor.santos" w:date="2017-04-26T19:45:00Z">
        <w:r w:rsidRPr="00776E87">
          <w:rPr>
            <w:rFonts w:ascii="Arial" w:hAnsi="Arial" w:cs="Arial"/>
            <w:b/>
            <w:color w:val="000000" w:themeColor="text1"/>
          </w:rPr>
          <w:t>- Tela de Pesquisa</w:t>
        </w:r>
      </w:ins>
      <w:ins w:id="2524" w:author="Eric" w:date="2017-05-21T22:03:00Z">
        <w:r w:rsidR="00DD57F0">
          <w:rPr>
            <w:rFonts w:ascii="Arial" w:hAnsi="Arial" w:cs="Arial"/>
            <w:b/>
            <w:color w:val="000000" w:themeColor="text1"/>
          </w:rPr>
          <w:t xml:space="preserve"> Básica</w:t>
        </w:r>
      </w:ins>
    </w:p>
    <w:p w:rsidR="007160DB" w:rsidRPr="00DD57F0" w:rsidRDefault="007160DB" w:rsidP="007160DB">
      <w:pPr>
        <w:widowControl/>
        <w:spacing w:after="200" w:line="276" w:lineRule="auto"/>
        <w:ind w:left="1134"/>
        <w:rPr>
          <w:ins w:id="2525" w:author="victor.santos" w:date="2017-04-26T19:45:00Z"/>
          <w:rFonts w:ascii="Arial" w:hAnsi="Arial" w:cs="Arial"/>
        </w:rPr>
      </w:pPr>
      <w:ins w:id="2526" w:author="victor.santos" w:date="2017-04-26T19:45:00Z">
        <w:r w:rsidRPr="00DD57F0">
          <w:rPr>
            <w:rFonts w:ascii="Arial" w:hAnsi="Arial" w:cs="Arial"/>
          </w:rPr>
          <w:t>Os campos de filtro a serem apresentados inicialmente na tela de pesquisa são:</w:t>
        </w:r>
      </w:ins>
    </w:p>
    <w:p w:rsidR="00DD57F0" w:rsidRPr="00DD57F0" w:rsidRDefault="00DD57F0">
      <w:pPr>
        <w:pStyle w:val="PargrafodaLista"/>
        <w:widowControl/>
        <w:numPr>
          <w:ilvl w:val="2"/>
          <w:numId w:val="126"/>
        </w:numPr>
        <w:spacing w:after="200" w:line="276" w:lineRule="auto"/>
        <w:rPr>
          <w:ins w:id="2527" w:author="Eric" w:date="2017-05-21T22:04:00Z"/>
          <w:rFonts w:ascii="Arial" w:hAnsi="Arial" w:cs="Arial"/>
          <w:bCs/>
          <w:color w:val="000000" w:themeColor="text1"/>
        </w:rPr>
      </w:pPr>
      <w:ins w:id="2528" w:author="Eric" w:date="2017-05-21T22:04:00Z">
        <w:r w:rsidRPr="00DD57F0">
          <w:rPr>
            <w:rFonts w:ascii="Arial" w:hAnsi="Arial" w:cs="Arial"/>
          </w:rPr>
          <w:t>Pesquisa Avançada</w:t>
        </w:r>
      </w:ins>
    </w:p>
    <w:p w:rsidR="007160DB" w:rsidRPr="00DD57F0" w:rsidRDefault="00F25C47" w:rsidP="007160DB">
      <w:pPr>
        <w:pStyle w:val="PargrafodaLista"/>
        <w:widowControl/>
        <w:numPr>
          <w:ilvl w:val="2"/>
          <w:numId w:val="126"/>
        </w:numPr>
        <w:spacing w:after="200" w:line="276" w:lineRule="auto"/>
        <w:rPr>
          <w:ins w:id="2529" w:author="victor.santos" w:date="2017-04-26T19:48:00Z"/>
          <w:rFonts w:ascii="Arial" w:hAnsi="Arial" w:cs="Arial"/>
          <w:bCs/>
          <w:color w:val="000000" w:themeColor="text1"/>
        </w:rPr>
      </w:pPr>
      <w:ins w:id="2530" w:author="victor.santos" w:date="2017-04-26T19:48:00Z">
        <w:r w:rsidRPr="00F25C47">
          <w:rPr>
            <w:rFonts w:ascii="Arial" w:hAnsi="Arial" w:cs="Arial"/>
            <w:bCs/>
            <w:color w:val="000000" w:themeColor="text1"/>
          </w:rPr>
          <w:t>Agrupamento: Pesquisa Básica</w:t>
        </w:r>
      </w:ins>
    </w:p>
    <w:p w:rsidR="005224DD" w:rsidRDefault="00F25C47">
      <w:pPr>
        <w:pStyle w:val="PargrafodaLista"/>
        <w:widowControl/>
        <w:numPr>
          <w:ilvl w:val="3"/>
          <w:numId w:val="126"/>
        </w:numPr>
        <w:spacing w:after="200" w:line="276" w:lineRule="auto"/>
        <w:rPr>
          <w:ins w:id="2531" w:author="victor.santos" w:date="2017-04-26T19:48:00Z"/>
          <w:rFonts w:ascii="Arial" w:hAnsi="Arial" w:cs="Arial"/>
          <w:bCs/>
          <w:color w:val="000000" w:themeColor="text1"/>
        </w:rPr>
      </w:pPr>
      <w:ins w:id="2532" w:author="victor.santos" w:date="2017-04-26T19:48:00Z">
        <w:r w:rsidRPr="00F25C47">
          <w:rPr>
            <w:rFonts w:ascii="Arial" w:hAnsi="Arial" w:cs="Arial"/>
            <w:bCs/>
            <w:color w:val="000000" w:themeColor="text1"/>
          </w:rPr>
          <w:t>Instalação</w:t>
        </w:r>
      </w:ins>
    </w:p>
    <w:p w:rsidR="005224DD" w:rsidRDefault="00F25C47">
      <w:pPr>
        <w:pStyle w:val="PargrafodaLista"/>
        <w:widowControl/>
        <w:numPr>
          <w:ilvl w:val="3"/>
          <w:numId w:val="126"/>
        </w:numPr>
        <w:spacing w:after="200" w:line="276" w:lineRule="auto"/>
        <w:rPr>
          <w:ins w:id="2533" w:author="victor.santos" w:date="2017-04-26T19:48:00Z"/>
          <w:rFonts w:ascii="Arial" w:hAnsi="Arial" w:cs="Arial"/>
          <w:bCs/>
          <w:color w:val="000000" w:themeColor="text1"/>
        </w:rPr>
      </w:pPr>
      <w:ins w:id="2534" w:author="victor.santos" w:date="2017-04-26T19:48:00Z">
        <w:r w:rsidRPr="00F25C47">
          <w:rPr>
            <w:rFonts w:ascii="Arial" w:hAnsi="Arial" w:cs="Arial"/>
            <w:bCs/>
            <w:color w:val="000000" w:themeColor="text1"/>
          </w:rPr>
          <w:t>Mês/Ano Incidência</w:t>
        </w:r>
      </w:ins>
    </w:p>
    <w:p w:rsidR="005224DD" w:rsidRDefault="00F25C47">
      <w:pPr>
        <w:pStyle w:val="PargrafodaLista"/>
        <w:widowControl/>
        <w:numPr>
          <w:ilvl w:val="3"/>
          <w:numId w:val="126"/>
        </w:numPr>
        <w:spacing w:after="200" w:line="276" w:lineRule="auto"/>
        <w:rPr>
          <w:ins w:id="2535" w:author="victor.santos" w:date="2017-04-26T19:48:00Z"/>
          <w:rFonts w:ascii="Arial" w:hAnsi="Arial" w:cs="Arial"/>
          <w:bCs/>
          <w:color w:val="000000" w:themeColor="text1"/>
        </w:rPr>
      </w:pPr>
      <w:ins w:id="2536" w:author="victor.santos" w:date="2017-04-26T19:48:00Z">
        <w:r w:rsidRPr="00F25C47">
          <w:rPr>
            <w:rFonts w:ascii="Arial" w:hAnsi="Arial" w:cs="Arial"/>
            <w:bCs/>
            <w:color w:val="000000" w:themeColor="text1"/>
          </w:rPr>
          <w:lastRenderedPageBreak/>
          <w:t>Contrato</w:t>
        </w:r>
      </w:ins>
    </w:p>
    <w:p w:rsidR="005224DD" w:rsidRDefault="00F25C47">
      <w:pPr>
        <w:pStyle w:val="PargrafodaLista"/>
        <w:widowControl/>
        <w:numPr>
          <w:ilvl w:val="3"/>
          <w:numId w:val="126"/>
        </w:numPr>
        <w:spacing w:after="200" w:line="276" w:lineRule="auto"/>
        <w:rPr>
          <w:ins w:id="2537" w:author="victor.santos" w:date="2017-04-26T19:48:00Z"/>
          <w:rFonts w:ascii="Arial" w:hAnsi="Arial" w:cs="Arial"/>
          <w:bCs/>
          <w:color w:val="000000" w:themeColor="text1"/>
        </w:rPr>
      </w:pPr>
      <w:ins w:id="2538" w:author="victor.santos" w:date="2017-04-26T19:48:00Z">
        <w:r w:rsidRPr="00F25C47">
          <w:rPr>
            <w:rFonts w:ascii="Arial" w:hAnsi="Arial" w:cs="Arial"/>
            <w:bCs/>
            <w:color w:val="000000" w:themeColor="text1"/>
          </w:rPr>
          <w:t>Tipo Pessoa</w:t>
        </w:r>
      </w:ins>
    </w:p>
    <w:p w:rsidR="005224DD" w:rsidRDefault="00F25C47">
      <w:pPr>
        <w:pStyle w:val="PargrafodaLista"/>
        <w:widowControl/>
        <w:numPr>
          <w:ilvl w:val="3"/>
          <w:numId w:val="126"/>
        </w:numPr>
        <w:spacing w:after="200" w:line="276" w:lineRule="auto"/>
        <w:rPr>
          <w:ins w:id="2539" w:author="victor.santos" w:date="2017-04-26T19:48:00Z"/>
          <w:rFonts w:ascii="Arial" w:hAnsi="Arial" w:cs="Arial"/>
          <w:bCs/>
          <w:color w:val="000000" w:themeColor="text1"/>
        </w:rPr>
      </w:pPr>
      <w:ins w:id="2540" w:author="victor.santos" w:date="2017-04-26T19:48:00Z">
        <w:r w:rsidRPr="00F25C47">
          <w:rPr>
            <w:rFonts w:ascii="Arial" w:hAnsi="Arial" w:cs="Arial"/>
            <w:bCs/>
            <w:color w:val="000000" w:themeColor="text1"/>
          </w:rPr>
          <w:t>CPF / CNPJ / Rani</w:t>
        </w:r>
      </w:ins>
    </w:p>
    <w:p w:rsidR="005224DD" w:rsidRDefault="00F25C47">
      <w:pPr>
        <w:pStyle w:val="PargrafodaLista"/>
        <w:widowControl/>
        <w:numPr>
          <w:ilvl w:val="3"/>
          <w:numId w:val="126"/>
        </w:numPr>
        <w:spacing w:after="200" w:line="276" w:lineRule="auto"/>
        <w:rPr>
          <w:ins w:id="2541" w:author="victor.santos" w:date="2017-04-26T19:48:00Z"/>
          <w:rFonts w:ascii="Arial" w:hAnsi="Arial" w:cs="Arial"/>
          <w:bCs/>
          <w:color w:val="000000" w:themeColor="text1"/>
        </w:rPr>
      </w:pPr>
      <w:ins w:id="2542" w:author="victor.santos" w:date="2017-04-26T19:48:00Z">
        <w:r w:rsidRPr="00F25C47">
          <w:rPr>
            <w:rFonts w:ascii="Arial" w:hAnsi="Arial" w:cs="Arial"/>
            <w:bCs/>
            <w:color w:val="000000" w:themeColor="text1"/>
          </w:rPr>
          <w:t>Nome Contribuinte</w:t>
        </w:r>
      </w:ins>
    </w:p>
    <w:p w:rsidR="005224DD" w:rsidRDefault="00F25C47">
      <w:pPr>
        <w:pStyle w:val="PargrafodaLista"/>
        <w:widowControl/>
        <w:numPr>
          <w:ilvl w:val="3"/>
          <w:numId w:val="126"/>
        </w:numPr>
        <w:spacing w:after="200" w:line="276" w:lineRule="auto"/>
        <w:rPr>
          <w:ins w:id="2543" w:author="eric.giuliani" w:date="2017-07-03T14:23:00Z"/>
          <w:rFonts w:ascii="Arial" w:hAnsi="Arial" w:cs="Arial"/>
          <w:bCs/>
          <w:color w:val="000000" w:themeColor="text1"/>
        </w:rPr>
      </w:pPr>
      <w:ins w:id="2544" w:author="victor.santos" w:date="2017-04-26T19:48:00Z">
        <w:r w:rsidRPr="00F25C47">
          <w:rPr>
            <w:rFonts w:ascii="Arial" w:hAnsi="Arial" w:cs="Arial"/>
            <w:bCs/>
            <w:color w:val="000000" w:themeColor="text1"/>
          </w:rPr>
          <w:t>Logradouro</w:t>
        </w:r>
      </w:ins>
    </w:p>
    <w:p w:rsidR="00F25C47" w:rsidRDefault="00AF18D7" w:rsidP="00F25C47">
      <w:pPr>
        <w:pStyle w:val="PargrafodaLista"/>
        <w:widowControl/>
        <w:numPr>
          <w:ilvl w:val="4"/>
          <w:numId w:val="126"/>
        </w:numPr>
        <w:spacing w:after="200" w:line="276" w:lineRule="auto"/>
        <w:rPr>
          <w:ins w:id="2545" w:author="eric.giuliani" w:date="2017-07-03T14:23:00Z"/>
          <w:rFonts w:ascii="Arial" w:hAnsi="Arial" w:cs="Arial"/>
          <w:bCs/>
          <w:color w:val="000000" w:themeColor="text1"/>
        </w:rPr>
      </w:pPr>
      <w:ins w:id="2546" w:author="eric.giuliani" w:date="2017-07-03T14:23:00Z">
        <w:r>
          <w:rPr>
            <w:rFonts w:ascii="Arial" w:hAnsi="Arial" w:cs="Arial"/>
            <w:bCs/>
            <w:color w:val="000000" w:themeColor="text1"/>
          </w:rPr>
          <w:t>Tipo</w:t>
        </w:r>
      </w:ins>
    </w:p>
    <w:p w:rsidR="00F25C47" w:rsidRDefault="00AF18D7" w:rsidP="00F25C47">
      <w:pPr>
        <w:pStyle w:val="PargrafodaLista"/>
        <w:widowControl/>
        <w:numPr>
          <w:ilvl w:val="4"/>
          <w:numId w:val="126"/>
        </w:numPr>
        <w:spacing w:after="200" w:line="276" w:lineRule="auto"/>
        <w:rPr>
          <w:ins w:id="2547" w:author="eric.giuliani" w:date="2017-07-03T14:23:00Z"/>
          <w:rFonts w:ascii="Arial" w:hAnsi="Arial" w:cs="Arial"/>
          <w:bCs/>
          <w:color w:val="000000" w:themeColor="text1"/>
        </w:rPr>
      </w:pPr>
      <w:ins w:id="2548" w:author="eric.giuliani" w:date="2017-07-03T14:23:00Z">
        <w:r>
          <w:rPr>
            <w:rFonts w:ascii="Arial" w:hAnsi="Arial" w:cs="Arial"/>
            <w:bCs/>
            <w:color w:val="000000" w:themeColor="text1"/>
          </w:rPr>
          <w:t>Preposição</w:t>
        </w:r>
      </w:ins>
    </w:p>
    <w:p w:rsidR="00F25C47" w:rsidRDefault="00AF18D7" w:rsidP="00F25C47">
      <w:pPr>
        <w:pStyle w:val="PargrafodaLista"/>
        <w:widowControl/>
        <w:numPr>
          <w:ilvl w:val="4"/>
          <w:numId w:val="126"/>
        </w:numPr>
        <w:spacing w:after="200" w:line="276" w:lineRule="auto"/>
        <w:rPr>
          <w:ins w:id="2549" w:author="eric.giuliani" w:date="2017-07-03T14:23:00Z"/>
          <w:rFonts w:ascii="Arial" w:hAnsi="Arial" w:cs="Arial"/>
          <w:bCs/>
          <w:color w:val="000000" w:themeColor="text1"/>
        </w:rPr>
      </w:pPr>
      <w:ins w:id="2550" w:author="eric.giuliani" w:date="2017-07-03T14:23:00Z">
        <w:r>
          <w:rPr>
            <w:rFonts w:ascii="Arial" w:hAnsi="Arial" w:cs="Arial"/>
            <w:bCs/>
            <w:color w:val="000000" w:themeColor="text1"/>
          </w:rPr>
          <w:t>Título</w:t>
        </w:r>
      </w:ins>
    </w:p>
    <w:p w:rsidR="00F25C47" w:rsidRDefault="00AF18D7" w:rsidP="00F25C47">
      <w:pPr>
        <w:pStyle w:val="PargrafodaLista"/>
        <w:widowControl/>
        <w:numPr>
          <w:ilvl w:val="4"/>
          <w:numId w:val="126"/>
        </w:numPr>
        <w:spacing w:after="200" w:line="276" w:lineRule="auto"/>
        <w:rPr>
          <w:ins w:id="2551" w:author="eric.giuliani" w:date="2017-07-03T14:23:00Z"/>
          <w:rFonts w:ascii="Arial" w:hAnsi="Arial" w:cs="Arial"/>
          <w:bCs/>
          <w:color w:val="000000" w:themeColor="text1"/>
        </w:rPr>
      </w:pPr>
      <w:ins w:id="2552" w:author="eric.giuliani" w:date="2017-07-03T14:23:00Z">
        <w:r>
          <w:rPr>
            <w:rFonts w:ascii="Arial" w:hAnsi="Arial" w:cs="Arial"/>
            <w:bCs/>
            <w:color w:val="000000" w:themeColor="text1"/>
          </w:rPr>
          <w:t>Nome</w:t>
        </w:r>
      </w:ins>
    </w:p>
    <w:p w:rsidR="00F25C47" w:rsidRDefault="00AF18D7" w:rsidP="00F25C47">
      <w:pPr>
        <w:pStyle w:val="PargrafodaLista"/>
        <w:widowControl/>
        <w:numPr>
          <w:ilvl w:val="4"/>
          <w:numId w:val="126"/>
        </w:numPr>
        <w:spacing w:after="200" w:line="276" w:lineRule="auto"/>
        <w:rPr>
          <w:ins w:id="2553" w:author="eric.giuliani" w:date="2017-07-03T14:23:00Z"/>
          <w:rFonts w:ascii="Arial" w:hAnsi="Arial" w:cs="Arial"/>
          <w:bCs/>
          <w:color w:val="000000" w:themeColor="text1"/>
        </w:rPr>
      </w:pPr>
      <w:ins w:id="2554" w:author="eric.giuliani" w:date="2017-07-03T14:23:00Z">
        <w:r>
          <w:rPr>
            <w:rFonts w:ascii="Arial" w:hAnsi="Arial" w:cs="Arial"/>
            <w:bCs/>
            <w:color w:val="000000" w:themeColor="text1"/>
          </w:rPr>
          <w:t>Número</w:t>
        </w:r>
      </w:ins>
    </w:p>
    <w:p w:rsidR="00F25C47" w:rsidRPr="00F25C47" w:rsidRDefault="00AF18D7" w:rsidP="00F25C47">
      <w:pPr>
        <w:pStyle w:val="PargrafodaLista"/>
        <w:widowControl/>
        <w:numPr>
          <w:ilvl w:val="4"/>
          <w:numId w:val="126"/>
        </w:numPr>
        <w:spacing w:after="200" w:line="276" w:lineRule="auto"/>
        <w:rPr>
          <w:ins w:id="2555" w:author="victor.santos" w:date="2017-04-26T19:48:00Z"/>
          <w:rFonts w:ascii="Arial" w:hAnsi="Arial" w:cs="Arial"/>
          <w:bCs/>
          <w:color w:val="000000" w:themeColor="text1"/>
        </w:rPr>
      </w:pPr>
      <w:ins w:id="2556" w:author="eric.giuliani" w:date="2017-07-03T14:23:00Z">
        <w:r>
          <w:rPr>
            <w:rFonts w:ascii="Arial" w:hAnsi="Arial" w:cs="Arial"/>
            <w:bCs/>
            <w:color w:val="000000" w:themeColor="text1"/>
          </w:rPr>
          <w:t>Complemento</w:t>
        </w:r>
      </w:ins>
    </w:p>
    <w:p w:rsidR="005224DD" w:rsidRDefault="00F25C47">
      <w:pPr>
        <w:pStyle w:val="PargrafodaLista"/>
        <w:widowControl/>
        <w:numPr>
          <w:ilvl w:val="4"/>
          <w:numId w:val="126"/>
        </w:numPr>
        <w:spacing w:after="200" w:line="276" w:lineRule="auto"/>
        <w:rPr>
          <w:ins w:id="2557" w:author="victor.santos" w:date="2017-04-26T19:48:00Z"/>
          <w:rFonts w:ascii="Arial" w:hAnsi="Arial" w:cs="Arial"/>
          <w:bCs/>
          <w:color w:val="000000" w:themeColor="text1"/>
        </w:rPr>
      </w:pPr>
      <w:ins w:id="2558" w:author="victor.santos" w:date="2017-04-26T19:48:00Z">
        <w:r w:rsidRPr="00F25C47">
          <w:rPr>
            <w:rFonts w:ascii="Arial" w:hAnsi="Arial" w:cs="Arial"/>
            <w:bCs/>
            <w:color w:val="000000" w:themeColor="text1"/>
          </w:rPr>
          <w:t>CEP</w:t>
        </w:r>
      </w:ins>
    </w:p>
    <w:p w:rsidR="005224DD" w:rsidRDefault="00F25C47">
      <w:pPr>
        <w:pStyle w:val="PargrafodaLista"/>
        <w:widowControl/>
        <w:numPr>
          <w:ilvl w:val="3"/>
          <w:numId w:val="126"/>
        </w:numPr>
        <w:spacing w:after="200" w:line="276" w:lineRule="auto"/>
        <w:rPr>
          <w:ins w:id="2559" w:author="victor.santos" w:date="2017-04-26T19:48:00Z"/>
          <w:rFonts w:ascii="Arial" w:hAnsi="Arial" w:cs="Arial"/>
          <w:bCs/>
          <w:color w:val="000000" w:themeColor="text1"/>
        </w:rPr>
      </w:pPr>
      <w:ins w:id="2560" w:author="victor.santos" w:date="2017-04-26T19:48:00Z">
        <w:r w:rsidRPr="00F25C47">
          <w:rPr>
            <w:rFonts w:ascii="Arial" w:hAnsi="Arial" w:cs="Arial"/>
            <w:bCs/>
            <w:color w:val="000000" w:themeColor="text1"/>
          </w:rPr>
          <w:t>Classe</w:t>
        </w:r>
      </w:ins>
    </w:p>
    <w:p w:rsidR="007160DB" w:rsidRPr="00DD57F0" w:rsidDel="00DD57F0" w:rsidRDefault="00F25C47" w:rsidP="007160DB">
      <w:pPr>
        <w:pStyle w:val="PargrafodaLista"/>
        <w:widowControl/>
        <w:numPr>
          <w:ilvl w:val="2"/>
          <w:numId w:val="126"/>
        </w:numPr>
        <w:spacing w:after="200" w:line="276" w:lineRule="auto"/>
        <w:rPr>
          <w:ins w:id="2561" w:author="victor.santos" w:date="2017-04-26T19:48:00Z"/>
          <w:del w:id="2562" w:author="Eric" w:date="2017-05-21T22:06:00Z"/>
          <w:rFonts w:ascii="Arial" w:hAnsi="Arial" w:cs="Arial"/>
          <w:bCs/>
          <w:color w:val="000000" w:themeColor="text1"/>
        </w:rPr>
      </w:pPr>
      <w:ins w:id="2563" w:author="victor.santos" w:date="2017-04-26T19:48:00Z">
        <w:del w:id="2564" w:author="Eric" w:date="2017-05-21T22:06:00Z">
          <w:r w:rsidRPr="00F25C47">
            <w:rPr>
              <w:rFonts w:ascii="Arial" w:hAnsi="Arial" w:cs="Arial"/>
              <w:bCs/>
              <w:color w:val="000000" w:themeColor="text1"/>
            </w:rPr>
            <w:delText>Agrupamento: Pesquisa Avançada</w:delText>
          </w:r>
        </w:del>
      </w:ins>
    </w:p>
    <w:p w:rsidR="00000000" w:rsidRDefault="00F25C47">
      <w:pPr>
        <w:pStyle w:val="PargrafodaLista"/>
        <w:widowControl/>
        <w:numPr>
          <w:ilvl w:val="3"/>
          <w:numId w:val="126"/>
        </w:numPr>
        <w:spacing w:after="200" w:line="276" w:lineRule="auto"/>
        <w:rPr>
          <w:ins w:id="2565" w:author="victor.santos" w:date="2017-04-26T19:48:00Z"/>
          <w:del w:id="2566" w:author="Eric" w:date="2017-05-21T22:06:00Z"/>
          <w:rFonts w:ascii="Arial" w:hAnsi="Arial" w:cs="Arial"/>
          <w:bCs/>
          <w:color w:val="000000" w:themeColor="text1"/>
        </w:rPr>
        <w:pPrChange w:id="2567" w:author="victor.santos" w:date="2017-04-26T19:48:00Z">
          <w:pPr>
            <w:pStyle w:val="PargrafodaLista"/>
            <w:widowControl/>
            <w:numPr>
              <w:ilvl w:val="2"/>
              <w:numId w:val="126"/>
            </w:numPr>
            <w:spacing w:after="200" w:line="276" w:lineRule="auto"/>
            <w:ind w:left="2160" w:hanging="360"/>
          </w:pPr>
        </w:pPrChange>
      </w:pPr>
      <w:ins w:id="2568" w:author="victor.santos" w:date="2017-04-26T19:48:00Z">
        <w:del w:id="2569" w:author="Eric" w:date="2017-05-21T22:06:00Z">
          <w:r w:rsidRPr="00F25C47">
            <w:rPr>
              <w:rFonts w:ascii="Arial" w:hAnsi="Arial" w:cs="Arial"/>
              <w:bCs/>
              <w:color w:val="000000" w:themeColor="text1"/>
            </w:rPr>
            <w:delText>Instalação</w:delText>
          </w:r>
        </w:del>
      </w:ins>
    </w:p>
    <w:p w:rsidR="00000000" w:rsidRDefault="00F25C47">
      <w:pPr>
        <w:pStyle w:val="PargrafodaLista"/>
        <w:widowControl/>
        <w:numPr>
          <w:ilvl w:val="3"/>
          <w:numId w:val="126"/>
        </w:numPr>
        <w:spacing w:after="200" w:line="276" w:lineRule="auto"/>
        <w:rPr>
          <w:ins w:id="2570" w:author="victor.santos" w:date="2017-04-26T19:48:00Z"/>
          <w:del w:id="2571" w:author="Eric" w:date="2017-05-21T22:06:00Z"/>
          <w:rFonts w:ascii="Arial" w:hAnsi="Arial" w:cs="Arial"/>
          <w:bCs/>
          <w:color w:val="000000" w:themeColor="text1"/>
        </w:rPr>
        <w:pPrChange w:id="2572" w:author="victor.santos" w:date="2017-04-26T19:48:00Z">
          <w:pPr>
            <w:pStyle w:val="PargrafodaLista"/>
            <w:widowControl/>
            <w:numPr>
              <w:ilvl w:val="2"/>
              <w:numId w:val="126"/>
            </w:numPr>
            <w:spacing w:after="200" w:line="276" w:lineRule="auto"/>
            <w:ind w:left="2160" w:hanging="360"/>
          </w:pPr>
        </w:pPrChange>
      </w:pPr>
      <w:ins w:id="2573" w:author="victor.santos" w:date="2017-04-26T19:48:00Z">
        <w:del w:id="2574" w:author="Eric" w:date="2017-05-21T22:06:00Z">
          <w:r w:rsidRPr="00F25C47">
            <w:rPr>
              <w:rFonts w:ascii="Arial" w:hAnsi="Arial" w:cs="Arial"/>
              <w:bCs/>
              <w:color w:val="000000" w:themeColor="text1"/>
            </w:rPr>
            <w:delText>Mês/Ano Incidência</w:delText>
          </w:r>
        </w:del>
      </w:ins>
    </w:p>
    <w:p w:rsidR="00000000" w:rsidRDefault="00F25C47">
      <w:pPr>
        <w:pStyle w:val="PargrafodaLista"/>
        <w:widowControl/>
        <w:numPr>
          <w:ilvl w:val="3"/>
          <w:numId w:val="126"/>
        </w:numPr>
        <w:spacing w:after="200" w:line="276" w:lineRule="auto"/>
        <w:rPr>
          <w:ins w:id="2575" w:author="victor.santos" w:date="2017-04-26T19:48:00Z"/>
          <w:del w:id="2576" w:author="Eric" w:date="2017-05-21T22:06:00Z"/>
          <w:rFonts w:ascii="Arial" w:hAnsi="Arial" w:cs="Arial"/>
          <w:bCs/>
          <w:color w:val="000000" w:themeColor="text1"/>
        </w:rPr>
        <w:pPrChange w:id="2577" w:author="victor.santos" w:date="2017-04-26T19:48:00Z">
          <w:pPr>
            <w:pStyle w:val="PargrafodaLista"/>
            <w:widowControl/>
            <w:numPr>
              <w:ilvl w:val="2"/>
              <w:numId w:val="126"/>
            </w:numPr>
            <w:spacing w:after="200" w:line="276" w:lineRule="auto"/>
            <w:ind w:left="2160" w:hanging="360"/>
          </w:pPr>
        </w:pPrChange>
      </w:pPr>
      <w:ins w:id="2578" w:author="victor.santos" w:date="2017-04-26T19:48:00Z">
        <w:del w:id="2579" w:author="Eric" w:date="2017-05-21T22:06:00Z">
          <w:r w:rsidRPr="00F25C47">
            <w:rPr>
              <w:rFonts w:ascii="Arial" w:hAnsi="Arial" w:cs="Arial"/>
              <w:bCs/>
              <w:color w:val="000000" w:themeColor="text1"/>
            </w:rPr>
            <w:delText>Consumo (kWh)</w:delText>
          </w:r>
        </w:del>
      </w:ins>
    </w:p>
    <w:p w:rsidR="00000000" w:rsidRDefault="00F25C47">
      <w:pPr>
        <w:pStyle w:val="PargrafodaLista"/>
        <w:widowControl/>
        <w:numPr>
          <w:ilvl w:val="3"/>
          <w:numId w:val="126"/>
        </w:numPr>
        <w:spacing w:after="200" w:line="276" w:lineRule="auto"/>
        <w:rPr>
          <w:ins w:id="2580" w:author="victor.santos" w:date="2017-04-26T19:48:00Z"/>
          <w:del w:id="2581" w:author="Eric" w:date="2017-05-21T22:06:00Z"/>
          <w:rFonts w:ascii="Arial" w:hAnsi="Arial" w:cs="Arial"/>
          <w:bCs/>
          <w:color w:val="000000" w:themeColor="text1"/>
        </w:rPr>
        <w:pPrChange w:id="2582" w:author="victor.santos" w:date="2017-04-26T19:48:00Z">
          <w:pPr>
            <w:pStyle w:val="PargrafodaLista"/>
            <w:widowControl/>
            <w:numPr>
              <w:ilvl w:val="2"/>
              <w:numId w:val="126"/>
            </w:numPr>
            <w:spacing w:after="200" w:line="276" w:lineRule="auto"/>
            <w:ind w:left="2160" w:hanging="360"/>
          </w:pPr>
        </w:pPrChange>
      </w:pPr>
      <w:ins w:id="2583" w:author="victor.santos" w:date="2017-04-26T19:48:00Z">
        <w:del w:id="2584" w:author="Eric" w:date="2017-05-21T22:06:00Z">
          <w:r w:rsidRPr="00F25C47">
            <w:rPr>
              <w:rFonts w:ascii="Arial" w:hAnsi="Arial" w:cs="Arial"/>
              <w:bCs/>
              <w:color w:val="000000" w:themeColor="text1"/>
            </w:rPr>
            <w:delText>Agrupamento: Contrato</w:delText>
          </w:r>
        </w:del>
      </w:ins>
    </w:p>
    <w:p w:rsidR="00000000" w:rsidRDefault="00F25C47">
      <w:pPr>
        <w:pStyle w:val="PargrafodaLista"/>
        <w:widowControl/>
        <w:numPr>
          <w:ilvl w:val="4"/>
          <w:numId w:val="126"/>
        </w:numPr>
        <w:spacing w:after="200" w:line="276" w:lineRule="auto"/>
        <w:rPr>
          <w:ins w:id="2585" w:author="victor.santos" w:date="2017-04-26T19:48:00Z"/>
          <w:del w:id="2586" w:author="Eric" w:date="2017-05-21T22:06:00Z"/>
          <w:rFonts w:ascii="Arial" w:hAnsi="Arial" w:cs="Arial"/>
          <w:bCs/>
          <w:color w:val="000000" w:themeColor="text1"/>
        </w:rPr>
        <w:pPrChange w:id="2587" w:author="victor.santos" w:date="2017-04-26T19:48:00Z">
          <w:pPr>
            <w:pStyle w:val="PargrafodaLista"/>
            <w:widowControl/>
            <w:numPr>
              <w:ilvl w:val="2"/>
              <w:numId w:val="126"/>
            </w:numPr>
            <w:spacing w:after="200" w:line="276" w:lineRule="auto"/>
            <w:ind w:left="2160" w:hanging="360"/>
          </w:pPr>
        </w:pPrChange>
      </w:pPr>
      <w:ins w:id="2588" w:author="victor.santos" w:date="2017-04-26T19:48:00Z">
        <w:del w:id="2589" w:author="Eric" w:date="2017-05-21T22:06:00Z">
          <w:r w:rsidRPr="00F25C47">
            <w:rPr>
              <w:rFonts w:ascii="Arial" w:hAnsi="Arial" w:cs="Arial"/>
              <w:bCs/>
              <w:color w:val="000000" w:themeColor="text1"/>
            </w:rPr>
            <w:delText>Contrato</w:delText>
          </w:r>
        </w:del>
      </w:ins>
    </w:p>
    <w:p w:rsidR="00000000" w:rsidRDefault="00F25C47">
      <w:pPr>
        <w:pStyle w:val="PargrafodaLista"/>
        <w:widowControl/>
        <w:numPr>
          <w:ilvl w:val="4"/>
          <w:numId w:val="126"/>
        </w:numPr>
        <w:spacing w:after="200" w:line="276" w:lineRule="auto"/>
        <w:rPr>
          <w:ins w:id="2590" w:author="victor.santos" w:date="2017-04-26T19:48:00Z"/>
          <w:del w:id="2591" w:author="Eric" w:date="2017-05-21T22:06:00Z"/>
          <w:rFonts w:ascii="Arial" w:hAnsi="Arial" w:cs="Arial"/>
          <w:bCs/>
          <w:color w:val="000000" w:themeColor="text1"/>
        </w:rPr>
        <w:pPrChange w:id="2592" w:author="victor.santos" w:date="2017-04-26T19:48:00Z">
          <w:pPr>
            <w:pStyle w:val="PargrafodaLista"/>
            <w:widowControl/>
            <w:numPr>
              <w:ilvl w:val="2"/>
              <w:numId w:val="126"/>
            </w:numPr>
            <w:spacing w:after="200" w:line="276" w:lineRule="auto"/>
            <w:ind w:left="2160" w:hanging="360"/>
          </w:pPr>
        </w:pPrChange>
      </w:pPr>
      <w:ins w:id="2593" w:author="victor.santos" w:date="2017-04-26T19:48:00Z">
        <w:del w:id="2594" w:author="Eric" w:date="2017-05-21T22:06:00Z">
          <w:r w:rsidRPr="00F25C47">
            <w:rPr>
              <w:rFonts w:ascii="Arial" w:hAnsi="Arial" w:cs="Arial"/>
              <w:bCs/>
              <w:color w:val="000000" w:themeColor="text1"/>
            </w:rPr>
            <w:delText>Início Vigência</w:delText>
          </w:r>
        </w:del>
      </w:ins>
    </w:p>
    <w:p w:rsidR="00000000" w:rsidRDefault="00F25C47">
      <w:pPr>
        <w:pStyle w:val="PargrafodaLista"/>
        <w:widowControl/>
        <w:numPr>
          <w:ilvl w:val="4"/>
          <w:numId w:val="126"/>
        </w:numPr>
        <w:spacing w:after="200" w:line="276" w:lineRule="auto"/>
        <w:rPr>
          <w:ins w:id="2595" w:author="victor.santos" w:date="2017-04-26T19:48:00Z"/>
          <w:del w:id="2596" w:author="Eric" w:date="2017-05-21T22:06:00Z"/>
          <w:rFonts w:ascii="Arial" w:hAnsi="Arial" w:cs="Arial"/>
          <w:bCs/>
          <w:color w:val="000000" w:themeColor="text1"/>
        </w:rPr>
        <w:pPrChange w:id="2597" w:author="victor.santos" w:date="2017-04-26T19:48:00Z">
          <w:pPr>
            <w:pStyle w:val="PargrafodaLista"/>
            <w:widowControl/>
            <w:numPr>
              <w:ilvl w:val="2"/>
              <w:numId w:val="126"/>
            </w:numPr>
            <w:spacing w:after="200" w:line="276" w:lineRule="auto"/>
            <w:ind w:left="2160" w:hanging="360"/>
          </w:pPr>
        </w:pPrChange>
      </w:pPr>
      <w:ins w:id="2598" w:author="victor.santos" w:date="2017-04-26T19:48:00Z">
        <w:del w:id="2599" w:author="Eric" w:date="2017-05-21T22:06:00Z">
          <w:r w:rsidRPr="00F25C47">
            <w:rPr>
              <w:rFonts w:ascii="Arial" w:hAnsi="Arial" w:cs="Arial"/>
              <w:bCs/>
              <w:color w:val="000000" w:themeColor="text1"/>
            </w:rPr>
            <w:delText>Fim Vigência</w:delText>
          </w:r>
        </w:del>
      </w:ins>
    </w:p>
    <w:p w:rsidR="00000000" w:rsidRDefault="00F25C47">
      <w:pPr>
        <w:pStyle w:val="PargrafodaLista"/>
        <w:widowControl/>
        <w:numPr>
          <w:ilvl w:val="4"/>
          <w:numId w:val="126"/>
        </w:numPr>
        <w:spacing w:after="200" w:line="276" w:lineRule="auto"/>
        <w:rPr>
          <w:ins w:id="2600" w:author="victor.santos" w:date="2017-04-26T19:48:00Z"/>
          <w:del w:id="2601" w:author="Eric" w:date="2017-05-21T22:06:00Z"/>
          <w:rFonts w:ascii="Arial" w:hAnsi="Arial" w:cs="Arial"/>
          <w:bCs/>
          <w:color w:val="000000" w:themeColor="text1"/>
        </w:rPr>
        <w:pPrChange w:id="2602" w:author="victor.santos" w:date="2017-04-26T19:48:00Z">
          <w:pPr>
            <w:pStyle w:val="PargrafodaLista"/>
            <w:widowControl/>
            <w:numPr>
              <w:ilvl w:val="2"/>
              <w:numId w:val="126"/>
            </w:numPr>
            <w:spacing w:after="200" w:line="276" w:lineRule="auto"/>
            <w:ind w:left="2160" w:hanging="360"/>
          </w:pPr>
        </w:pPrChange>
      </w:pPr>
      <w:ins w:id="2603" w:author="victor.santos" w:date="2017-04-26T19:48:00Z">
        <w:del w:id="2604" w:author="Eric" w:date="2017-05-21T22:06:00Z">
          <w:r w:rsidRPr="00F25C47">
            <w:rPr>
              <w:rFonts w:ascii="Arial" w:hAnsi="Arial" w:cs="Arial"/>
              <w:bCs/>
              <w:color w:val="000000" w:themeColor="text1"/>
            </w:rPr>
            <w:delText>Código</w:delText>
          </w:r>
        </w:del>
      </w:ins>
    </w:p>
    <w:p w:rsidR="00000000" w:rsidRDefault="00F25C47">
      <w:pPr>
        <w:pStyle w:val="PargrafodaLista"/>
        <w:widowControl/>
        <w:numPr>
          <w:ilvl w:val="3"/>
          <w:numId w:val="126"/>
        </w:numPr>
        <w:spacing w:after="200" w:line="276" w:lineRule="auto"/>
        <w:rPr>
          <w:ins w:id="2605" w:author="victor.santos" w:date="2017-04-26T19:48:00Z"/>
          <w:del w:id="2606" w:author="Eric" w:date="2017-05-21T22:06:00Z"/>
          <w:rFonts w:ascii="Arial" w:hAnsi="Arial" w:cs="Arial"/>
          <w:bCs/>
          <w:color w:val="000000" w:themeColor="text1"/>
        </w:rPr>
        <w:pPrChange w:id="2607" w:author="victor.santos" w:date="2017-04-26T19:48:00Z">
          <w:pPr>
            <w:pStyle w:val="PargrafodaLista"/>
            <w:widowControl/>
            <w:numPr>
              <w:ilvl w:val="2"/>
              <w:numId w:val="126"/>
            </w:numPr>
            <w:spacing w:after="200" w:line="276" w:lineRule="auto"/>
            <w:ind w:left="2160" w:hanging="360"/>
          </w:pPr>
        </w:pPrChange>
      </w:pPr>
      <w:ins w:id="2608" w:author="victor.santos" w:date="2017-04-26T19:48:00Z">
        <w:del w:id="2609" w:author="Eric" w:date="2017-05-21T22:06:00Z">
          <w:r w:rsidRPr="00F25C47">
            <w:rPr>
              <w:rFonts w:ascii="Arial" w:hAnsi="Arial" w:cs="Arial"/>
              <w:bCs/>
              <w:color w:val="000000" w:themeColor="text1"/>
            </w:rPr>
            <w:delText>Agrupamento: Contribuinte</w:delText>
          </w:r>
        </w:del>
      </w:ins>
    </w:p>
    <w:p w:rsidR="00000000" w:rsidRDefault="00F25C47">
      <w:pPr>
        <w:pStyle w:val="PargrafodaLista"/>
        <w:widowControl/>
        <w:numPr>
          <w:ilvl w:val="4"/>
          <w:numId w:val="126"/>
        </w:numPr>
        <w:spacing w:after="200" w:line="276" w:lineRule="auto"/>
        <w:rPr>
          <w:ins w:id="2610" w:author="victor.santos" w:date="2017-04-26T19:48:00Z"/>
          <w:del w:id="2611" w:author="Eric" w:date="2017-05-21T22:06:00Z"/>
          <w:rFonts w:ascii="Arial" w:hAnsi="Arial" w:cs="Arial"/>
          <w:bCs/>
          <w:color w:val="000000" w:themeColor="text1"/>
        </w:rPr>
        <w:pPrChange w:id="2612" w:author="victor.santos" w:date="2017-04-26T19:48:00Z">
          <w:pPr>
            <w:pStyle w:val="PargrafodaLista"/>
            <w:widowControl/>
            <w:numPr>
              <w:ilvl w:val="2"/>
              <w:numId w:val="126"/>
            </w:numPr>
            <w:spacing w:after="200" w:line="276" w:lineRule="auto"/>
            <w:ind w:left="2160" w:hanging="360"/>
          </w:pPr>
        </w:pPrChange>
      </w:pPr>
      <w:ins w:id="2613" w:author="victor.santos" w:date="2017-04-26T19:48:00Z">
        <w:del w:id="2614" w:author="Eric" w:date="2017-05-21T22:06:00Z">
          <w:r w:rsidRPr="00F25C47">
            <w:rPr>
              <w:rFonts w:ascii="Arial" w:hAnsi="Arial" w:cs="Arial"/>
              <w:bCs/>
              <w:color w:val="000000" w:themeColor="text1"/>
            </w:rPr>
            <w:delText>Tipo Pessoa</w:delText>
          </w:r>
        </w:del>
      </w:ins>
    </w:p>
    <w:p w:rsidR="00000000" w:rsidRDefault="00F25C47">
      <w:pPr>
        <w:pStyle w:val="PargrafodaLista"/>
        <w:widowControl/>
        <w:numPr>
          <w:ilvl w:val="4"/>
          <w:numId w:val="126"/>
        </w:numPr>
        <w:spacing w:after="200" w:line="276" w:lineRule="auto"/>
        <w:rPr>
          <w:ins w:id="2615" w:author="victor.santos" w:date="2017-04-26T19:48:00Z"/>
          <w:del w:id="2616" w:author="Eric" w:date="2017-05-21T22:06:00Z"/>
          <w:rFonts w:ascii="Arial" w:hAnsi="Arial" w:cs="Arial"/>
          <w:bCs/>
          <w:color w:val="000000" w:themeColor="text1"/>
        </w:rPr>
        <w:pPrChange w:id="2617" w:author="victor.santos" w:date="2017-04-26T19:48:00Z">
          <w:pPr>
            <w:pStyle w:val="PargrafodaLista"/>
            <w:widowControl/>
            <w:numPr>
              <w:ilvl w:val="2"/>
              <w:numId w:val="126"/>
            </w:numPr>
            <w:spacing w:after="200" w:line="276" w:lineRule="auto"/>
            <w:ind w:left="2160" w:hanging="360"/>
          </w:pPr>
        </w:pPrChange>
      </w:pPr>
      <w:ins w:id="2618" w:author="victor.santos" w:date="2017-04-26T19:48:00Z">
        <w:del w:id="2619" w:author="Eric" w:date="2017-05-21T22:06:00Z">
          <w:r w:rsidRPr="00F25C47">
            <w:rPr>
              <w:rFonts w:ascii="Arial" w:hAnsi="Arial" w:cs="Arial"/>
              <w:bCs/>
              <w:color w:val="000000" w:themeColor="text1"/>
            </w:rPr>
            <w:delText>CPF / CNPJ / Rani</w:delText>
          </w:r>
        </w:del>
      </w:ins>
    </w:p>
    <w:p w:rsidR="00000000" w:rsidRDefault="00F25C47">
      <w:pPr>
        <w:pStyle w:val="PargrafodaLista"/>
        <w:widowControl/>
        <w:numPr>
          <w:ilvl w:val="4"/>
          <w:numId w:val="126"/>
        </w:numPr>
        <w:spacing w:after="200" w:line="276" w:lineRule="auto"/>
        <w:rPr>
          <w:ins w:id="2620" w:author="victor.santos" w:date="2017-04-26T19:48:00Z"/>
          <w:del w:id="2621" w:author="Eric" w:date="2017-05-21T22:06:00Z"/>
          <w:rFonts w:ascii="Arial" w:hAnsi="Arial" w:cs="Arial"/>
          <w:bCs/>
          <w:color w:val="000000" w:themeColor="text1"/>
        </w:rPr>
        <w:pPrChange w:id="2622" w:author="victor.santos" w:date="2017-04-26T19:48:00Z">
          <w:pPr>
            <w:pStyle w:val="PargrafodaLista"/>
            <w:widowControl/>
            <w:numPr>
              <w:ilvl w:val="2"/>
              <w:numId w:val="126"/>
            </w:numPr>
            <w:spacing w:after="200" w:line="276" w:lineRule="auto"/>
            <w:ind w:left="2160" w:hanging="360"/>
          </w:pPr>
        </w:pPrChange>
      </w:pPr>
      <w:ins w:id="2623" w:author="victor.santos" w:date="2017-04-26T19:48:00Z">
        <w:del w:id="2624" w:author="Eric" w:date="2017-05-21T22:06:00Z">
          <w:r w:rsidRPr="00F25C47">
            <w:rPr>
              <w:rFonts w:ascii="Arial" w:hAnsi="Arial" w:cs="Arial"/>
              <w:bCs/>
              <w:color w:val="000000" w:themeColor="text1"/>
            </w:rPr>
            <w:delText>Nome</w:delText>
          </w:r>
        </w:del>
      </w:ins>
    </w:p>
    <w:p w:rsidR="00000000" w:rsidRDefault="00F25C47">
      <w:pPr>
        <w:pStyle w:val="PargrafodaLista"/>
        <w:widowControl/>
        <w:numPr>
          <w:ilvl w:val="3"/>
          <w:numId w:val="126"/>
        </w:numPr>
        <w:spacing w:after="200" w:line="276" w:lineRule="auto"/>
        <w:rPr>
          <w:ins w:id="2625" w:author="victor.santos" w:date="2017-04-26T19:48:00Z"/>
          <w:del w:id="2626" w:author="Eric" w:date="2017-05-21T22:06:00Z"/>
          <w:rFonts w:ascii="Arial" w:hAnsi="Arial" w:cs="Arial"/>
          <w:bCs/>
          <w:color w:val="000000" w:themeColor="text1"/>
        </w:rPr>
        <w:pPrChange w:id="2627" w:author="victor.santos" w:date="2017-04-26T19:48:00Z">
          <w:pPr>
            <w:pStyle w:val="PargrafodaLista"/>
            <w:widowControl/>
            <w:numPr>
              <w:ilvl w:val="2"/>
              <w:numId w:val="126"/>
            </w:numPr>
            <w:spacing w:after="200" w:line="276" w:lineRule="auto"/>
            <w:ind w:left="2160" w:hanging="360"/>
          </w:pPr>
        </w:pPrChange>
      </w:pPr>
      <w:ins w:id="2628" w:author="victor.santos" w:date="2017-04-26T19:48:00Z">
        <w:del w:id="2629" w:author="Eric" w:date="2017-05-21T22:06:00Z">
          <w:r w:rsidRPr="00F25C47">
            <w:rPr>
              <w:rFonts w:ascii="Arial" w:hAnsi="Arial" w:cs="Arial"/>
              <w:bCs/>
              <w:color w:val="000000" w:themeColor="text1"/>
            </w:rPr>
            <w:delText>Agrupamento: Cash Power</w:delText>
          </w:r>
        </w:del>
      </w:ins>
    </w:p>
    <w:p w:rsidR="00000000" w:rsidRDefault="00F25C47">
      <w:pPr>
        <w:pStyle w:val="PargrafodaLista"/>
        <w:widowControl/>
        <w:numPr>
          <w:ilvl w:val="4"/>
          <w:numId w:val="126"/>
        </w:numPr>
        <w:spacing w:after="200" w:line="276" w:lineRule="auto"/>
        <w:rPr>
          <w:ins w:id="2630" w:author="victor.santos" w:date="2017-04-26T19:48:00Z"/>
          <w:del w:id="2631" w:author="Eric" w:date="2017-05-21T22:06:00Z"/>
          <w:rFonts w:ascii="Arial" w:hAnsi="Arial" w:cs="Arial"/>
          <w:bCs/>
          <w:color w:val="000000" w:themeColor="text1"/>
        </w:rPr>
        <w:pPrChange w:id="2632" w:author="victor.santos" w:date="2017-04-26T19:48:00Z">
          <w:pPr>
            <w:pStyle w:val="PargrafodaLista"/>
            <w:widowControl/>
            <w:numPr>
              <w:ilvl w:val="2"/>
              <w:numId w:val="126"/>
            </w:numPr>
            <w:spacing w:after="200" w:line="276" w:lineRule="auto"/>
            <w:ind w:left="2160" w:hanging="360"/>
          </w:pPr>
        </w:pPrChange>
      </w:pPr>
      <w:ins w:id="2633" w:author="victor.santos" w:date="2017-04-26T19:48:00Z">
        <w:del w:id="2634" w:author="Eric" w:date="2017-05-21T22:06:00Z">
          <w:r w:rsidRPr="00F25C47">
            <w:rPr>
              <w:rFonts w:ascii="Arial" w:hAnsi="Arial" w:cs="Arial"/>
              <w:bCs/>
              <w:color w:val="000000" w:themeColor="text1"/>
            </w:rPr>
            <w:delText>Início</w:delText>
          </w:r>
        </w:del>
      </w:ins>
    </w:p>
    <w:p w:rsidR="00000000" w:rsidRDefault="00F25C47">
      <w:pPr>
        <w:pStyle w:val="PargrafodaLista"/>
        <w:widowControl/>
        <w:numPr>
          <w:ilvl w:val="4"/>
          <w:numId w:val="126"/>
        </w:numPr>
        <w:spacing w:after="200" w:line="276" w:lineRule="auto"/>
        <w:rPr>
          <w:ins w:id="2635" w:author="victor.santos" w:date="2017-04-26T19:48:00Z"/>
          <w:del w:id="2636" w:author="Eric" w:date="2017-05-21T22:06:00Z"/>
          <w:rFonts w:ascii="Arial" w:hAnsi="Arial" w:cs="Arial"/>
          <w:bCs/>
          <w:color w:val="000000" w:themeColor="text1"/>
        </w:rPr>
        <w:pPrChange w:id="2637" w:author="victor.santos" w:date="2017-04-26T19:48:00Z">
          <w:pPr>
            <w:pStyle w:val="PargrafodaLista"/>
            <w:widowControl/>
            <w:numPr>
              <w:ilvl w:val="2"/>
              <w:numId w:val="126"/>
            </w:numPr>
            <w:spacing w:after="200" w:line="276" w:lineRule="auto"/>
            <w:ind w:left="2160" w:hanging="360"/>
          </w:pPr>
        </w:pPrChange>
      </w:pPr>
      <w:ins w:id="2638" w:author="victor.santos" w:date="2017-04-26T19:48:00Z">
        <w:del w:id="2639" w:author="Eric" w:date="2017-05-21T22:06:00Z">
          <w:r w:rsidRPr="00F25C47">
            <w:rPr>
              <w:rFonts w:ascii="Arial" w:hAnsi="Arial" w:cs="Arial"/>
              <w:bCs/>
              <w:color w:val="000000" w:themeColor="text1"/>
            </w:rPr>
            <w:delText>Desligamento</w:delText>
          </w:r>
        </w:del>
      </w:ins>
    </w:p>
    <w:p w:rsidR="00000000" w:rsidRDefault="007160DB">
      <w:pPr>
        <w:pStyle w:val="PargrafodaLista"/>
        <w:widowControl/>
        <w:numPr>
          <w:ilvl w:val="3"/>
          <w:numId w:val="126"/>
        </w:numPr>
        <w:spacing w:after="200" w:line="276" w:lineRule="auto"/>
        <w:rPr>
          <w:ins w:id="2640" w:author="victor.santos" w:date="2017-04-26T19:48:00Z"/>
          <w:del w:id="2641" w:author="Eric" w:date="2017-05-21T22:06:00Z"/>
          <w:rFonts w:ascii="Arial" w:hAnsi="Arial" w:cs="Arial"/>
          <w:bCs/>
          <w:color w:val="000000" w:themeColor="text1"/>
        </w:rPr>
        <w:pPrChange w:id="2642" w:author="victor.santos" w:date="2017-04-26T19:49:00Z">
          <w:pPr>
            <w:pStyle w:val="PargrafodaLista"/>
            <w:widowControl/>
            <w:numPr>
              <w:ilvl w:val="2"/>
              <w:numId w:val="126"/>
            </w:numPr>
            <w:spacing w:after="200" w:line="276" w:lineRule="auto"/>
            <w:ind w:left="2160" w:hanging="360"/>
          </w:pPr>
        </w:pPrChange>
      </w:pPr>
      <w:ins w:id="2643" w:author="victor.santos" w:date="2017-04-26T19:49:00Z">
        <w:del w:id="2644" w:author="Eric" w:date="2017-05-21T22:06:00Z">
          <w:r w:rsidRPr="00DD57F0" w:rsidDel="00DD57F0">
            <w:rPr>
              <w:rFonts w:ascii="Arial" w:hAnsi="Arial" w:cs="Arial"/>
            </w:rPr>
            <w:delText>Logradouro [</w:delText>
          </w:r>
          <w:r w:rsidR="00210B41" w:rsidRPr="00F25C47" w:rsidDel="00DD57F0">
            <w:rPr>
              <w:rFonts w:ascii="Arial" w:hAnsi="Arial" w:cs="Arial"/>
            </w:rPr>
            <w:fldChar w:fldCharType="begin"/>
          </w:r>
          <w:r w:rsidRPr="00DD57F0" w:rsidDel="00DD57F0">
            <w:rPr>
              <w:rFonts w:ascii="Arial" w:hAnsi="Arial" w:cs="Arial"/>
            </w:rPr>
            <w:delInstrText xml:space="preserve"> HYPERLINK  \l "RN_090" </w:delInstrText>
          </w:r>
          <w:r w:rsidR="00210B41" w:rsidRPr="00F25C47" w:rsidDel="00DD57F0">
            <w:rPr>
              <w:rFonts w:ascii="Arial" w:hAnsi="Arial" w:cs="Arial"/>
            </w:rPr>
            <w:fldChar w:fldCharType="separate"/>
          </w:r>
          <w:r w:rsidRPr="00DD57F0" w:rsidDel="00DD57F0">
            <w:rPr>
              <w:rStyle w:val="Hyperlink"/>
              <w:rFonts w:ascii="Arial" w:hAnsi="Arial" w:cs="Arial"/>
            </w:rPr>
            <w:delText>RN_090</w:delText>
          </w:r>
          <w:r w:rsidR="00210B41" w:rsidRPr="00F25C47" w:rsidDel="00DD57F0">
            <w:rPr>
              <w:rFonts w:ascii="Arial" w:hAnsi="Arial" w:cs="Arial"/>
            </w:rPr>
            <w:fldChar w:fldCharType="end"/>
          </w:r>
          <w:r w:rsidRPr="00DD57F0" w:rsidDel="00DD57F0">
            <w:rPr>
              <w:rFonts w:ascii="Arial" w:hAnsi="Arial" w:cs="Arial"/>
            </w:rPr>
            <w:delText>]</w:delText>
          </w:r>
        </w:del>
      </w:ins>
    </w:p>
    <w:p w:rsidR="00000000" w:rsidRDefault="00F25C47">
      <w:pPr>
        <w:pStyle w:val="PargrafodaLista"/>
        <w:widowControl/>
        <w:numPr>
          <w:ilvl w:val="3"/>
          <w:numId w:val="126"/>
        </w:numPr>
        <w:spacing w:after="200" w:line="276" w:lineRule="auto"/>
        <w:rPr>
          <w:ins w:id="2645" w:author="victor.santos" w:date="2017-04-26T19:48:00Z"/>
          <w:del w:id="2646" w:author="Eric" w:date="2017-05-21T22:06:00Z"/>
          <w:rFonts w:ascii="Arial" w:hAnsi="Arial" w:cs="Arial"/>
          <w:bCs/>
          <w:color w:val="000000" w:themeColor="text1"/>
        </w:rPr>
        <w:pPrChange w:id="2647" w:author="victor.santos" w:date="2017-04-26T19:48:00Z">
          <w:pPr>
            <w:pStyle w:val="PargrafodaLista"/>
            <w:widowControl/>
            <w:numPr>
              <w:ilvl w:val="2"/>
              <w:numId w:val="126"/>
            </w:numPr>
            <w:spacing w:after="200" w:line="276" w:lineRule="auto"/>
            <w:ind w:left="2160" w:hanging="360"/>
          </w:pPr>
        </w:pPrChange>
      </w:pPr>
      <w:ins w:id="2648" w:author="victor.santos" w:date="2017-04-26T19:48:00Z">
        <w:del w:id="2649" w:author="Eric" w:date="2017-05-21T22:06:00Z">
          <w:r w:rsidRPr="00F25C47">
            <w:rPr>
              <w:rFonts w:ascii="Arial" w:hAnsi="Arial" w:cs="Arial"/>
              <w:bCs/>
              <w:color w:val="000000" w:themeColor="text1"/>
            </w:rPr>
            <w:delText>Agrupamento: Recarga</w:delText>
          </w:r>
        </w:del>
      </w:ins>
    </w:p>
    <w:p w:rsidR="00000000" w:rsidRDefault="00F25C47">
      <w:pPr>
        <w:pStyle w:val="PargrafodaLista"/>
        <w:widowControl/>
        <w:numPr>
          <w:ilvl w:val="4"/>
          <w:numId w:val="126"/>
        </w:numPr>
        <w:spacing w:after="200" w:line="276" w:lineRule="auto"/>
        <w:rPr>
          <w:ins w:id="2650" w:author="victor.santos" w:date="2017-04-26T19:48:00Z"/>
          <w:del w:id="2651" w:author="Eric" w:date="2017-05-21T22:06:00Z"/>
          <w:rFonts w:ascii="Arial" w:hAnsi="Arial" w:cs="Arial"/>
          <w:bCs/>
          <w:color w:val="000000" w:themeColor="text1"/>
        </w:rPr>
        <w:pPrChange w:id="2652" w:author="victor.santos" w:date="2017-04-26T19:48:00Z">
          <w:pPr>
            <w:pStyle w:val="PargrafodaLista"/>
            <w:widowControl/>
            <w:numPr>
              <w:ilvl w:val="2"/>
              <w:numId w:val="126"/>
            </w:numPr>
            <w:spacing w:after="200" w:line="276" w:lineRule="auto"/>
            <w:ind w:left="2160" w:hanging="360"/>
          </w:pPr>
        </w:pPrChange>
      </w:pPr>
      <w:ins w:id="2653" w:author="victor.santos" w:date="2017-04-26T19:48:00Z">
        <w:del w:id="2654" w:author="Eric" w:date="2017-05-21T22:06:00Z">
          <w:r w:rsidRPr="00F25C47">
            <w:rPr>
              <w:rFonts w:ascii="Arial" w:hAnsi="Arial" w:cs="Arial"/>
              <w:bCs/>
              <w:color w:val="000000" w:themeColor="text1"/>
            </w:rPr>
            <w:delText>Compra (kWh)</w:delText>
          </w:r>
        </w:del>
      </w:ins>
    </w:p>
    <w:p w:rsidR="00000000" w:rsidRDefault="00F25C47">
      <w:pPr>
        <w:pStyle w:val="PargrafodaLista"/>
        <w:widowControl/>
        <w:numPr>
          <w:ilvl w:val="4"/>
          <w:numId w:val="126"/>
        </w:numPr>
        <w:spacing w:after="200" w:line="276" w:lineRule="auto"/>
        <w:rPr>
          <w:ins w:id="2655" w:author="victor.santos" w:date="2017-04-26T19:48:00Z"/>
          <w:del w:id="2656" w:author="Eric" w:date="2017-05-21T22:06:00Z"/>
          <w:rFonts w:ascii="Arial" w:hAnsi="Arial" w:cs="Arial"/>
          <w:bCs/>
          <w:color w:val="000000" w:themeColor="text1"/>
        </w:rPr>
        <w:pPrChange w:id="2657" w:author="victor.santos" w:date="2017-04-26T19:48:00Z">
          <w:pPr>
            <w:pStyle w:val="PargrafodaLista"/>
            <w:widowControl/>
            <w:numPr>
              <w:ilvl w:val="2"/>
              <w:numId w:val="126"/>
            </w:numPr>
            <w:spacing w:after="200" w:line="276" w:lineRule="auto"/>
            <w:ind w:left="2160" w:hanging="360"/>
          </w:pPr>
        </w:pPrChange>
      </w:pPr>
      <w:ins w:id="2658" w:author="victor.santos" w:date="2017-04-26T19:48:00Z">
        <w:del w:id="2659" w:author="Eric" w:date="2017-05-21T22:06:00Z">
          <w:r w:rsidRPr="00F25C47">
            <w:rPr>
              <w:rFonts w:ascii="Arial" w:hAnsi="Arial" w:cs="Arial"/>
              <w:bCs/>
              <w:color w:val="000000" w:themeColor="text1"/>
            </w:rPr>
            <w:delText>Data Compra</w:delText>
          </w:r>
        </w:del>
      </w:ins>
    </w:p>
    <w:p w:rsidR="00F518A0" w:rsidRPr="00DD57F0" w:rsidRDefault="00F25C47">
      <w:pPr>
        <w:pStyle w:val="PargrafodaLista"/>
        <w:widowControl/>
        <w:numPr>
          <w:ilvl w:val="2"/>
          <w:numId w:val="126"/>
        </w:numPr>
        <w:spacing w:after="200" w:line="276" w:lineRule="auto"/>
        <w:rPr>
          <w:ins w:id="2660" w:author="victor.santos" w:date="2017-04-26T19:48:00Z"/>
          <w:rFonts w:ascii="Arial" w:hAnsi="Arial" w:cs="Arial"/>
          <w:bCs/>
          <w:color w:val="000000" w:themeColor="text1"/>
        </w:rPr>
      </w:pPr>
      <w:ins w:id="2661" w:author="victor.santos" w:date="2017-04-26T19:48:00Z">
        <w:r w:rsidRPr="00F25C47">
          <w:rPr>
            <w:rFonts w:ascii="Arial" w:hAnsi="Arial" w:cs="Arial"/>
            <w:bCs/>
            <w:color w:val="000000" w:themeColor="text1"/>
          </w:rPr>
          <w:t>Origem de Cadastro</w:t>
        </w:r>
      </w:ins>
    </w:p>
    <w:p w:rsidR="005224DD" w:rsidRDefault="005224DD">
      <w:pPr>
        <w:widowControl/>
        <w:spacing w:after="200" w:line="276" w:lineRule="auto"/>
        <w:rPr>
          <w:ins w:id="2662" w:author="victor.santos" w:date="2017-04-26T19:53:00Z"/>
          <w:rFonts w:ascii="Arial" w:hAnsi="Arial" w:cs="Arial"/>
        </w:rPr>
      </w:pPr>
    </w:p>
    <w:p w:rsidR="006A4B36" w:rsidRPr="00BC3731" w:rsidRDefault="006A4B36" w:rsidP="006A4B36">
      <w:pPr>
        <w:pStyle w:val="Corpodetexto"/>
        <w:spacing w:after="0" w:line="360" w:lineRule="auto"/>
        <w:ind w:left="1134"/>
        <w:rPr>
          <w:ins w:id="2663" w:author="victor.santos" w:date="2017-04-26T19:53:00Z"/>
          <w:rFonts w:ascii="Arial" w:hAnsi="Arial" w:cs="Arial"/>
          <w:b/>
          <w:color w:val="000000" w:themeColor="text1"/>
        </w:rPr>
      </w:pPr>
      <w:bookmarkStart w:id="2664" w:name="RN_172"/>
      <w:ins w:id="2665" w:author="victor.santos" w:date="2017-04-26T19:53:00Z">
        <w:r w:rsidRPr="00BC3731">
          <w:rPr>
            <w:rFonts w:ascii="Arial" w:hAnsi="Arial" w:cs="Arial"/>
            <w:b/>
            <w:color w:val="000000" w:themeColor="text1"/>
          </w:rPr>
          <w:t>RN_1</w:t>
        </w:r>
        <w:r>
          <w:rPr>
            <w:rFonts w:ascii="Arial" w:hAnsi="Arial" w:cs="Arial"/>
            <w:b/>
            <w:color w:val="000000" w:themeColor="text1"/>
          </w:rPr>
          <w:t>72</w:t>
        </w:r>
        <w:bookmarkEnd w:id="2664"/>
        <w:r w:rsidRPr="00BC3731">
          <w:rPr>
            <w:rFonts w:ascii="Arial" w:hAnsi="Arial" w:cs="Arial"/>
            <w:b/>
            <w:color w:val="000000" w:themeColor="text1"/>
          </w:rPr>
          <w:t xml:space="preserve"> - Administrar </w:t>
        </w:r>
      </w:ins>
      <w:ins w:id="2666" w:author="victor.santos" w:date="2017-04-26T19:54:00Z">
        <w:r>
          <w:rPr>
            <w:rFonts w:ascii="Arial" w:hAnsi="Arial" w:cs="Arial"/>
            <w:b/>
            <w:color w:val="000000" w:themeColor="text1"/>
          </w:rPr>
          <w:t>Cash Power</w:t>
        </w:r>
      </w:ins>
      <w:ins w:id="2667" w:author="victor.santos" w:date="2017-04-26T19:53:00Z">
        <w:r w:rsidRPr="00BC3731">
          <w:rPr>
            <w:rFonts w:ascii="Arial" w:hAnsi="Arial" w:cs="Arial"/>
            <w:b/>
            <w:color w:val="000000" w:themeColor="text1"/>
          </w:rPr>
          <w:t xml:space="preserve"> </w:t>
        </w:r>
        <w:del w:id="2668" w:author="eric.giuliani" w:date="2017-07-03T14:25:00Z">
          <w:r w:rsidRPr="00BC3731" w:rsidDel="00185EC5">
            <w:rPr>
              <w:rFonts w:ascii="Arial" w:hAnsi="Arial" w:cs="Arial"/>
              <w:b/>
              <w:color w:val="000000" w:themeColor="text1"/>
            </w:rPr>
            <w:delText>-</w:delText>
          </w:r>
        </w:del>
      </w:ins>
      <w:ins w:id="2669" w:author="eric.giuliani" w:date="2017-07-03T14:25:00Z">
        <w:r w:rsidR="00185EC5">
          <w:rPr>
            <w:rFonts w:ascii="Arial" w:hAnsi="Arial" w:cs="Arial"/>
            <w:b/>
            <w:color w:val="000000" w:themeColor="text1"/>
          </w:rPr>
          <w:t>-</w:t>
        </w:r>
      </w:ins>
      <w:ins w:id="2670" w:author="victor.santos" w:date="2017-04-26T19:53:00Z">
        <w:r w:rsidRPr="00BC3731">
          <w:rPr>
            <w:rFonts w:ascii="Arial" w:hAnsi="Arial" w:cs="Arial"/>
            <w:b/>
            <w:color w:val="000000" w:themeColor="text1"/>
          </w:rPr>
          <w:t xml:space="preserve"> </w:t>
        </w:r>
        <w:r>
          <w:rPr>
            <w:rFonts w:ascii="Arial" w:hAnsi="Arial" w:cs="Arial"/>
            <w:b/>
            <w:color w:val="000000" w:themeColor="text1"/>
          </w:rPr>
          <w:t>Inclusão</w:t>
        </w:r>
      </w:ins>
      <w:ins w:id="2671" w:author="eric.giuliani" w:date="2017-07-03T14:25:00Z">
        <w:r w:rsidR="00185EC5">
          <w:rPr>
            <w:rFonts w:ascii="Arial" w:hAnsi="Arial" w:cs="Arial"/>
            <w:b/>
            <w:color w:val="000000" w:themeColor="text1"/>
          </w:rPr>
          <w:t>/Alteração</w:t>
        </w:r>
      </w:ins>
      <w:ins w:id="2672" w:author="victor.santos" w:date="2017-04-26T19:53:00Z">
        <w:r>
          <w:rPr>
            <w:rFonts w:ascii="Arial" w:hAnsi="Arial" w:cs="Arial"/>
            <w:b/>
            <w:color w:val="000000" w:themeColor="text1"/>
          </w:rPr>
          <w:t>: Tela/Salvar</w:t>
        </w:r>
      </w:ins>
    </w:p>
    <w:p w:rsidR="006A4B36" w:rsidRDefault="006A4B36" w:rsidP="006A4B36">
      <w:pPr>
        <w:widowControl/>
        <w:spacing w:after="200" w:line="276" w:lineRule="auto"/>
        <w:ind w:left="1134"/>
        <w:rPr>
          <w:ins w:id="2673" w:author="victor.santos" w:date="2017-04-26T19:54:00Z"/>
          <w:rFonts w:ascii="Arial" w:hAnsi="Arial" w:cs="Arial"/>
        </w:rPr>
      </w:pPr>
      <w:ins w:id="2674" w:author="victor.santos" w:date="2017-04-26T19:53:00Z">
        <w:r>
          <w:rPr>
            <w:rFonts w:ascii="Arial" w:hAnsi="Arial" w:cs="Arial"/>
          </w:rPr>
          <w:t>Os campos a serem apresentados na tela de inclusão são:</w:t>
        </w:r>
      </w:ins>
    </w:p>
    <w:p w:rsidR="005224DD" w:rsidRPr="00C74B02" w:rsidRDefault="00210B41">
      <w:pPr>
        <w:pStyle w:val="PargrafodaLista"/>
        <w:widowControl/>
        <w:numPr>
          <w:ilvl w:val="2"/>
          <w:numId w:val="126"/>
        </w:numPr>
        <w:spacing w:after="200" w:line="276" w:lineRule="auto"/>
        <w:rPr>
          <w:ins w:id="2675" w:author="victor.santos" w:date="2017-04-26T19:54:00Z"/>
          <w:rFonts w:ascii="Arial" w:hAnsi="Arial" w:cs="Arial"/>
          <w:bCs/>
          <w:color w:val="000000" w:themeColor="text1"/>
          <w:sz w:val="18"/>
          <w:szCs w:val="18"/>
        </w:rPr>
      </w:pPr>
      <w:ins w:id="2676" w:author="victor.santos" w:date="2017-04-26T19:54:00Z">
        <w:r w:rsidRPr="00210B41">
          <w:rPr>
            <w:rFonts w:ascii="Arial" w:hAnsi="Arial" w:cs="Arial"/>
            <w:bCs/>
            <w:color w:val="000000" w:themeColor="text1"/>
            <w:sz w:val="18"/>
            <w:szCs w:val="18"/>
            <w:rPrChange w:id="2677" w:author="eric.giuliani" w:date="2017-08-26T14:37:00Z">
              <w:rPr>
                <w:rFonts w:ascii="Arial" w:hAnsi="Arial" w:cs="Arial"/>
                <w:bCs/>
                <w:color w:val="000000" w:themeColor="text1"/>
                <w:sz w:val="18"/>
                <w:szCs w:val="18"/>
                <w:u w:val="single"/>
              </w:rPr>
            </w:rPrChange>
          </w:rPr>
          <w:t>Instalação</w:t>
        </w:r>
      </w:ins>
    </w:p>
    <w:p w:rsidR="005224DD" w:rsidRPr="00C74B02" w:rsidRDefault="00210B41">
      <w:pPr>
        <w:pStyle w:val="PargrafodaLista"/>
        <w:widowControl/>
        <w:numPr>
          <w:ilvl w:val="2"/>
          <w:numId w:val="126"/>
        </w:numPr>
        <w:spacing w:after="200" w:line="276" w:lineRule="auto"/>
        <w:rPr>
          <w:ins w:id="2678" w:author="eric.giuliani" w:date="2017-08-26T14:37:00Z"/>
          <w:rFonts w:ascii="Arial" w:hAnsi="Arial" w:cs="Arial"/>
          <w:bCs/>
          <w:color w:val="000000" w:themeColor="text1"/>
          <w:sz w:val="18"/>
          <w:szCs w:val="18"/>
        </w:rPr>
      </w:pPr>
      <w:ins w:id="2679" w:author="victor.santos" w:date="2017-04-26T19:54:00Z">
        <w:r w:rsidRPr="00210B41">
          <w:rPr>
            <w:rFonts w:ascii="Arial" w:hAnsi="Arial" w:cs="Arial"/>
            <w:bCs/>
            <w:color w:val="000000" w:themeColor="text1"/>
            <w:sz w:val="18"/>
            <w:szCs w:val="18"/>
            <w:rPrChange w:id="2680" w:author="eric.giuliani" w:date="2017-08-26T14:37:00Z">
              <w:rPr>
                <w:rFonts w:ascii="Arial" w:hAnsi="Arial" w:cs="Arial"/>
                <w:bCs/>
                <w:color w:val="000000" w:themeColor="text1"/>
                <w:sz w:val="18"/>
                <w:szCs w:val="18"/>
                <w:u w:val="single"/>
              </w:rPr>
            </w:rPrChange>
          </w:rPr>
          <w:t>Mês/Ano Incidência</w:t>
        </w:r>
      </w:ins>
    </w:p>
    <w:p w:rsidR="00371D5B" w:rsidRDefault="00210B41">
      <w:pPr>
        <w:pStyle w:val="PargrafodaLista"/>
        <w:widowControl/>
        <w:numPr>
          <w:ilvl w:val="2"/>
          <w:numId w:val="126"/>
        </w:numPr>
        <w:spacing w:after="200" w:line="276" w:lineRule="auto"/>
        <w:rPr>
          <w:ins w:id="2681" w:author="victor.santos" w:date="2017-04-26T19:54:00Z"/>
          <w:rFonts w:ascii="Arial" w:hAnsi="Arial" w:cs="Arial"/>
          <w:bCs/>
          <w:color w:val="000000" w:themeColor="text1"/>
          <w:sz w:val="18"/>
          <w:szCs w:val="18"/>
        </w:rPr>
      </w:pPr>
      <w:ins w:id="2682" w:author="eric.giuliani" w:date="2017-08-26T14:37:00Z">
        <w:r w:rsidRPr="00210B41">
          <w:rPr>
            <w:rFonts w:ascii="Arial" w:hAnsi="Arial" w:cs="Arial"/>
            <w:bCs/>
            <w:color w:val="000000" w:themeColor="text1"/>
            <w:sz w:val="18"/>
            <w:szCs w:val="18"/>
            <w:rPrChange w:id="2683" w:author="eric.giuliani" w:date="2017-08-26T14:37:00Z">
              <w:rPr>
                <w:rFonts w:ascii="Arial" w:hAnsi="Arial" w:cs="Arial"/>
                <w:bCs/>
                <w:color w:val="000000" w:themeColor="text1"/>
                <w:sz w:val="18"/>
                <w:szCs w:val="18"/>
                <w:u w:val="single"/>
              </w:rPr>
            </w:rPrChange>
          </w:rPr>
          <w:t>Classe</w:t>
        </w:r>
      </w:ins>
    </w:p>
    <w:p w:rsidR="005224DD" w:rsidRPr="00C74B02" w:rsidDel="00C74B02" w:rsidRDefault="00210B41">
      <w:pPr>
        <w:pStyle w:val="PargrafodaLista"/>
        <w:widowControl/>
        <w:numPr>
          <w:ilvl w:val="2"/>
          <w:numId w:val="126"/>
        </w:numPr>
        <w:spacing w:after="200" w:line="276" w:lineRule="auto"/>
        <w:rPr>
          <w:ins w:id="2684" w:author="victor.santos" w:date="2017-04-26T19:54:00Z"/>
          <w:del w:id="2685" w:author="eric.giuliani" w:date="2017-08-26T14:37:00Z"/>
          <w:rFonts w:ascii="Arial" w:hAnsi="Arial" w:cs="Arial"/>
          <w:bCs/>
          <w:color w:val="000000" w:themeColor="text1"/>
          <w:sz w:val="18"/>
          <w:szCs w:val="18"/>
        </w:rPr>
      </w:pPr>
      <w:ins w:id="2686" w:author="victor.santos" w:date="2017-04-26T19:54:00Z">
        <w:del w:id="2687" w:author="eric.giuliani" w:date="2017-08-26T14:37:00Z">
          <w:r w:rsidRPr="00210B41">
            <w:rPr>
              <w:rFonts w:ascii="Arial" w:hAnsi="Arial" w:cs="Arial"/>
              <w:bCs/>
              <w:color w:val="000000" w:themeColor="text1"/>
              <w:sz w:val="18"/>
              <w:szCs w:val="18"/>
              <w:rPrChange w:id="2688" w:author="eric.giuliani" w:date="2017-08-26T14:37:00Z">
                <w:rPr>
                  <w:rFonts w:ascii="Arial" w:hAnsi="Arial" w:cs="Arial"/>
                  <w:bCs/>
                  <w:color w:val="000000" w:themeColor="text1"/>
                  <w:sz w:val="18"/>
                  <w:szCs w:val="18"/>
                  <w:u w:val="single"/>
                </w:rPr>
              </w:rPrChange>
            </w:rPr>
            <w:delText>Consumo (kWh)</w:delText>
          </w:r>
        </w:del>
      </w:ins>
    </w:p>
    <w:p w:rsidR="005224DD" w:rsidRPr="00C74B02" w:rsidRDefault="00210B41">
      <w:pPr>
        <w:pStyle w:val="PargrafodaLista"/>
        <w:widowControl/>
        <w:numPr>
          <w:ilvl w:val="2"/>
          <w:numId w:val="126"/>
        </w:numPr>
        <w:spacing w:after="200" w:line="276" w:lineRule="auto"/>
        <w:rPr>
          <w:ins w:id="2689" w:author="victor.santos" w:date="2017-04-26T19:54:00Z"/>
          <w:rFonts w:ascii="Arial" w:hAnsi="Arial" w:cs="Arial"/>
          <w:bCs/>
          <w:color w:val="000000" w:themeColor="text1"/>
          <w:sz w:val="18"/>
          <w:szCs w:val="18"/>
        </w:rPr>
      </w:pPr>
      <w:ins w:id="2690" w:author="victor.santos" w:date="2017-04-26T19:54:00Z">
        <w:r w:rsidRPr="00210B41">
          <w:rPr>
            <w:rFonts w:ascii="Arial" w:hAnsi="Arial" w:cs="Arial"/>
            <w:bCs/>
            <w:color w:val="000000" w:themeColor="text1"/>
            <w:sz w:val="18"/>
            <w:szCs w:val="18"/>
            <w:rPrChange w:id="2691" w:author="eric.giuliani" w:date="2017-08-26T14:37:00Z">
              <w:rPr>
                <w:rFonts w:ascii="Arial" w:hAnsi="Arial" w:cs="Arial"/>
                <w:bCs/>
                <w:color w:val="000000" w:themeColor="text1"/>
                <w:sz w:val="18"/>
                <w:szCs w:val="18"/>
                <w:u w:val="single"/>
              </w:rPr>
            </w:rPrChange>
          </w:rPr>
          <w:t>Agrupamento: Contrato</w:t>
        </w:r>
      </w:ins>
    </w:p>
    <w:p w:rsidR="00C74B02" w:rsidRDefault="00C74B02">
      <w:pPr>
        <w:pStyle w:val="PargrafodaLista"/>
        <w:widowControl/>
        <w:numPr>
          <w:ilvl w:val="3"/>
          <w:numId w:val="126"/>
        </w:numPr>
        <w:spacing w:after="200" w:line="276" w:lineRule="auto"/>
        <w:rPr>
          <w:ins w:id="2692" w:author="eric.giuliani" w:date="2017-08-26T14:39:00Z"/>
          <w:rFonts w:ascii="Arial" w:hAnsi="Arial" w:cs="Arial"/>
          <w:bCs/>
          <w:color w:val="000000" w:themeColor="text1"/>
          <w:sz w:val="18"/>
          <w:szCs w:val="18"/>
        </w:rPr>
      </w:pPr>
      <w:ins w:id="2693" w:author="eric.giuliani" w:date="2017-08-26T14:39:00Z">
        <w:r>
          <w:rPr>
            <w:rFonts w:ascii="Arial" w:hAnsi="Arial" w:cs="Arial"/>
            <w:bCs/>
            <w:color w:val="000000" w:themeColor="text1"/>
            <w:sz w:val="18"/>
            <w:szCs w:val="18"/>
          </w:rPr>
          <w:t xml:space="preserve">Código do Contrato </w:t>
        </w:r>
      </w:ins>
    </w:p>
    <w:p w:rsidR="005224DD" w:rsidRPr="00C74B02" w:rsidRDefault="00210B41">
      <w:pPr>
        <w:pStyle w:val="PargrafodaLista"/>
        <w:widowControl/>
        <w:numPr>
          <w:ilvl w:val="3"/>
          <w:numId w:val="126"/>
        </w:numPr>
        <w:spacing w:after="200" w:line="276" w:lineRule="auto"/>
        <w:rPr>
          <w:ins w:id="2694" w:author="victor.santos" w:date="2017-04-26T19:54:00Z"/>
          <w:rFonts w:ascii="Arial" w:hAnsi="Arial" w:cs="Arial"/>
          <w:bCs/>
          <w:color w:val="000000" w:themeColor="text1"/>
          <w:sz w:val="18"/>
          <w:szCs w:val="18"/>
        </w:rPr>
      </w:pPr>
      <w:ins w:id="2695" w:author="victor.santos" w:date="2017-04-26T19:54:00Z">
        <w:r w:rsidRPr="00210B41">
          <w:rPr>
            <w:rFonts w:ascii="Arial" w:hAnsi="Arial" w:cs="Arial"/>
            <w:bCs/>
            <w:color w:val="000000" w:themeColor="text1"/>
            <w:sz w:val="18"/>
            <w:szCs w:val="18"/>
            <w:rPrChange w:id="2696" w:author="eric.giuliani" w:date="2017-08-26T14:37:00Z">
              <w:rPr>
                <w:rFonts w:ascii="Arial" w:hAnsi="Arial" w:cs="Arial"/>
                <w:bCs/>
                <w:color w:val="000000" w:themeColor="text1"/>
                <w:sz w:val="18"/>
                <w:szCs w:val="18"/>
                <w:u w:val="single"/>
              </w:rPr>
            </w:rPrChange>
          </w:rPr>
          <w:t>Contrato</w:t>
        </w:r>
      </w:ins>
    </w:p>
    <w:p w:rsidR="005224DD" w:rsidRPr="00C74B02" w:rsidRDefault="00210B41">
      <w:pPr>
        <w:pStyle w:val="PargrafodaLista"/>
        <w:widowControl/>
        <w:numPr>
          <w:ilvl w:val="3"/>
          <w:numId w:val="126"/>
        </w:numPr>
        <w:spacing w:after="200" w:line="276" w:lineRule="auto"/>
        <w:rPr>
          <w:ins w:id="2697" w:author="victor.santos" w:date="2017-04-26T19:54:00Z"/>
          <w:rFonts w:ascii="Arial" w:hAnsi="Arial" w:cs="Arial"/>
          <w:bCs/>
          <w:color w:val="000000" w:themeColor="text1"/>
          <w:sz w:val="18"/>
          <w:szCs w:val="18"/>
        </w:rPr>
      </w:pPr>
      <w:ins w:id="2698" w:author="victor.santos" w:date="2017-04-26T19:54:00Z">
        <w:r w:rsidRPr="00210B41">
          <w:rPr>
            <w:rFonts w:ascii="Arial" w:hAnsi="Arial" w:cs="Arial"/>
            <w:bCs/>
            <w:color w:val="000000" w:themeColor="text1"/>
            <w:sz w:val="18"/>
            <w:szCs w:val="18"/>
            <w:rPrChange w:id="2699" w:author="eric.giuliani" w:date="2017-08-26T14:37:00Z">
              <w:rPr>
                <w:rFonts w:ascii="Arial" w:hAnsi="Arial" w:cs="Arial"/>
                <w:bCs/>
                <w:color w:val="000000" w:themeColor="text1"/>
                <w:sz w:val="18"/>
                <w:szCs w:val="18"/>
                <w:u w:val="single"/>
              </w:rPr>
            </w:rPrChange>
          </w:rPr>
          <w:t>Início Vigência</w:t>
        </w:r>
      </w:ins>
    </w:p>
    <w:p w:rsidR="005224DD" w:rsidRPr="00C74B02" w:rsidRDefault="00210B41">
      <w:pPr>
        <w:pStyle w:val="PargrafodaLista"/>
        <w:widowControl/>
        <w:numPr>
          <w:ilvl w:val="3"/>
          <w:numId w:val="126"/>
        </w:numPr>
        <w:spacing w:after="200" w:line="276" w:lineRule="auto"/>
        <w:rPr>
          <w:ins w:id="2700" w:author="victor.santos" w:date="2017-04-26T19:54:00Z"/>
          <w:rFonts w:ascii="Arial" w:hAnsi="Arial" w:cs="Arial"/>
          <w:bCs/>
          <w:color w:val="000000" w:themeColor="text1"/>
          <w:sz w:val="18"/>
          <w:szCs w:val="18"/>
        </w:rPr>
      </w:pPr>
      <w:ins w:id="2701" w:author="victor.santos" w:date="2017-04-26T19:54:00Z">
        <w:r w:rsidRPr="00210B41">
          <w:rPr>
            <w:rFonts w:ascii="Arial" w:hAnsi="Arial" w:cs="Arial"/>
            <w:bCs/>
            <w:color w:val="000000" w:themeColor="text1"/>
            <w:sz w:val="18"/>
            <w:szCs w:val="18"/>
            <w:rPrChange w:id="2702" w:author="eric.giuliani" w:date="2017-08-26T14:37:00Z">
              <w:rPr>
                <w:rFonts w:ascii="Arial" w:hAnsi="Arial" w:cs="Arial"/>
                <w:bCs/>
                <w:color w:val="000000" w:themeColor="text1"/>
                <w:sz w:val="18"/>
                <w:szCs w:val="18"/>
                <w:u w:val="single"/>
              </w:rPr>
            </w:rPrChange>
          </w:rPr>
          <w:t>Fim Vigência</w:t>
        </w:r>
      </w:ins>
    </w:p>
    <w:p w:rsidR="005224DD" w:rsidRPr="00C74B02" w:rsidDel="00C74B02" w:rsidRDefault="00210B41">
      <w:pPr>
        <w:pStyle w:val="PargrafodaLista"/>
        <w:widowControl/>
        <w:numPr>
          <w:ilvl w:val="3"/>
          <w:numId w:val="126"/>
        </w:numPr>
        <w:spacing w:after="200" w:line="276" w:lineRule="auto"/>
        <w:rPr>
          <w:ins w:id="2703" w:author="victor.santos" w:date="2017-04-26T19:54:00Z"/>
          <w:del w:id="2704" w:author="eric.giuliani" w:date="2017-08-26T14:40:00Z"/>
          <w:rFonts w:ascii="Arial" w:hAnsi="Arial" w:cs="Arial"/>
          <w:bCs/>
          <w:color w:val="000000" w:themeColor="text1"/>
          <w:sz w:val="18"/>
          <w:szCs w:val="18"/>
        </w:rPr>
      </w:pPr>
      <w:ins w:id="2705" w:author="victor.santos" w:date="2017-04-26T19:54:00Z">
        <w:del w:id="2706" w:author="eric.giuliani" w:date="2017-08-26T14:40:00Z">
          <w:r w:rsidRPr="00210B41">
            <w:rPr>
              <w:rFonts w:ascii="Arial" w:hAnsi="Arial" w:cs="Arial"/>
              <w:bCs/>
              <w:color w:val="000000" w:themeColor="text1"/>
              <w:sz w:val="18"/>
              <w:szCs w:val="18"/>
              <w:rPrChange w:id="2707" w:author="eric.giuliani" w:date="2017-08-26T14:37:00Z">
                <w:rPr>
                  <w:rFonts w:ascii="Arial" w:hAnsi="Arial" w:cs="Arial"/>
                  <w:bCs/>
                  <w:color w:val="000000" w:themeColor="text1"/>
                  <w:sz w:val="18"/>
                  <w:szCs w:val="18"/>
                  <w:u w:val="single"/>
                </w:rPr>
              </w:rPrChange>
            </w:rPr>
            <w:delText>Código</w:delText>
          </w:r>
        </w:del>
      </w:ins>
    </w:p>
    <w:p w:rsidR="005224DD" w:rsidRPr="00C74B02" w:rsidRDefault="00210B41">
      <w:pPr>
        <w:pStyle w:val="PargrafodaLista"/>
        <w:widowControl/>
        <w:numPr>
          <w:ilvl w:val="2"/>
          <w:numId w:val="126"/>
        </w:numPr>
        <w:spacing w:after="200" w:line="276" w:lineRule="auto"/>
        <w:rPr>
          <w:ins w:id="2708" w:author="victor.santos" w:date="2017-04-26T19:54:00Z"/>
          <w:rFonts w:ascii="Arial" w:hAnsi="Arial" w:cs="Arial"/>
          <w:bCs/>
          <w:color w:val="000000" w:themeColor="text1"/>
          <w:sz w:val="18"/>
          <w:szCs w:val="18"/>
        </w:rPr>
      </w:pPr>
      <w:ins w:id="2709" w:author="victor.santos" w:date="2017-04-26T19:54:00Z">
        <w:r w:rsidRPr="00210B41">
          <w:rPr>
            <w:rFonts w:ascii="Arial" w:hAnsi="Arial" w:cs="Arial"/>
            <w:bCs/>
            <w:color w:val="000000" w:themeColor="text1"/>
            <w:sz w:val="18"/>
            <w:szCs w:val="18"/>
            <w:rPrChange w:id="2710" w:author="eric.giuliani" w:date="2017-08-26T14:37:00Z">
              <w:rPr>
                <w:rFonts w:ascii="Arial" w:hAnsi="Arial" w:cs="Arial"/>
                <w:bCs/>
                <w:color w:val="000000" w:themeColor="text1"/>
                <w:sz w:val="18"/>
                <w:szCs w:val="18"/>
                <w:u w:val="single"/>
              </w:rPr>
            </w:rPrChange>
          </w:rPr>
          <w:t>Agrupamento: Contribuinte</w:t>
        </w:r>
      </w:ins>
    </w:p>
    <w:p w:rsidR="005224DD" w:rsidRPr="00C74B02" w:rsidRDefault="00210B41">
      <w:pPr>
        <w:pStyle w:val="PargrafodaLista"/>
        <w:widowControl/>
        <w:numPr>
          <w:ilvl w:val="3"/>
          <w:numId w:val="126"/>
        </w:numPr>
        <w:spacing w:after="200" w:line="276" w:lineRule="auto"/>
        <w:rPr>
          <w:ins w:id="2711" w:author="victor.santos" w:date="2017-04-26T19:54:00Z"/>
          <w:rFonts w:ascii="Arial" w:hAnsi="Arial" w:cs="Arial"/>
          <w:bCs/>
          <w:color w:val="000000" w:themeColor="text1"/>
          <w:sz w:val="18"/>
          <w:szCs w:val="18"/>
        </w:rPr>
      </w:pPr>
      <w:ins w:id="2712" w:author="victor.santos" w:date="2017-04-26T19:54:00Z">
        <w:r w:rsidRPr="00210B41">
          <w:rPr>
            <w:rFonts w:ascii="Arial" w:hAnsi="Arial" w:cs="Arial"/>
            <w:bCs/>
            <w:color w:val="000000" w:themeColor="text1"/>
            <w:sz w:val="18"/>
            <w:szCs w:val="18"/>
            <w:rPrChange w:id="2713" w:author="eric.giuliani" w:date="2017-08-26T14:37:00Z">
              <w:rPr>
                <w:rFonts w:ascii="Arial" w:hAnsi="Arial" w:cs="Arial"/>
                <w:bCs/>
                <w:color w:val="000000" w:themeColor="text1"/>
                <w:sz w:val="18"/>
                <w:szCs w:val="18"/>
                <w:u w:val="single"/>
              </w:rPr>
            </w:rPrChange>
          </w:rPr>
          <w:lastRenderedPageBreak/>
          <w:t>Tipo Pessoa</w:t>
        </w:r>
      </w:ins>
    </w:p>
    <w:p w:rsidR="005224DD" w:rsidRPr="00C74B02" w:rsidRDefault="00210B41">
      <w:pPr>
        <w:pStyle w:val="PargrafodaLista"/>
        <w:widowControl/>
        <w:numPr>
          <w:ilvl w:val="3"/>
          <w:numId w:val="126"/>
        </w:numPr>
        <w:spacing w:after="200" w:line="276" w:lineRule="auto"/>
        <w:rPr>
          <w:ins w:id="2714" w:author="victor.santos" w:date="2017-04-26T19:54:00Z"/>
          <w:rFonts w:ascii="Arial" w:hAnsi="Arial" w:cs="Arial"/>
          <w:bCs/>
          <w:color w:val="000000" w:themeColor="text1"/>
          <w:sz w:val="18"/>
          <w:szCs w:val="18"/>
        </w:rPr>
      </w:pPr>
      <w:ins w:id="2715" w:author="victor.santos" w:date="2017-04-26T19:54:00Z">
        <w:r w:rsidRPr="00210B41">
          <w:rPr>
            <w:rFonts w:ascii="Arial" w:hAnsi="Arial" w:cs="Arial"/>
            <w:bCs/>
            <w:color w:val="000000" w:themeColor="text1"/>
            <w:sz w:val="18"/>
            <w:szCs w:val="18"/>
            <w:rPrChange w:id="2716" w:author="eric.giuliani" w:date="2017-08-26T14:37:00Z">
              <w:rPr>
                <w:rFonts w:ascii="Arial" w:hAnsi="Arial" w:cs="Arial"/>
                <w:bCs/>
                <w:color w:val="000000" w:themeColor="text1"/>
                <w:sz w:val="18"/>
                <w:szCs w:val="18"/>
                <w:u w:val="single"/>
              </w:rPr>
            </w:rPrChange>
          </w:rPr>
          <w:t>CPF / CNPJ / Rani</w:t>
        </w:r>
      </w:ins>
    </w:p>
    <w:p w:rsidR="005224DD" w:rsidRPr="00C74B02" w:rsidRDefault="00210B41">
      <w:pPr>
        <w:pStyle w:val="PargrafodaLista"/>
        <w:widowControl/>
        <w:numPr>
          <w:ilvl w:val="3"/>
          <w:numId w:val="126"/>
        </w:numPr>
        <w:spacing w:after="200" w:line="276" w:lineRule="auto"/>
        <w:rPr>
          <w:ins w:id="2717" w:author="victor.santos" w:date="2017-04-26T19:54:00Z"/>
          <w:rFonts w:ascii="Arial" w:hAnsi="Arial" w:cs="Arial"/>
          <w:bCs/>
          <w:color w:val="000000" w:themeColor="text1"/>
          <w:sz w:val="18"/>
          <w:szCs w:val="18"/>
        </w:rPr>
      </w:pPr>
      <w:ins w:id="2718" w:author="victor.santos" w:date="2017-04-26T19:54:00Z">
        <w:r w:rsidRPr="00210B41">
          <w:rPr>
            <w:rFonts w:ascii="Arial" w:hAnsi="Arial" w:cs="Arial"/>
            <w:bCs/>
            <w:color w:val="000000" w:themeColor="text1"/>
            <w:sz w:val="18"/>
            <w:szCs w:val="18"/>
            <w:rPrChange w:id="2719" w:author="eric.giuliani" w:date="2017-08-26T14:37:00Z">
              <w:rPr>
                <w:rFonts w:ascii="Arial" w:hAnsi="Arial" w:cs="Arial"/>
                <w:bCs/>
                <w:color w:val="000000" w:themeColor="text1"/>
                <w:sz w:val="18"/>
                <w:szCs w:val="18"/>
                <w:u w:val="single"/>
              </w:rPr>
            </w:rPrChange>
          </w:rPr>
          <w:t>Nome</w:t>
        </w:r>
      </w:ins>
    </w:p>
    <w:p w:rsidR="005224DD" w:rsidRPr="00C74B02" w:rsidRDefault="00210B41">
      <w:pPr>
        <w:pStyle w:val="PargrafodaLista"/>
        <w:widowControl/>
        <w:numPr>
          <w:ilvl w:val="2"/>
          <w:numId w:val="126"/>
        </w:numPr>
        <w:spacing w:after="200" w:line="276" w:lineRule="auto"/>
        <w:rPr>
          <w:ins w:id="2720" w:author="victor.santos" w:date="2017-04-26T19:54:00Z"/>
          <w:rFonts w:ascii="Arial" w:hAnsi="Arial" w:cs="Arial"/>
          <w:bCs/>
          <w:color w:val="000000" w:themeColor="text1"/>
          <w:sz w:val="18"/>
          <w:szCs w:val="18"/>
        </w:rPr>
      </w:pPr>
      <w:ins w:id="2721" w:author="victor.santos" w:date="2017-04-26T19:54:00Z">
        <w:r w:rsidRPr="00210B41">
          <w:rPr>
            <w:rFonts w:ascii="Arial" w:hAnsi="Arial" w:cs="Arial"/>
            <w:bCs/>
            <w:color w:val="000000" w:themeColor="text1"/>
            <w:sz w:val="18"/>
            <w:szCs w:val="18"/>
            <w:rPrChange w:id="2722" w:author="eric.giuliani" w:date="2017-08-26T14:37:00Z">
              <w:rPr>
                <w:rFonts w:ascii="Arial" w:hAnsi="Arial" w:cs="Arial"/>
                <w:bCs/>
                <w:color w:val="000000" w:themeColor="text1"/>
                <w:sz w:val="18"/>
                <w:szCs w:val="18"/>
                <w:u w:val="single"/>
              </w:rPr>
            </w:rPrChange>
          </w:rPr>
          <w:t>Agrupamento: Cash Power</w:t>
        </w:r>
      </w:ins>
    </w:p>
    <w:p w:rsidR="005224DD" w:rsidRPr="00C74B02" w:rsidRDefault="00210B41">
      <w:pPr>
        <w:pStyle w:val="PargrafodaLista"/>
        <w:widowControl/>
        <w:numPr>
          <w:ilvl w:val="3"/>
          <w:numId w:val="126"/>
        </w:numPr>
        <w:spacing w:after="200" w:line="276" w:lineRule="auto"/>
        <w:rPr>
          <w:ins w:id="2723" w:author="victor.santos" w:date="2017-04-26T19:54:00Z"/>
          <w:rFonts w:ascii="Arial" w:hAnsi="Arial" w:cs="Arial"/>
          <w:bCs/>
          <w:color w:val="000000" w:themeColor="text1"/>
          <w:sz w:val="18"/>
          <w:szCs w:val="18"/>
        </w:rPr>
      </w:pPr>
      <w:ins w:id="2724" w:author="victor.santos" w:date="2017-04-26T19:54:00Z">
        <w:r w:rsidRPr="00210B41">
          <w:rPr>
            <w:rFonts w:ascii="Arial" w:hAnsi="Arial" w:cs="Arial"/>
            <w:bCs/>
            <w:color w:val="000000" w:themeColor="text1"/>
            <w:sz w:val="18"/>
            <w:szCs w:val="18"/>
            <w:rPrChange w:id="2725" w:author="eric.giuliani" w:date="2017-08-26T14:37:00Z">
              <w:rPr>
                <w:rFonts w:ascii="Arial" w:hAnsi="Arial" w:cs="Arial"/>
                <w:bCs/>
                <w:color w:val="000000" w:themeColor="text1"/>
                <w:sz w:val="18"/>
                <w:szCs w:val="18"/>
                <w:u w:val="single"/>
              </w:rPr>
            </w:rPrChange>
          </w:rPr>
          <w:t>Início</w:t>
        </w:r>
      </w:ins>
    </w:p>
    <w:p w:rsidR="005224DD" w:rsidRPr="00C74B02" w:rsidRDefault="00210B41">
      <w:pPr>
        <w:pStyle w:val="PargrafodaLista"/>
        <w:widowControl/>
        <w:numPr>
          <w:ilvl w:val="3"/>
          <w:numId w:val="126"/>
        </w:numPr>
        <w:spacing w:after="200" w:line="276" w:lineRule="auto"/>
        <w:rPr>
          <w:ins w:id="2726" w:author="victor.santos" w:date="2017-04-26T19:54:00Z"/>
          <w:rFonts w:ascii="Arial" w:hAnsi="Arial" w:cs="Arial"/>
          <w:bCs/>
          <w:color w:val="000000" w:themeColor="text1"/>
          <w:sz w:val="18"/>
          <w:szCs w:val="18"/>
        </w:rPr>
      </w:pPr>
      <w:ins w:id="2727" w:author="victor.santos" w:date="2017-04-26T19:54:00Z">
        <w:r w:rsidRPr="00210B41">
          <w:rPr>
            <w:rFonts w:ascii="Arial" w:hAnsi="Arial" w:cs="Arial"/>
            <w:bCs/>
            <w:color w:val="000000" w:themeColor="text1"/>
            <w:sz w:val="18"/>
            <w:szCs w:val="18"/>
            <w:rPrChange w:id="2728" w:author="eric.giuliani" w:date="2017-08-26T14:37:00Z">
              <w:rPr>
                <w:rFonts w:ascii="Arial" w:hAnsi="Arial" w:cs="Arial"/>
                <w:bCs/>
                <w:color w:val="000000" w:themeColor="text1"/>
                <w:sz w:val="18"/>
                <w:szCs w:val="18"/>
                <w:u w:val="single"/>
              </w:rPr>
            </w:rPrChange>
          </w:rPr>
          <w:t>Desligamento</w:t>
        </w:r>
      </w:ins>
    </w:p>
    <w:p w:rsidR="005224DD" w:rsidRPr="00C74B02" w:rsidRDefault="00210B41">
      <w:pPr>
        <w:pStyle w:val="PargrafodaLista"/>
        <w:widowControl/>
        <w:numPr>
          <w:ilvl w:val="2"/>
          <w:numId w:val="126"/>
        </w:numPr>
        <w:spacing w:after="200" w:line="276" w:lineRule="auto"/>
        <w:rPr>
          <w:ins w:id="2729" w:author="victor.santos" w:date="2017-04-26T19:54:00Z"/>
          <w:rFonts w:ascii="Arial" w:hAnsi="Arial" w:cs="Arial"/>
          <w:bCs/>
          <w:color w:val="000000" w:themeColor="text1"/>
          <w:sz w:val="18"/>
          <w:szCs w:val="18"/>
        </w:rPr>
      </w:pPr>
      <w:ins w:id="2730" w:author="victor.santos" w:date="2017-04-26T19:54:00Z">
        <w:r w:rsidRPr="00210B41">
          <w:rPr>
            <w:rFonts w:ascii="Arial" w:hAnsi="Arial" w:cs="Arial"/>
            <w:sz w:val="18"/>
            <w:szCs w:val="18"/>
            <w:rPrChange w:id="2731" w:author="eric.giuliani" w:date="2017-08-26T14:37:00Z">
              <w:rPr>
                <w:rFonts w:ascii="Arial" w:hAnsi="Arial" w:cs="Arial"/>
                <w:color w:val="0000FF" w:themeColor="hyperlink"/>
                <w:u w:val="single"/>
              </w:rPr>
            </w:rPrChange>
          </w:rPr>
          <w:t>Logradouro [</w:t>
        </w:r>
        <w:r w:rsidRPr="00210B41">
          <w:rPr>
            <w:rFonts w:ascii="Arial" w:hAnsi="Arial" w:cs="Arial"/>
            <w:sz w:val="18"/>
            <w:szCs w:val="18"/>
            <w:rPrChange w:id="2732" w:author="eric.giuliani" w:date="2017-08-26T14:37:00Z">
              <w:rPr>
                <w:rFonts w:ascii="Arial" w:hAnsi="Arial" w:cs="Arial"/>
                <w:color w:val="0000FF" w:themeColor="hyperlink"/>
                <w:u w:val="single"/>
              </w:rPr>
            </w:rPrChange>
          </w:rPr>
          <w:fldChar w:fldCharType="begin"/>
        </w:r>
        <w:r w:rsidRPr="00210B41">
          <w:rPr>
            <w:rFonts w:ascii="Arial" w:hAnsi="Arial" w:cs="Arial"/>
            <w:sz w:val="18"/>
            <w:szCs w:val="18"/>
            <w:rPrChange w:id="2733" w:author="eric.giuliani" w:date="2017-08-26T14:37:00Z">
              <w:rPr>
                <w:rFonts w:ascii="Arial" w:hAnsi="Arial" w:cs="Arial"/>
                <w:color w:val="0000FF" w:themeColor="hyperlink"/>
                <w:u w:val="single"/>
              </w:rPr>
            </w:rPrChange>
          </w:rPr>
          <w:instrText xml:space="preserve"> HYPERLINK  \l "RN_090" </w:instrText>
        </w:r>
        <w:r w:rsidRPr="00210B41">
          <w:rPr>
            <w:rFonts w:ascii="Arial" w:hAnsi="Arial" w:cs="Arial"/>
            <w:sz w:val="18"/>
            <w:szCs w:val="18"/>
            <w:rPrChange w:id="2734" w:author="eric.giuliani" w:date="2017-08-26T14:37:00Z">
              <w:rPr>
                <w:rFonts w:ascii="Arial" w:hAnsi="Arial" w:cs="Arial"/>
                <w:color w:val="0000FF" w:themeColor="hyperlink"/>
                <w:u w:val="single"/>
              </w:rPr>
            </w:rPrChange>
          </w:rPr>
          <w:fldChar w:fldCharType="separate"/>
        </w:r>
        <w:r w:rsidRPr="00210B41">
          <w:rPr>
            <w:rStyle w:val="Hyperlink"/>
            <w:rFonts w:ascii="Arial" w:hAnsi="Arial" w:cs="Arial"/>
            <w:sz w:val="18"/>
            <w:szCs w:val="18"/>
            <w:rPrChange w:id="2735" w:author="eric.giuliani" w:date="2017-08-26T14:37:00Z">
              <w:rPr>
                <w:rStyle w:val="Hyperlink"/>
                <w:rFonts w:ascii="Arial" w:hAnsi="Arial" w:cs="Arial"/>
              </w:rPr>
            </w:rPrChange>
          </w:rPr>
          <w:t>RN_090</w:t>
        </w:r>
        <w:r w:rsidRPr="00210B41">
          <w:rPr>
            <w:rFonts w:ascii="Arial" w:hAnsi="Arial" w:cs="Arial"/>
            <w:sz w:val="18"/>
            <w:szCs w:val="18"/>
            <w:rPrChange w:id="2736" w:author="eric.giuliani" w:date="2017-08-26T14:37:00Z">
              <w:rPr>
                <w:rFonts w:ascii="Arial" w:hAnsi="Arial" w:cs="Arial"/>
                <w:color w:val="0000FF" w:themeColor="hyperlink"/>
                <w:u w:val="single"/>
              </w:rPr>
            </w:rPrChange>
          </w:rPr>
          <w:fldChar w:fldCharType="end"/>
        </w:r>
        <w:r w:rsidRPr="00210B41">
          <w:rPr>
            <w:rFonts w:ascii="Arial" w:hAnsi="Arial" w:cs="Arial"/>
            <w:sz w:val="18"/>
            <w:szCs w:val="18"/>
            <w:rPrChange w:id="2737" w:author="eric.giuliani" w:date="2017-08-26T14:37:00Z">
              <w:rPr>
                <w:rFonts w:ascii="Arial" w:hAnsi="Arial" w:cs="Arial"/>
                <w:color w:val="0000FF" w:themeColor="hyperlink"/>
                <w:u w:val="single"/>
              </w:rPr>
            </w:rPrChange>
          </w:rPr>
          <w:t>]</w:t>
        </w:r>
      </w:ins>
    </w:p>
    <w:p w:rsidR="00C74B02" w:rsidRDefault="00C74B02">
      <w:pPr>
        <w:pStyle w:val="PargrafodaLista"/>
        <w:widowControl/>
        <w:numPr>
          <w:ilvl w:val="2"/>
          <w:numId w:val="126"/>
        </w:numPr>
        <w:spacing w:after="200" w:line="276" w:lineRule="auto"/>
        <w:rPr>
          <w:ins w:id="2738" w:author="eric.giuliani" w:date="2017-08-26T14:40:00Z"/>
          <w:rFonts w:ascii="Arial" w:hAnsi="Arial" w:cs="Arial"/>
          <w:bCs/>
          <w:color w:val="000000" w:themeColor="text1"/>
          <w:sz w:val="18"/>
          <w:szCs w:val="18"/>
        </w:rPr>
      </w:pPr>
      <w:ins w:id="2739" w:author="eric.giuliani" w:date="2017-08-26T14:40:00Z">
        <w:r>
          <w:rPr>
            <w:rFonts w:ascii="Arial" w:hAnsi="Arial" w:cs="Arial"/>
            <w:bCs/>
            <w:color w:val="000000" w:themeColor="text1"/>
            <w:sz w:val="18"/>
            <w:szCs w:val="18"/>
          </w:rPr>
          <w:t>Agrupamento: Processamento na Base</w:t>
        </w:r>
      </w:ins>
      <w:ins w:id="2740" w:author="eric.giuliani" w:date="2017-08-26T14:41:00Z">
        <w:r w:rsidR="00851B6E">
          <w:rPr>
            <w:rFonts w:ascii="Arial" w:hAnsi="Arial" w:cs="Arial"/>
            <w:bCs/>
            <w:color w:val="000000" w:themeColor="text1"/>
            <w:sz w:val="18"/>
            <w:szCs w:val="18"/>
          </w:rPr>
          <w:t xml:space="preserve"> (</w:t>
        </w:r>
        <w:r w:rsidR="00851B6E" w:rsidRPr="00C74B02">
          <w:rPr>
            <w:rFonts w:ascii="Arial" w:hAnsi="Arial" w:cs="Arial"/>
            <w:bCs/>
            <w:color w:val="000000" w:themeColor="text1"/>
            <w:sz w:val="18"/>
            <w:szCs w:val="18"/>
          </w:rPr>
          <w:t>somente exibido no fluxo de alteraç</w:t>
        </w:r>
        <w:r w:rsidR="00851B6E">
          <w:rPr>
            <w:rFonts w:ascii="Arial" w:hAnsi="Arial" w:cs="Arial"/>
            <w:bCs/>
            <w:color w:val="000000" w:themeColor="text1"/>
            <w:sz w:val="18"/>
            <w:szCs w:val="18"/>
          </w:rPr>
          <w:t>ão)</w:t>
        </w:r>
      </w:ins>
    </w:p>
    <w:p w:rsidR="00000000" w:rsidRDefault="00210B41">
      <w:pPr>
        <w:pStyle w:val="PargrafodaLista"/>
        <w:widowControl/>
        <w:numPr>
          <w:ilvl w:val="3"/>
          <w:numId w:val="126"/>
        </w:numPr>
        <w:spacing w:after="200" w:line="276" w:lineRule="auto"/>
        <w:rPr>
          <w:ins w:id="2741" w:author="victor.santos" w:date="2017-04-26T19:54:00Z"/>
          <w:del w:id="2742" w:author="eric.giuliani" w:date="2017-08-26T14:37:00Z"/>
          <w:rFonts w:ascii="Arial" w:hAnsi="Arial" w:cs="Arial"/>
          <w:bCs/>
          <w:color w:val="000000" w:themeColor="text1"/>
          <w:sz w:val="18"/>
          <w:szCs w:val="18"/>
        </w:rPr>
        <w:pPrChange w:id="2743" w:author="eric.giuliani" w:date="2017-08-26T14:40:00Z">
          <w:pPr>
            <w:pStyle w:val="PargrafodaLista"/>
            <w:widowControl/>
            <w:numPr>
              <w:ilvl w:val="2"/>
              <w:numId w:val="126"/>
            </w:numPr>
            <w:spacing w:after="200" w:line="276" w:lineRule="auto"/>
            <w:ind w:left="2160" w:hanging="360"/>
          </w:pPr>
        </w:pPrChange>
      </w:pPr>
      <w:ins w:id="2744" w:author="victor.santos" w:date="2017-04-26T19:54:00Z">
        <w:del w:id="2745" w:author="eric.giuliani" w:date="2017-08-26T14:37:00Z">
          <w:r w:rsidRPr="00210B41">
            <w:rPr>
              <w:rFonts w:ascii="Arial" w:hAnsi="Arial" w:cs="Arial"/>
              <w:bCs/>
              <w:color w:val="000000" w:themeColor="text1"/>
              <w:sz w:val="18"/>
              <w:szCs w:val="18"/>
              <w:rPrChange w:id="2746" w:author="eric.giuliani" w:date="2017-08-26T14:37:00Z">
                <w:rPr>
                  <w:rFonts w:ascii="Arial" w:hAnsi="Arial" w:cs="Arial"/>
                  <w:bCs/>
                  <w:color w:val="000000" w:themeColor="text1"/>
                  <w:sz w:val="18"/>
                  <w:szCs w:val="18"/>
                  <w:u w:val="single"/>
                </w:rPr>
              </w:rPrChange>
            </w:rPr>
            <w:delText>Agrupamento: Recarga</w:delText>
          </w:r>
        </w:del>
      </w:ins>
    </w:p>
    <w:p w:rsidR="00371D5B" w:rsidRDefault="00210B41">
      <w:pPr>
        <w:pStyle w:val="PargrafodaLista"/>
        <w:widowControl/>
        <w:numPr>
          <w:ilvl w:val="3"/>
          <w:numId w:val="126"/>
        </w:numPr>
        <w:spacing w:after="200" w:line="276" w:lineRule="auto"/>
        <w:rPr>
          <w:ins w:id="2747" w:author="victor.santos" w:date="2017-04-26T19:54:00Z"/>
          <w:del w:id="2748" w:author="eric.giuliani" w:date="2017-08-26T14:37:00Z"/>
          <w:rFonts w:ascii="Arial" w:hAnsi="Arial" w:cs="Arial"/>
          <w:bCs/>
          <w:color w:val="000000" w:themeColor="text1"/>
          <w:sz w:val="18"/>
          <w:szCs w:val="18"/>
        </w:rPr>
      </w:pPr>
      <w:ins w:id="2749" w:author="victor.santos" w:date="2017-04-26T19:54:00Z">
        <w:del w:id="2750" w:author="eric.giuliani" w:date="2017-08-26T14:37:00Z">
          <w:r w:rsidRPr="00210B41">
            <w:rPr>
              <w:rFonts w:ascii="Arial" w:hAnsi="Arial" w:cs="Arial"/>
              <w:bCs/>
              <w:color w:val="000000" w:themeColor="text1"/>
              <w:sz w:val="18"/>
              <w:szCs w:val="18"/>
              <w:rPrChange w:id="2751" w:author="eric.giuliani" w:date="2017-08-26T14:37:00Z">
                <w:rPr>
                  <w:rFonts w:ascii="Arial" w:hAnsi="Arial" w:cs="Arial"/>
                  <w:bCs/>
                  <w:color w:val="000000" w:themeColor="text1"/>
                  <w:sz w:val="18"/>
                  <w:szCs w:val="18"/>
                  <w:u w:val="single"/>
                </w:rPr>
              </w:rPrChange>
            </w:rPr>
            <w:delText>Compra (kWh)</w:delText>
          </w:r>
        </w:del>
      </w:ins>
    </w:p>
    <w:p w:rsidR="00000000" w:rsidRDefault="00210B41">
      <w:pPr>
        <w:pStyle w:val="PargrafodaLista"/>
        <w:widowControl/>
        <w:numPr>
          <w:ilvl w:val="3"/>
          <w:numId w:val="126"/>
        </w:numPr>
        <w:spacing w:after="200" w:line="276" w:lineRule="auto"/>
        <w:rPr>
          <w:ins w:id="2752" w:author="eric.giuliani" w:date="2017-05-22T23:06:00Z"/>
          <w:rFonts w:ascii="Arial" w:hAnsi="Arial" w:cs="Arial"/>
          <w:bCs/>
          <w:color w:val="000000" w:themeColor="text1"/>
          <w:sz w:val="18"/>
          <w:szCs w:val="18"/>
        </w:rPr>
        <w:pPrChange w:id="2753" w:author="eric.giuliani" w:date="2017-08-26T14:40:00Z">
          <w:pPr>
            <w:pStyle w:val="PargrafodaLista"/>
            <w:widowControl/>
            <w:numPr>
              <w:ilvl w:val="2"/>
              <w:numId w:val="126"/>
            </w:numPr>
            <w:spacing w:after="200" w:line="276" w:lineRule="auto"/>
            <w:ind w:left="2160" w:hanging="360"/>
          </w:pPr>
        </w:pPrChange>
      </w:pPr>
      <w:ins w:id="2754" w:author="victor.santos" w:date="2017-04-26T19:54:00Z">
        <w:del w:id="2755" w:author="eric.giuliani" w:date="2017-08-26T14:37:00Z">
          <w:r w:rsidRPr="00210B41">
            <w:rPr>
              <w:rFonts w:ascii="Arial" w:hAnsi="Arial" w:cs="Arial"/>
              <w:bCs/>
              <w:color w:val="000000" w:themeColor="text1"/>
              <w:sz w:val="18"/>
              <w:szCs w:val="18"/>
              <w:rPrChange w:id="2756" w:author="eric.giuliani" w:date="2017-08-26T14:37:00Z">
                <w:rPr>
                  <w:rFonts w:ascii="Arial" w:hAnsi="Arial" w:cs="Arial"/>
                  <w:bCs/>
                  <w:color w:val="000000" w:themeColor="text1"/>
                  <w:sz w:val="18"/>
                  <w:szCs w:val="18"/>
                  <w:u w:val="single"/>
                </w:rPr>
              </w:rPrChange>
            </w:rPr>
            <w:delText>Data Compra</w:delText>
          </w:r>
        </w:del>
      </w:ins>
      <w:ins w:id="2757" w:author="eric.giuliani" w:date="2017-05-22T23:06:00Z">
        <w:r w:rsidRPr="00210B41">
          <w:rPr>
            <w:rFonts w:ascii="Arial" w:hAnsi="Arial" w:cs="Arial"/>
            <w:bCs/>
            <w:color w:val="000000" w:themeColor="text1"/>
            <w:sz w:val="18"/>
            <w:szCs w:val="18"/>
            <w:rPrChange w:id="2758" w:author="eric.giuliani" w:date="2017-08-26T14:37:00Z">
              <w:rPr>
                <w:rFonts w:ascii="Arial" w:hAnsi="Arial" w:cs="Arial"/>
                <w:bCs/>
                <w:color w:val="000000" w:themeColor="text1"/>
                <w:sz w:val="18"/>
                <w:szCs w:val="18"/>
                <w:u w:val="single"/>
              </w:rPr>
            </w:rPrChange>
          </w:rPr>
          <w:t>Usuário da Operação</w:t>
        </w:r>
      </w:ins>
      <w:ins w:id="2759" w:author="eric.giuliani" w:date="2017-07-03T14:25:00Z">
        <w:r w:rsidRPr="00210B41">
          <w:rPr>
            <w:rFonts w:ascii="Arial" w:hAnsi="Arial" w:cs="Arial"/>
            <w:bCs/>
            <w:color w:val="000000" w:themeColor="text1"/>
            <w:sz w:val="18"/>
            <w:szCs w:val="18"/>
            <w:rPrChange w:id="2760" w:author="eric.giuliani" w:date="2017-08-26T14:37:00Z">
              <w:rPr>
                <w:rFonts w:ascii="Arial" w:hAnsi="Arial" w:cs="Arial"/>
                <w:bCs/>
                <w:color w:val="000000" w:themeColor="text1"/>
                <w:sz w:val="18"/>
                <w:szCs w:val="18"/>
                <w:u w:val="single"/>
              </w:rPr>
            </w:rPrChange>
          </w:rPr>
          <w:t>: somente exibido no fluxo de alteraç</w:t>
        </w:r>
      </w:ins>
      <w:ins w:id="2761" w:author="eric.giuliani" w:date="2017-07-03T14:26:00Z">
        <w:r w:rsidRPr="00210B41">
          <w:rPr>
            <w:rFonts w:ascii="Arial" w:hAnsi="Arial" w:cs="Arial"/>
            <w:bCs/>
            <w:color w:val="000000" w:themeColor="text1"/>
            <w:sz w:val="18"/>
            <w:szCs w:val="18"/>
            <w:rPrChange w:id="2762" w:author="eric.giuliani" w:date="2017-08-26T14:37:00Z">
              <w:rPr>
                <w:rFonts w:ascii="Arial" w:hAnsi="Arial" w:cs="Arial"/>
                <w:bCs/>
                <w:color w:val="000000" w:themeColor="text1"/>
                <w:sz w:val="18"/>
                <w:szCs w:val="18"/>
                <w:u w:val="single"/>
              </w:rPr>
            </w:rPrChange>
          </w:rPr>
          <w:t>ão.</w:t>
        </w:r>
      </w:ins>
    </w:p>
    <w:p w:rsidR="00000000" w:rsidRDefault="00210B41">
      <w:pPr>
        <w:pStyle w:val="PargrafodaLista"/>
        <w:widowControl/>
        <w:numPr>
          <w:ilvl w:val="3"/>
          <w:numId w:val="126"/>
        </w:numPr>
        <w:spacing w:after="200" w:line="276" w:lineRule="auto"/>
        <w:rPr>
          <w:ins w:id="2763" w:author="eric.giuliani" w:date="2017-05-22T23:06:00Z"/>
          <w:rFonts w:ascii="Arial" w:hAnsi="Arial" w:cs="Arial"/>
          <w:bCs/>
          <w:color w:val="000000" w:themeColor="text1"/>
          <w:sz w:val="18"/>
          <w:szCs w:val="18"/>
        </w:rPr>
        <w:pPrChange w:id="2764" w:author="eric.giuliani" w:date="2017-08-26T14:40:00Z">
          <w:pPr>
            <w:pStyle w:val="PargrafodaLista"/>
            <w:widowControl/>
            <w:numPr>
              <w:ilvl w:val="2"/>
              <w:numId w:val="126"/>
            </w:numPr>
            <w:spacing w:after="200" w:line="276" w:lineRule="auto"/>
            <w:ind w:left="2160" w:hanging="360"/>
          </w:pPr>
        </w:pPrChange>
      </w:pPr>
      <w:ins w:id="2765" w:author="eric.giuliani" w:date="2017-05-22T23:06:00Z">
        <w:r w:rsidRPr="00210B41">
          <w:rPr>
            <w:rFonts w:ascii="Arial" w:hAnsi="Arial" w:cs="Arial"/>
            <w:bCs/>
            <w:color w:val="000000" w:themeColor="text1"/>
            <w:sz w:val="18"/>
            <w:szCs w:val="18"/>
            <w:rPrChange w:id="2766" w:author="eric.giuliani" w:date="2017-08-26T14:37:00Z">
              <w:rPr>
                <w:rFonts w:ascii="Arial" w:hAnsi="Arial" w:cs="Arial"/>
                <w:bCs/>
                <w:color w:val="000000" w:themeColor="text1"/>
                <w:sz w:val="18"/>
                <w:szCs w:val="18"/>
                <w:u w:val="single"/>
              </w:rPr>
            </w:rPrChange>
          </w:rPr>
          <w:t>Data de Inclusão</w:t>
        </w:r>
      </w:ins>
      <w:ins w:id="2767" w:author="eric.giuliani" w:date="2017-07-03T14:26:00Z">
        <w:r w:rsidRPr="00210B41">
          <w:rPr>
            <w:rFonts w:ascii="Arial" w:hAnsi="Arial" w:cs="Arial"/>
            <w:bCs/>
            <w:color w:val="000000" w:themeColor="text1"/>
            <w:sz w:val="18"/>
            <w:szCs w:val="18"/>
            <w:rPrChange w:id="2768" w:author="eric.giuliani" w:date="2017-08-26T14:37:00Z">
              <w:rPr>
                <w:rFonts w:ascii="Arial" w:hAnsi="Arial" w:cs="Arial"/>
                <w:bCs/>
                <w:color w:val="000000" w:themeColor="text1"/>
                <w:sz w:val="18"/>
                <w:szCs w:val="18"/>
                <w:u w:val="single"/>
              </w:rPr>
            </w:rPrChange>
          </w:rPr>
          <w:t>: somente exibido no fluxo de alteração.</w:t>
        </w:r>
      </w:ins>
    </w:p>
    <w:p w:rsidR="00000000" w:rsidRDefault="00210B41">
      <w:pPr>
        <w:pStyle w:val="PargrafodaLista"/>
        <w:widowControl/>
        <w:numPr>
          <w:ilvl w:val="3"/>
          <w:numId w:val="126"/>
        </w:numPr>
        <w:spacing w:after="200" w:line="276" w:lineRule="auto"/>
        <w:rPr>
          <w:ins w:id="2769" w:author="eric.giuliani" w:date="2017-05-22T23:06:00Z"/>
          <w:rFonts w:ascii="Arial" w:hAnsi="Arial" w:cs="Arial"/>
          <w:bCs/>
          <w:color w:val="000000" w:themeColor="text1"/>
          <w:sz w:val="18"/>
          <w:szCs w:val="18"/>
        </w:rPr>
        <w:pPrChange w:id="2770" w:author="eric.giuliani" w:date="2017-08-26T14:40:00Z">
          <w:pPr>
            <w:pStyle w:val="PargrafodaLista"/>
            <w:widowControl/>
            <w:numPr>
              <w:ilvl w:val="2"/>
              <w:numId w:val="126"/>
            </w:numPr>
            <w:spacing w:after="200" w:line="276" w:lineRule="auto"/>
            <w:ind w:left="2160" w:hanging="360"/>
          </w:pPr>
        </w:pPrChange>
      </w:pPr>
      <w:ins w:id="2771" w:author="eric.giuliani" w:date="2017-05-22T23:06:00Z">
        <w:r w:rsidRPr="00210B41">
          <w:rPr>
            <w:rFonts w:ascii="Arial" w:hAnsi="Arial" w:cs="Arial"/>
            <w:bCs/>
            <w:color w:val="000000" w:themeColor="text1"/>
            <w:sz w:val="18"/>
            <w:szCs w:val="18"/>
            <w:rPrChange w:id="2772" w:author="eric.giuliani" w:date="2017-08-26T14:37:00Z">
              <w:rPr>
                <w:rFonts w:ascii="Arial" w:hAnsi="Arial" w:cs="Arial"/>
                <w:bCs/>
                <w:color w:val="000000" w:themeColor="text1"/>
                <w:sz w:val="18"/>
                <w:szCs w:val="18"/>
                <w:u w:val="single"/>
              </w:rPr>
            </w:rPrChange>
          </w:rPr>
          <w:t>Data de Alteração</w:t>
        </w:r>
      </w:ins>
      <w:ins w:id="2773" w:author="eric.giuliani" w:date="2017-07-03T14:26:00Z">
        <w:r w:rsidRPr="00210B41">
          <w:rPr>
            <w:rFonts w:ascii="Arial" w:hAnsi="Arial" w:cs="Arial"/>
            <w:bCs/>
            <w:color w:val="000000" w:themeColor="text1"/>
            <w:sz w:val="18"/>
            <w:szCs w:val="18"/>
            <w:rPrChange w:id="2774" w:author="eric.giuliani" w:date="2017-08-26T14:37:00Z">
              <w:rPr>
                <w:rFonts w:ascii="Arial" w:hAnsi="Arial" w:cs="Arial"/>
                <w:bCs/>
                <w:color w:val="000000" w:themeColor="text1"/>
                <w:sz w:val="18"/>
                <w:szCs w:val="18"/>
                <w:u w:val="single"/>
              </w:rPr>
            </w:rPrChange>
          </w:rPr>
          <w:t>: somente exibido no fluxo de alteração.</w:t>
        </w:r>
      </w:ins>
    </w:p>
    <w:p w:rsidR="00000000" w:rsidRDefault="00210B41">
      <w:pPr>
        <w:pStyle w:val="PargrafodaLista"/>
        <w:widowControl/>
        <w:numPr>
          <w:ilvl w:val="3"/>
          <w:numId w:val="126"/>
        </w:numPr>
        <w:spacing w:after="200" w:line="276" w:lineRule="auto"/>
        <w:rPr>
          <w:ins w:id="2775" w:author="eric.giuliani" w:date="2017-05-22T23:06:00Z"/>
          <w:rFonts w:ascii="Arial" w:hAnsi="Arial" w:cs="Arial"/>
          <w:bCs/>
          <w:color w:val="000000" w:themeColor="text1"/>
          <w:sz w:val="18"/>
          <w:szCs w:val="18"/>
        </w:rPr>
        <w:pPrChange w:id="2776" w:author="eric.giuliani" w:date="2017-08-26T14:40:00Z">
          <w:pPr>
            <w:pStyle w:val="PargrafodaLista"/>
            <w:widowControl/>
            <w:numPr>
              <w:ilvl w:val="2"/>
              <w:numId w:val="126"/>
            </w:numPr>
            <w:spacing w:after="200" w:line="276" w:lineRule="auto"/>
            <w:ind w:left="2160" w:hanging="360"/>
          </w:pPr>
        </w:pPrChange>
      </w:pPr>
      <w:ins w:id="2777" w:author="eric.giuliani" w:date="2017-05-22T23:06:00Z">
        <w:r w:rsidRPr="00210B41">
          <w:rPr>
            <w:rFonts w:ascii="Arial" w:hAnsi="Arial" w:cs="Arial"/>
            <w:bCs/>
            <w:color w:val="000000" w:themeColor="text1"/>
            <w:sz w:val="18"/>
            <w:szCs w:val="18"/>
            <w:rPrChange w:id="2778" w:author="eric.giuliani" w:date="2017-08-26T14:37:00Z">
              <w:rPr>
                <w:rFonts w:ascii="Arial" w:hAnsi="Arial" w:cs="Arial"/>
                <w:bCs/>
                <w:color w:val="000000" w:themeColor="text1"/>
                <w:sz w:val="18"/>
                <w:szCs w:val="18"/>
                <w:u w:val="single"/>
              </w:rPr>
            </w:rPrChange>
          </w:rPr>
          <w:t>Origem de Cadastro</w:t>
        </w:r>
      </w:ins>
      <w:ins w:id="2779" w:author="eric.giuliani" w:date="2017-07-03T14:26:00Z">
        <w:r w:rsidRPr="00210B41">
          <w:rPr>
            <w:rFonts w:ascii="Arial" w:hAnsi="Arial" w:cs="Arial"/>
            <w:bCs/>
            <w:color w:val="000000" w:themeColor="text1"/>
            <w:sz w:val="18"/>
            <w:szCs w:val="18"/>
            <w:rPrChange w:id="2780" w:author="eric.giuliani" w:date="2017-08-26T14:37:00Z">
              <w:rPr>
                <w:rFonts w:ascii="Arial" w:hAnsi="Arial" w:cs="Arial"/>
                <w:bCs/>
                <w:color w:val="000000" w:themeColor="text1"/>
                <w:sz w:val="18"/>
                <w:szCs w:val="18"/>
                <w:u w:val="single"/>
              </w:rPr>
            </w:rPrChange>
          </w:rPr>
          <w:t>: somente exibido no fluxo de alteração.</w:t>
        </w:r>
      </w:ins>
    </w:p>
    <w:p w:rsidR="00000000" w:rsidRDefault="00210B41">
      <w:pPr>
        <w:pStyle w:val="PargrafodaLista"/>
        <w:widowControl/>
        <w:numPr>
          <w:ilvl w:val="3"/>
          <w:numId w:val="126"/>
        </w:numPr>
        <w:spacing w:after="200" w:line="276" w:lineRule="auto"/>
        <w:rPr>
          <w:ins w:id="2781" w:author="victor.santos" w:date="2017-04-26T19:54:00Z"/>
          <w:rFonts w:ascii="Arial" w:hAnsi="Arial" w:cs="Arial"/>
          <w:bCs/>
          <w:color w:val="000000" w:themeColor="text1"/>
          <w:sz w:val="18"/>
          <w:szCs w:val="18"/>
        </w:rPr>
        <w:pPrChange w:id="2782" w:author="eric.giuliani" w:date="2017-08-26T14:40:00Z">
          <w:pPr>
            <w:pStyle w:val="PargrafodaLista"/>
            <w:widowControl/>
            <w:numPr>
              <w:ilvl w:val="2"/>
              <w:numId w:val="126"/>
            </w:numPr>
            <w:spacing w:after="200" w:line="276" w:lineRule="auto"/>
            <w:ind w:left="2160" w:hanging="360"/>
          </w:pPr>
        </w:pPrChange>
      </w:pPr>
      <w:ins w:id="2783" w:author="eric.giuliani" w:date="2017-05-22T23:06:00Z">
        <w:r w:rsidRPr="00210B41">
          <w:rPr>
            <w:rFonts w:ascii="Arial" w:hAnsi="Arial" w:cs="Arial"/>
            <w:bCs/>
            <w:color w:val="000000" w:themeColor="text1"/>
            <w:sz w:val="18"/>
            <w:szCs w:val="18"/>
            <w:rPrChange w:id="2784" w:author="eric.giuliani" w:date="2017-08-26T14:37:00Z">
              <w:rPr>
                <w:rFonts w:ascii="Arial" w:hAnsi="Arial" w:cs="Arial"/>
                <w:bCs/>
                <w:color w:val="000000" w:themeColor="text1"/>
                <w:sz w:val="18"/>
                <w:szCs w:val="18"/>
                <w:u w:val="single"/>
              </w:rPr>
            </w:rPrChange>
          </w:rPr>
          <w:t>Versão</w:t>
        </w:r>
      </w:ins>
      <w:ins w:id="2785" w:author="eric.giuliani" w:date="2017-07-03T14:26:00Z">
        <w:r w:rsidRPr="00210B41">
          <w:rPr>
            <w:rFonts w:ascii="Arial" w:hAnsi="Arial" w:cs="Arial"/>
            <w:bCs/>
            <w:color w:val="000000" w:themeColor="text1"/>
            <w:sz w:val="18"/>
            <w:szCs w:val="18"/>
            <w:rPrChange w:id="2786" w:author="eric.giuliani" w:date="2017-08-26T14:37:00Z">
              <w:rPr>
                <w:rFonts w:ascii="Arial" w:hAnsi="Arial" w:cs="Arial"/>
                <w:bCs/>
                <w:color w:val="000000" w:themeColor="text1"/>
                <w:sz w:val="18"/>
                <w:szCs w:val="18"/>
                <w:u w:val="single"/>
              </w:rPr>
            </w:rPrChange>
          </w:rPr>
          <w:t>: somente exibido no fluxo de alteração.</w:t>
        </w:r>
      </w:ins>
    </w:p>
    <w:p w:rsidR="006A4B36" w:rsidRDefault="006A4B36" w:rsidP="006A4B36">
      <w:pPr>
        <w:widowControl/>
        <w:spacing w:after="200" w:line="276" w:lineRule="auto"/>
        <w:ind w:left="1134"/>
        <w:rPr>
          <w:ins w:id="2787" w:author="victor.santos" w:date="2017-04-26T19:58:00Z"/>
          <w:rFonts w:ascii="Arial" w:hAnsi="Arial" w:cs="Arial"/>
        </w:rPr>
      </w:pPr>
    </w:p>
    <w:p w:rsidR="006A4B36" w:rsidRPr="00BC3731" w:rsidRDefault="006A4B36" w:rsidP="006A4B36">
      <w:pPr>
        <w:pStyle w:val="Corpodetexto"/>
        <w:spacing w:after="0" w:line="360" w:lineRule="auto"/>
        <w:ind w:left="1134"/>
        <w:rPr>
          <w:ins w:id="2788" w:author="victor.santos" w:date="2017-04-26T19:58:00Z"/>
          <w:rFonts w:ascii="Arial" w:hAnsi="Arial" w:cs="Arial"/>
          <w:b/>
          <w:color w:val="000000" w:themeColor="text1"/>
        </w:rPr>
      </w:pPr>
      <w:bookmarkStart w:id="2789" w:name="RN_173"/>
      <w:ins w:id="2790" w:author="victor.santos" w:date="2017-04-26T19:58:00Z">
        <w:r w:rsidRPr="00BC3731">
          <w:rPr>
            <w:rFonts w:ascii="Arial" w:hAnsi="Arial" w:cs="Arial"/>
            <w:b/>
            <w:color w:val="000000" w:themeColor="text1"/>
          </w:rPr>
          <w:t>RN_1</w:t>
        </w:r>
      </w:ins>
      <w:ins w:id="2791" w:author="victor.santos" w:date="2017-04-26T19:59:00Z">
        <w:r>
          <w:rPr>
            <w:rFonts w:ascii="Arial" w:hAnsi="Arial" w:cs="Arial"/>
            <w:b/>
            <w:color w:val="000000" w:themeColor="text1"/>
          </w:rPr>
          <w:t>73</w:t>
        </w:r>
      </w:ins>
      <w:bookmarkEnd w:id="2789"/>
      <w:ins w:id="2792" w:author="victor.santos" w:date="2017-04-26T19:58:00Z">
        <w:r w:rsidRPr="00BC3731">
          <w:rPr>
            <w:rFonts w:ascii="Arial" w:hAnsi="Arial" w:cs="Arial"/>
            <w:b/>
            <w:color w:val="000000" w:themeColor="text1"/>
          </w:rPr>
          <w:t xml:space="preserve"> - Administrar </w:t>
        </w:r>
        <w:r>
          <w:rPr>
            <w:rFonts w:ascii="Arial" w:hAnsi="Arial" w:cs="Arial"/>
            <w:b/>
            <w:color w:val="000000" w:themeColor="text1"/>
          </w:rPr>
          <w:t>Cash Power</w:t>
        </w:r>
        <w:r w:rsidRPr="00BC3731">
          <w:rPr>
            <w:rFonts w:ascii="Arial" w:hAnsi="Arial" w:cs="Arial"/>
            <w:b/>
            <w:color w:val="000000" w:themeColor="text1"/>
          </w:rPr>
          <w:t xml:space="preserve"> - </w:t>
        </w:r>
        <w:r>
          <w:rPr>
            <w:rFonts w:ascii="Arial" w:hAnsi="Arial" w:cs="Arial"/>
            <w:b/>
            <w:color w:val="000000" w:themeColor="text1"/>
          </w:rPr>
          <w:t xml:space="preserve">Resultado/Exportação </w:t>
        </w:r>
        <w:r w:rsidRPr="00BC3731">
          <w:rPr>
            <w:rFonts w:ascii="Arial" w:hAnsi="Arial" w:cs="Arial"/>
            <w:b/>
            <w:color w:val="000000" w:themeColor="text1"/>
          </w:rPr>
          <w:t>de Pesquisa</w:t>
        </w:r>
      </w:ins>
    </w:p>
    <w:p w:rsidR="006A4B36" w:rsidRDefault="006A4B36" w:rsidP="006A4B36">
      <w:pPr>
        <w:widowControl/>
        <w:spacing w:after="200" w:line="276" w:lineRule="auto"/>
        <w:ind w:left="1134"/>
        <w:rPr>
          <w:ins w:id="2793" w:author="victor.santos" w:date="2017-04-26T19:58:00Z"/>
          <w:rFonts w:ascii="Arial" w:hAnsi="Arial" w:cs="Arial"/>
        </w:rPr>
      </w:pPr>
      <w:ins w:id="2794" w:author="victor.santos" w:date="2017-04-26T19:58:00Z">
        <w:r>
          <w:rPr>
            <w:rFonts w:ascii="Arial" w:hAnsi="Arial" w:cs="Arial"/>
          </w:rPr>
          <w:t>Os campos a serem apresentados como resultado de pesquisa são:</w:t>
        </w:r>
      </w:ins>
    </w:p>
    <w:p w:rsidR="006A4B36" w:rsidRDefault="006A4B36" w:rsidP="006A4B36">
      <w:pPr>
        <w:pStyle w:val="PargrafodaLista"/>
        <w:widowControl/>
        <w:numPr>
          <w:ilvl w:val="0"/>
          <w:numId w:val="127"/>
        </w:numPr>
        <w:spacing w:after="200" w:line="276" w:lineRule="auto"/>
        <w:rPr>
          <w:ins w:id="2795" w:author="eric.giuliani" w:date="2017-07-03T14:22:00Z"/>
          <w:rFonts w:ascii="Arial" w:hAnsi="Arial" w:cs="Arial"/>
        </w:rPr>
      </w:pPr>
      <w:ins w:id="2796" w:author="victor.santos" w:date="2017-04-26T19:59:00Z">
        <w:r w:rsidRPr="006A4B36">
          <w:rPr>
            <w:rFonts w:ascii="Arial" w:hAnsi="Arial" w:cs="Arial"/>
          </w:rPr>
          <w:t>Instalação</w:t>
        </w:r>
      </w:ins>
    </w:p>
    <w:p w:rsidR="00CF1D40" w:rsidRDefault="00CF1D40" w:rsidP="006A4B36">
      <w:pPr>
        <w:pStyle w:val="PargrafodaLista"/>
        <w:widowControl/>
        <w:numPr>
          <w:ilvl w:val="0"/>
          <w:numId w:val="127"/>
        </w:numPr>
        <w:spacing w:after="200" w:line="276" w:lineRule="auto"/>
        <w:rPr>
          <w:ins w:id="2797" w:author="eric.giuliani" w:date="2017-07-03T14:22:00Z"/>
          <w:rFonts w:ascii="Arial" w:hAnsi="Arial" w:cs="Arial"/>
        </w:rPr>
      </w:pPr>
      <w:ins w:id="2798" w:author="eric.giuliani" w:date="2017-07-03T14:22:00Z">
        <w:r>
          <w:rPr>
            <w:rFonts w:ascii="Arial" w:hAnsi="Arial" w:cs="Arial"/>
          </w:rPr>
          <w:t>Mês/Ano Incidência</w:t>
        </w:r>
      </w:ins>
    </w:p>
    <w:p w:rsidR="00CF1D40" w:rsidRPr="006A4B36" w:rsidRDefault="00CF1D40" w:rsidP="006A4B36">
      <w:pPr>
        <w:pStyle w:val="PargrafodaLista"/>
        <w:widowControl/>
        <w:numPr>
          <w:ilvl w:val="0"/>
          <w:numId w:val="127"/>
        </w:numPr>
        <w:spacing w:after="200" w:line="276" w:lineRule="auto"/>
        <w:rPr>
          <w:ins w:id="2799" w:author="victor.santos" w:date="2017-04-26T19:59:00Z"/>
          <w:rFonts w:ascii="Arial" w:hAnsi="Arial" w:cs="Arial"/>
        </w:rPr>
      </w:pPr>
      <w:ins w:id="2800" w:author="eric.giuliani" w:date="2017-07-03T14:22:00Z">
        <w:r>
          <w:rPr>
            <w:rFonts w:ascii="Arial" w:hAnsi="Arial" w:cs="Arial"/>
          </w:rPr>
          <w:t>Contrato</w:t>
        </w:r>
      </w:ins>
    </w:p>
    <w:p w:rsidR="006A4B36" w:rsidRPr="006A4B36" w:rsidRDefault="006A4B36" w:rsidP="006A4B36">
      <w:pPr>
        <w:pStyle w:val="PargrafodaLista"/>
        <w:widowControl/>
        <w:numPr>
          <w:ilvl w:val="0"/>
          <w:numId w:val="127"/>
        </w:numPr>
        <w:spacing w:after="200" w:line="276" w:lineRule="auto"/>
        <w:rPr>
          <w:ins w:id="2801" w:author="victor.santos" w:date="2017-04-26T19:59:00Z"/>
          <w:rFonts w:ascii="Arial" w:hAnsi="Arial" w:cs="Arial"/>
        </w:rPr>
      </w:pPr>
      <w:ins w:id="2802" w:author="victor.santos" w:date="2017-04-26T19:59:00Z">
        <w:r w:rsidRPr="006A4B36">
          <w:rPr>
            <w:rFonts w:ascii="Arial" w:hAnsi="Arial" w:cs="Arial"/>
          </w:rPr>
          <w:t>Tipo Pessoa</w:t>
        </w:r>
      </w:ins>
    </w:p>
    <w:p w:rsidR="006A4B36" w:rsidRPr="006A4B36" w:rsidRDefault="006A4B36" w:rsidP="006A4B36">
      <w:pPr>
        <w:pStyle w:val="PargrafodaLista"/>
        <w:widowControl/>
        <w:numPr>
          <w:ilvl w:val="0"/>
          <w:numId w:val="127"/>
        </w:numPr>
        <w:spacing w:after="200" w:line="276" w:lineRule="auto"/>
        <w:rPr>
          <w:ins w:id="2803" w:author="victor.santos" w:date="2017-04-26T19:59:00Z"/>
          <w:rFonts w:ascii="Arial" w:hAnsi="Arial" w:cs="Arial"/>
        </w:rPr>
      </w:pPr>
      <w:ins w:id="2804" w:author="victor.santos" w:date="2017-04-26T19:59:00Z">
        <w:r w:rsidRPr="006A4B36">
          <w:rPr>
            <w:rFonts w:ascii="Arial" w:hAnsi="Arial" w:cs="Arial"/>
          </w:rPr>
          <w:t>CPF / CNPJ / RANI</w:t>
        </w:r>
      </w:ins>
    </w:p>
    <w:p w:rsidR="006A4B36" w:rsidRPr="006A4B36" w:rsidRDefault="006A4B36" w:rsidP="006A4B36">
      <w:pPr>
        <w:pStyle w:val="PargrafodaLista"/>
        <w:widowControl/>
        <w:numPr>
          <w:ilvl w:val="0"/>
          <w:numId w:val="127"/>
        </w:numPr>
        <w:spacing w:after="200" w:line="276" w:lineRule="auto"/>
        <w:rPr>
          <w:ins w:id="2805" w:author="victor.santos" w:date="2017-04-26T19:59:00Z"/>
          <w:rFonts w:ascii="Arial" w:hAnsi="Arial" w:cs="Arial"/>
        </w:rPr>
      </w:pPr>
      <w:ins w:id="2806" w:author="victor.santos" w:date="2017-04-26T19:59:00Z">
        <w:r w:rsidRPr="006A4B36">
          <w:rPr>
            <w:rFonts w:ascii="Arial" w:hAnsi="Arial" w:cs="Arial"/>
          </w:rPr>
          <w:t>Nome Contribuinte</w:t>
        </w:r>
      </w:ins>
    </w:p>
    <w:p w:rsidR="006A4B36" w:rsidRPr="006A4B36" w:rsidRDefault="006A4B36" w:rsidP="006A4B36">
      <w:pPr>
        <w:pStyle w:val="PargrafodaLista"/>
        <w:widowControl/>
        <w:numPr>
          <w:ilvl w:val="0"/>
          <w:numId w:val="127"/>
        </w:numPr>
        <w:spacing w:after="200" w:line="276" w:lineRule="auto"/>
        <w:rPr>
          <w:ins w:id="2807" w:author="victor.santos" w:date="2017-04-26T19:59:00Z"/>
          <w:rFonts w:ascii="Arial" w:hAnsi="Arial" w:cs="Arial"/>
        </w:rPr>
      </w:pPr>
      <w:ins w:id="2808" w:author="victor.santos" w:date="2017-04-26T19:59:00Z">
        <w:r w:rsidRPr="006A4B36">
          <w:rPr>
            <w:rFonts w:ascii="Arial" w:hAnsi="Arial" w:cs="Arial"/>
          </w:rPr>
          <w:t>Logradouro</w:t>
        </w:r>
      </w:ins>
      <w:ins w:id="2809" w:author="eric.giuliani" w:date="2017-08-28T15:53:00Z">
        <w:r w:rsidR="006564E2">
          <w:rPr>
            <w:rFonts w:ascii="Arial" w:hAnsi="Arial" w:cs="Arial"/>
          </w:rPr>
          <w:t xml:space="preserve"> [</w:t>
        </w:r>
      </w:ins>
      <w:ins w:id="2810" w:author="eric.giuliani" w:date="2017-08-28T15:54:00Z">
        <w:r w:rsidR="00210B41">
          <w:rPr>
            <w:rFonts w:ascii="Arial" w:hAnsi="Arial" w:cs="Arial"/>
          </w:rPr>
          <w:fldChar w:fldCharType="begin"/>
        </w:r>
        <w:r w:rsidR="006564E2">
          <w:rPr>
            <w:rFonts w:ascii="Arial" w:hAnsi="Arial" w:cs="Arial"/>
          </w:rPr>
          <w:instrText xml:space="preserve"> HYPERLINK  \l "RN_207" </w:instrText>
        </w:r>
        <w:r w:rsidR="00210B41">
          <w:rPr>
            <w:rFonts w:ascii="Arial" w:hAnsi="Arial" w:cs="Arial"/>
          </w:rPr>
          <w:fldChar w:fldCharType="separate"/>
        </w:r>
        <w:r w:rsidR="006564E2" w:rsidRPr="006564E2">
          <w:rPr>
            <w:rStyle w:val="Hyperlink"/>
            <w:rFonts w:ascii="Arial" w:hAnsi="Arial" w:cs="Arial"/>
          </w:rPr>
          <w:t>RN_207</w:t>
        </w:r>
        <w:r w:rsidR="00210B41">
          <w:rPr>
            <w:rFonts w:ascii="Arial" w:hAnsi="Arial" w:cs="Arial"/>
          </w:rPr>
          <w:fldChar w:fldCharType="end"/>
        </w:r>
      </w:ins>
      <w:ins w:id="2811" w:author="eric.giuliani" w:date="2017-08-28T15:53:00Z">
        <w:r w:rsidR="006564E2">
          <w:rPr>
            <w:rFonts w:ascii="Arial" w:hAnsi="Arial" w:cs="Arial"/>
          </w:rPr>
          <w:t>]</w:t>
        </w:r>
      </w:ins>
    </w:p>
    <w:p w:rsidR="006A4B36" w:rsidRPr="006A4B36" w:rsidRDefault="006A4B36" w:rsidP="006A4B36">
      <w:pPr>
        <w:pStyle w:val="PargrafodaLista"/>
        <w:widowControl/>
        <w:numPr>
          <w:ilvl w:val="0"/>
          <w:numId w:val="127"/>
        </w:numPr>
        <w:spacing w:after="200" w:line="276" w:lineRule="auto"/>
        <w:rPr>
          <w:ins w:id="2812" w:author="victor.santos" w:date="2017-04-26T19:59:00Z"/>
          <w:rFonts w:ascii="Arial" w:hAnsi="Arial" w:cs="Arial"/>
        </w:rPr>
      </w:pPr>
      <w:ins w:id="2813" w:author="victor.santos" w:date="2017-04-26T19:59:00Z">
        <w:r w:rsidRPr="006A4B36">
          <w:rPr>
            <w:rFonts w:ascii="Arial" w:hAnsi="Arial" w:cs="Arial"/>
          </w:rPr>
          <w:t>CEP</w:t>
        </w:r>
      </w:ins>
    </w:p>
    <w:p w:rsidR="006A4B36" w:rsidRPr="006A4B36" w:rsidDel="00CF1D40" w:rsidRDefault="006A4B36" w:rsidP="006A4B36">
      <w:pPr>
        <w:pStyle w:val="PargrafodaLista"/>
        <w:widowControl/>
        <w:numPr>
          <w:ilvl w:val="0"/>
          <w:numId w:val="127"/>
        </w:numPr>
        <w:spacing w:after="200" w:line="276" w:lineRule="auto"/>
        <w:rPr>
          <w:ins w:id="2814" w:author="victor.santos" w:date="2017-04-26T19:59:00Z"/>
          <w:del w:id="2815" w:author="eric.giuliani" w:date="2017-07-03T14:22:00Z"/>
          <w:rFonts w:ascii="Arial" w:hAnsi="Arial" w:cs="Arial"/>
        </w:rPr>
      </w:pPr>
      <w:ins w:id="2816" w:author="victor.santos" w:date="2017-04-26T19:59:00Z">
        <w:del w:id="2817" w:author="eric.giuliani" w:date="2017-07-03T14:22:00Z">
          <w:r w:rsidRPr="006A4B36" w:rsidDel="00CF1D40">
            <w:rPr>
              <w:rFonts w:ascii="Arial" w:hAnsi="Arial" w:cs="Arial"/>
            </w:rPr>
            <w:delText>Contrato</w:delText>
          </w:r>
        </w:del>
      </w:ins>
    </w:p>
    <w:p w:rsidR="006A4B36" w:rsidRPr="006A4B36" w:rsidDel="00CF1D40" w:rsidRDefault="006A4B36" w:rsidP="006A4B36">
      <w:pPr>
        <w:pStyle w:val="PargrafodaLista"/>
        <w:widowControl/>
        <w:numPr>
          <w:ilvl w:val="0"/>
          <w:numId w:val="127"/>
        </w:numPr>
        <w:spacing w:after="200" w:line="276" w:lineRule="auto"/>
        <w:rPr>
          <w:ins w:id="2818" w:author="victor.santos" w:date="2017-04-26T19:59:00Z"/>
          <w:del w:id="2819" w:author="eric.giuliani" w:date="2017-07-03T14:22:00Z"/>
          <w:rFonts w:ascii="Arial" w:hAnsi="Arial" w:cs="Arial"/>
        </w:rPr>
      </w:pPr>
      <w:ins w:id="2820" w:author="victor.santos" w:date="2017-04-26T19:59:00Z">
        <w:del w:id="2821" w:author="eric.giuliani" w:date="2017-07-03T14:22:00Z">
          <w:r w:rsidRPr="006A4B36" w:rsidDel="00CF1D40">
            <w:rPr>
              <w:rFonts w:ascii="Arial" w:hAnsi="Arial" w:cs="Arial"/>
            </w:rPr>
            <w:delText>Isenção</w:delText>
          </w:r>
        </w:del>
      </w:ins>
    </w:p>
    <w:p w:rsidR="00735866" w:rsidRDefault="006A4B36">
      <w:pPr>
        <w:pStyle w:val="PargrafodaLista"/>
        <w:widowControl/>
        <w:numPr>
          <w:ilvl w:val="0"/>
          <w:numId w:val="127"/>
        </w:numPr>
        <w:spacing w:after="200" w:line="276" w:lineRule="auto"/>
        <w:rPr>
          <w:ins w:id="2822" w:author="victor.santos" w:date="2017-04-26T19:59:00Z"/>
          <w:del w:id="2823" w:author="eric.giuliani" w:date="2017-07-03T14:21:00Z"/>
          <w:rFonts w:ascii="Arial" w:hAnsi="Arial" w:cs="Arial"/>
        </w:rPr>
      </w:pPr>
      <w:ins w:id="2824" w:author="victor.santos" w:date="2017-04-26T19:59:00Z">
        <w:r w:rsidRPr="006A4B36">
          <w:rPr>
            <w:rFonts w:ascii="Arial" w:hAnsi="Arial" w:cs="Arial"/>
          </w:rPr>
          <w:t>Classe</w:t>
        </w:r>
      </w:ins>
    </w:p>
    <w:p w:rsidR="00735866" w:rsidRDefault="006A4B36">
      <w:pPr>
        <w:pStyle w:val="PargrafodaLista"/>
        <w:widowControl/>
        <w:numPr>
          <w:ilvl w:val="0"/>
          <w:numId w:val="127"/>
        </w:numPr>
        <w:spacing w:after="200" w:line="276" w:lineRule="auto"/>
        <w:rPr>
          <w:ins w:id="2825" w:author="victor.santos" w:date="2017-04-26T19:59:00Z"/>
          <w:rFonts w:ascii="Arial" w:hAnsi="Arial" w:cs="Arial"/>
        </w:rPr>
      </w:pPr>
      <w:ins w:id="2826" w:author="victor.santos" w:date="2017-04-26T19:59:00Z">
        <w:del w:id="2827" w:author="eric.giuliani" w:date="2017-07-03T14:21:00Z">
          <w:r w:rsidRPr="006A4B36" w:rsidDel="00CF1D40">
            <w:rPr>
              <w:rFonts w:ascii="Arial" w:hAnsi="Arial" w:cs="Arial"/>
            </w:rPr>
            <w:delText>Bloqueio</w:delText>
          </w:r>
        </w:del>
      </w:ins>
    </w:p>
    <w:p w:rsidR="006A4B36" w:rsidRPr="006A4B36" w:rsidDel="00CF1D40" w:rsidRDefault="006A4B36" w:rsidP="006A4B36">
      <w:pPr>
        <w:pStyle w:val="PargrafodaLista"/>
        <w:widowControl/>
        <w:numPr>
          <w:ilvl w:val="0"/>
          <w:numId w:val="127"/>
        </w:numPr>
        <w:spacing w:after="200" w:line="276" w:lineRule="auto"/>
        <w:rPr>
          <w:ins w:id="2828" w:author="victor.santos" w:date="2017-04-26T19:59:00Z"/>
          <w:del w:id="2829" w:author="eric.giuliani" w:date="2017-07-03T14:22:00Z"/>
          <w:rFonts w:ascii="Arial" w:hAnsi="Arial" w:cs="Arial"/>
        </w:rPr>
      </w:pPr>
      <w:ins w:id="2830" w:author="victor.santos" w:date="2017-04-26T19:59:00Z">
        <w:del w:id="2831" w:author="eric.giuliani" w:date="2017-07-03T14:22:00Z">
          <w:r w:rsidRPr="006A4B36" w:rsidDel="00CF1D40">
            <w:rPr>
              <w:rFonts w:ascii="Arial" w:hAnsi="Arial" w:cs="Arial"/>
            </w:rPr>
            <w:delText>Valor Cosip</w:delText>
          </w:r>
        </w:del>
      </w:ins>
    </w:p>
    <w:p w:rsidR="006A4B36" w:rsidRDefault="006A4B36" w:rsidP="006A4B36">
      <w:pPr>
        <w:pStyle w:val="PargrafodaLista"/>
        <w:widowControl/>
        <w:numPr>
          <w:ilvl w:val="0"/>
          <w:numId w:val="127"/>
        </w:numPr>
        <w:spacing w:after="200" w:line="276" w:lineRule="auto"/>
        <w:rPr>
          <w:ins w:id="2832" w:author="victor.santos" w:date="2017-04-26T19:58:00Z"/>
          <w:rFonts w:ascii="Arial" w:hAnsi="Arial" w:cs="Arial"/>
        </w:rPr>
      </w:pPr>
      <w:ins w:id="2833" w:author="victor.santos" w:date="2017-04-26T19:59:00Z">
        <w:r w:rsidRPr="006A4B36">
          <w:rPr>
            <w:rFonts w:ascii="Arial" w:hAnsi="Arial" w:cs="Arial"/>
          </w:rPr>
          <w:t>Origem Cadastro</w:t>
        </w:r>
      </w:ins>
    </w:p>
    <w:p w:rsidR="006A4B36" w:rsidRDefault="006A4B36" w:rsidP="006A4B36">
      <w:pPr>
        <w:widowControl/>
        <w:spacing w:after="200" w:line="276" w:lineRule="auto"/>
        <w:ind w:left="1134"/>
        <w:rPr>
          <w:ins w:id="2834" w:author="victor.santos" w:date="2017-04-26T20:05:00Z"/>
          <w:rFonts w:ascii="Arial" w:hAnsi="Arial" w:cs="Arial"/>
        </w:rPr>
      </w:pPr>
    </w:p>
    <w:p w:rsidR="00E946F8" w:rsidRPr="00CF355D" w:rsidRDefault="00E946F8" w:rsidP="00E946F8">
      <w:pPr>
        <w:widowControl/>
        <w:spacing w:after="200" w:line="276" w:lineRule="auto"/>
        <w:ind w:left="1134"/>
        <w:rPr>
          <w:ins w:id="2835" w:author="victor.santos" w:date="2017-04-26T20:05:00Z"/>
          <w:rFonts w:ascii="Arial" w:hAnsi="Arial" w:cs="Arial"/>
          <w:b/>
        </w:rPr>
      </w:pPr>
      <w:bookmarkStart w:id="2836" w:name="RN_174"/>
      <w:ins w:id="2837" w:author="victor.santos" w:date="2017-04-26T20:05:00Z">
        <w:r w:rsidRPr="00776E87">
          <w:rPr>
            <w:rFonts w:ascii="Arial" w:hAnsi="Arial" w:cs="Arial"/>
            <w:b/>
          </w:rPr>
          <w:t>RN_17</w:t>
        </w:r>
        <w:r>
          <w:rPr>
            <w:rFonts w:ascii="Arial" w:hAnsi="Arial" w:cs="Arial"/>
            <w:b/>
          </w:rPr>
          <w:t>4</w:t>
        </w:r>
        <w:bookmarkEnd w:id="2836"/>
        <w:r w:rsidRPr="00776E87">
          <w:rPr>
            <w:rFonts w:ascii="Arial" w:hAnsi="Arial" w:cs="Arial"/>
            <w:b/>
          </w:rPr>
          <w:t xml:space="preserve"> - Administrar </w:t>
        </w:r>
        <w:r>
          <w:rPr>
            <w:rFonts w:ascii="Arial" w:hAnsi="Arial" w:cs="Arial"/>
            <w:b/>
          </w:rPr>
          <w:t>Cash Power</w:t>
        </w:r>
        <w:r w:rsidRPr="00776E87">
          <w:rPr>
            <w:rFonts w:ascii="Arial" w:hAnsi="Arial" w:cs="Arial"/>
            <w:b/>
          </w:rPr>
          <w:t xml:space="preserve"> - Histórico</w:t>
        </w:r>
      </w:ins>
    </w:p>
    <w:p w:rsidR="00E946F8" w:rsidRDefault="00E946F8" w:rsidP="00E946F8">
      <w:pPr>
        <w:widowControl/>
        <w:spacing w:after="200" w:line="276" w:lineRule="auto"/>
        <w:ind w:left="1134"/>
        <w:rPr>
          <w:ins w:id="2838" w:author="victor.santos" w:date="2017-04-26T20:05:00Z"/>
          <w:rFonts w:ascii="Arial" w:hAnsi="Arial" w:cs="Arial"/>
        </w:rPr>
      </w:pPr>
      <w:ins w:id="2839" w:author="victor.santos" w:date="2017-04-26T20:05:00Z">
        <w:r>
          <w:rPr>
            <w:rFonts w:ascii="Arial" w:hAnsi="Arial" w:cs="Arial"/>
          </w:rPr>
          <w:t>Os campos a serem apresentados no histórico de alteração são:</w:t>
        </w:r>
      </w:ins>
    </w:p>
    <w:p w:rsidR="00E946F8" w:rsidRPr="00E946F8" w:rsidRDefault="00E946F8" w:rsidP="00E946F8">
      <w:pPr>
        <w:pStyle w:val="PargrafodaLista"/>
        <w:widowControl/>
        <w:numPr>
          <w:ilvl w:val="0"/>
          <w:numId w:val="131"/>
        </w:numPr>
        <w:spacing w:after="200" w:line="276" w:lineRule="auto"/>
        <w:rPr>
          <w:ins w:id="2840" w:author="victor.santos" w:date="2017-04-26T20:06:00Z"/>
          <w:rFonts w:ascii="Arial" w:hAnsi="Arial" w:cs="Arial"/>
        </w:rPr>
      </w:pPr>
      <w:ins w:id="2841" w:author="victor.santos" w:date="2017-04-26T20:06:00Z">
        <w:r w:rsidRPr="00E946F8">
          <w:rPr>
            <w:rFonts w:ascii="Arial" w:hAnsi="Arial" w:cs="Arial"/>
          </w:rPr>
          <w:t>Instalação</w:t>
        </w:r>
      </w:ins>
    </w:p>
    <w:p w:rsidR="00E946F8" w:rsidRPr="00E946F8" w:rsidRDefault="00E946F8" w:rsidP="00E946F8">
      <w:pPr>
        <w:pStyle w:val="PargrafodaLista"/>
        <w:widowControl/>
        <w:numPr>
          <w:ilvl w:val="0"/>
          <w:numId w:val="131"/>
        </w:numPr>
        <w:spacing w:after="200" w:line="276" w:lineRule="auto"/>
        <w:rPr>
          <w:ins w:id="2842" w:author="victor.santos" w:date="2017-04-26T20:06:00Z"/>
          <w:rFonts w:ascii="Arial" w:hAnsi="Arial" w:cs="Arial"/>
        </w:rPr>
      </w:pPr>
      <w:ins w:id="2843" w:author="victor.santos" w:date="2017-04-26T20:06:00Z">
        <w:r w:rsidRPr="00E946F8">
          <w:rPr>
            <w:rFonts w:ascii="Arial" w:hAnsi="Arial" w:cs="Arial"/>
          </w:rPr>
          <w:t>Mês/Ano Incidência</w:t>
        </w:r>
      </w:ins>
    </w:p>
    <w:p w:rsidR="00E946F8" w:rsidRPr="00E946F8" w:rsidRDefault="00E946F8" w:rsidP="00E946F8">
      <w:pPr>
        <w:pStyle w:val="PargrafodaLista"/>
        <w:widowControl/>
        <w:numPr>
          <w:ilvl w:val="0"/>
          <w:numId w:val="131"/>
        </w:numPr>
        <w:spacing w:after="200" w:line="276" w:lineRule="auto"/>
        <w:rPr>
          <w:ins w:id="2844" w:author="victor.santos" w:date="2017-04-26T20:06:00Z"/>
          <w:rFonts w:ascii="Arial" w:hAnsi="Arial" w:cs="Arial"/>
        </w:rPr>
      </w:pPr>
      <w:ins w:id="2845" w:author="victor.santos" w:date="2017-04-26T20:06:00Z">
        <w:r w:rsidRPr="00E946F8">
          <w:rPr>
            <w:rFonts w:ascii="Arial" w:hAnsi="Arial" w:cs="Arial"/>
          </w:rPr>
          <w:t>Consumo (kWh)</w:t>
        </w:r>
      </w:ins>
    </w:p>
    <w:p w:rsidR="00E946F8" w:rsidRPr="00E946F8" w:rsidRDefault="00E946F8" w:rsidP="00E946F8">
      <w:pPr>
        <w:pStyle w:val="PargrafodaLista"/>
        <w:widowControl/>
        <w:numPr>
          <w:ilvl w:val="0"/>
          <w:numId w:val="131"/>
        </w:numPr>
        <w:spacing w:after="200" w:line="276" w:lineRule="auto"/>
        <w:rPr>
          <w:ins w:id="2846" w:author="victor.santos" w:date="2017-04-26T20:06:00Z"/>
          <w:rFonts w:ascii="Arial" w:hAnsi="Arial" w:cs="Arial"/>
        </w:rPr>
      </w:pPr>
      <w:ins w:id="2847" w:author="victor.santos" w:date="2017-04-26T20:06:00Z">
        <w:r w:rsidRPr="00E946F8">
          <w:rPr>
            <w:rFonts w:ascii="Arial" w:hAnsi="Arial" w:cs="Arial"/>
          </w:rPr>
          <w:t>Contrato</w:t>
        </w:r>
      </w:ins>
    </w:p>
    <w:p w:rsidR="00E946F8" w:rsidRPr="00E946F8" w:rsidRDefault="00E946F8" w:rsidP="00E946F8">
      <w:pPr>
        <w:pStyle w:val="PargrafodaLista"/>
        <w:widowControl/>
        <w:numPr>
          <w:ilvl w:val="0"/>
          <w:numId w:val="131"/>
        </w:numPr>
        <w:spacing w:after="200" w:line="276" w:lineRule="auto"/>
        <w:rPr>
          <w:ins w:id="2848" w:author="victor.santos" w:date="2017-04-26T20:06:00Z"/>
          <w:rFonts w:ascii="Arial" w:hAnsi="Arial" w:cs="Arial"/>
        </w:rPr>
      </w:pPr>
      <w:ins w:id="2849" w:author="victor.santos" w:date="2017-04-26T20:06:00Z">
        <w:r w:rsidRPr="00E946F8">
          <w:rPr>
            <w:rFonts w:ascii="Arial" w:hAnsi="Arial" w:cs="Arial"/>
          </w:rPr>
          <w:t>Início Vigência</w:t>
        </w:r>
      </w:ins>
    </w:p>
    <w:p w:rsidR="00E946F8" w:rsidRPr="00E946F8" w:rsidRDefault="00E946F8" w:rsidP="00E946F8">
      <w:pPr>
        <w:pStyle w:val="PargrafodaLista"/>
        <w:widowControl/>
        <w:numPr>
          <w:ilvl w:val="0"/>
          <w:numId w:val="131"/>
        </w:numPr>
        <w:spacing w:after="200" w:line="276" w:lineRule="auto"/>
        <w:rPr>
          <w:ins w:id="2850" w:author="victor.santos" w:date="2017-04-26T20:06:00Z"/>
          <w:rFonts w:ascii="Arial" w:hAnsi="Arial" w:cs="Arial"/>
        </w:rPr>
      </w:pPr>
      <w:ins w:id="2851" w:author="victor.santos" w:date="2017-04-26T20:06:00Z">
        <w:r w:rsidRPr="00E946F8">
          <w:rPr>
            <w:rFonts w:ascii="Arial" w:hAnsi="Arial" w:cs="Arial"/>
          </w:rPr>
          <w:t>Fim Vigência</w:t>
        </w:r>
      </w:ins>
    </w:p>
    <w:p w:rsidR="00E946F8" w:rsidRPr="00E946F8" w:rsidRDefault="00E946F8" w:rsidP="00E946F8">
      <w:pPr>
        <w:pStyle w:val="PargrafodaLista"/>
        <w:widowControl/>
        <w:numPr>
          <w:ilvl w:val="0"/>
          <w:numId w:val="131"/>
        </w:numPr>
        <w:spacing w:after="200" w:line="276" w:lineRule="auto"/>
        <w:rPr>
          <w:ins w:id="2852" w:author="victor.santos" w:date="2017-04-26T20:06:00Z"/>
          <w:rFonts w:ascii="Arial" w:hAnsi="Arial" w:cs="Arial"/>
        </w:rPr>
      </w:pPr>
      <w:ins w:id="2853" w:author="victor.santos" w:date="2017-04-26T20:06:00Z">
        <w:r w:rsidRPr="00E946F8">
          <w:rPr>
            <w:rFonts w:ascii="Arial" w:hAnsi="Arial" w:cs="Arial"/>
          </w:rPr>
          <w:t>Código Contrato</w:t>
        </w:r>
      </w:ins>
    </w:p>
    <w:p w:rsidR="00E946F8" w:rsidRPr="00E946F8" w:rsidRDefault="00E946F8" w:rsidP="00E946F8">
      <w:pPr>
        <w:pStyle w:val="PargrafodaLista"/>
        <w:widowControl/>
        <w:numPr>
          <w:ilvl w:val="0"/>
          <w:numId w:val="131"/>
        </w:numPr>
        <w:spacing w:after="200" w:line="276" w:lineRule="auto"/>
        <w:rPr>
          <w:ins w:id="2854" w:author="victor.santos" w:date="2017-04-26T20:06:00Z"/>
          <w:rFonts w:ascii="Arial" w:hAnsi="Arial" w:cs="Arial"/>
        </w:rPr>
      </w:pPr>
      <w:ins w:id="2855" w:author="victor.santos" w:date="2017-04-26T20:06:00Z">
        <w:r w:rsidRPr="00E946F8">
          <w:rPr>
            <w:rFonts w:ascii="Arial" w:hAnsi="Arial" w:cs="Arial"/>
          </w:rPr>
          <w:t>Tipo Pessoa</w:t>
        </w:r>
      </w:ins>
    </w:p>
    <w:p w:rsidR="00E946F8" w:rsidRPr="00E946F8" w:rsidRDefault="00E946F8" w:rsidP="00E946F8">
      <w:pPr>
        <w:pStyle w:val="PargrafodaLista"/>
        <w:widowControl/>
        <w:numPr>
          <w:ilvl w:val="0"/>
          <w:numId w:val="131"/>
        </w:numPr>
        <w:spacing w:after="200" w:line="276" w:lineRule="auto"/>
        <w:rPr>
          <w:ins w:id="2856" w:author="victor.santos" w:date="2017-04-26T20:06:00Z"/>
          <w:rFonts w:ascii="Arial" w:hAnsi="Arial" w:cs="Arial"/>
        </w:rPr>
      </w:pPr>
      <w:ins w:id="2857" w:author="victor.santos" w:date="2017-04-26T20:06:00Z">
        <w:r w:rsidRPr="00E946F8">
          <w:rPr>
            <w:rFonts w:ascii="Arial" w:hAnsi="Arial" w:cs="Arial"/>
          </w:rPr>
          <w:t>CPF / CNPJ / Rani</w:t>
        </w:r>
      </w:ins>
    </w:p>
    <w:p w:rsidR="00E946F8" w:rsidRPr="00E946F8" w:rsidRDefault="00E946F8" w:rsidP="00E946F8">
      <w:pPr>
        <w:pStyle w:val="PargrafodaLista"/>
        <w:widowControl/>
        <w:numPr>
          <w:ilvl w:val="0"/>
          <w:numId w:val="131"/>
        </w:numPr>
        <w:spacing w:after="200" w:line="276" w:lineRule="auto"/>
        <w:rPr>
          <w:ins w:id="2858" w:author="victor.santos" w:date="2017-04-26T20:06:00Z"/>
          <w:rFonts w:ascii="Arial" w:hAnsi="Arial" w:cs="Arial"/>
        </w:rPr>
      </w:pPr>
      <w:ins w:id="2859" w:author="victor.santos" w:date="2017-04-26T20:06:00Z">
        <w:r w:rsidRPr="00E946F8">
          <w:rPr>
            <w:rFonts w:ascii="Arial" w:hAnsi="Arial" w:cs="Arial"/>
          </w:rPr>
          <w:lastRenderedPageBreak/>
          <w:t>Nome Contribuinte</w:t>
        </w:r>
      </w:ins>
    </w:p>
    <w:p w:rsidR="00E946F8" w:rsidRPr="00E946F8" w:rsidRDefault="00E946F8" w:rsidP="00E946F8">
      <w:pPr>
        <w:pStyle w:val="PargrafodaLista"/>
        <w:widowControl/>
        <w:numPr>
          <w:ilvl w:val="0"/>
          <w:numId w:val="131"/>
        </w:numPr>
        <w:spacing w:after="200" w:line="276" w:lineRule="auto"/>
        <w:rPr>
          <w:ins w:id="2860" w:author="victor.santos" w:date="2017-04-26T20:06:00Z"/>
          <w:rFonts w:ascii="Arial" w:hAnsi="Arial" w:cs="Arial"/>
        </w:rPr>
      </w:pPr>
      <w:ins w:id="2861" w:author="victor.santos" w:date="2017-04-26T20:06:00Z">
        <w:r w:rsidRPr="00E946F8">
          <w:rPr>
            <w:rFonts w:ascii="Arial" w:hAnsi="Arial" w:cs="Arial"/>
          </w:rPr>
          <w:t>Início Cash Power</w:t>
        </w:r>
      </w:ins>
    </w:p>
    <w:p w:rsidR="00E946F8" w:rsidRPr="00E946F8" w:rsidRDefault="00E946F8" w:rsidP="00E946F8">
      <w:pPr>
        <w:pStyle w:val="PargrafodaLista"/>
        <w:widowControl/>
        <w:numPr>
          <w:ilvl w:val="0"/>
          <w:numId w:val="131"/>
        </w:numPr>
        <w:spacing w:after="200" w:line="276" w:lineRule="auto"/>
        <w:rPr>
          <w:ins w:id="2862" w:author="victor.santos" w:date="2017-04-26T20:06:00Z"/>
          <w:rFonts w:ascii="Arial" w:hAnsi="Arial" w:cs="Arial"/>
        </w:rPr>
      </w:pPr>
      <w:ins w:id="2863" w:author="victor.santos" w:date="2017-04-26T20:06:00Z">
        <w:r w:rsidRPr="00E946F8">
          <w:rPr>
            <w:rFonts w:ascii="Arial" w:hAnsi="Arial" w:cs="Arial"/>
          </w:rPr>
          <w:t>Desligamento Cash Power</w:t>
        </w:r>
      </w:ins>
    </w:p>
    <w:p w:rsidR="00E946F8" w:rsidRPr="00E946F8" w:rsidRDefault="00E946F8" w:rsidP="00E946F8">
      <w:pPr>
        <w:pStyle w:val="PargrafodaLista"/>
        <w:widowControl/>
        <w:numPr>
          <w:ilvl w:val="0"/>
          <w:numId w:val="131"/>
        </w:numPr>
        <w:spacing w:after="200" w:line="276" w:lineRule="auto"/>
        <w:rPr>
          <w:ins w:id="2864" w:author="victor.santos" w:date="2017-04-26T20:06:00Z"/>
          <w:rFonts w:ascii="Arial" w:hAnsi="Arial" w:cs="Arial"/>
        </w:rPr>
      </w:pPr>
      <w:ins w:id="2865" w:author="victor.santos" w:date="2017-04-26T20:06:00Z">
        <w:r w:rsidRPr="00776E87">
          <w:rPr>
            <w:rFonts w:ascii="Arial" w:hAnsi="Arial" w:cs="Arial"/>
          </w:rPr>
          <w:t>Logradouro [</w:t>
        </w:r>
        <w:r w:rsidR="00210B41">
          <w:rPr>
            <w:rFonts w:ascii="Arial" w:hAnsi="Arial" w:cs="Arial"/>
          </w:rPr>
          <w:fldChar w:fldCharType="begin"/>
        </w:r>
        <w:r>
          <w:rPr>
            <w:rFonts w:ascii="Arial" w:hAnsi="Arial" w:cs="Arial"/>
          </w:rPr>
          <w:instrText xml:space="preserve"> HYPERLINK  \l "RN_090" </w:instrText>
        </w:r>
        <w:r w:rsidR="00210B41">
          <w:rPr>
            <w:rFonts w:ascii="Arial" w:hAnsi="Arial" w:cs="Arial"/>
          </w:rPr>
          <w:fldChar w:fldCharType="separate"/>
        </w:r>
        <w:r w:rsidRPr="00776E87">
          <w:rPr>
            <w:rStyle w:val="Hyperlink"/>
            <w:rFonts w:ascii="Arial" w:hAnsi="Arial" w:cs="Arial"/>
          </w:rPr>
          <w:t>RN_090</w:t>
        </w:r>
        <w:r w:rsidR="00210B41">
          <w:rPr>
            <w:rFonts w:ascii="Arial" w:hAnsi="Arial" w:cs="Arial"/>
          </w:rPr>
          <w:fldChar w:fldCharType="end"/>
        </w:r>
        <w:r w:rsidRPr="00776E87">
          <w:rPr>
            <w:rFonts w:ascii="Arial" w:hAnsi="Arial" w:cs="Arial"/>
          </w:rPr>
          <w:t>]</w:t>
        </w:r>
      </w:ins>
    </w:p>
    <w:p w:rsidR="00E946F8" w:rsidRPr="00E946F8" w:rsidRDefault="00E946F8" w:rsidP="00E946F8">
      <w:pPr>
        <w:pStyle w:val="PargrafodaLista"/>
        <w:widowControl/>
        <w:numPr>
          <w:ilvl w:val="0"/>
          <w:numId w:val="131"/>
        </w:numPr>
        <w:spacing w:after="200" w:line="276" w:lineRule="auto"/>
        <w:rPr>
          <w:ins w:id="2866" w:author="victor.santos" w:date="2017-04-26T20:06:00Z"/>
          <w:rFonts w:ascii="Arial" w:hAnsi="Arial" w:cs="Arial"/>
        </w:rPr>
      </w:pPr>
      <w:ins w:id="2867" w:author="victor.santos" w:date="2017-04-26T20:06:00Z">
        <w:r w:rsidRPr="00E946F8">
          <w:rPr>
            <w:rFonts w:ascii="Arial" w:hAnsi="Arial" w:cs="Arial"/>
          </w:rPr>
          <w:t>Compra (kWh)</w:t>
        </w:r>
      </w:ins>
    </w:p>
    <w:p w:rsidR="00E946F8" w:rsidRDefault="00E946F8" w:rsidP="00E946F8">
      <w:pPr>
        <w:pStyle w:val="PargrafodaLista"/>
        <w:widowControl/>
        <w:numPr>
          <w:ilvl w:val="0"/>
          <w:numId w:val="131"/>
        </w:numPr>
        <w:spacing w:after="200" w:line="276" w:lineRule="auto"/>
        <w:rPr>
          <w:ins w:id="2868" w:author="eric.giuliani" w:date="2017-07-03T15:06:00Z"/>
          <w:rFonts w:ascii="Arial" w:hAnsi="Arial" w:cs="Arial"/>
        </w:rPr>
      </w:pPr>
      <w:ins w:id="2869" w:author="victor.santos" w:date="2017-04-26T20:06:00Z">
        <w:r w:rsidRPr="00E946F8">
          <w:rPr>
            <w:rFonts w:ascii="Arial" w:hAnsi="Arial" w:cs="Arial"/>
          </w:rPr>
          <w:t>Data Compra</w:t>
        </w:r>
      </w:ins>
    </w:p>
    <w:p w:rsidR="00F7307C" w:rsidRDefault="00F7307C" w:rsidP="00E946F8">
      <w:pPr>
        <w:pStyle w:val="PargrafodaLista"/>
        <w:widowControl/>
        <w:numPr>
          <w:ilvl w:val="0"/>
          <w:numId w:val="131"/>
        </w:numPr>
        <w:spacing w:after="200" w:line="276" w:lineRule="auto"/>
        <w:rPr>
          <w:ins w:id="2870" w:author="eric.giuliani" w:date="2017-05-22T23:07:00Z"/>
          <w:rFonts w:ascii="Arial" w:hAnsi="Arial" w:cs="Arial"/>
        </w:rPr>
      </w:pPr>
      <w:ins w:id="2871" w:author="eric.giuliani" w:date="2017-07-03T15:06:00Z">
        <w:r>
          <w:rPr>
            <w:rFonts w:ascii="Arial" w:hAnsi="Arial" w:cs="Arial"/>
          </w:rPr>
          <w:t>Classe</w:t>
        </w:r>
      </w:ins>
    </w:p>
    <w:p w:rsidR="0051497D" w:rsidRDefault="0051497D" w:rsidP="00E946F8">
      <w:pPr>
        <w:pStyle w:val="PargrafodaLista"/>
        <w:widowControl/>
        <w:numPr>
          <w:ilvl w:val="0"/>
          <w:numId w:val="131"/>
        </w:numPr>
        <w:spacing w:after="200" w:line="276" w:lineRule="auto"/>
        <w:rPr>
          <w:ins w:id="2872" w:author="eric.giuliani" w:date="2017-07-03T15:07:00Z"/>
          <w:rFonts w:ascii="Arial" w:hAnsi="Arial" w:cs="Arial"/>
        </w:rPr>
      </w:pPr>
      <w:ins w:id="2873" w:author="eric.giuliani" w:date="2017-05-22T23:07:00Z">
        <w:r>
          <w:rPr>
            <w:rFonts w:ascii="Arial" w:hAnsi="Arial" w:cs="Arial"/>
          </w:rPr>
          <w:t>Usuário da Operação</w:t>
        </w:r>
      </w:ins>
    </w:p>
    <w:p w:rsidR="005224DD" w:rsidRDefault="00F25C47">
      <w:pPr>
        <w:pStyle w:val="PargrafodaLista"/>
        <w:widowControl/>
        <w:numPr>
          <w:ilvl w:val="0"/>
          <w:numId w:val="131"/>
        </w:numPr>
        <w:spacing w:after="200" w:line="276" w:lineRule="auto"/>
        <w:rPr>
          <w:ins w:id="2874" w:author="eric.giuliani" w:date="2017-07-03T15:07:00Z"/>
          <w:rFonts w:ascii="Arial" w:hAnsi="Arial" w:cs="Arial"/>
        </w:rPr>
      </w:pPr>
      <w:ins w:id="2875" w:author="eric.giuliani" w:date="2017-07-03T15:07:00Z">
        <w:r w:rsidRPr="00F25C47">
          <w:rPr>
            <w:rFonts w:ascii="Arial" w:hAnsi="Arial" w:cs="Arial"/>
          </w:rPr>
          <w:t>Data de Inclusão</w:t>
        </w:r>
      </w:ins>
    </w:p>
    <w:p w:rsidR="005224DD" w:rsidRDefault="00F25C47">
      <w:pPr>
        <w:pStyle w:val="PargrafodaLista"/>
        <w:widowControl/>
        <w:numPr>
          <w:ilvl w:val="0"/>
          <w:numId w:val="131"/>
        </w:numPr>
        <w:spacing w:after="200" w:line="276" w:lineRule="auto"/>
        <w:rPr>
          <w:ins w:id="2876" w:author="eric.giuliani" w:date="2017-07-03T15:07:00Z"/>
          <w:rFonts w:ascii="Arial" w:hAnsi="Arial" w:cs="Arial"/>
        </w:rPr>
      </w:pPr>
      <w:ins w:id="2877" w:author="eric.giuliani" w:date="2017-07-03T15:07:00Z">
        <w:r w:rsidRPr="00F25C47">
          <w:rPr>
            <w:rFonts w:ascii="Arial" w:hAnsi="Arial" w:cs="Arial"/>
          </w:rPr>
          <w:t>Data de Alteração</w:t>
        </w:r>
      </w:ins>
    </w:p>
    <w:p w:rsidR="005224DD" w:rsidRDefault="00F25C47">
      <w:pPr>
        <w:pStyle w:val="PargrafodaLista"/>
        <w:widowControl/>
        <w:numPr>
          <w:ilvl w:val="0"/>
          <w:numId w:val="131"/>
        </w:numPr>
        <w:spacing w:after="200" w:line="276" w:lineRule="auto"/>
        <w:rPr>
          <w:ins w:id="2878" w:author="eric.giuliani" w:date="2017-07-03T15:07:00Z"/>
          <w:rFonts w:ascii="Arial" w:hAnsi="Arial" w:cs="Arial"/>
        </w:rPr>
      </w:pPr>
      <w:ins w:id="2879" w:author="eric.giuliani" w:date="2017-07-03T15:07:00Z">
        <w:r w:rsidRPr="00F25C47">
          <w:rPr>
            <w:rFonts w:ascii="Arial" w:hAnsi="Arial" w:cs="Arial"/>
          </w:rPr>
          <w:t>Origem de Cadastro</w:t>
        </w:r>
      </w:ins>
    </w:p>
    <w:p w:rsidR="00940C31" w:rsidRPr="00940C31" w:rsidRDefault="00F25C47">
      <w:pPr>
        <w:pStyle w:val="PargrafodaLista"/>
        <w:widowControl/>
        <w:numPr>
          <w:ilvl w:val="0"/>
          <w:numId w:val="131"/>
        </w:numPr>
        <w:spacing w:after="200" w:line="276" w:lineRule="auto"/>
        <w:rPr>
          <w:ins w:id="2880" w:author="victor.santos" w:date="2017-04-26T20:06:00Z"/>
          <w:rFonts w:ascii="Arial" w:hAnsi="Arial" w:cs="Arial"/>
        </w:rPr>
      </w:pPr>
      <w:ins w:id="2881" w:author="eric.giuliani" w:date="2017-07-03T15:07:00Z">
        <w:r w:rsidRPr="00F25C47">
          <w:rPr>
            <w:rFonts w:ascii="Arial" w:hAnsi="Arial" w:cs="Arial"/>
          </w:rPr>
          <w:t>Versão</w:t>
        </w:r>
      </w:ins>
    </w:p>
    <w:p w:rsidR="00E946F8" w:rsidRPr="00E946F8" w:rsidDel="00AF6999" w:rsidRDefault="00E946F8" w:rsidP="00E946F8">
      <w:pPr>
        <w:pStyle w:val="PargrafodaLista"/>
        <w:widowControl/>
        <w:numPr>
          <w:ilvl w:val="0"/>
          <w:numId w:val="131"/>
        </w:numPr>
        <w:spacing w:after="200" w:line="276" w:lineRule="auto"/>
        <w:rPr>
          <w:ins w:id="2882" w:author="victor.santos" w:date="2017-04-26T20:06:00Z"/>
          <w:del w:id="2883" w:author="eric.giuliani" w:date="2017-05-26T09:05:00Z"/>
          <w:rFonts w:ascii="Arial" w:hAnsi="Arial" w:cs="Arial"/>
        </w:rPr>
      </w:pPr>
      <w:ins w:id="2884" w:author="victor.santos" w:date="2017-04-26T20:06:00Z">
        <w:del w:id="2885" w:author="eric.giuliani" w:date="2017-05-26T09:05:00Z">
          <w:r w:rsidRPr="00E946F8" w:rsidDel="00AF6999">
            <w:rPr>
              <w:rFonts w:ascii="Arial" w:hAnsi="Arial" w:cs="Arial"/>
            </w:rPr>
            <w:delText>Data de Inclusão</w:delText>
          </w:r>
        </w:del>
      </w:ins>
    </w:p>
    <w:p w:rsidR="00E946F8" w:rsidRPr="00E946F8" w:rsidDel="00AF6999" w:rsidRDefault="00E946F8" w:rsidP="00E946F8">
      <w:pPr>
        <w:pStyle w:val="PargrafodaLista"/>
        <w:widowControl/>
        <w:numPr>
          <w:ilvl w:val="0"/>
          <w:numId w:val="131"/>
        </w:numPr>
        <w:spacing w:after="200" w:line="276" w:lineRule="auto"/>
        <w:rPr>
          <w:ins w:id="2886" w:author="victor.santos" w:date="2017-04-26T20:06:00Z"/>
          <w:del w:id="2887" w:author="eric.giuliani" w:date="2017-05-26T09:05:00Z"/>
          <w:rFonts w:ascii="Arial" w:hAnsi="Arial" w:cs="Arial"/>
        </w:rPr>
      </w:pPr>
      <w:ins w:id="2888" w:author="victor.santos" w:date="2017-04-26T20:06:00Z">
        <w:del w:id="2889" w:author="eric.giuliani" w:date="2017-05-26T09:05:00Z">
          <w:r w:rsidRPr="00E946F8" w:rsidDel="00AF6999">
            <w:rPr>
              <w:rFonts w:ascii="Arial" w:hAnsi="Arial" w:cs="Arial"/>
            </w:rPr>
            <w:delText>Data de Alteração</w:delText>
          </w:r>
        </w:del>
      </w:ins>
    </w:p>
    <w:p w:rsidR="00E946F8" w:rsidRPr="00E946F8" w:rsidDel="00AF6999" w:rsidRDefault="00E946F8" w:rsidP="00E946F8">
      <w:pPr>
        <w:pStyle w:val="PargrafodaLista"/>
        <w:widowControl/>
        <w:numPr>
          <w:ilvl w:val="0"/>
          <w:numId w:val="131"/>
        </w:numPr>
        <w:spacing w:after="200" w:line="276" w:lineRule="auto"/>
        <w:rPr>
          <w:ins w:id="2890" w:author="victor.santos" w:date="2017-04-26T20:06:00Z"/>
          <w:del w:id="2891" w:author="eric.giuliani" w:date="2017-05-26T09:05:00Z"/>
          <w:rFonts w:ascii="Arial" w:hAnsi="Arial" w:cs="Arial"/>
        </w:rPr>
      </w:pPr>
      <w:ins w:id="2892" w:author="victor.santos" w:date="2017-04-26T20:06:00Z">
        <w:del w:id="2893" w:author="eric.giuliani" w:date="2017-05-26T09:05:00Z">
          <w:r w:rsidRPr="00E946F8" w:rsidDel="00AF6999">
            <w:rPr>
              <w:rFonts w:ascii="Arial" w:hAnsi="Arial" w:cs="Arial"/>
            </w:rPr>
            <w:delText>Origem de Cadastro</w:delText>
          </w:r>
        </w:del>
      </w:ins>
    </w:p>
    <w:p w:rsidR="00E946F8" w:rsidDel="00F5237B" w:rsidRDefault="00E946F8" w:rsidP="00E946F8">
      <w:pPr>
        <w:pStyle w:val="PargrafodaLista"/>
        <w:widowControl/>
        <w:numPr>
          <w:ilvl w:val="0"/>
          <w:numId w:val="131"/>
        </w:numPr>
        <w:spacing w:after="200" w:line="276" w:lineRule="auto"/>
        <w:rPr>
          <w:ins w:id="2894" w:author="victor.santos" w:date="2017-05-05T10:36:00Z"/>
          <w:del w:id="2895" w:author="eric.giuliani" w:date="2017-05-26T09:06:00Z"/>
          <w:rFonts w:ascii="Arial" w:hAnsi="Arial" w:cs="Arial"/>
        </w:rPr>
      </w:pPr>
      <w:ins w:id="2896" w:author="victor.santos" w:date="2017-04-26T20:06:00Z">
        <w:del w:id="2897" w:author="eric.giuliani" w:date="2017-05-26T09:05:00Z">
          <w:r w:rsidRPr="00E946F8" w:rsidDel="00AF6999">
            <w:rPr>
              <w:rFonts w:ascii="Arial" w:hAnsi="Arial" w:cs="Arial"/>
            </w:rPr>
            <w:delText>Versão</w:delText>
          </w:r>
        </w:del>
        <w:del w:id="2898" w:author="eric.giuliani" w:date="2017-05-22T23:07:00Z">
          <w:r w:rsidRPr="00E946F8" w:rsidDel="0051497D">
            <w:rPr>
              <w:rFonts w:ascii="Arial" w:hAnsi="Arial" w:cs="Arial"/>
            </w:rPr>
            <w:delText xml:space="preserve"> do Registro</w:delText>
          </w:r>
        </w:del>
      </w:ins>
    </w:p>
    <w:p w:rsidR="005224DD" w:rsidRDefault="00F25C47">
      <w:pPr>
        <w:widowControl/>
        <w:spacing w:after="200" w:line="276" w:lineRule="auto"/>
        <w:ind w:left="1494"/>
        <w:rPr>
          <w:ins w:id="2899" w:author="victor.santos" w:date="2017-05-05T10:36:00Z"/>
          <w:rFonts w:ascii="Arial" w:hAnsi="Arial" w:cs="Arial"/>
        </w:rPr>
      </w:pPr>
      <w:ins w:id="2900" w:author="victor.santos" w:date="2017-05-05T10:36:00Z">
        <w:r w:rsidRPr="00F25C47">
          <w:rPr>
            <w:rFonts w:ascii="Arial" w:hAnsi="Arial" w:cs="Arial"/>
          </w:rPr>
          <w:t>A ordenação deve ser de forma decrescente em relação à data de geração de cada alteração, ou seja, as alterações mais recentes devem ser apresentadas primeiro.</w:t>
        </w:r>
      </w:ins>
    </w:p>
    <w:p w:rsidR="005224DD" w:rsidRDefault="005224DD">
      <w:pPr>
        <w:widowControl/>
        <w:spacing w:after="200" w:line="276" w:lineRule="auto"/>
        <w:rPr>
          <w:ins w:id="2901" w:author="victor.santos" w:date="2017-04-26T20:31:00Z"/>
          <w:rFonts w:ascii="Arial" w:hAnsi="Arial" w:cs="Arial"/>
        </w:rPr>
      </w:pPr>
    </w:p>
    <w:p w:rsidR="0034539D" w:rsidRDefault="0034539D" w:rsidP="0034539D">
      <w:pPr>
        <w:pStyle w:val="Corpodetexto"/>
        <w:spacing w:after="0" w:line="360" w:lineRule="auto"/>
        <w:ind w:left="1134"/>
        <w:rPr>
          <w:ins w:id="2902" w:author="victor.santos" w:date="2017-04-26T20:31:00Z"/>
          <w:rFonts w:ascii="Arial" w:hAnsi="Arial" w:cs="Arial"/>
          <w:b/>
          <w:color w:val="000000" w:themeColor="text1"/>
        </w:rPr>
      </w:pPr>
      <w:bookmarkStart w:id="2903" w:name="RN_175"/>
      <w:ins w:id="2904" w:author="victor.santos" w:date="2017-04-26T20:31:00Z">
        <w:r>
          <w:rPr>
            <w:rFonts w:ascii="Arial" w:hAnsi="Arial" w:cs="Arial"/>
            <w:b/>
            <w:color w:val="000000" w:themeColor="text1"/>
          </w:rPr>
          <w:t>RN_175</w:t>
        </w:r>
        <w:bookmarkEnd w:id="2903"/>
        <w:r>
          <w:rPr>
            <w:rFonts w:ascii="Arial" w:hAnsi="Arial" w:cs="Arial"/>
            <w:b/>
            <w:color w:val="000000" w:themeColor="text1"/>
          </w:rPr>
          <w:t xml:space="preserve"> - Processar Índice IPCA - Periodicidade</w:t>
        </w:r>
      </w:ins>
    </w:p>
    <w:p w:rsidR="0034539D" w:rsidRDefault="0034539D" w:rsidP="0034539D">
      <w:pPr>
        <w:pStyle w:val="Corpodetexto"/>
        <w:spacing w:after="0" w:line="360" w:lineRule="auto"/>
        <w:ind w:left="1134"/>
        <w:rPr>
          <w:ins w:id="2905" w:author="victor.santos" w:date="2017-04-26T20:31:00Z"/>
          <w:rFonts w:ascii="Arial" w:hAnsi="Arial" w:cs="Arial"/>
          <w:color w:val="000000" w:themeColor="text1"/>
        </w:rPr>
      </w:pPr>
      <w:ins w:id="2906" w:author="victor.santos" w:date="2017-04-26T20:31:00Z">
        <w:r>
          <w:rPr>
            <w:rFonts w:ascii="Arial" w:hAnsi="Arial" w:cs="Arial"/>
            <w:color w:val="000000" w:themeColor="text1"/>
          </w:rPr>
          <w:t>A rotina possui a seguinte periodicidade:</w:t>
        </w:r>
      </w:ins>
    </w:p>
    <w:p w:rsidR="0034539D" w:rsidRDefault="0034539D" w:rsidP="0034539D">
      <w:pPr>
        <w:pStyle w:val="Corpodetexto"/>
        <w:numPr>
          <w:ilvl w:val="0"/>
          <w:numId w:val="45"/>
        </w:numPr>
        <w:spacing w:after="0" w:line="360" w:lineRule="auto"/>
        <w:rPr>
          <w:ins w:id="2907" w:author="victor.santos" w:date="2017-04-26T20:31:00Z"/>
          <w:rFonts w:ascii="Arial" w:hAnsi="Arial" w:cs="Arial"/>
          <w:color w:val="000000" w:themeColor="text1"/>
        </w:rPr>
      </w:pPr>
      <w:ins w:id="2908" w:author="victor.santos" w:date="2017-04-26T20:31:00Z">
        <w:r>
          <w:rPr>
            <w:rFonts w:ascii="Arial" w:hAnsi="Arial" w:cs="Arial"/>
            <w:color w:val="000000" w:themeColor="text1"/>
          </w:rPr>
          <w:t>Às 00:10;</w:t>
        </w:r>
      </w:ins>
    </w:p>
    <w:p w:rsidR="0034539D" w:rsidRDefault="0034539D" w:rsidP="0034539D">
      <w:pPr>
        <w:pStyle w:val="Corpodetexto"/>
        <w:numPr>
          <w:ilvl w:val="0"/>
          <w:numId w:val="45"/>
        </w:numPr>
        <w:spacing w:after="0" w:line="360" w:lineRule="auto"/>
        <w:rPr>
          <w:ins w:id="2909" w:author="victor.santos" w:date="2017-04-26T20:31:00Z"/>
          <w:rFonts w:ascii="Arial" w:hAnsi="Arial" w:cs="Arial"/>
          <w:color w:val="000000" w:themeColor="text1"/>
        </w:rPr>
      </w:pPr>
      <w:ins w:id="2910" w:author="victor.santos" w:date="2017-04-26T20:31:00Z">
        <w:r>
          <w:rPr>
            <w:rFonts w:ascii="Arial" w:hAnsi="Arial" w:cs="Arial"/>
            <w:color w:val="000000" w:themeColor="text1"/>
          </w:rPr>
          <w:t>Uma vez ao dia;</w:t>
        </w:r>
      </w:ins>
    </w:p>
    <w:p w:rsidR="0034539D" w:rsidRDefault="0034539D" w:rsidP="0034539D">
      <w:pPr>
        <w:pStyle w:val="Corpodetexto"/>
        <w:numPr>
          <w:ilvl w:val="0"/>
          <w:numId w:val="45"/>
        </w:numPr>
        <w:spacing w:after="0" w:line="360" w:lineRule="auto"/>
        <w:rPr>
          <w:ins w:id="2911" w:author="victor.santos" w:date="2017-04-26T20:31:00Z"/>
          <w:rFonts w:ascii="Arial" w:hAnsi="Arial" w:cs="Arial"/>
          <w:color w:val="000000" w:themeColor="text1"/>
        </w:rPr>
      </w:pPr>
      <w:ins w:id="2912" w:author="victor.santos" w:date="2017-04-26T20:31:00Z">
        <w:r>
          <w:rPr>
            <w:rFonts w:ascii="Arial" w:hAnsi="Arial" w:cs="Arial"/>
            <w:color w:val="000000" w:themeColor="text1"/>
          </w:rPr>
          <w:t>Todos os dias.</w:t>
        </w:r>
      </w:ins>
    </w:p>
    <w:p w:rsidR="0034539D" w:rsidRDefault="0034539D" w:rsidP="0034539D">
      <w:pPr>
        <w:pStyle w:val="Corpodetexto"/>
        <w:spacing w:after="0" w:line="360" w:lineRule="auto"/>
        <w:ind w:left="1134"/>
        <w:rPr>
          <w:ins w:id="2913" w:author="victor.santos" w:date="2017-04-26T20:32:00Z"/>
          <w:rFonts w:ascii="Arial" w:hAnsi="Arial" w:cs="Arial"/>
          <w:color w:val="000000" w:themeColor="text1"/>
        </w:rPr>
      </w:pPr>
      <w:ins w:id="2914" w:author="victor.santos" w:date="2017-04-26T20:31:00Z">
        <w:r>
          <w:rPr>
            <w:rFonts w:ascii="Arial" w:hAnsi="Arial" w:cs="Arial"/>
            <w:color w:val="000000" w:themeColor="text1"/>
          </w:rPr>
          <w:t>Estas configurações devem ser feitas na instalação da rotina.</w:t>
        </w:r>
      </w:ins>
    </w:p>
    <w:p w:rsidR="0034539D" w:rsidRDefault="0034539D" w:rsidP="0034539D">
      <w:pPr>
        <w:pStyle w:val="Corpodetexto"/>
        <w:spacing w:after="0" w:line="360" w:lineRule="auto"/>
        <w:ind w:left="1134"/>
        <w:rPr>
          <w:ins w:id="2915" w:author="victor.santos" w:date="2017-04-26T20:32:00Z"/>
          <w:rFonts w:ascii="Arial" w:hAnsi="Arial" w:cs="Arial"/>
          <w:color w:val="000000" w:themeColor="text1"/>
        </w:rPr>
      </w:pPr>
    </w:p>
    <w:p w:rsidR="0034539D" w:rsidRDefault="0034539D" w:rsidP="0034539D">
      <w:pPr>
        <w:pStyle w:val="Corpodetexto"/>
        <w:spacing w:after="0" w:line="360" w:lineRule="auto"/>
        <w:ind w:left="1134"/>
        <w:rPr>
          <w:ins w:id="2916" w:author="victor.santos" w:date="2017-04-26T20:36:00Z"/>
          <w:rFonts w:ascii="Arial" w:hAnsi="Arial" w:cs="Arial"/>
          <w:b/>
          <w:color w:val="000000" w:themeColor="text1"/>
        </w:rPr>
      </w:pPr>
      <w:bookmarkStart w:id="2917" w:name="RN_176"/>
      <w:ins w:id="2918" w:author="victor.santos" w:date="2017-04-26T20:36:00Z">
        <w:r>
          <w:rPr>
            <w:rFonts w:ascii="Arial" w:hAnsi="Arial" w:cs="Arial"/>
            <w:b/>
            <w:color w:val="000000" w:themeColor="text1"/>
          </w:rPr>
          <w:t>RN_176</w:t>
        </w:r>
        <w:bookmarkEnd w:id="2917"/>
        <w:r>
          <w:rPr>
            <w:rFonts w:ascii="Arial" w:hAnsi="Arial" w:cs="Arial"/>
            <w:b/>
            <w:color w:val="000000" w:themeColor="text1"/>
          </w:rPr>
          <w:t xml:space="preserve"> - </w:t>
        </w:r>
      </w:ins>
      <w:ins w:id="2919" w:author="victor.santos" w:date="2017-04-26T20:32:00Z">
        <w:r>
          <w:rPr>
            <w:rFonts w:ascii="Arial" w:hAnsi="Arial" w:cs="Arial"/>
            <w:b/>
            <w:color w:val="000000" w:themeColor="text1"/>
          </w:rPr>
          <w:t xml:space="preserve">Processar Índice IPCA - </w:t>
        </w:r>
      </w:ins>
      <w:ins w:id="2920" w:author="victor.santos" w:date="2017-04-26T20:36:00Z">
        <w:r>
          <w:rPr>
            <w:rFonts w:ascii="Arial" w:hAnsi="Arial" w:cs="Arial"/>
            <w:b/>
            <w:color w:val="000000" w:themeColor="text1"/>
          </w:rPr>
          <w:t>Recuperar</w:t>
        </w:r>
      </w:ins>
    </w:p>
    <w:p w:rsidR="0034539D" w:rsidRPr="00D913A1" w:rsidRDefault="005F38B9" w:rsidP="0034539D">
      <w:pPr>
        <w:pStyle w:val="Corpodetexto"/>
        <w:spacing w:after="0" w:line="360" w:lineRule="auto"/>
        <w:ind w:left="1134"/>
        <w:rPr>
          <w:ins w:id="2921" w:author="victor.santos" w:date="2017-04-26T20:46:00Z"/>
          <w:rFonts w:ascii="Arial" w:hAnsi="Arial" w:cs="Arial"/>
          <w:color w:val="000000" w:themeColor="text1"/>
          <w:u w:val="single"/>
        </w:rPr>
      </w:pPr>
      <w:ins w:id="2922" w:author="victor.santos" w:date="2017-04-26T20:46:00Z">
        <w:r>
          <w:rPr>
            <w:rFonts w:ascii="Arial" w:hAnsi="Arial" w:cs="Arial"/>
            <w:color w:val="000000" w:themeColor="text1"/>
            <w:u w:val="single"/>
          </w:rPr>
          <w:t>Definições</w:t>
        </w:r>
      </w:ins>
    </w:p>
    <w:p w:rsidR="005224DD" w:rsidRDefault="0034539D">
      <w:pPr>
        <w:pStyle w:val="Corpodetexto"/>
        <w:numPr>
          <w:ilvl w:val="0"/>
          <w:numId w:val="133"/>
        </w:numPr>
        <w:spacing w:after="0" w:line="360" w:lineRule="auto"/>
        <w:rPr>
          <w:ins w:id="2923" w:author="victor.santos" w:date="2017-04-26T20:46:00Z"/>
          <w:rFonts w:ascii="Arial" w:hAnsi="Arial" w:cs="Arial"/>
          <w:color w:val="000000" w:themeColor="text1"/>
        </w:rPr>
      </w:pPr>
      <w:ins w:id="2924" w:author="victor.santos" w:date="2017-04-26T20:46:00Z">
        <w:r>
          <w:rPr>
            <w:rFonts w:ascii="Arial" w:hAnsi="Arial" w:cs="Arial"/>
            <w:color w:val="000000" w:themeColor="text1"/>
          </w:rPr>
          <w:t>DATA_INDICE_MAIS_RECENTE: 01/mês_ano do índice mais recente inserido na base de dados</w:t>
        </w:r>
      </w:ins>
    </w:p>
    <w:p w:rsidR="005224DD" w:rsidRDefault="0034539D">
      <w:pPr>
        <w:pStyle w:val="Corpodetexto"/>
        <w:numPr>
          <w:ilvl w:val="0"/>
          <w:numId w:val="133"/>
        </w:numPr>
        <w:spacing w:after="0" w:line="360" w:lineRule="auto"/>
        <w:rPr>
          <w:ins w:id="2925" w:author="victor.santos" w:date="2017-04-26T20:47:00Z"/>
          <w:rFonts w:ascii="Arial" w:hAnsi="Arial" w:cs="Arial"/>
          <w:color w:val="000000" w:themeColor="text1"/>
        </w:rPr>
      </w:pPr>
      <w:ins w:id="2926" w:author="victor.santos" w:date="2017-04-26T20:46:00Z">
        <w:r>
          <w:rPr>
            <w:rFonts w:ascii="Arial" w:hAnsi="Arial" w:cs="Arial"/>
            <w:color w:val="000000" w:themeColor="text1"/>
          </w:rPr>
          <w:t xml:space="preserve">ANO_DATA_ATUAL: </w:t>
        </w:r>
      </w:ins>
      <w:ins w:id="2927" w:author="victor.santos" w:date="2017-04-26T20:47:00Z">
        <w:r>
          <w:rPr>
            <w:rFonts w:ascii="Arial" w:hAnsi="Arial" w:cs="Arial"/>
            <w:color w:val="000000" w:themeColor="text1"/>
          </w:rPr>
          <w:t>a</w:t>
        </w:r>
      </w:ins>
      <w:ins w:id="2928" w:author="victor.santos" w:date="2017-04-26T20:46:00Z">
        <w:r>
          <w:rPr>
            <w:rFonts w:ascii="Arial" w:hAnsi="Arial" w:cs="Arial"/>
            <w:color w:val="000000" w:themeColor="text1"/>
          </w:rPr>
          <w:t>no da data atual</w:t>
        </w:r>
      </w:ins>
    </w:p>
    <w:p w:rsidR="005224DD" w:rsidRDefault="0034539D">
      <w:pPr>
        <w:pStyle w:val="Corpodetexto"/>
        <w:numPr>
          <w:ilvl w:val="0"/>
          <w:numId w:val="133"/>
        </w:numPr>
        <w:spacing w:after="0" w:line="360" w:lineRule="auto"/>
        <w:rPr>
          <w:ins w:id="2929" w:author="victor.santos" w:date="2017-04-26T20:46:00Z"/>
          <w:rFonts w:ascii="Arial" w:hAnsi="Arial" w:cs="Arial"/>
          <w:color w:val="000000" w:themeColor="text1"/>
        </w:rPr>
      </w:pPr>
      <w:ins w:id="2930" w:author="victor.santos" w:date="2017-04-26T20:47:00Z">
        <w:r>
          <w:rPr>
            <w:rFonts w:ascii="Arial" w:hAnsi="Arial" w:cs="Arial"/>
            <w:color w:val="000000" w:themeColor="text1"/>
          </w:rPr>
          <w:t xml:space="preserve">MENOR_ANO_VALIDO: </w:t>
        </w:r>
      </w:ins>
      <m:oMath>
        <w:ins w:id="2931" w:author="victor.santos" w:date="2017-04-26T20:48:00Z">
          <m:r>
            <m:rPr>
              <m:sty m:val="p"/>
            </m:rPr>
            <w:rPr>
              <w:rFonts w:ascii="Cambria Math" w:hAnsi="Cambria Math" w:cs="Arial"/>
              <w:color w:val="000000" w:themeColor="text1"/>
            </w:rPr>
            <m:t>ANO_DATA_ATUAL</m:t>
          </m:r>
          <m:r>
            <m:rPr>
              <m:sty m:val="p"/>
            </m:rPr>
            <w:rPr>
              <w:rFonts w:ascii="Cambria Math" w:hAnsi="Arial" w:cs="Arial"/>
              <w:color w:val="000000" w:themeColor="text1"/>
            </w:rPr>
            <m:t xml:space="preserve"> </m:t>
          </m:r>
        </w:ins>
        <w:ins w:id="2932" w:author="victor.santos" w:date="2017-04-26T20:49:00Z">
          <m:r>
            <m:rPr>
              <m:sty m:val="p"/>
            </m:rPr>
            <w:rPr>
              <w:rFonts w:ascii="Cambria Math" w:hAnsi="Arial" w:cs="Arial"/>
              <w:color w:val="000000" w:themeColor="text1"/>
            </w:rPr>
            <m:t>-</m:t>
          </m:r>
        </w:ins>
        <w:ins w:id="2933" w:author="victor.santos" w:date="2017-04-26T20:48:00Z">
          <m:r>
            <m:rPr>
              <m:sty m:val="p"/>
            </m:rPr>
            <w:rPr>
              <w:rFonts w:ascii="Cambria Math" w:hAnsi="Arial" w:cs="Arial"/>
              <w:color w:val="000000" w:themeColor="text1"/>
            </w:rPr>
            <m:t xml:space="preserve"> 5</m:t>
          </m:r>
        </w:ins>
      </m:oMath>
    </w:p>
    <w:p w:rsidR="005224DD" w:rsidRDefault="0034539D">
      <w:pPr>
        <w:pStyle w:val="Corpodetexto"/>
        <w:numPr>
          <w:ilvl w:val="0"/>
          <w:numId w:val="133"/>
        </w:numPr>
        <w:spacing w:after="0" w:line="360" w:lineRule="auto"/>
        <w:rPr>
          <w:ins w:id="2934" w:author="victor.santos" w:date="2017-04-26T20:50:00Z"/>
          <w:rFonts w:ascii="Arial" w:hAnsi="Arial" w:cs="Arial"/>
          <w:color w:val="000000" w:themeColor="text1"/>
        </w:rPr>
      </w:pPr>
      <w:ins w:id="2935" w:author="victor.santos" w:date="2017-04-26T20:46:00Z">
        <w:r>
          <w:rPr>
            <w:rFonts w:ascii="Arial" w:hAnsi="Arial" w:cs="Arial"/>
            <w:color w:val="000000" w:themeColor="text1"/>
          </w:rPr>
          <w:t>MENOR_DATA_VALIDA: 01/</w:t>
        </w:r>
      </w:ins>
      <w:ins w:id="2936" w:author="victor.santos" w:date="2017-04-26T20:47:00Z">
        <w:r w:rsidR="00D913A1">
          <w:rPr>
            <w:rFonts w:ascii="Arial" w:hAnsi="Arial" w:cs="Arial"/>
            <w:color w:val="000000" w:themeColor="text1"/>
          </w:rPr>
          <w:t>01/</w:t>
        </w:r>
      </w:ins>
      <w:ins w:id="2937" w:author="victor.santos" w:date="2017-04-26T20:49:00Z">
        <w:r w:rsidR="00D913A1">
          <w:rPr>
            <w:rFonts w:ascii="Arial" w:hAnsi="Arial" w:cs="Arial"/>
            <w:color w:val="000000" w:themeColor="text1"/>
          </w:rPr>
          <w:t>MENOR_ANO_VALIDO</w:t>
        </w:r>
      </w:ins>
    </w:p>
    <w:p w:rsidR="005224DD" w:rsidRDefault="00D913A1">
      <w:pPr>
        <w:pStyle w:val="Corpodetexto"/>
        <w:numPr>
          <w:ilvl w:val="0"/>
          <w:numId w:val="133"/>
        </w:numPr>
        <w:spacing w:after="0" w:line="360" w:lineRule="auto"/>
        <w:rPr>
          <w:ins w:id="2938" w:author="victor.santos" w:date="2017-04-26T20:39:00Z"/>
          <w:rFonts w:ascii="Arial" w:hAnsi="Arial" w:cs="Arial"/>
          <w:color w:val="000000" w:themeColor="text1"/>
        </w:rPr>
      </w:pPr>
      <w:ins w:id="2939" w:author="victor.santos" w:date="2017-04-26T20:50:00Z">
        <w:r>
          <w:rPr>
            <w:rFonts w:ascii="Arial" w:hAnsi="Arial" w:cs="Arial"/>
            <w:color w:val="000000" w:themeColor="text1"/>
          </w:rPr>
          <w:t>DATA_FINAL_VALIDA: 01/M</w:t>
        </w:r>
      </w:ins>
      <w:ins w:id="2940" w:author="victor.santos" w:date="2017-04-26T20:51:00Z">
        <w:r>
          <w:rPr>
            <w:rFonts w:ascii="Arial" w:hAnsi="Arial" w:cs="Arial"/>
            <w:color w:val="000000" w:themeColor="text1"/>
          </w:rPr>
          <w:t>ÊS_ANO_ATUAL</w:t>
        </w:r>
      </w:ins>
    </w:p>
    <w:p w:rsidR="0034539D" w:rsidRDefault="0034539D" w:rsidP="0034539D">
      <w:pPr>
        <w:pStyle w:val="Corpodetexto"/>
        <w:spacing w:after="0" w:line="360" w:lineRule="auto"/>
        <w:ind w:left="1134"/>
        <w:rPr>
          <w:ins w:id="2941" w:author="victor.santos" w:date="2017-04-26T20:39:00Z"/>
          <w:rFonts w:ascii="Arial" w:hAnsi="Arial" w:cs="Arial"/>
          <w:color w:val="000000" w:themeColor="text1"/>
        </w:rPr>
      </w:pPr>
    </w:p>
    <w:p w:rsidR="00E10AC1" w:rsidRDefault="0034539D">
      <w:pPr>
        <w:pStyle w:val="Corpodetexto"/>
        <w:spacing w:after="0" w:line="360" w:lineRule="auto"/>
        <w:ind w:left="1134"/>
        <w:rPr>
          <w:ins w:id="2942" w:author="victor.santos" w:date="2017-04-26T20:40:00Z"/>
          <w:rFonts w:ascii="Arial" w:hAnsi="Arial" w:cs="Arial"/>
          <w:color w:val="000000" w:themeColor="text1"/>
        </w:rPr>
      </w:pPr>
      <w:ins w:id="2943" w:author="victor.santos" w:date="2017-04-26T20:39:00Z">
        <w:r>
          <w:rPr>
            <w:rFonts w:ascii="Arial" w:hAnsi="Arial" w:cs="Arial"/>
            <w:color w:val="000000" w:themeColor="text1"/>
          </w:rPr>
          <w:t>O sistema realiza a busca no serviço utilizando o método</w:t>
        </w:r>
      </w:ins>
      <w:ins w:id="2944" w:author="victor.santos" w:date="2017-04-26T20:40:00Z">
        <w:r>
          <w:rPr>
            <w:rFonts w:ascii="Arial" w:hAnsi="Arial" w:cs="Arial"/>
            <w:color w:val="000000" w:themeColor="text1"/>
          </w:rPr>
          <w:t xml:space="preserve"> </w:t>
        </w:r>
        <w:r w:rsidR="00F25C47" w:rsidRPr="00F25C47">
          <w:rPr>
            <w:rFonts w:ascii="Arial" w:hAnsi="Arial" w:cs="Arial"/>
            <w:b/>
            <w:color w:val="000000" w:themeColor="text1"/>
          </w:rPr>
          <w:t>ConsultaValorIndicePeriodo()</w:t>
        </w:r>
        <w:r>
          <w:rPr>
            <w:rFonts w:ascii="Arial" w:hAnsi="Arial" w:cs="Arial"/>
            <w:color w:val="000000" w:themeColor="text1"/>
          </w:rPr>
          <w:t>, conforme abaixo: [</w:t>
        </w:r>
        <w:r w:rsidR="00210B41">
          <w:rPr>
            <w:rFonts w:ascii="Arial" w:hAnsi="Arial" w:cs="Arial"/>
            <w:color w:val="000000" w:themeColor="text1"/>
          </w:rPr>
          <w:fldChar w:fldCharType="begin"/>
        </w:r>
        <w:r>
          <w:rPr>
            <w:rFonts w:ascii="Arial" w:hAnsi="Arial" w:cs="Arial"/>
            <w:color w:val="000000" w:themeColor="text1"/>
          </w:rPr>
          <w:instrText xml:space="preserve"> HYPERLINK  \l "RE09" </w:instrText>
        </w:r>
        <w:r w:rsidR="00210B41">
          <w:rPr>
            <w:rFonts w:ascii="Arial" w:hAnsi="Arial" w:cs="Arial"/>
            <w:color w:val="000000" w:themeColor="text1"/>
          </w:rPr>
          <w:fldChar w:fldCharType="separate"/>
        </w:r>
        <w:r w:rsidRPr="0034539D">
          <w:rPr>
            <w:rStyle w:val="Hyperlink"/>
            <w:rFonts w:ascii="Arial" w:hAnsi="Arial" w:cs="Arial"/>
          </w:rPr>
          <w:t>RE09</w:t>
        </w:r>
        <w:r w:rsidR="00210B41">
          <w:rPr>
            <w:rFonts w:ascii="Arial" w:hAnsi="Arial" w:cs="Arial"/>
            <w:color w:val="000000" w:themeColor="text1"/>
          </w:rPr>
          <w:fldChar w:fldCharType="end"/>
        </w:r>
        <w:r>
          <w:rPr>
            <w:rFonts w:ascii="Arial" w:hAnsi="Arial" w:cs="Arial"/>
            <w:color w:val="000000" w:themeColor="text1"/>
          </w:rPr>
          <w:t>]</w:t>
        </w:r>
      </w:ins>
    </w:p>
    <w:p w:rsidR="005224DD" w:rsidRDefault="0034539D">
      <w:pPr>
        <w:pStyle w:val="Corpodetexto"/>
        <w:numPr>
          <w:ilvl w:val="0"/>
          <w:numId w:val="132"/>
        </w:numPr>
        <w:spacing w:after="0" w:line="360" w:lineRule="auto"/>
        <w:rPr>
          <w:ins w:id="2945" w:author="victor.santos" w:date="2017-04-26T20:41:00Z"/>
          <w:rFonts w:ascii="Arial" w:hAnsi="Arial" w:cs="Arial"/>
          <w:color w:val="000000" w:themeColor="text1"/>
        </w:rPr>
      </w:pPr>
      <w:ins w:id="2946" w:author="victor.santos" w:date="2017-04-26T20:41:00Z">
        <w:r>
          <w:rPr>
            <w:rFonts w:ascii="Arial" w:hAnsi="Arial" w:cs="Arial"/>
            <w:color w:val="000000" w:themeColor="text1"/>
          </w:rPr>
          <w:t>Código do Índice: 7 (IPCA)</w:t>
        </w:r>
      </w:ins>
    </w:p>
    <w:p w:rsidR="005224DD" w:rsidRDefault="0034539D">
      <w:pPr>
        <w:pStyle w:val="Corpodetexto"/>
        <w:numPr>
          <w:ilvl w:val="0"/>
          <w:numId w:val="132"/>
        </w:numPr>
        <w:spacing w:after="0" w:line="360" w:lineRule="auto"/>
        <w:rPr>
          <w:ins w:id="2947" w:author="victor.santos" w:date="2017-04-26T20:45:00Z"/>
          <w:rFonts w:ascii="Arial" w:hAnsi="Arial" w:cs="Arial"/>
          <w:color w:val="000000" w:themeColor="text1"/>
        </w:rPr>
      </w:pPr>
      <w:ins w:id="2948" w:author="victor.santos" w:date="2017-04-26T20:41:00Z">
        <w:r>
          <w:rPr>
            <w:rFonts w:ascii="Arial" w:hAnsi="Arial" w:cs="Arial"/>
            <w:color w:val="000000" w:themeColor="text1"/>
          </w:rPr>
          <w:t xml:space="preserve">Data Inicial do Índice: </w:t>
        </w:r>
      </w:ins>
      <w:ins w:id="2949" w:author="victor.santos" w:date="2017-04-26T20:45:00Z">
        <w:r>
          <w:rPr>
            <w:rFonts w:ascii="Arial" w:hAnsi="Arial" w:cs="Arial"/>
            <w:color w:val="000000" w:themeColor="text1"/>
          </w:rPr>
          <w:t>O sistema deve verificar se já existe algum índice IPCA importado na base interna do COSIP;</w:t>
        </w:r>
      </w:ins>
    </w:p>
    <w:p w:rsidR="005224DD" w:rsidRDefault="0034539D">
      <w:pPr>
        <w:pStyle w:val="Corpodetexto"/>
        <w:numPr>
          <w:ilvl w:val="1"/>
          <w:numId w:val="132"/>
        </w:numPr>
        <w:spacing w:after="0" w:line="360" w:lineRule="auto"/>
        <w:rPr>
          <w:ins w:id="2950" w:author="victor.santos" w:date="2017-04-26T20:45:00Z"/>
          <w:rFonts w:ascii="Arial" w:hAnsi="Arial" w:cs="Arial"/>
          <w:color w:val="000000" w:themeColor="text1"/>
        </w:rPr>
      </w:pPr>
      <w:ins w:id="2951" w:author="victor.santos" w:date="2017-04-26T20:45:00Z">
        <w:r>
          <w:rPr>
            <w:rFonts w:ascii="Arial" w:hAnsi="Arial" w:cs="Arial"/>
            <w:color w:val="000000" w:themeColor="text1"/>
          </w:rPr>
          <w:lastRenderedPageBreak/>
          <w:t xml:space="preserve">Se Sim: </w:t>
        </w:r>
      </w:ins>
      <w:ins w:id="2952" w:author="victor.santos" w:date="2017-04-26T20:49:00Z">
        <w:r w:rsidR="00D913A1">
          <w:rPr>
            <w:rFonts w:ascii="Arial" w:hAnsi="Arial" w:cs="Arial"/>
            <w:color w:val="000000" w:themeColor="text1"/>
          </w:rPr>
          <w:t>DATA_INDICE_MAIS_RECENTE</w:t>
        </w:r>
      </w:ins>
    </w:p>
    <w:p w:rsidR="005224DD" w:rsidRDefault="0034539D">
      <w:pPr>
        <w:pStyle w:val="Corpodetexto"/>
        <w:numPr>
          <w:ilvl w:val="1"/>
          <w:numId w:val="132"/>
        </w:numPr>
        <w:spacing w:after="0" w:line="360" w:lineRule="auto"/>
        <w:rPr>
          <w:ins w:id="2953" w:author="victor.santos" w:date="2017-04-26T20:42:00Z"/>
          <w:rFonts w:ascii="Arial" w:hAnsi="Arial" w:cs="Arial"/>
          <w:color w:val="000000" w:themeColor="text1"/>
        </w:rPr>
      </w:pPr>
      <w:ins w:id="2954" w:author="victor.santos" w:date="2017-04-26T20:45:00Z">
        <w:r>
          <w:rPr>
            <w:rFonts w:ascii="Arial" w:hAnsi="Arial" w:cs="Arial"/>
            <w:color w:val="000000" w:themeColor="text1"/>
          </w:rPr>
          <w:t xml:space="preserve">Se Não: </w:t>
        </w:r>
      </w:ins>
      <w:ins w:id="2955" w:author="victor.santos" w:date="2017-04-26T20:49:00Z">
        <w:r w:rsidR="00D913A1">
          <w:rPr>
            <w:rFonts w:ascii="Arial" w:hAnsi="Arial" w:cs="Arial"/>
            <w:color w:val="000000" w:themeColor="text1"/>
          </w:rPr>
          <w:t>MENOR_DATA_VALIDA</w:t>
        </w:r>
      </w:ins>
    </w:p>
    <w:p w:rsidR="005224DD" w:rsidRDefault="0034539D">
      <w:pPr>
        <w:pStyle w:val="Corpodetexto"/>
        <w:numPr>
          <w:ilvl w:val="0"/>
          <w:numId w:val="132"/>
        </w:numPr>
        <w:spacing w:after="0" w:line="360" w:lineRule="auto"/>
        <w:rPr>
          <w:ins w:id="2956" w:author="victor.santos" w:date="2017-04-26T20:42:00Z"/>
          <w:rFonts w:ascii="Arial" w:hAnsi="Arial" w:cs="Arial"/>
          <w:color w:val="000000" w:themeColor="text1"/>
        </w:rPr>
      </w:pPr>
      <w:ins w:id="2957" w:author="victor.santos" w:date="2017-04-26T20:42:00Z">
        <w:r>
          <w:rPr>
            <w:rFonts w:ascii="Arial" w:hAnsi="Arial" w:cs="Arial"/>
            <w:color w:val="000000" w:themeColor="text1"/>
          </w:rPr>
          <w:t xml:space="preserve">Data Final do Índice: </w:t>
        </w:r>
      </w:ins>
      <w:ins w:id="2958" w:author="victor.santos" w:date="2017-04-26T20:52:00Z">
        <w:r w:rsidR="00D913A1">
          <w:rPr>
            <w:rFonts w:ascii="Arial" w:hAnsi="Arial" w:cs="Arial"/>
            <w:color w:val="000000" w:themeColor="text1"/>
          </w:rPr>
          <w:t>DATA_FINAL_VALIDA</w:t>
        </w:r>
      </w:ins>
    </w:p>
    <w:p w:rsidR="005224DD" w:rsidRDefault="0034539D">
      <w:pPr>
        <w:pStyle w:val="Corpodetexto"/>
        <w:numPr>
          <w:ilvl w:val="0"/>
          <w:numId w:val="132"/>
        </w:numPr>
        <w:spacing w:after="0" w:line="360" w:lineRule="auto"/>
        <w:rPr>
          <w:ins w:id="2959" w:author="victor.santos" w:date="2017-04-26T20:42:00Z"/>
          <w:rFonts w:ascii="Arial" w:hAnsi="Arial" w:cs="Arial"/>
          <w:color w:val="000000" w:themeColor="text1"/>
        </w:rPr>
      </w:pPr>
      <w:ins w:id="2960" w:author="victor.santos" w:date="2017-04-26T20:42:00Z">
        <w:r>
          <w:rPr>
            <w:rFonts w:ascii="Arial" w:hAnsi="Arial" w:cs="Arial"/>
            <w:color w:val="000000" w:themeColor="text1"/>
          </w:rPr>
          <w:t xml:space="preserve">Usuário: </w:t>
        </w:r>
      </w:ins>
      <w:ins w:id="2961" w:author="victor.santos" w:date="2017-04-26T20:43:00Z">
        <w:r w:rsidRPr="0034539D">
          <w:rPr>
            <w:rFonts w:ascii="Arial" w:hAnsi="Arial" w:cs="Arial"/>
            <w:color w:val="000000" w:themeColor="text1"/>
          </w:rPr>
          <w:t>SF9450I</w:t>
        </w:r>
      </w:ins>
    </w:p>
    <w:p w:rsidR="005224DD" w:rsidRDefault="0034539D">
      <w:pPr>
        <w:pStyle w:val="Corpodetexto"/>
        <w:numPr>
          <w:ilvl w:val="0"/>
          <w:numId w:val="132"/>
        </w:numPr>
        <w:spacing w:after="0" w:line="360" w:lineRule="auto"/>
        <w:rPr>
          <w:ins w:id="2962" w:author="victor.santos" w:date="2017-04-26T20:36:00Z"/>
          <w:rFonts w:ascii="Arial" w:hAnsi="Arial" w:cs="Arial"/>
          <w:color w:val="000000" w:themeColor="text1"/>
        </w:rPr>
      </w:pPr>
      <w:ins w:id="2963" w:author="victor.santos" w:date="2017-04-26T20:42:00Z">
        <w:r>
          <w:rPr>
            <w:rFonts w:ascii="Arial" w:hAnsi="Arial" w:cs="Arial"/>
            <w:color w:val="000000" w:themeColor="text1"/>
          </w:rPr>
          <w:t xml:space="preserve">Senha: </w:t>
        </w:r>
      </w:ins>
      <w:ins w:id="2964" w:author="victor.santos" w:date="2017-04-26T20:43:00Z">
        <w:r w:rsidRPr="0034539D">
          <w:rPr>
            <w:rFonts w:ascii="Arial" w:hAnsi="Arial" w:cs="Arial"/>
            <w:color w:val="000000" w:themeColor="text1"/>
          </w:rPr>
          <w:t>pwdSF9450I01</w:t>
        </w:r>
      </w:ins>
    </w:p>
    <w:p w:rsidR="005224DD" w:rsidRDefault="00D913A1">
      <w:pPr>
        <w:pStyle w:val="Corpodetexto"/>
        <w:spacing w:after="0" w:line="360" w:lineRule="auto"/>
        <w:ind w:left="1416"/>
        <w:rPr>
          <w:ins w:id="2965" w:author="victor.santos" w:date="2017-04-26T20:49:00Z"/>
          <w:rFonts w:ascii="Arial" w:hAnsi="Arial" w:cs="Arial"/>
          <w:color w:val="000000" w:themeColor="text1"/>
        </w:rPr>
      </w:pPr>
      <w:ins w:id="2966" w:author="victor.santos" w:date="2017-04-26T20:49:00Z">
        <w:r>
          <w:rPr>
            <w:rFonts w:ascii="Arial" w:hAnsi="Arial" w:cs="Arial"/>
            <w:color w:val="000000" w:themeColor="text1"/>
          </w:rPr>
          <w:t>Exemplo:</w:t>
        </w:r>
      </w:ins>
    </w:p>
    <w:p w:rsidR="005224DD" w:rsidRDefault="00F25C47">
      <w:pPr>
        <w:pStyle w:val="Corpodetexto"/>
        <w:spacing w:after="0" w:line="360" w:lineRule="auto"/>
        <w:ind w:left="2124"/>
        <w:rPr>
          <w:ins w:id="2967" w:author="victor.santos" w:date="2017-04-26T20:51:00Z"/>
          <w:rFonts w:ascii="Arial" w:hAnsi="Arial" w:cs="Arial"/>
          <w:i/>
          <w:color w:val="000000" w:themeColor="text1"/>
        </w:rPr>
      </w:pPr>
      <w:ins w:id="2968" w:author="victor.santos" w:date="2017-04-26T20:50:00Z">
        <w:r w:rsidRPr="00F25C47">
          <w:rPr>
            <w:rFonts w:ascii="Arial" w:hAnsi="Arial" w:cs="Arial"/>
            <w:i/>
            <w:color w:val="000000" w:themeColor="text1"/>
          </w:rPr>
          <w:t xml:space="preserve">Data Atual: </w:t>
        </w:r>
        <w:r w:rsidRPr="00F25C47">
          <w:rPr>
            <w:rFonts w:ascii="Arial" w:hAnsi="Arial" w:cs="Arial"/>
            <w:i/>
            <w:color w:val="0000FF"/>
          </w:rPr>
          <w:t>27/04/2017</w:t>
        </w:r>
      </w:ins>
    </w:p>
    <w:p w:rsidR="005224DD" w:rsidRDefault="00F25C47">
      <w:pPr>
        <w:pStyle w:val="Corpodetexto"/>
        <w:spacing w:after="0" w:line="360" w:lineRule="auto"/>
        <w:ind w:left="2124"/>
        <w:rPr>
          <w:ins w:id="2969" w:author="victor.santos" w:date="2017-04-26T20:51:00Z"/>
          <w:rFonts w:ascii="Arial" w:hAnsi="Arial" w:cs="Arial"/>
          <w:i/>
          <w:color w:val="000000" w:themeColor="text1"/>
        </w:rPr>
      </w:pPr>
      <w:ins w:id="2970" w:author="victor.santos" w:date="2017-04-26T20:51:00Z">
        <w:r w:rsidRPr="00F25C47">
          <w:rPr>
            <w:rFonts w:ascii="Arial" w:hAnsi="Arial" w:cs="Arial"/>
            <w:i/>
            <w:color w:val="000000" w:themeColor="text1"/>
          </w:rPr>
          <w:t xml:space="preserve">Índice mais recente: </w:t>
        </w:r>
        <w:r w:rsidRPr="00F25C47">
          <w:rPr>
            <w:rFonts w:ascii="Arial" w:hAnsi="Arial" w:cs="Arial"/>
            <w:i/>
            <w:color w:val="0000FF"/>
          </w:rPr>
          <w:t>01/02/2017</w:t>
        </w:r>
      </w:ins>
    </w:p>
    <w:p w:rsidR="005224DD" w:rsidRDefault="005224DD">
      <w:pPr>
        <w:pStyle w:val="Corpodetexto"/>
        <w:spacing w:after="0" w:line="360" w:lineRule="auto"/>
        <w:ind w:left="2124"/>
        <w:rPr>
          <w:ins w:id="2971" w:author="victor.santos" w:date="2017-04-26T20:50:00Z"/>
          <w:rFonts w:ascii="Arial" w:hAnsi="Arial" w:cs="Arial"/>
          <w:i/>
          <w:color w:val="000000" w:themeColor="text1"/>
        </w:rPr>
      </w:pPr>
    </w:p>
    <w:p w:rsidR="005224DD" w:rsidRDefault="00F25C47">
      <w:pPr>
        <w:pStyle w:val="Corpodetexto"/>
        <w:numPr>
          <w:ilvl w:val="0"/>
          <w:numId w:val="132"/>
        </w:numPr>
        <w:spacing w:after="0" w:line="360" w:lineRule="auto"/>
        <w:ind w:left="2562"/>
        <w:rPr>
          <w:ins w:id="2972" w:author="victor.santos" w:date="2017-04-26T20:50:00Z"/>
          <w:rFonts w:ascii="Arial" w:hAnsi="Arial" w:cs="Arial"/>
          <w:i/>
          <w:color w:val="000000" w:themeColor="text1"/>
        </w:rPr>
      </w:pPr>
      <w:ins w:id="2973" w:author="victor.santos" w:date="2017-04-26T20:50:00Z">
        <w:r w:rsidRPr="00F25C47">
          <w:rPr>
            <w:rFonts w:ascii="Arial" w:hAnsi="Arial" w:cs="Arial"/>
            <w:i/>
            <w:color w:val="000000" w:themeColor="text1"/>
          </w:rPr>
          <w:t>Código do Índice: 7 (IPCA)</w:t>
        </w:r>
      </w:ins>
    </w:p>
    <w:p w:rsidR="005224DD" w:rsidRDefault="00F25C47">
      <w:pPr>
        <w:pStyle w:val="Corpodetexto"/>
        <w:numPr>
          <w:ilvl w:val="0"/>
          <w:numId w:val="132"/>
        </w:numPr>
        <w:spacing w:after="0" w:line="360" w:lineRule="auto"/>
        <w:ind w:left="2562"/>
        <w:rPr>
          <w:ins w:id="2974" w:author="victor.santos" w:date="2017-04-26T20:50:00Z"/>
          <w:rFonts w:ascii="Arial" w:hAnsi="Arial" w:cs="Arial"/>
          <w:i/>
          <w:color w:val="000000" w:themeColor="text1"/>
        </w:rPr>
      </w:pPr>
      <w:ins w:id="2975" w:author="victor.santos" w:date="2017-04-26T20:50:00Z">
        <w:r w:rsidRPr="00F25C47">
          <w:rPr>
            <w:rFonts w:ascii="Arial" w:hAnsi="Arial" w:cs="Arial"/>
            <w:i/>
            <w:color w:val="000000" w:themeColor="text1"/>
          </w:rPr>
          <w:t>Data Inicial do Índice: O sistema deve verificar se já existe algum índice IPCA importado na base interna do COSIP;</w:t>
        </w:r>
      </w:ins>
    </w:p>
    <w:p w:rsidR="005224DD" w:rsidRDefault="00F25C47">
      <w:pPr>
        <w:pStyle w:val="Corpodetexto"/>
        <w:numPr>
          <w:ilvl w:val="1"/>
          <w:numId w:val="132"/>
        </w:numPr>
        <w:spacing w:after="0" w:line="360" w:lineRule="auto"/>
        <w:ind w:left="3282"/>
        <w:rPr>
          <w:ins w:id="2976" w:author="victor.santos" w:date="2017-04-26T20:50:00Z"/>
          <w:rFonts w:ascii="Arial" w:hAnsi="Arial" w:cs="Arial"/>
          <w:i/>
          <w:color w:val="000000" w:themeColor="text1"/>
        </w:rPr>
      </w:pPr>
      <w:ins w:id="2977" w:author="victor.santos" w:date="2017-04-26T20:50:00Z">
        <w:r w:rsidRPr="00F25C47">
          <w:rPr>
            <w:rFonts w:ascii="Arial" w:hAnsi="Arial" w:cs="Arial"/>
            <w:i/>
            <w:color w:val="000000" w:themeColor="text1"/>
          </w:rPr>
          <w:t xml:space="preserve">Se Sim: </w:t>
        </w:r>
      </w:ins>
      <w:ins w:id="2978" w:author="victor.santos" w:date="2017-04-26T20:51:00Z">
        <w:r w:rsidRPr="00F25C47">
          <w:rPr>
            <w:rFonts w:ascii="Arial" w:hAnsi="Arial" w:cs="Arial"/>
            <w:i/>
            <w:color w:val="0000FF"/>
          </w:rPr>
          <w:t>01/02/2017</w:t>
        </w:r>
      </w:ins>
    </w:p>
    <w:p w:rsidR="005224DD" w:rsidRDefault="00F25C47">
      <w:pPr>
        <w:pStyle w:val="Corpodetexto"/>
        <w:numPr>
          <w:ilvl w:val="1"/>
          <w:numId w:val="132"/>
        </w:numPr>
        <w:spacing w:after="0" w:line="360" w:lineRule="auto"/>
        <w:ind w:left="3282"/>
        <w:rPr>
          <w:ins w:id="2979" w:author="victor.santos" w:date="2017-04-26T20:50:00Z"/>
          <w:rFonts w:ascii="Arial" w:hAnsi="Arial" w:cs="Arial"/>
          <w:i/>
          <w:color w:val="0000FF"/>
        </w:rPr>
      </w:pPr>
      <w:ins w:id="2980" w:author="victor.santos" w:date="2017-04-26T20:50:00Z">
        <w:r w:rsidRPr="00F25C47">
          <w:rPr>
            <w:rFonts w:ascii="Arial" w:hAnsi="Arial" w:cs="Arial"/>
            <w:i/>
            <w:color w:val="000000" w:themeColor="text1"/>
          </w:rPr>
          <w:t xml:space="preserve">Se Não: </w:t>
        </w:r>
      </w:ins>
      <w:ins w:id="2981" w:author="victor.santos" w:date="2017-04-26T20:51:00Z">
        <w:r w:rsidRPr="00F25C47">
          <w:rPr>
            <w:rFonts w:ascii="Arial" w:hAnsi="Arial" w:cs="Arial"/>
            <w:i/>
            <w:color w:val="0000FF"/>
          </w:rPr>
          <w:t>01/01/2012</w:t>
        </w:r>
      </w:ins>
    </w:p>
    <w:p w:rsidR="005224DD" w:rsidRDefault="00F25C47">
      <w:pPr>
        <w:pStyle w:val="Corpodetexto"/>
        <w:numPr>
          <w:ilvl w:val="0"/>
          <w:numId w:val="132"/>
        </w:numPr>
        <w:spacing w:after="0" w:line="360" w:lineRule="auto"/>
        <w:ind w:left="2562"/>
        <w:rPr>
          <w:ins w:id="2982" w:author="victor.santos" w:date="2017-04-26T20:50:00Z"/>
          <w:rFonts w:ascii="Arial" w:hAnsi="Arial" w:cs="Arial"/>
          <w:i/>
          <w:color w:val="000000" w:themeColor="text1"/>
        </w:rPr>
      </w:pPr>
      <w:ins w:id="2983" w:author="victor.santos" w:date="2017-04-26T20:50:00Z">
        <w:r w:rsidRPr="00F25C47">
          <w:rPr>
            <w:rFonts w:ascii="Arial" w:hAnsi="Arial" w:cs="Arial"/>
            <w:i/>
            <w:color w:val="000000" w:themeColor="text1"/>
          </w:rPr>
          <w:t xml:space="preserve">Data Final do Índice: </w:t>
        </w:r>
      </w:ins>
      <w:ins w:id="2984" w:author="victor.santos" w:date="2017-04-26T20:52:00Z">
        <w:r w:rsidRPr="00F25C47">
          <w:rPr>
            <w:rFonts w:ascii="Arial" w:hAnsi="Arial" w:cs="Arial"/>
            <w:i/>
            <w:color w:val="0000FF"/>
          </w:rPr>
          <w:t>01/04/2017</w:t>
        </w:r>
      </w:ins>
    </w:p>
    <w:p w:rsidR="005224DD" w:rsidRDefault="00F25C47">
      <w:pPr>
        <w:pStyle w:val="Corpodetexto"/>
        <w:numPr>
          <w:ilvl w:val="0"/>
          <w:numId w:val="132"/>
        </w:numPr>
        <w:spacing w:after="0" w:line="360" w:lineRule="auto"/>
        <w:ind w:left="2562"/>
        <w:rPr>
          <w:ins w:id="2985" w:author="victor.santos" w:date="2017-04-26T20:50:00Z"/>
          <w:rFonts w:ascii="Arial" w:hAnsi="Arial" w:cs="Arial"/>
          <w:i/>
          <w:color w:val="000000" w:themeColor="text1"/>
        </w:rPr>
      </w:pPr>
      <w:ins w:id="2986" w:author="victor.santos" w:date="2017-04-26T20:50:00Z">
        <w:r w:rsidRPr="00F25C47">
          <w:rPr>
            <w:rFonts w:ascii="Arial" w:hAnsi="Arial" w:cs="Arial"/>
            <w:i/>
            <w:color w:val="000000" w:themeColor="text1"/>
          </w:rPr>
          <w:t>Usuário: SF9450I</w:t>
        </w:r>
      </w:ins>
    </w:p>
    <w:p w:rsidR="005224DD" w:rsidRDefault="00F25C47">
      <w:pPr>
        <w:pStyle w:val="Corpodetexto"/>
        <w:numPr>
          <w:ilvl w:val="0"/>
          <w:numId w:val="132"/>
        </w:numPr>
        <w:spacing w:after="0" w:line="360" w:lineRule="auto"/>
        <w:ind w:left="2562"/>
        <w:rPr>
          <w:ins w:id="2987" w:author="victor.santos" w:date="2017-04-26T20:50:00Z"/>
          <w:rFonts w:ascii="Arial" w:hAnsi="Arial" w:cs="Arial"/>
          <w:i/>
          <w:color w:val="000000" w:themeColor="text1"/>
        </w:rPr>
      </w:pPr>
      <w:ins w:id="2988" w:author="victor.santos" w:date="2017-04-26T20:50:00Z">
        <w:r w:rsidRPr="00F25C47">
          <w:rPr>
            <w:rFonts w:ascii="Arial" w:hAnsi="Arial" w:cs="Arial"/>
            <w:i/>
            <w:color w:val="000000" w:themeColor="text1"/>
          </w:rPr>
          <w:t>Senha: pwdSF9450I01</w:t>
        </w:r>
      </w:ins>
    </w:p>
    <w:p w:rsidR="005224DD" w:rsidRDefault="005224DD">
      <w:pPr>
        <w:pStyle w:val="Corpodetexto"/>
        <w:spacing w:after="0" w:line="360" w:lineRule="auto"/>
        <w:ind w:left="1416"/>
        <w:rPr>
          <w:ins w:id="2989" w:author="victor.santos" w:date="2017-04-26T20:50:00Z"/>
          <w:rFonts w:ascii="Arial" w:hAnsi="Arial" w:cs="Arial"/>
          <w:color w:val="000000" w:themeColor="text1"/>
        </w:rPr>
      </w:pPr>
    </w:p>
    <w:p w:rsidR="0034539D" w:rsidRDefault="0034539D" w:rsidP="0034539D">
      <w:pPr>
        <w:pStyle w:val="Corpodetexto"/>
        <w:spacing w:after="0" w:line="360" w:lineRule="auto"/>
        <w:ind w:left="1134"/>
        <w:rPr>
          <w:ins w:id="2990" w:author="victor.santos" w:date="2017-04-26T20:36:00Z"/>
          <w:rFonts w:ascii="Arial" w:hAnsi="Arial" w:cs="Arial"/>
          <w:b/>
          <w:color w:val="000000" w:themeColor="text1"/>
        </w:rPr>
      </w:pPr>
      <w:bookmarkStart w:id="2991" w:name="RN_177"/>
      <w:ins w:id="2992" w:author="victor.santos" w:date="2017-04-26T20:36:00Z">
        <w:r>
          <w:rPr>
            <w:rFonts w:ascii="Arial" w:hAnsi="Arial" w:cs="Arial"/>
            <w:b/>
            <w:color w:val="000000" w:themeColor="text1"/>
          </w:rPr>
          <w:t>RN_177</w:t>
        </w:r>
        <w:bookmarkEnd w:id="2991"/>
        <w:r>
          <w:rPr>
            <w:rFonts w:ascii="Arial" w:hAnsi="Arial" w:cs="Arial"/>
            <w:b/>
            <w:color w:val="000000" w:themeColor="text1"/>
          </w:rPr>
          <w:t xml:space="preserve"> - Processar Índice IPCA - Salvar</w:t>
        </w:r>
      </w:ins>
    </w:p>
    <w:p w:rsidR="005224DD" w:rsidRDefault="00D913A1">
      <w:pPr>
        <w:pStyle w:val="Corpodetexto"/>
        <w:spacing w:after="0" w:line="360" w:lineRule="auto"/>
        <w:ind w:left="1134"/>
        <w:rPr>
          <w:ins w:id="2993" w:author="victor.santos" w:date="2017-04-26T20:54:00Z"/>
          <w:rFonts w:ascii="Arial" w:hAnsi="Arial" w:cs="Arial"/>
          <w:color w:val="000000" w:themeColor="text1"/>
        </w:rPr>
      </w:pPr>
      <w:ins w:id="2994" w:author="victor.santos" w:date="2017-04-26T20:53:00Z">
        <w:r w:rsidRPr="0034539D">
          <w:rPr>
            <w:rFonts w:ascii="Arial" w:hAnsi="Arial" w:cs="Arial"/>
            <w:color w:val="000000" w:themeColor="text1"/>
          </w:rPr>
          <w:t>O retorno do serviço deverá ser armazenado na base interna do COSIP sem nenhuma modificação e</w:t>
        </w:r>
        <w:r>
          <w:rPr>
            <w:rFonts w:ascii="Arial" w:hAnsi="Arial" w:cs="Arial"/>
            <w:color w:val="000000" w:themeColor="text1"/>
          </w:rPr>
          <w:t>/ou processamento de informação</w:t>
        </w:r>
      </w:ins>
      <w:ins w:id="2995" w:author="victor.santos" w:date="2017-04-26T20:54:00Z">
        <w:r>
          <w:rPr>
            <w:rFonts w:ascii="Arial" w:hAnsi="Arial" w:cs="Arial"/>
            <w:color w:val="000000" w:themeColor="text1"/>
          </w:rPr>
          <w:t>:</w:t>
        </w:r>
      </w:ins>
    </w:p>
    <w:p w:rsidR="005224DD" w:rsidRDefault="00D913A1">
      <w:pPr>
        <w:pStyle w:val="Corpodetexto"/>
        <w:numPr>
          <w:ilvl w:val="0"/>
          <w:numId w:val="134"/>
        </w:numPr>
        <w:spacing w:after="0" w:line="360" w:lineRule="auto"/>
        <w:rPr>
          <w:ins w:id="2996" w:author="victor.santos" w:date="2017-04-26T20:55:00Z"/>
          <w:rFonts w:ascii="Arial" w:hAnsi="Arial" w:cs="Arial"/>
          <w:color w:val="000000" w:themeColor="text1"/>
        </w:rPr>
      </w:pPr>
      <w:ins w:id="2997" w:author="victor.santos" w:date="2017-04-26T20:55:00Z">
        <w:r>
          <w:rPr>
            <w:rFonts w:ascii="Arial" w:hAnsi="Arial" w:cs="Arial"/>
            <w:color w:val="000000" w:themeColor="text1"/>
          </w:rPr>
          <w:t>dtData</w:t>
        </w:r>
      </w:ins>
    </w:p>
    <w:p w:rsidR="005224DD" w:rsidRDefault="00D913A1">
      <w:pPr>
        <w:pStyle w:val="Corpodetexto"/>
        <w:numPr>
          <w:ilvl w:val="0"/>
          <w:numId w:val="134"/>
        </w:numPr>
        <w:spacing w:after="0" w:line="360" w:lineRule="auto"/>
        <w:rPr>
          <w:ins w:id="2998" w:author="victor.santos" w:date="2017-04-26T20:55:00Z"/>
          <w:rFonts w:ascii="Arial" w:hAnsi="Arial" w:cs="Arial"/>
          <w:color w:val="000000" w:themeColor="text1"/>
        </w:rPr>
      </w:pPr>
      <w:ins w:id="2999" w:author="victor.santos" w:date="2017-04-26T20:56:00Z">
        <w:r>
          <w:rPr>
            <w:rFonts w:ascii="Arial" w:hAnsi="Arial" w:cs="Arial"/>
            <w:color w:val="000000" w:themeColor="text1"/>
          </w:rPr>
          <w:t>vlValor</w:t>
        </w:r>
      </w:ins>
    </w:p>
    <w:p w:rsidR="005224DD" w:rsidRDefault="007468F0">
      <w:pPr>
        <w:pStyle w:val="Corpodetexto"/>
        <w:numPr>
          <w:ilvl w:val="0"/>
          <w:numId w:val="134"/>
        </w:numPr>
        <w:spacing w:after="0" w:line="360" w:lineRule="auto"/>
        <w:rPr>
          <w:ins w:id="3000" w:author="victor.santos" w:date="2017-04-26T20:54:00Z"/>
          <w:rFonts w:ascii="Arial" w:hAnsi="Arial" w:cs="Arial"/>
          <w:color w:val="000000" w:themeColor="text1"/>
        </w:rPr>
      </w:pPr>
      <w:ins w:id="3001" w:author="victor.santos" w:date="2017-04-26T20:54:00Z">
        <w:r>
          <w:rPr>
            <w:rFonts w:ascii="Arial" w:hAnsi="Arial" w:cs="Arial"/>
            <w:color w:val="000000" w:themeColor="text1"/>
          </w:rPr>
          <w:t>vlAcumulado</w:t>
        </w:r>
      </w:ins>
    </w:p>
    <w:p w:rsidR="005224DD" w:rsidRDefault="005224DD">
      <w:pPr>
        <w:pStyle w:val="Corpodetexto"/>
        <w:spacing w:after="0" w:line="360" w:lineRule="auto"/>
        <w:ind w:left="1854"/>
        <w:rPr>
          <w:ins w:id="3002" w:author="victor.santos" w:date="2017-04-26T22:25:00Z"/>
          <w:rFonts w:ascii="Arial" w:hAnsi="Arial" w:cs="Arial"/>
          <w:color w:val="000000" w:themeColor="text1"/>
        </w:rPr>
      </w:pPr>
    </w:p>
    <w:p w:rsidR="00E4469D" w:rsidRDefault="00E4469D" w:rsidP="00E4469D">
      <w:pPr>
        <w:pStyle w:val="Corpodetexto"/>
        <w:spacing w:after="0" w:line="360" w:lineRule="auto"/>
        <w:ind w:left="1134"/>
        <w:rPr>
          <w:ins w:id="3003" w:author="victor.santos" w:date="2017-04-26T22:25:00Z"/>
          <w:rFonts w:ascii="Arial" w:hAnsi="Arial" w:cs="Arial"/>
          <w:b/>
          <w:color w:val="000000" w:themeColor="text1"/>
        </w:rPr>
      </w:pPr>
      <w:bookmarkStart w:id="3004" w:name="RN_178"/>
      <w:ins w:id="3005" w:author="victor.santos" w:date="2017-04-26T22:25:00Z">
        <w:r>
          <w:rPr>
            <w:rFonts w:ascii="Arial" w:hAnsi="Arial" w:cs="Arial"/>
            <w:b/>
            <w:color w:val="000000" w:themeColor="text1"/>
          </w:rPr>
          <w:t>RN_178</w:t>
        </w:r>
        <w:bookmarkEnd w:id="3004"/>
        <w:r>
          <w:rPr>
            <w:rFonts w:ascii="Arial" w:hAnsi="Arial" w:cs="Arial"/>
            <w:b/>
            <w:color w:val="000000" w:themeColor="text1"/>
          </w:rPr>
          <w:t xml:space="preserve"> - Administrar ILUME</w:t>
        </w:r>
      </w:ins>
      <w:ins w:id="3006" w:author="victor.santos" w:date="2017-04-27T15:12:00Z">
        <w:r w:rsidR="00C07EDE">
          <w:rPr>
            <w:rFonts w:ascii="Arial" w:hAnsi="Arial" w:cs="Arial"/>
            <w:b/>
            <w:color w:val="000000" w:themeColor="text1"/>
          </w:rPr>
          <w:t>/SMADS</w:t>
        </w:r>
      </w:ins>
      <w:ins w:id="3007" w:author="victor.santos" w:date="2017-04-26T22:25:00Z">
        <w:r>
          <w:rPr>
            <w:rFonts w:ascii="Arial" w:hAnsi="Arial" w:cs="Arial"/>
            <w:b/>
            <w:color w:val="000000" w:themeColor="text1"/>
          </w:rPr>
          <w:t xml:space="preserve"> - Exclusão de Registro: Tela</w:t>
        </w:r>
      </w:ins>
    </w:p>
    <w:p w:rsidR="005224DD" w:rsidRDefault="00E4469D">
      <w:pPr>
        <w:pStyle w:val="Corpodetexto"/>
        <w:spacing w:after="0" w:line="360" w:lineRule="auto"/>
        <w:ind w:left="1134"/>
        <w:rPr>
          <w:ins w:id="3008" w:author="victor.santos" w:date="2017-04-26T22:26:00Z"/>
          <w:rFonts w:ascii="Arial" w:hAnsi="Arial" w:cs="Arial"/>
          <w:color w:val="000000" w:themeColor="text1"/>
        </w:rPr>
      </w:pPr>
      <w:ins w:id="3009" w:author="victor.santos" w:date="2017-04-26T22:26:00Z">
        <w:r>
          <w:rPr>
            <w:rFonts w:ascii="Arial" w:hAnsi="Arial" w:cs="Arial"/>
            <w:color w:val="000000" w:themeColor="text1"/>
          </w:rPr>
          <w:t>Os campos exibidos em tela na exclusão do registro são:</w:t>
        </w:r>
      </w:ins>
    </w:p>
    <w:p w:rsidR="005224DD" w:rsidRDefault="00E4469D">
      <w:pPr>
        <w:pStyle w:val="Corpodetexto"/>
        <w:numPr>
          <w:ilvl w:val="0"/>
          <w:numId w:val="135"/>
        </w:numPr>
        <w:spacing w:after="0" w:line="360" w:lineRule="auto"/>
        <w:rPr>
          <w:ins w:id="3010" w:author="victor.santos" w:date="2017-04-26T22:26:00Z"/>
          <w:rFonts w:ascii="Arial" w:hAnsi="Arial" w:cs="Arial"/>
          <w:color w:val="000000" w:themeColor="text1"/>
        </w:rPr>
      </w:pPr>
      <w:ins w:id="3011" w:author="victor.santos" w:date="2017-04-26T22:26:00Z">
        <w:r>
          <w:rPr>
            <w:rFonts w:ascii="Arial" w:hAnsi="Arial" w:cs="Arial"/>
            <w:color w:val="000000" w:themeColor="text1"/>
          </w:rPr>
          <w:t>Instalação</w:t>
        </w:r>
      </w:ins>
    </w:p>
    <w:p w:rsidR="005224DD" w:rsidRDefault="00E4469D">
      <w:pPr>
        <w:pStyle w:val="Corpodetexto"/>
        <w:numPr>
          <w:ilvl w:val="0"/>
          <w:numId w:val="135"/>
        </w:numPr>
        <w:spacing w:after="0" w:line="360" w:lineRule="auto"/>
        <w:rPr>
          <w:ins w:id="3012" w:author="victor.santos" w:date="2017-04-26T22:25:00Z"/>
          <w:rFonts w:ascii="Arial" w:hAnsi="Arial" w:cs="Arial"/>
          <w:color w:val="000000" w:themeColor="text1"/>
        </w:rPr>
      </w:pPr>
      <w:ins w:id="3013" w:author="victor.santos" w:date="2017-04-26T22:26:00Z">
        <w:r>
          <w:rPr>
            <w:rFonts w:ascii="Arial" w:hAnsi="Arial" w:cs="Arial"/>
            <w:color w:val="000000" w:themeColor="text1"/>
          </w:rPr>
          <w:t>Nome Contribuinte</w:t>
        </w:r>
      </w:ins>
    </w:p>
    <w:p w:rsidR="005224DD" w:rsidRDefault="005224DD">
      <w:pPr>
        <w:pStyle w:val="Corpodetexto"/>
        <w:spacing w:after="0" w:line="360" w:lineRule="auto"/>
        <w:ind w:left="1854"/>
        <w:rPr>
          <w:ins w:id="3014" w:author="victor.santos" w:date="2017-04-26T22:26:00Z"/>
          <w:rFonts w:ascii="Arial" w:hAnsi="Arial" w:cs="Arial"/>
          <w:color w:val="000000" w:themeColor="text1"/>
        </w:rPr>
      </w:pPr>
    </w:p>
    <w:p w:rsidR="00E4469D" w:rsidRDefault="00E4469D" w:rsidP="00E4469D">
      <w:pPr>
        <w:pStyle w:val="Corpodetexto"/>
        <w:spacing w:after="0" w:line="360" w:lineRule="auto"/>
        <w:ind w:left="1134"/>
        <w:rPr>
          <w:ins w:id="3015" w:author="victor.santos" w:date="2017-04-26T22:26:00Z"/>
          <w:rFonts w:ascii="Arial" w:hAnsi="Arial" w:cs="Arial"/>
          <w:b/>
          <w:color w:val="000000" w:themeColor="text1"/>
        </w:rPr>
      </w:pPr>
      <w:bookmarkStart w:id="3016" w:name="RN_179"/>
      <w:ins w:id="3017" w:author="victor.santos" w:date="2017-04-26T22:26:00Z">
        <w:r>
          <w:rPr>
            <w:rFonts w:ascii="Arial" w:hAnsi="Arial" w:cs="Arial"/>
            <w:b/>
            <w:color w:val="000000" w:themeColor="text1"/>
          </w:rPr>
          <w:t>RN_179</w:t>
        </w:r>
        <w:bookmarkEnd w:id="3016"/>
        <w:r>
          <w:rPr>
            <w:rFonts w:ascii="Arial" w:hAnsi="Arial" w:cs="Arial"/>
            <w:b/>
            <w:color w:val="000000" w:themeColor="text1"/>
          </w:rPr>
          <w:t xml:space="preserve"> - Administrar ILUME</w:t>
        </w:r>
      </w:ins>
      <w:ins w:id="3018" w:author="victor.santos" w:date="2017-04-27T15:33:00Z">
        <w:r w:rsidR="00BD426B">
          <w:rPr>
            <w:rFonts w:ascii="Arial" w:hAnsi="Arial" w:cs="Arial"/>
            <w:b/>
            <w:color w:val="000000" w:themeColor="text1"/>
          </w:rPr>
          <w:t>/SMADS</w:t>
        </w:r>
      </w:ins>
      <w:ins w:id="3019" w:author="victor.santos" w:date="2017-04-26T22:26:00Z">
        <w:r>
          <w:rPr>
            <w:rFonts w:ascii="Arial" w:hAnsi="Arial" w:cs="Arial"/>
            <w:b/>
            <w:color w:val="000000" w:themeColor="text1"/>
          </w:rPr>
          <w:t xml:space="preserve"> - Exclusão de Registro: Confirmar</w:t>
        </w:r>
      </w:ins>
    </w:p>
    <w:p w:rsidR="00E4469D" w:rsidRDefault="00E4469D" w:rsidP="00E4469D">
      <w:pPr>
        <w:pStyle w:val="Corpodetexto"/>
        <w:spacing w:after="0" w:line="360" w:lineRule="auto"/>
        <w:ind w:left="1134"/>
        <w:rPr>
          <w:ins w:id="3020" w:author="victor.santos" w:date="2017-04-26T22:26:00Z"/>
          <w:rFonts w:ascii="Arial" w:hAnsi="Arial" w:cs="Arial"/>
          <w:color w:val="000000" w:themeColor="text1"/>
        </w:rPr>
      </w:pPr>
      <w:ins w:id="3021" w:author="victor.santos" w:date="2017-04-26T22:26:00Z">
        <w:r>
          <w:rPr>
            <w:rFonts w:ascii="Arial" w:hAnsi="Arial" w:cs="Arial"/>
            <w:color w:val="000000" w:themeColor="text1"/>
          </w:rPr>
          <w:t xml:space="preserve">Os campos </w:t>
        </w:r>
      </w:ins>
      <w:ins w:id="3022" w:author="victor.santos" w:date="2017-04-26T22:27:00Z">
        <w:r>
          <w:rPr>
            <w:rFonts w:ascii="Arial" w:hAnsi="Arial" w:cs="Arial"/>
            <w:color w:val="000000" w:themeColor="text1"/>
          </w:rPr>
          <w:t xml:space="preserve">salvos em banco de dados </w:t>
        </w:r>
      </w:ins>
      <w:ins w:id="3023" w:author="victor.santos" w:date="2017-04-26T22:26:00Z">
        <w:r>
          <w:rPr>
            <w:rFonts w:ascii="Arial" w:hAnsi="Arial" w:cs="Arial"/>
            <w:color w:val="000000" w:themeColor="text1"/>
          </w:rPr>
          <w:t>na exclusão do registro são:</w:t>
        </w:r>
      </w:ins>
    </w:p>
    <w:p w:rsidR="00E4469D" w:rsidRDefault="00E4469D" w:rsidP="00E4469D">
      <w:pPr>
        <w:pStyle w:val="Corpodetexto"/>
        <w:numPr>
          <w:ilvl w:val="0"/>
          <w:numId w:val="135"/>
        </w:numPr>
        <w:spacing w:after="0" w:line="360" w:lineRule="auto"/>
        <w:rPr>
          <w:ins w:id="3024" w:author="victor.santos" w:date="2017-04-26T22:26:00Z"/>
          <w:rFonts w:ascii="Arial" w:hAnsi="Arial" w:cs="Arial"/>
          <w:color w:val="000000" w:themeColor="text1"/>
        </w:rPr>
      </w:pPr>
      <w:ins w:id="3025" w:author="victor.santos" w:date="2017-04-26T22:27:00Z">
        <w:r>
          <w:rPr>
            <w:rFonts w:ascii="Arial" w:hAnsi="Arial" w:cs="Arial"/>
            <w:color w:val="000000" w:themeColor="text1"/>
          </w:rPr>
          <w:t>Justificativa</w:t>
        </w:r>
      </w:ins>
    </w:p>
    <w:p w:rsidR="00E4469D" w:rsidRDefault="00E4469D" w:rsidP="00E4469D">
      <w:pPr>
        <w:pStyle w:val="Corpodetexto"/>
        <w:numPr>
          <w:ilvl w:val="0"/>
          <w:numId w:val="135"/>
        </w:numPr>
        <w:spacing w:after="0" w:line="360" w:lineRule="auto"/>
        <w:rPr>
          <w:ins w:id="3026" w:author="victor.santos" w:date="2017-04-26T22:35:00Z"/>
          <w:rFonts w:ascii="Arial" w:hAnsi="Arial" w:cs="Arial"/>
          <w:color w:val="000000" w:themeColor="text1"/>
        </w:rPr>
      </w:pPr>
      <w:ins w:id="3027" w:author="victor.santos" w:date="2017-04-26T22:27:00Z">
        <w:r>
          <w:rPr>
            <w:rFonts w:ascii="Arial" w:hAnsi="Arial" w:cs="Arial"/>
            <w:color w:val="000000" w:themeColor="text1"/>
          </w:rPr>
          <w:t>Indicador de excluído</w:t>
        </w:r>
      </w:ins>
      <w:ins w:id="3028" w:author="victor.santos" w:date="2017-04-27T15:33:00Z">
        <w:r w:rsidR="00BD426B">
          <w:rPr>
            <w:rFonts w:ascii="Arial" w:hAnsi="Arial" w:cs="Arial"/>
            <w:color w:val="000000" w:themeColor="text1"/>
          </w:rPr>
          <w:t>/inativo</w:t>
        </w:r>
      </w:ins>
      <w:ins w:id="3029" w:author="victor.santos" w:date="2017-04-26T22:27:00Z">
        <w:r>
          <w:rPr>
            <w:rFonts w:ascii="Arial" w:hAnsi="Arial" w:cs="Arial"/>
            <w:color w:val="000000" w:themeColor="text1"/>
          </w:rPr>
          <w:t>: verdadeiro</w:t>
        </w:r>
      </w:ins>
    </w:p>
    <w:p w:rsidR="005224DD" w:rsidRDefault="005224DD">
      <w:pPr>
        <w:pStyle w:val="Corpodetexto"/>
        <w:spacing w:after="0" w:line="360" w:lineRule="auto"/>
        <w:rPr>
          <w:ins w:id="3030" w:author="victor.santos" w:date="2017-04-26T22:35:00Z"/>
          <w:rFonts w:ascii="Arial" w:hAnsi="Arial" w:cs="Arial"/>
          <w:color w:val="000000" w:themeColor="text1"/>
        </w:rPr>
      </w:pPr>
    </w:p>
    <w:p w:rsidR="005224DD" w:rsidRDefault="00F25C47">
      <w:pPr>
        <w:pStyle w:val="Corpodetexto"/>
        <w:spacing w:after="0" w:line="360" w:lineRule="auto"/>
        <w:ind w:left="1134"/>
        <w:rPr>
          <w:ins w:id="3031" w:author="victor.santos" w:date="2017-04-26T22:35:00Z"/>
          <w:rFonts w:ascii="Arial" w:hAnsi="Arial" w:cs="Arial"/>
          <w:b/>
          <w:color w:val="000000" w:themeColor="text1"/>
        </w:rPr>
      </w:pPr>
      <w:bookmarkStart w:id="3032" w:name="RN_180"/>
      <w:ins w:id="3033" w:author="victor.santos" w:date="2017-04-26T22:36:00Z">
        <w:r w:rsidRPr="00F25C47">
          <w:rPr>
            <w:rFonts w:ascii="Arial" w:hAnsi="Arial" w:cs="Arial"/>
            <w:b/>
            <w:color w:val="000000" w:themeColor="text1"/>
          </w:rPr>
          <w:t>RN_</w:t>
        </w:r>
      </w:ins>
      <w:ins w:id="3034" w:author="victor.santos" w:date="2017-04-26T22:35:00Z">
        <w:r w:rsidRPr="00F25C47">
          <w:rPr>
            <w:rFonts w:ascii="Arial" w:hAnsi="Arial" w:cs="Arial"/>
            <w:b/>
            <w:color w:val="000000" w:themeColor="text1"/>
          </w:rPr>
          <w:t>180</w:t>
        </w:r>
        <w:bookmarkEnd w:id="3032"/>
        <w:r w:rsidRPr="00F25C47">
          <w:rPr>
            <w:rFonts w:ascii="Arial" w:hAnsi="Arial" w:cs="Arial"/>
            <w:b/>
            <w:color w:val="000000" w:themeColor="text1"/>
          </w:rPr>
          <w:t xml:space="preserve"> - Paginação: 100 registro</w:t>
        </w:r>
      </w:ins>
      <w:ins w:id="3035" w:author="victor.santos" w:date="2017-04-26T22:36:00Z">
        <w:r w:rsidR="00192F48">
          <w:rPr>
            <w:rFonts w:ascii="Arial" w:hAnsi="Arial" w:cs="Arial"/>
            <w:b/>
            <w:color w:val="000000" w:themeColor="text1"/>
          </w:rPr>
          <w:t>s</w:t>
        </w:r>
      </w:ins>
    </w:p>
    <w:p w:rsidR="005224DD" w:rsidRDefault="00192F48">
      <w:pPr>
        <w:pStyle w:val="Corpodetexto"/>
        <w:spacing w:after="0" w:line="360" w:lineRule="auto"/>
        <w:ind w:left="1134"/>
        <w:rPr>
          <w:ins w:id="3036" w:author="eric.giuliani" w:date="2017-07-04T20:58:00Z"/>
          <w:rFonts w:ascii="Arial" w:hAnsi="Arial" w:cs="Arial"/>
          <w:color w:val="000000" w:themeColor="text1"/>
        </w:rPr>
      </w:pPr>
      <w:ins w:id="3037" w:author="victor.santos" w:date="2017-04-26T22:35:00Z">
        <w:r>
          <w:rPr>
            <w:rFonts w:ascii="Arial" w:hAnsi="Arial" w:cs="Arial"/>
            <w:color w:val="000000" w:themeColor="text1"/>
          </w:rPr>
          <w:t>O sistema deve alterar a paginação descrita em Diretriz de Usabilidade para 100 registros por p</w:t>
        </w:r>
      </w:ins>
      <w:ins w:id="3038" w:author="victor.santos" w:date="2017-04-26T22:36:00Z">
        <w:r>
          <w:rPr>
            <w:rFonts w:ascii="Arial" w:hAnsi="Arial" w:cs="Arial"/>
            <w:color w:val="000000" w:themeColor="text1"/>
          </w:rPr>
          <w:t>ágina.</w:t>
        </w:r>
      </w:ins>
    </w:p>
    <w:p w:rsidR="005224DD" w:rsidRDefault="0062249A">
      <w:pPr>
        <w:pStyle w:val="Corpodetexto"/>
        <w:spacing w:after="0" w:line="360" w:lineRule="auto"/>
        <w:ind w:left="1134"/>
        <w:rPr>
          <w:ins w:id="3039" w:author="victor.santos" w:date="2017-04-26T22:26:00Z"/>
          <w:rFonts w:ascii="Arial" w:hAnsi="Arial" w:cs="Arial"/>
          <w:color w:val="000000" w:themeColor="text1"/>
        </w:rPr>
      </w:pPr>
      <w:ins w:id="3040" w:author="eric.giuliani" w:date="2017-07-04T20:58:00Z">
        <w:r>
          <w:rPr>
            <w:rFonts w:ascii="Arial" w:hAnsi="Arial" w:cs="Arial"/>
            <w:color w:val="000000" w:themeColor="text1"/>
          </w:rPr>
          <w:t xml:space="preserve">O sistema deve manter o cabeçalho das tabelas </w:t>
        </w:r>
      </w:ins>
      <w:ins w:id="3041" w:author="eric.giuliani" w:date="2017-07-04T20:59:00Z">
        <w:r>
          <w:rPr>
            <w:rFonts w:ascii="Arial" w:hAnsi="Arial" w:cs="Arial"/>
            <w:color w:val="000000" w:themeColor="text1"/>
          </w:rPr>
          <w:t xml:space="preserve">fixo quando estiver sendo </w:t>
        </w:r>
      </w:ins>
      <w:ins w:id="3042" w:author="eric.giuliani" w:date="2017-07-04T21:07:00Z">
        <w:r>
          <w:rPr>
            <w:rFonts w:ascii="Arial" w:hAnsi="Arial" w:cs="Arial"/>
            <w:color w:val="000000" w:themeColor="text1"/>
          </w:rPr>
          <w:t>utilizada a barra de rolagem</w:t>
        </w:r>
      </w:ins>
      <w:ins w:id="3043" w:author="eric.giuliani" w:date="2017-07-04T20:59:00Z">
        <w:r>
          <w:rPr>
            <w:rFonts w:ascii="Arial" w:hAnsi="Arial" w:cs="Arial"/>
            <w:color w:val="000000" w:themeColor="text1"/>
          </w:rPr>
          <w:t>.</w:t>
        </w:r>
      </w:ins>
    </w:p>
    <w:p w:rsidR="005224DD" w:rsidRDefault="005224DD">
      <w:pPr>
        <w:pStyle w:val="Corpodetexto"/>
        <w:spacing w:after="0" w:line="360" w:lineRule="auto"/>
        <w:ind w:left="1854"/>
        <w:rPr>
          <w:ins w:id="3044" w:author="victor.santos" w:date="2017-04-26T22:49:00Z"/>
          <w:rFonts w:ascii="Arial" w:hAnsi="Arial" w:cs="Arial"/>
          <w:color w:val="000000" w:themeColor="text1"/>
        </w:rPr>
      </w:pPr>
    </w:p>
    <w:p w:rsidR="005B1A89" w:rsidRPr="00CF355D" w:rsidRDefault="005B1A89" w:rsidP="005B1A89">
      <w:pPr>
        <w:widowControl/>
        <w:spacing w:after="200" w:line="276" w:lineRule="auto"/>
        <w:ind w:left="1134"/>
        <w:rPr>
          <w:ins w:id="3045" w:author="victor.santos" w:date="2017-04-26T22:49:00Z"/>
          <w:rFonts w:ascii="Arial" w:hAnsi="Arial" w:cs="Arial"/>
          <w:b/>
        </w:rPr>
      </w:pPr>
      <w:bookmarkStart w:id="3046" w:name="RN_181"/>
      <w:ins w:id="3047" w:author="victor.santos" w:date="2017-04-26T22:49:00Z">
        <w:r>
          <w:rPr>
            <w:rFonts w:ascii="Arial" w:hAnsi="Arial" w:cs="Arial"/>
            <w:b/>
          </w:rPr>
          <w:t>RN_181</w:t>
        </w:r>
        <w:bookmarkEnd w:id="3046"/>
        <w:r>
          <w:rPr>
            <w:rFonts w:ascii="Arial" w:hAnsi="Arial" w:cs="Arial"/>
            <w:b/>
          </w:rPr>
          <w:t xml:space="preserve"> - </w:t>
        </w:r>
        <w:r w:rsidRPr="00776E87">
          <w:rPr>
            <w:rFonts w:ascii="Arial" w:hAnsi="Arial" w:cs="Arial"/>
            <w:b/>
          </w:rPr>
          <w:t xml:space="preserve">Administrar </w:t>
        </w:r>
        <w:r>
          <w:rPr>
            <w:rFonts w:ascii="Arial" w:hAnsi="Arial" w:cs="Arial"/>
            <w:b/>
          </w:rPr>
          <w:t xml:space="preserve">ILUME </w:t>
        </w:r>
        <w:r w:rsidRPr="00776E87">
          <w:rPr>
            <w:rFonts w:ascii="Arial" w:hAnsi="Arial" w:cs="Arial"/>
            <w:b/>
          </w:rPr>
          <w:t>- Histórico</w:t>
        </w:r>
      </w:ins>
    </w:p>
    <w:p w:rsidR="005B1A89" w:rsidRDefault="005B1A89" w:rsidP="005B1A89">
      <w:pPr>
        <w:widowControl/>
        <w:spacing w:after="200" w:line="276" w:lineRule="auto"/>
        <w:ind w:left="1134"/>
        <w:rPr>
          <w:ins w:id="3048" w:author="victor.santos" w:date="2017-04-26T22:49:00Z"/>
          <w:rFonts w:ascii="Arial" w:hAnsi="Arial" w:cs="Arial"/>
        </w:rPr>
      </w:pPr>
      <w:ins w:id="3049" w:author="victor.santos" w:date="2017-04-26T22:49:00Z">
        <w:r>
          <w:rPr>
            <w:rFonts w:ascii="Arial" w:hAnsi="Arial" w:cs="Arial"/>
          </w:rPr>
          <w:t>Os campos a serem apresentados no histórico de alteração são:</w:t>
        </w:r>
      </w:ins>
    </w:p>
    <w:p w:rsidR="005B1A89" w:rsidRPr="005B1A89" w:rsidRDefault="005B1A89" w:rsidP="005B1A89">
      <w:pPr>
        <w:pStyle w:val="PargrafodaLista"/>
        <w:widowControl/>
        <w:numPr>
          <w:ilvl w:val="0"/>
          <w:numId w:val="131"/>
        </w:numPr>
        <w:spacing w:after="200" w:line="276" w:lineRule="auto"/>
        <w:rPr>
          <w:ins w:id="3050" w:author="victor.santos" w:date="2017-04-26T22:50:00Z"/>
          <w:rFonts w:ascii="Arial" w:hAnsi="Arial" w:cs="Arial"/>
        </w:rPr>
      </w:pPr>
      <w:ins w:id="3051" w:author="victor.santos" w:date="2017-04-26T22:50:00Z">
        <w:r w:rsidRPr="005B1A89">
          <w:rPr>
            <w:rFonts w:ascii="Arial" w:hAnsi="Arial" w:cs="Arial"/>
          </w:rPr>
          <w:t>Data Informação</w:t>
        </w:r>
      </w:ins>
    </w:p>
    <w:p w:rsidR="005B1A89" w:rsidRPr="005B1A89" w:rsidRDefault="005B1A89" w:rsidP="005B1A89">
      <w:pPr>
        <w:pStyle w:val="PargrafodaLista"/>
        <w:widowControl/>
        <w:numPr>
          <w:ilvl w:val="0"/>
          <w:numId w:val="131"/>
        </w:numPr>
        <w:spacing w:after="200" w:line="276" w:lineRule="auto"/>
        <w:rPr>
          <w:ins w:id="3052" w:author="victor.santos" w:date="2017-04-26T22:50:00Z"/>
          <w:rFonts w:ascii="Arial" w:hAnsi="Arial" w:cs="Arial"/>
        </w:rPr>
      </w:pPr>
      <w:ins w:id="3053" w:author="victor.santos" w:date="2017-04-26T22:50:00Z">
        <w:r w:rsidRPr="005B1A89">
          <w:rPr>
            <w:rFonts w:ascii="Arial" w:hAnsi="Arial" w:cs="Arial"/>
          </w:rPr>
          <w:t>TID</w:t>
        </w:r>
      </w:ins>
    </w:p>
    <w:p w:rsidR="005B1A89" w:rsidRPr="005B1A89" w:rsidRDefault="005B1A89" w:rsidP="005B1A89">
      <w:pPr>
        <w:pStyle w:val="PargrafodaLista"/>
        <w:widowControl/>
        <w:numPr>
          <w:ilvl w:val="0"/>
          <w:numId w:val="131"/>
        </w:numPr>
        <w:spacing w:after="200" w:line="276" w:lineRule="auto"/>
        <w:rPr>
          <w:ins w:id="3054" w:author="victor.santos" w:date="2017-04-26T22:50:00Z"/>
          <w:rFonts w:ascii="Arial" w:hAnsi="Arial" w:cs="Arial"/>
        </w:rPr>
      </w:pPr>
      <w:ins w:id="3055" w:author="victor.santos" w:date="2017-04-26T22:50:00Z">
        <w:r w:rsidRPr="005B1A89">
          <w:rPr>
            <w:rFonts w:ascii="Arial" w:hAnsi="Arial" w:cs="Arial"/>
          </w:rPr>
          <w:t>Instalação</w:t>
        </w:r>
      </w:ins>
    </w:p>
    <w:p w:rsidR="005B1A89" w:rsidRPr="005B1A89" w:rsidRDefault="005B1A89" w:rsidP="005B1A89">
      <w:pPr>
        <w:pStyle w:val="PargrafodaLista"/>
        <w:widowControl/>
        <w:numPr>
          <w:ilvl w:val="0"/>
          <w:numId w:val="131"/>
        </w:numPr>
        <w:spacing w:after="200" w:line="276" w:lineRule="auto"/>
        <w:rPr>
          <w:ins w:id="3056" w:author="victor.santos" w:date="2017-04-26T22:50:00Z"/>
          <w:rFonts w:ascii="Arial" w:hAnsi="Arial" w:cs="Arial"/>
        </w:rPr>
      </w:pPr>
      <w:ins w:id="3057" w:author="victor.santos" w:date="2017-04-26T22:50:00Z">
        <w:r w:rsidRPr="005B1A89">
          <w:rPr>
            <w:rFonts w:ascii="Arial" w:hAnsi="Arial" w:cs="Arial"/>
          </w:rPr>
          <w:t>Número Cliente</w:t>
        </w:r>
      </w:ins>
    </w:p>
    <w:p w:rsidR="005B1A89" w:rsidRPr="005B1A89" w:rsidRDefault="005B1A89" w:rsidP="005B1A89">
      <w:pPr>
        <w:pStyle w:val="PargrafodaLista"/>
        <w:widowControl/>
        <w:numPr>
          <w:ilvl w:val="0"/>
          <w:numId w:val="131"/>
        </w:numPr>
        <w:spacing w:after="200" w:line="276" w:lineRule="auto"/>
        <w:rPr>
          <w:ins w:id="3058" w:author="victor.santos" w:date="2017-04-26T22:50:00Z"/>
          <w:rFonts w:ascii="Arial" w:hAnsi="Arial" w:cs="Arial"/>
        </w:rPr>
      </w:pPr>
      <w:ins w:id="3059" w:author="victor.santos" w:date="2017-04-26T22:50:00Z">
        <w:r w:rsidRPr="005B1A89">
          <w:rPr>
            <w:rFonts w:ascii="Arial" w:hAnsi="Arial" w:cs="Arial"/>
          </w:rPr>
          <w:t>Tipo de Pessoa</w:t>
        </w:r>
      </w:ins>
    </w:p>
    <w:p w:rsidR="005B1A89" w:rsidRPr="005B1A89" w:rsidRDefault="005B1A89" w:rsidP="005B1A89">
      <w:pPr>
        <w:pStyle w:val="PargrafodaLista"/>
        <w:widowControl/>
        <w:numPr>
          <w:ilvl w:val="0"/>
          <w:numId w:val="131"/>
        </w:numPr>
        <w:spacing w:after="200" w:line="276" w:lineRule="auto"/>
        <w:rPr>
          <w:ins w:id="3060" w:author="victor.santos" w:date="2017-04-26T22:50:00Z"/>
          <w:rFonts w:ascii="Arial" w:hAnsi="Arial" w:cs="Arial"/>
        </w:rPr>
      </w:pPr>
      <w:ins w:id="3061" w:author="victor.santos" w:date="2017-04-26T22:50:00Z">
        <w:r w:rsidRPr="005B1A89">
          <w:rPr>
            <w:rFonts w:ascii="Arial" w:hAnsi="Arial" w:cs="Arial"/>
          </w:rPr>
          <w:t>CPF / CNPJ  / RANI</w:t>
        </w:r>
      </w:ins>
    </w:p>
    <w:p w:rsidR="005B1A89" w:rsidRPr="005B1A89" w:rsidRDefault="005B1A89" w:rsidP="005B1A89">
      <w:pPr>
        <w:pStyle w:val="PargrafodaLista"/>
        <w:widowControl/>
        <w:numPr>
          <w:ilvl w:val="0"/>
          <w:numId w:val="131"/>
        </w:numPr>
        <w:spacing w:after="200" w:line="276" w:lineRule="auto"/>
        <w:rPr>
          <w:ins w:id="3062" w:author="victor.santos" w:date="2017-04-26T22:50:00Z"/>
          <w:rFonts w:ascii="Arial" w:hAnsi="Arial" w:cs="Arial"/>
        </w:rPr>
      </w:pPr>
      <w:ins w:id="3063" w:author="victor.santos" w:date="2017-04-26T22:50:00Z">
        <w:r w:rsidRPr="005B1A89">
          <w:rPr>
            <w:rFonts w:ascii="Arial" w:hAnsi="Arial" w:cs="Arial"/>
          </w:rPr>
          <w:t>Nome Contribuinte</w:t>
        </w:r>
      </w:ins>
    </w:p>
    <w:p w:rsidR="005B1A89" w:rsidRPr="005B1A89" w:rsidRDefault="005B1A89" w:rsidP="005B1A89">
      <w:pPr>
        <w:pStyle w:val="PargrafodaLista"/>
        <w:widowControl/>
        <w:numPr>
          <w:ilvl w:val="0"/>
          <w:numId w:val="131"/>
        </w:numPr>
        <w:spacing w:after="200" w:line="276" w:lineRule="auto"/>
        <w:rPr>
          <w:ins w:id="3064" w:author="victor.santos" w:date="2017-04-26T22:50:00Z"/>
          <w:rFonts w:ascii="Arial" w:hAnsi="Arial" w:cs="Arial"/>
        </w:rPr>
      </w:pPr>
      <w:ins w:id="3065" w:author="victor.santos" w:date="2017-04-26T22:50:00Z">
        <w:r w:rsidRPr="005B1A89">
          <w:rPr>
            <w:rFonts w:ascii="Arial" w:hAnsi="Arial" w:cs="Arial"/>
          </w:rPr>
          <w:t>Início Vigência do Contribuinte</w:t>
        </w:r>
      </w:ins>
    </w:p>
    <w:p w:rsidR="005B1A89" w:rsidRPr="005B1A89" w:rsidRDefault="005B1A89" w:rsidP="005B1A89">
      <w:pPr>
        <w:pStyle w:val="PargrafodaLista"/>
        <w:widowControl/>
        <w:numPr>
          <w:ilvl w:val="0"/>
          <w:numId w:val="131"/>
        </w:numPr>
        <w:spacing w:after="200" w:line="276" w:lineRule="auto"/>
        <w:rPr>
          <w:ins w:id="3066" w:author="victor.santos" w:date="2017-04-26T22:50:00Z"/>
          <w:rFonts w:ascii="Arial" w:hAnsi="Arial" w:cs="Arial"/>
        </w:rPr>
      </w:pPr>
      <w:ins w:id="3067" w:author="victor.santos" w:date="2017-04-26T22:50:00Z">
        <w:r w:rsidRPr="005B1A89">
          <w:rPr>
            <w:rFonts w:ascii="Arial" w:hAnsi="Arial" w:cs="Arial"/>
          </w:rPr>
          <w:t>Fim Vigência do Contribuinte</w:t>
        </w:r>
      </w:ins>
    </w:p>
    <w:p w:rsidR="005B1A89" w:rsidRPr="005B1A89" w:rsidRDefault="005B1A89" w:rsidP="005B1A89">
      <w:pPr>
        <w:pStyle w:val="PargrafodaLista"/>
        <w:widowControl/>
        <w:numPr>
          <w:ilvl w:val="0"/>
          <w:numId w:val="131"/>
        </w:numPr>
        <w:spacing w:after="200" w:line="276" w:lineRule="auto"/>
        <w:rPr>
          <w:ins w:id="3068" w:author="victor.santos" w:date="2017-04-26T22:50:00Z"/>
          <w:rFonts w:ascii="Arial" w:hAnsi="Arial" w:cs="Arial"/>
        </w:rPr>
      </w:pPr>
      <w:ins w:id="3069" w:author="victor.santos" w:date="2017-04-26T22:50:00Z">
        <w:r w:rsidRPr="00776E87">
          <w:rPr>
            <w:rFonts w:ascii="Arial" w:hAnsi="Arial" w:cs="Arial"/>
          </w:rPr>
          <w:t>Logradouro [</w:t>
        </w:r>
        <w:r w:rsidR="00210B41">
          <w:rPr>
            <w:rFonts w:ascii="Arial" w:hAnsi="Arial" w:cs="Arial"/>
          </w:rPr>
          <w:fldChar w:fldCharType="begin"/>
        </w:r>
        <w:r>
          <w:rPr>
            <w:rFonts w:ascii="Arial" w:hAnsi="Arial" w:cs="Arial"/>
          </w:rPr>
          <w:instrText xml:space="preserve"> HYPERLINK  \l "RN_090" </w:instrText>
        </w:r>
        <w:r w:rsidR="00210B41">
          <w:rPr>
            <w:rFonts w:ascii="Arial" w:hAnsi="Arial" w:cs="Arial"/>
          </w:rPr>
          <w:fldChar w:fldCharType="separate"/>
        </w:r>
        <w:r w:rsidRPr="00776E87">
          <w:rPr>
            <w:rStyle w:val="Hyperlink"/>
            <w:rFonts w:ascii="Arial" w:hAnsi="Arial" w:cs="Arial"/>
          </w:rPr>
          <w:t>RN_090</w:t>
        </w:r>
        <w:r w:rsidR="00210B41">
          <w:rPr>
            <w:rFonts w:ascii="Arial" w:hAnsi="Arial" w:cs="Arial"/>
          </w:rPr>
          <w:fldChar w:fldCharType="end"/>
        </w:r>
        <w:r w:rsidRPr="00776E87">
          <w:rPr>
            <w:rFonts w:ascii="Arial" w:hAnsi="Arial" w:cs="Arial"/>
          </w:rPr>
          <w:t>]</w:t>
        </w:r>
      </w:ins>
    </w:p>
    <w:p w:rsidR="005B1A89" w:rsidRPr="005B1A89" w:rsidRDefault="005B1A89" w:rsidP="005B1A89">
      <w:pPr>
        <w:pStyle w:val="PargrafodaLista"/>
        <w:widowControl/>
        <w:numPr>
          <w:ilvl w:val="0"/>
          <w:numId w:val="131"/>
        </w:numPr>
        <w:spacing w:after="200" w:line="276" w:lineRule="auto"/>
        <w:rPr>
          <w:ins w:id="3070" w:author="victor.santos" w:date="2017-04-26T22:50:00Z"/>
          <w:rFonts w:ascii="Arial" w:hAnsi="Arial" w:cs="Arial"/>
        </w:rPr>
      </w:pPr>
      <w:ins w:id="3071" w:author="victor.santos" w:date="2017-04-26T22:50:00Z">
        <w:r w:rsidRPr="005B1A89">
          <w:rPr>
            <w:rFonts w:ascii="Arial" w:hAnsi="Arial" w:cs="Arial"/>
          </w:rPr>
          <w:t>Código Subprefeitura</w:t>
        </w:r>
      </w:ins>
    </w:p>
    <w:p w:rsidR="005B1A89" w:rsidRPr="005B1A89" w:rsidRDefault="005B1A89" w:rsidP="005B1A89">
      <w:pPr>
        <w:pStyle w:val="PargrafodaLista"/>
        <w:widowControl/>
        <w:numPr>
          <w:ilvl w:val="0"/>
          <w:numId w:val="131"/>
        </w:numPr>
        <w:spacing w:after="200" w:line="276" w:lineRule="auto"/>
        <w:rPr>
          <w:ins w:id="3072" w:author="victor.santos" w:date="2017-04-26T22:50:00Z"/>
          <w:rFonts w:ascii="Arial" w:hAnsi="Arial" w:cs="Arial"/>
        </w:rPr>
      </w:pPr>
      <w:ins w:id="3073" w:author="victor.santos" w:date="2017-04-26T22:50:00Z">
        <w:r w:rsidRPr="005B1A89">
          <w:rPr>
            <w:rFonts w:ascii="Arial" w:hAnsi="Arial" w:cs="Arial"/>
          </w:rPr>
          <w:t>Subprefeitura</w:t>
        </w:r>
      </w:ins>
    </w:p>
    <w:p w:rsidR="005B1A89" w:rsidRPr="005B1A89" w:rsidRDefault="005B1A89" w:rsidP="005B1A89">
      <w:pPr>
        <w:pStyle w:val="PargrafodaLista"/>
        <w:widowControl/>
        <w:numPr>
          <w:ilvl w:val="0"/>
          <w:numId w:val="131"/>
        </w:numPr>
        <w:spacing w:after="200" w:line="276" w:lineRule="auto"/>
        <w:rPr>
          <w:ins w:id="3074" w:author="victor.santos" w:date="2017-04-26T22:50:00Z"/>
          <w:rFonts w:ascii="Arial" w:hAnsi="Arial" w:cs="Arial"/>
        </w:rPr>
      </w:pPr>
      <w:ins w:id="3075" w:author="victor.santos" w:date="2017-04-26T22:50:00Z">
        <w:r w:rsidRPr="005B1A89">
          <w:rPr>
            <w:rFonts w:ascii="Arial" w:hAnsi="Arial" w:cs="Arial"/>
          </w:rPr>
          <w:t>Início Vigência Isenção</w:t>
        </w:r>
      </w:ins>
    </w:p>
    <w:p w:rsidR="005B1A89" w:rsidRPr="005B1A89" w:rsidRDefault="005B1A89" w:rsidP="005B1A89">
      <w:pPr>
        <w:pStyle w:val="PargrafodaLista"/>
        <w:widowControl/>
        <w:numPr>
          <w:ilvl w:val="0"/>
          <w:numId w:val="131"/>
        </w:numPr>
        <w:spacing w:after="200" w:line="276" w:lineRule="auto"/>
        <w:rPr>
          <w:ins w:id="3076" w:author="victor.santos" w:date="2017-04-26T22:50:00Z"/>
          <w:rFonts w:ascii="Arial" w:hAnsi="Arial" w:cs="Arial"/>
        </w:rPr>
      </w:pPr>
      <w:ins w:id="3077" w:author="victor.santos" w:date="2017-04-26T22:50:00Z">
        <w:r w:rsidRPr="005B1A89">
          <w:rPr>
            <w:rFonts w:ascii="Arial" w:hAnsi="Arial" w:cs="Arial"/>
          </w:rPr>
          <w:t>Fim Vigência Isenção</w:t>
        </w:r>
      </w:ins>
    </w:p>
    <w:p w:rsidR="00CE17E2" w:rsidRDefault="00F25C47">
      <w:pPr>
        <w:pStyle w:val="PargrafodaLista"/>
        <w:widowControl/>
        <w:numPr>
          <w:ilvl w:val="0"/>
          <w:numId w:val="131"/>
        </w:numPr>
        <w:spacing w:after="200" w:line="276" w:lineRule="auto"/>
        <w:rPr>
          <w:ins w:id="3078" w:author="eric.giuliani" w:date="2017-05-22T21:34:00Z"/>
          <w:rFonts w:ascii="Arial" w:hAnsi="Arial" w:cs="Arial"/>
        </w:rPr>
      </w:pPr>
      <w:ins w:id="3079" w:author="victor.santos" w:date="2017-04-26T22:50:00Z">
        <w:r w:rsidRPr="00F25C47">
          <w:rPr>
            <w:rFonts w:ascii="Arial" w:hAnsi="Arial" w:cs="Arial"/>
          </w:rPr>
          <w:t>Classe</w:t>
        </w:r>
      </w:ins>
    </w:p>
    <w:p w:rsidR="004735F6" w:rsidRPr="005B1A89" w:rsidDel="00C73680" w:rsidRDefault="004735F6" w:rsidP="005B1A89">
      <w:pPr>
        <w:pStyle w:val="PargrafodaLista"/>
        <w:widowControl/>
        <w:numPr>
          <w:ilvl w:val="0"/>
          <w:numId w:val="131"/>
        </w:numPr>
        <w:spacing w:after="200" w:line="276" w:lineRule="auto"/>
        <w:rPr>
          <w:ins w:id="3080" w:author="victor.santos" w:date="2017-04-26T22:50:00Z"/>
          <w:del w:id="3081" w:author="eric.giuliani" w:date="2017-05-26T08:16:00Z"/>
          <w:rFonts w:ascii="Arial" w:hAnsi="Arial" w:cs="Arial"/>
        </w:rPr>
      </w:pPr>
    </w:p>
    <w:p w:rsidR="005B1A89" w:rsidRDefault="005B1A89" w:rsidP="005B1A89">
      <w:pPr>
        <w:pStyle w:val="PargrafodaLista"/>
        <w:widowControl/>
        <w:numPr>
          <w:ilvl w:val="0"/>
          <w:numId w:val="131"/>
        </w:numPr>
        <w:spacing w:after="200" w:line="276" w:lineRule="auto"/>
        <w:rPr>
          <w:ins w:id="3082" w:author="victor.santos" w:date="2017-05-05T10:35:00Z"/>
          <w:rFonts w:ascii="Arial" w:hAnsi="Arial" w:cs="Arial"/>
        </w:rPr>
      </w:pPr>
      <w:ins w:id="3083" w:author="victor.santos" w:date="2017-04-26T22:50:00Z">
        <w:r w:rsidRPr="005B1A89">
          <w:rPr>
            <w:rFonts w:ascii="Arial" w:hAnsi="Arial" w:cs="Arial"/>
          </w:rPr>
          <w:t>Status</w:t>
        </w:r>
      </w:ins>
    </w:p>
    <w:p w:rsidR="005224DD" w:rsidRDefault="004140A0">
      <w:pPr>
        <w:widowControl/>
        <w:spacing w:after="200" w:line="276" w:lineRule="auto"/>
        <w:ind w:left="1134"/>
        <w:rPr>
          <w:ins w:id="3084" w:author="victor.santos" w:date="2017-05-05T10:35:00Z"/>
          <w:rFonts w:ascii="Arial" w:hAnsi="Arial" w:cs="Arial"/>
        </w:rPr>
      </w:pPr>
      <w:ins w:id="3085" w:author="victor.santos" w:date="2017-05-05T10:35:00Z">
        <w:r>
          <w:rPr>
            <w:rFonts w:ascii="Arial" w:hAnsi="Arial" w:cs="Arial"/>
          </w:rPr>
          <w:t xml:space="preserve">A ordenação deve ser de forma decrescente em relação à data de geração de cada alteração, ou seja, as alterações mais recentes devem </w:t>
        </w:r>
      </w:ins>
      <w:ins w:id="3086" w:author="victor.santos" w:date="2017-05-05T10:36:00Z">
        <w:r>
          <w:rPr>
            <w:rFonts w:ascii="Arial" w:hAnsi="Arial" w:cs="Arial"/>
          </w:rPr>
          <w:t xml:space="preserve">ser apresentadas </w:t>
        </w:r>
      </w:ins>
      <w:ins w:id="3087" w:author="victor.santos" w:date="2017-05-05T10:35:00Z">
        <w:r>
          <w:rPr>
            <w:rFonts w:ascii="Arial" w:hAnsi="Arial" w:cs="Arial"/>
          </w:rPr>
          <w:t>primeiro.</w:t>
        </w:r>
      </w:ins>
    </w:p>
    <w:p w:rsidR="00000000" w:rsidRDefault="009A197D">
      <w:pPr>
        <w:widowControl/>
        <w:spacing w:after="200" w:line="276" w:lineRule="auto"/>
        <w:rPr>
          <w:ins w:id="3088" w:author="victor.santos" w:date="2017-04-27T15:40:00Z"/>
          <w:del w:id="3089" w:author="eric.giuliani" w:date="2017-05-23T15:47:00Z"/>
          <w:rFonts w:ascii="Arial" w:hAnsi="Arial" w:cs="Arial"/>
          <w:rPrChange w:id="3090" w:author="victor.santos" w:date="2017-05-05T10:35:00Z">
            <w:rPr>
              <w:ins w:id="3091" w:author="victor.santos" w:date="2017-04-27T15:40:00Z"/>
              <w:del w:id="3092" w:author="eric.giuliani" w:date="2017-05-23T15:47:00Z"/>
            </w:rPr>
          </w:rPrChange>
        </w:rPr>
        <w:pPrChange w:id="3093" w:author="victor.santos" w:date="2017-05-05T10:35:00Z">
          <w:pPr>
            <w:pStyle w:val="PargrafodaLista"/>
            <w:widowControl/>
            <w:numPr>
              <w:numId w:val="131"/>
            </w:numPr>
            <w:spacing w:after="200" w:line="276" w:lineRule="auto"/>
            <w:ind w:left="1854" w:hanging="360"/>
          </w:pPr>
        </w:pPrChange>
      </w:pPr>
    </w:p>
    <w:p w:rsidR="00000000" w:rsidRDefault="009A197D">
      <w:pPr>
        <w:widowControl/>
        <w:spacing w:after="200" w:line="276" w:lineRule="auto"/>
        <w:rPr>
          <w:ins w:id="3094" w:author="victor.santos" w:date="2017-04-26T22:50:00Z"/>
          <w:del w:id="3095" w:author="eric.giuliani" w:date="2017-05-23T15:47:00Z"/>
          <w:rFonts w:ascii="Arial" w:hAnsi="Arial" w:cs="Arial"/>
          <w:rPrChange w:id="3096" w:author="victor.santos" w:date="2017-04-27T15:40:00Z">
            <w:rPr>
              <w:ins w:id="3097" w:author="victor.santos" w:date="2017-04-26T22:50:00Z"/>
              <w:del w:id="3098" w:author="eric.giuliani" w:date="2017-05-23T15:47:00Z"/>
            </w:rPr>
          </w:rPrChange>
        </w:rPr>
        <w:pPrChange w:id="3099" w:author="victor.santos" w:date="2017-04-27T15:40:00Z">
          <w:pPr>
            <w:pStyle w:val="PargrafodaLista"/>
            <w:widowControl/>
            <w:numPr>
              <w:numId w:val="131"/>
            </w:numPr>
            <w:spacing w:after="200" w:line="276" w:lineRule="auto"/>
            <w:ind w:left="1854" w:hanging="360"/>
          </w:pPr>
        </w:pPrChange>
      </w:pPr>
    </w:p>
    <w:p w:rsidR="00CA777C" w:rsidRDefault="00CA777C" w:rsidP="00B70037">
      <w:pPr>
        <w:widowControl/>
        <w:spacing w:after="200" w:line="276" w:lineRule="auto"/>
        <w:ind w:left="1134"/>
        <w:rPr>
          <w:ins w:id="3100" w:author="eric.giuliani" w:date="2017-05-23T15:47:00Z"/>
          <w:rFonts w:ascii="Arial" w:hAnsi="Arial" w:cs="Arial"/>
          <w:b/>
        </w:rPr>
      </w:pPr>
      <w:bookmarkStart w:id="3101" w:name="RN_182"/>
    </w:p>
    <w:p w:rsidR="00B70037" w:rsidRPr="00CF355D" w:rsidRDefault="00B70037" w:rsidP="00B70037">
      <w:pPr>
        <w:widowControl/>
        <w:spacing w:after="200" w:line="276" w:lineRule="auto"/>
        <w:ind w:left="1134"/>
        <w:rPr>
          <w:ins w:id="3102" w:author="victor.santos" w:date="2017-04-27T15:39:00Z"/>
          <w:rFonts w:ascii="Arial" w:hAnsi="Arial" w:cs="Arial"/>
          <w:b/>
        </w:rPr>
      </w:pPr>
      <w:ins w:id="3103" w:author="victor.santos" w:date="2017-04-27T15:39:00Z">
        <w:r>
          <w:rPr>
            <w:rFonts w:ascii="Arial" w:hAnsi="Arial" w:cs="Arial"/>
            <w:b/>
          </w:rPr>
          <w:t>RN_18</w:t>
        </w:r>
      </w:ins>
      <w:ins w:id="3104" w:author="victor.santos" w:date="2017-04-27T15:55:00Z">
        <w:r w:rsidR="00502CC0">
          <w:rPr>
            <w:rFonts w:ascii="Arial" w:hAnsi="Arial" w:cs="Arial"/>
            <w:b/>
          </w:rPr>
          <w:t>2</w:t>
        </w:r>
      </w:ins>
      <w:bookmarkEnd w:id="3101"/>
      <w:ins w:id="3105" w:author="victor.santos" w:date="2017-04-27T15:39:00Z">
        <w:r>
          <w:rPr>
            <w:rFonts w:ascii="Arial" w:hAnsi="Arial" w:cs="Arial"/>
            <w:b/>
          </w:rPr>
          <w:t xml:space="preserve"> - </w:t>
        </w:r>
        <w:r w:rsidRPr="00776E87">
          <w:rPr>
            <w:rFonts w:ascii="Arial" w:hAnsi="Arial" w:cs="Arial"/>
            <w:b/>
          </w:rPr>
          <w:t xml:space="preserve">Administrar </w:t>
        </w:r>
      </w:ins>
      <w:ins w:id="3106" w:author="victor.santos" w:date="2017-04-27T15:40:00Z">
        <w:r>
          <w:rPr>
            <w:rFonts w:ascii="Arial" w:hAnsi="Arial" w:cs="Arial"/>
            <w:b/>
          </w:rPr>
          <w:t>SMADS</w:t>
        </w:r>
      </w:ins>
      <w:ins w:id="3107" w:author="victor.santos" w:date="2017-04-27T15:39:00Z">
        <w:r>
          <w:rPr>
            <w:rFonts w:ascii="Arial" w:hAnsi="Arial" w:cs="Arial"/>
            <w:b/>
          </w:rPr>
          <w:t xml:space="preserve"> </w:t>
        </w:r>
        <w:r w:rsidRPr="00776E87">
          <w:rPr>
            <w:rFonts w:ascii="Arial" w:hAnsi="Arial" w:cs="Arial"/>
            <w:b/>
          </w:rPr>
          <w:t>- Histórico</w:t>
        </w:r>
      </w:ins>
    </w:p>
    <w:p w:rsidR="00B70037" w:rsidRDefault="00B70037" w:rsidP="00B70037">
      <w:pPr>
        <w:widowControl/>
        <w:spacing w:after="200" w:line="276" w:lineRule="auto"/>
        <w:ind w:left="1134"/>
        <w:rPr>
          <w:ins w:id="3108" w:author="victor.santos" w:date="2017-04-27T15:39:00Z"/>
          <w:rFonts w:ascii="Arial" w:hAnsi="Arial" w:cs="Arial"/>
        </w:rPr>
      </w:pPr>
      <w:ins w:id="3109" w:author="victor.santos" w:date="2017-04-27T15:39:00Z">
        <w:r>
          <w:rPr>
            <w:rFonts w:ascii="Arial" w:hAnsi="Arial" w:cs="Arial"/>
          </w:rPr>
          <w:t>Os campos a serem apresentados no histórico de alteração são:</w:t>
        </w:r>
      </w:ins>
    </w:p>
    <w:p w:rsidR="00B70037" w:rsidRPr="00B70037" w:rsidRDefault="00B70037" w:rsidP="00B70037">
      <w:pPr>
        <w:pStyle w:val="PargrafodaLista"/>
        <w:widowControl/>
        <w:numPr>
          <w:ilvl w:val="0"/>
          <w:numId w:val="131"/>
        </w:numPr>
        <w:spacing w:after="200" w:line="276" w:lineRule="auto"/>
        <w:rPr>
          <w:ins w:id="3110" w:author="victor.santos" w:date="2017-04-27T15:40:00Z"/>
          <w:rFonts w:ascii="Arial" w:hAnsi="Arial" w:cs="Arial"/>
        </w:rPr>
      </w:pPr>
      <w:ins w:id="3111" w:author="victor.santos" w:date="2017-04-27T15:40:00Z">
        <w:r w:rsidRPr="00B70037">
          <w:rPr>
            <w:rFonts w:ascii="Arial" w:hAnsi="Arial" w:cs="Arial"/>
          </w:rPr>
          <w:t>Data Informação</w:t>
        </w:r>
      </w:ins>
    </w:p>
    <w:p w:rsidR="00B70037" w:rsidRPr="00B70037" w:rsidRDefault="00B70037" w:rsidP="00B70037">
      <w:pPr>
        <w:pStyle w:val="PargrafodaLista"/>
        <w:widowControl/>
        <w:numPr>
          <w:ilvl w:val="0"/>
          <w:numId w:val="131"/>
        </w:numPr>
        <w:spacing w:after="200" w:line="276" w:lineRule="auto"/>
        <w:rPr>
          <w:ins w:id="3112" w:author="victor.santos" w:date="2017-04-27T15:40:00Z"/>
          <w:rFonts w:ascii="Arial" w:hAnsi="Arial" w:cs="Arial"/>
        </w:rPr>
      </w:pPr>
      <w:ins w:id="3113" w:author="victor.santos" w:date="2017-04-27T15:40:00Z">
        <w:r w:rsidRPr="00B70037">
          <w:rPr>
            <w:rFonts w:ascii="Arial" w:hAnsi="Arial" w:cs="Arial"/>
          </w:rPr>
          <w:t>Instalação</w:t>
        </w:r>
      </w:ins>
    </w:p>
    <w:p w:rsidR="00B70037" w:rsidRPr="00B70037" w:rsidRDefault="00B70037" w:rsidP="00B70037">
      <w:pPr>
        <w:pStyle w:val="PargrafodaLista"/>
        <w:widowControl/>
        <w:numPr>
          <w:ilvl w:val="0"/>
          <w:numId w:val="131"/>
        </w:numPr>
        <w:spacing w:after="200" w:line="276" w:lineRule="auto"/>
        <w:rPr>
          <w:ins w:id="3114" w:author="victor.santos" w:date="2017-04-27T15:40:00Z"/>
          <w:rFonts w:ascii="Arial" w:hAnsi="Arial" w:cs="Arial"/>
        </w:rPr>
      </w:pPr>
      <w:ins w:id="3115" w:author="victor.santos" w:date="2017-04-27T15:40:00Z">
        <w:r w:rsidRPr="00B70037">
          <w:rPr>
            <w:rFonts w:ascii="Arial" w:hAnsi="Arial" w:cs="Arial"/>
          </w:rPr>
          <w:t>NIS</w:t>
        </w:r>
      </w:ins>
    </w:p>
    <w:p w:rsidR="00B70037" w:rsidRPr="00B70037" w:rsidRDefault="00B70037" w:rsidP="00B70037">
      <w:pPr>
        <w:pStyle w:val="PargrafodaLista"/>
        <w:widowControl/>
        <w:numPr>
          <w:ilvl w:val="0"/>
          <w:numId w:val="131"/>
        </w:numPr>
        <w:spacing w:after="200" w:line="276" w:lineRule="auto"/>
        <w:rPr>
          <w:ins w:id="3116" w:author="victor.santos" w:date="2017-04-27T15:40:00Z"/>
          <w:rFonts w:ascii="Arial" w:hAnsi="Arial" w:cs="Arial"/>
        </w:rPr>
      </w:pPr>
      <w:ins w:id="3117" w:author="victor.santos" w:date="2017-04-27T15:40:00Z">
        <w:r w:rsidRPr="00B70037">
          <w:rPr>
            <w:rFonts w:ascii="Arial" w:hAnsi="Arial" w:cs="Arial"/>
          </w:rPr>
          <w:t>BPC</w:t>
        </w:r>
      </w:ins>
    </w:p>
    <w:p w:rsidR="00B70037" w:rsidRPr="00B70037" w:rsidRDefault="00B70037" w:rsidP="00B70037">
      <w:pPr>
        <w:pStyle w:val="PargrafodaLista"/>
        <w:widowControl/>
        <w:numPr>
          <w:ilvl w:val="0"/>
          <w:numId w:val="131"/>
        </w:numPr>
        <w:spacing w:after="200" w:line="276" w:lineRule="auto"/>
        <w:rPr>
          <w:ins w:id="3118" w:author="victor.santos" w:date="2017-04-27T15:40:00Z"/>
          <w:rFonts w:ascii="Arial" w:hAnsi="Arial" w:cs="Arial"/>
        </w:rPr>
      </w:pPr>
      <w:ins w:id="3119" w:author="victor.santos" w:date="2017-04-27T15:40:00Z">
        <w:r w:rsidRPr="00B70037">
          <w:rPr>
            <w:rFonts w:ascii="Arial" w:hAnsi="Arial" w:cs="Arial"/>
          </w:rPr>
          <w:t>CPF</w:t>
        </w:r>
      </w:ins>
    </w:p>
    <w:p w:rsidR="00B70037" w:rsidRPr="00B70037" w:rsidRDefault="00B70037" w:rsidP="00B70037">
      <w:pPr>
        <w:pStyle w:val="PargrafodaLista"/>
        <w:widowControl/>
        <w:numPr>
          <w:ilvl w:val="0"/>
          <w:numId w:val="131"/>
        </w:numPr>
        <w:spacing w:after="200" w:line="276" w:lineRule="auto"/>
        <w:rPr>
          <w:ins w:id="3120" w:author="victor.santos" w:date="2017-04-27T15:40:00Z"/>
          <w:rFonts w:ascii="Arial" w:hAnsi="Arial" w:cs="Arial"/>
        </w:rPr>
      </w:pPr>
      <w:ins w:id="3121" w:author="victor.santos" w:date="2017-04-27T15:40:00Z">
        <w:r w:rsidRPr="00B70037">
          <w:rPr>
            <w:rFonts w:ascii="Arial" w:hAnsi="Arial" w:cs="Arial"/>
          </w:rPr>
          <w:t>Nome Contribuinte</w:t>
        </w:r>
      </w:ins>
    </w:p>
    <w:p w:rsidR="00B70037" w:rsidRPr="00B70037" w:rsidRDefault="00B70037" w:rsidP="00B70037">
      <w:pPr>
        <w:pStyle w:val="PargrafodaLista"/>
        <w:widowControl/>
        <w:numPr>
          <w:ilvl w:val="0"/>
          <w:numId w:val="131"/>
        </w:numPr>
        <w:spacing w:after="200" w:line="276" w:lineRule="auto"/>
        <w:rPr>
          <w:ins w:id="3122" w:author="victor.santos" w:date="2017-04-27T15:40:00Z"/>
          <w:rFonts w:ascii="Arial" w:hAnsi="Arial" w:cs="Arial"/>
        </w:rPr>
      </w:pPr>
      <w:ins w:id="3123" w:author="victor.santos" w:date="2017-04-27T15:40:00Z">
        <w:r w:rsidRPr="00B70037">
          <w:rPr>
            <w:rFonts w:ascii="Arial" w:hAnsi="Arial" w:cs="Arial"/>
          </w:rPr>
          <w:t>Isenção</w:t>
        </w:r>
      </w:ins>
    </w:p>
    <w:p w:rsidR="00B70037" w:rsidRPr="00B70037" w:rsidRDefault="00B70037" w:rsidP="00B70037">
      <w:pPr>
        <w:pStyle w:val="PargrafodaLista"/>
        <w:widowControl/>
        <w:numPr>
          <w:ilvl w:val="0"/>
          <w:numId w:val="131"/>
        </w:numPr>
        <w:spacing w:after="200" w:line="276" w:lineRule="auto"/>
        <w:rPr>
          <w:ins w:id="3124" w:author="victor.santos" w:date="2017-04-27T15:40:00Z"/>
          <w:rFonts w:ascii="Arial" w:hAnsi="Arial" w:cs="Arial"/>
        </w:rPr>
      </w:pPr>
      <w:ins w:id="3125" w:author="victor.santos" w:date="2017-04-27T15:40:00Z">
        <w:r w:rsidRPr="00B70037">
          <w:rPr>
            <w:rFonts w:ascii="Arial" w:hAnsi="Arial" w:cs="Arial"/>
          </w:rPr>
          <w:t>Início Vigência Isenção</w:t>
        </w:r>
      </w:ins>
    </w:p>
    <w:p w:rsidR="00B70037" w:rsidRDefault="00B70037" w:rsidP="00B70037">
      <w:pPr>
        <w:pStyle w:val="PargrafodaLista"/>
        <w:widowControl/>
        <w:numPr>
          <w:ilvl w:val="0"/>
          <w:numId w:val="131"/>
        </w:numPr>
        <w:spacing w:after="200" w:line="276" w:lineRule="auto"/>
        <w:rPr>
          <w:ins w:id="3126" w:author="victor.santos" w:date="2017-04-27T15:40:00Z"/>
          <w:rFonts w:ascii="Arial" w:hAnsi="Arial" w:cs="Arial"/>
        </w:rPr>
      </w:pPr>
      <w:ins w:id="3127" w:author="victor.santos" w:date="2017-04-27T15:40:00Z">
        <w:r w:rsidRPr="00B70037">
          <w:rPr>
            <w:rFonts w:ascii="Arial" w:hAnsi="Arial" w:cs="Arial"/>
          </w:rPr>
          <w:t>Fim Vigência Isenção</w:t>
        </w:r>
      </w:ins>
    </w:p>
    <w:p w:rsidR="00B70037" w:rsidRPr="005B1A89" w:rsidRDefault="00B70037" w:rsidP="00B70037">
      <w:pPr>
        <w:pStyle w:val="PargrafodaLista"/>
        <w:widowControl/>
        <w:numPr>
          <w:ilvl w:val="0"/>
          <w:numId w:val="131"/>
        </w:numPr>
        <w:spacing w:after="200" w:line="276" w:lineRule="auto"/>
        <w:rPr>
          <w:ins w:id="3128" w:author="victor.santos" w:date="2017-04-27T15:40:00Z"/>
          <w:rFonts w:ascii="Arial" w:hAnsi="Arial" w:cs="Arial"/>
        </w:rPr>
      </w:pPr>
      <w:ins w:id="3129" w:author="victor.santos" w:date="2017-04-27T15:40:00Z">
        <w:r w:rsidRPr="00776E87">
          <w:rPr>
            <w:rFonts w:ascii="Arial" w:hAnsi="Arial" w:cs="Arial"/>
          </w:rPr>
          <w:t>Logradouro [</w:t>
        </w:r>
        <w:r w:rsidR="00210B41">
          <w:rPr>
            <w:rFonts w:ascii="Arial" w:hAnsi="Arial" w:cs="Arial"/>
          </w:rPr>
          <w:fldChar w:fldCharType="begin"/>
        </w:r>
        <w:r>
          <w:rPr>
            <w:rFonts w:ascii="Arial" w:hAnsi="Arial" w:cs="Arial"/>
          </w:rPr>
          <w:instrText xml:space="preserve"> HYPERLINK  \l "RN_090" </w:instrText>
        </w:r>
        <w:r w:rsidR="00210B41">
          <w:rPr>
            <w:rFonts w:ascii="Arial" w:hAnsi="Arial" w:cs="Arial"/>
          </w:rPr>
          <w:fldChar w:fldCharType="separate"/>
        </w:r>
        <w:r w:rsidRPr="00776E87">
          <w:rPr>
            <w:rStyle w:val="Hyperlink"/>
            <w:rFonts w:ascii="Arial" w:hAnsi="Arial" w:cs="Arial"/>
          </w:rPr>
          <w:t>RN_090</w:t>
        </w:r>
        <w:r w:rsidR="00210B41">
          <w:rPr>
            <w:rFonts w:ascii="Arial" w:hAnsi="Arial" w:cs="Arial"/>
          </w:rPr>
          <w:fldChar w:fldCharType="end"/>
        </w:r>
        <w:r w:rsidRPr="00776E87">
          <w:rPr>
            <w:rFonts w:ascii="Arial" w:hAnsi="Arial" w:cs="Arial"/>
          </w:rPr>
          <w:t>]</w:t>
        </w:r>
      </w:ins>
    </w:p>
    <w:p w:rsidR="00B70037" w:rsidRPr="00B70037" w:rsidRDefault="00B70037" w:rsidP="00B70037">
      <w:pPr>
        <w:pStyle w:val="PargrafodaLista"/>
        <w:widowControl/>
        <w:numPr>
          <w:ilvl w:val="0"/>
          <w:numId w:val="131"/>
        </w:numPr>
        <w:spacing w:after="200" w:line="276" w:lineRule="auto"/>
        <w:rPr>
          <w:ins w:id="3130" w:author="victor.santos" w:date="2017-04-27T15:40:00Z"/>
          <w:rFonts w:ascii="Arial" w:hAnsi="Arial" w:cs="Arial"/>
        </w:rPr>
      </w:pPr>
      <w:ins w:id="3131" w:author="victor.santos" w:date="2017-04-27T15:40:00Z">
        <w:r w:rsidRPr="00B70037">
          <w:rPr>
            <w:rFonts w:ascii="Arial" w:hAnsi="Arial" w:cs="Arial"/>
          </w:rPr>
          <w:t>Data Cadastro Baixa Renda</w:t>
        </w:r>
      </w:ins>
    </w:p>
    <w:p w:rsidR="00B70037" w:rsidRPr="00B70037" w:rsidDel="00D84FF8" w:rsidRDefault="00B70037" w:rsidP="00B70037">
      <w:pPr>
        <w:pStyle w:val="PargrafodaLista"/>
        <w:widowControl/>
        <w:numPr>
          <w:ilvl w:val="0"/>
          <w:numId w:val="131"/>
        </w:numPr>
        <w:spacing w:after="200" w:line="276" w:lineRule="auto"/>
        <w:rPr>
          <w:ins w:id="3132" w:author="victor.santos" w:date="2017-04-27T15:40:00Z"/>
          <w:del w:id="3133" w:author="eric.giuliani" w:date="2017-05-26T08:43:00Z"/>
          <w:rFonts w:ascii="Arial" w:hAnsi="Arial" w:cs="Arial"/>
        </w:rPr>
      </w:pPr>
      <w:ins w:id="3134" w:author="victor.santos" w:date="2017-04-27T15:40:00Z">
        <w:del w:id="3135" w:author="eric.giuliani" w:date="2017-05-26T08:43:00Z">
          <w:r w:rsidRPr="00B70037" w:rsidDel="00D84FF8">
            <w:rPr>
              <w:rFonts w:ascii="Arial" w:hAnsi="Arial" w:cs="Arial"/>
            </w:rPr>
            <w:delText>Data de Inclusão</w:delText>
          </w:r>
        </w:del>
      </w:ins>
    </w:p>
    <w:p w:rsidR="00B70037" w:rsidRPr="00B70037" w:rsidDel="00D84FF8" w:rsidRDefault="00B70037" w:rsidP="00B70037">
      <w:pPr>
        <w:pStyle w:val="PargrafodaLista"/>
        <w:widowControl/>
        <w:numPr>
          <w:ilvl w:val="0"/>
          <w:numId w:val="131"/>
        </w:numPr>
        <w:spacing w:after="200" w:line="276" w:lineRule="auto"/>
        <w:rPr>
          <w:ins w:id="3136" w:author="victor.santos" w:date="2017-04-27T15:40:00Z"/>
          <w:del w:id="3137" w:author="eric.giuliani" w:date="2017-05-26T08:43:00Z"/>
          <w:rFonts w:ascii="Arial" w:hAnsi="Arial" w:cs="Arial"/>
        </w:rPr>
      </w:pPr>
      <w:ins w:id="3138" w:author="victor.santos" w:date="2017-04-27T15:40:00Z">
        <w:del w:id="3139" w:author="eric.giuliani" w:date="2017-05-26T08:43:00Z">
          <w:r w:rsidRPr="00B70037" w:rsidDel="00D84FF8">
            <w:rPr>
              <w:rFonts w:ascii="Arial" w:hAnsi="Arial" w:cs="Arial"/>
            </w:rPr>
            <w:delText>Data de Alteração</w:delText>
          </w:r>
        </w:del>
      </w:ins>
    </w:p>
    <w:p w:rsidR="00B70037" w:rsidRPr="00B70037" w:rsidDel="00D84FF8" w:rsidRDefault="00B70037" w:rsidP="00B70037">
      <w:pPr>
        <w:pStyle w:val="PargrafodaLista"/>
        <w:widowControl/>
        <w:numPr>
          <w:ilvl w:val="0"/>
          <w:numId w:val="131"/>
        </w:numPr>
        <w:spacing w:after="200" w:line="276" w:lineRule="auto"/>
        <w:rPr>
          <w:ins w:id="3140" w:author="victor.santos" w:date="2017-04-27T15:40:00Z"/>
          <w:del w:id="3141" w:author="eric.giuliani" w:date="2017-05-26T08:43:00Z"/>
          <w:rFonts w:ascii="Arial" w:hAnsi="Arial" w:cs="Arial"/>
        </w:rPr>
      </w:pPr>
      <w:ins w:id="3142" w:author="victor.santos" w:date="2017-04-27T15:40:00Z">
        <w:del w:id="3143" w:author="eric.giuliani" w:date="2017-05-26T08:43:00Z">
          <w:r w:rsidRPr="00B70037" w:rsidDel="00D84FF8">
            <w:rPr>
              <w:rFonts w:ascii="Arial" w:hAnsi="Arial" w:cs="Arial"/>
            </w:rPr>
            <w:delText>Origem de Cadastro</w:delText>
          </w:r>
        </w:del>
      </w:ins>
    </w:p>
    <w:p w:rsidR="00B70037" w:rsidRPr="00B70037" w:rsidDel="00D84FF8" w:rsidRDefault="00B70037" w:rsidP="00B70037">
      <w:pPr>
        <w:pStyle w:val="PargrafodaLista"/>
        <w:widowControl/>
        <w:numPr>
          <w:ilvl w:val="0"/>
          <w:numId w:val="131"/>
        </w:numPr>
        <w:spacing w:after="200" w:line="276" w:lineRule="auto"/>
        <w:rPr>
          <w:ins w:id="3144" w:author="victor.santos" w:date="2017-04-27T15:40:00Z"/>
          <w:del w:id="3145" w:author="eric.giuliani" w:date="2017-05-26T08:43:00Z"/>
          <w:rFonts w:ascii="Arial" w:hAnsi="Arial" w:cs="Arial"/>
        </w:rPr>
      </w:pPr>
      <w:ins w:id="3146" w:author="victor.santos" w:date="2017-04-27T15:40:00Z">
        <w:del w:id="3147" w:author="eric.giuliani" w:date="2017-05-26T08:43:00Z">
          <w:r w:rsidRPr="00B70037" w:rsidDel="00D84FF8">
            <w:rPr>
              <w:rFonts w:ascii="Arial" w:hAnsi="Arial" w:cs="Arial"/>
            </w:rPr>
            <w:lastRenderedPageBreak/>
            <w:delText>Versão</w:delText>
          </w:r>
        </w:del>
      </w:ins>
    </w:p>
    <w:p w:rsidR="005224DD" w:rsidRDefault="00B70037">
      <w:pPr>
        <w:pStyle w:val="PargrafodaLista"/>
        <w:widowControl/>
        <w:numPr>
          <w:ilvl w:val="0"/>
          <w:numId w:val="131"/>
        </w:numPr>
        <w:spacing w:after="200" w:line="276" w:lineRule="auto"/>
        <w:rPr>
          <w:ins w:id="3148" w:author="victor.santos" w:date="2017-04-27T15:39:00Z"/>
          <w:rFonts w:ascii="Arial" w:hAnsi="Arial" w:cs="Arial"/>
        </w:rPr>
      </w:pPr>
      <w:ins w:id="3149" w:author="victor.santos" w:date="2017-04-27T15:40:00Z">
        <w:r w:rsidRPr="00B70037">
          <w:rPr>
            <w:rFonts w:ascii="Arial" w:hAnsi="Arial" w:cs="Arial"/>
          </w:rPr>
          <w:t>Status</w:t>
        </w:r>
      </w:ins>
    </w:p>
    <w:p w:rsidR="005224DD" w:rsidRDefault="00F25C47">
      <w:pPr>
        <w:widowControl/>
        <w:spacing w:after="200" w:line="276" w:lineRule="auto"/>
        <w:ind w:left="1494"/>
        <w:rPr>
          <w:ins w:id="3150" w:author="victor.santos" w:date="2017-05-05T10:36:00Z"/>
          <w:rFonts w:ascii="Arial" w:hAnsi="Arial" w:cs="Arial"/>
        </w:rPr>
      </w:pPr>
      <w:ins w:id="3151" w:author="victor.santos" w:date="2017-05-05T10:36:00Z">
        <w:r w:rsidRPr="00F25C47">
          <w:rPr>
            <w:rFonts w:ascii="Arial" w:hAnsi="Arial" w:cs="Arial"/>
          </w:rPr>
          <w:t>A ordenação deve ser de forma decrescente em relação à data de geração de cada alteração, ou seja, as alterações mais recentes devem ser apresentadas primeiro.</w:t>
        </w:r>
      </w:ins>
    </w:p>
    <w:p w:rsidR="005224DD" w:rsidRDefault="005224DD">
      <w:pPr>
        <w:pStyle w:val="Corpodetexto"/>
        <w:spacing w:after="0" w:line="360" w:lineRule="auto"/>
        <w:ind w:left="1854"/>
        <w:rPr>
          <w:ins w:id="3152" w:author="victor.santos" w:date="2017-04-27T15:56:00Z"/>
          <w:del w:id="3153" w:author="eric.giuliani" w:date="2017-05-22T22:54:00Z"/>
          <w:rFonts w:ascii="Arial" w:hAnsi="Arial" w:cs="Arial"/>
          <w:color w:val="000000" w:themeColor="text1"/>
        </w:rPr>
      </w:pPr>
    </w:p>
    <w:p w:rsidR="005224DD" w:rsidRDefault="005224DD">
      <w:pPr>
        <w:pStyle w:val="Corpodetexto"/>
        <w:spacing w:after="0" w:line="360" w:lineRule="auto"/>
        <w:ind w:left="1854"/>
        <w:rPr>
          <w:ins w:id="3154" w:author="victor.santos" w:date="2017-04-27T15:56:00Z"/>
          <w:del w:id="3155" w:author="eric.giuliani" w:date="2017-05-22T22:54:00Z"/>
          <w:rFonts w:ascii="Arial" w:hAnsi="Arial" w:cs="Arial"/>
          <w:color w:val="000000" w:themeColor="text1"/>
        </w:rPr>
      </w:pPr>
    </w:p>
    <w:p w:rsidR="005224DD" w:rsidRDefault="005224DD">
      <w:pPr>
        <w:pStyle w:val="Corpodetexto"/>
        <w:spacing w:after="0" w:line="360" w:lineRule="auto"/>
        <w:ind w:left="1854"/>
        <w:rPr>
          <w:ins w:id="3156" w:author="victor.santos" w:date="2017-04-27T15:56:00Z"/>
          <w:rFonts w:ascii="Arial" w:hAnsi="Arial" w:cs="Arial"/>
          <w:color w:val="000000" w:themeColor="text1"/>
        </w:rPr>
      </w:pPr>
    </w:p>
    <w:p w:rsidR="00502CC0" w:rsidRPr="00CF355D" w:rsidRDefault="00502CC0" w:rsidP="00502CC0">
      <w:pPr>
        <w:widowControl/>
        <w:spacing w:after="200" w:line="276" w:lineRule="auto"/>
        <w:ind w:left="1134"/>
        <w:rPr>
          <w:ins w:id="3157" w:author="victor.santos" w:date="2017-04-27T15:56:00Z"/>
          <w:rFonts w:ascii="Arial" w:hAnsi="Arial" w:cs="Arial"/>
          <w:b/>
        </w:rPr>
      </w:pPr>
      <w:bookmarkStart w:id="3158" w:name="RN_183"/>
      <w:ins w:id="3159" w:author="victor.santos" w:date="2017-04-27T15:56:00Z">
        <w:r>
          <w:rPr>
            <w:rFonts w:ascii="Arial" w:hAnsi="Arial" w:cs="Arial"/>
            <w:b/>
          </w:rPr>
          <w:t>RN_183</w:t>
        </w:r>
        <w:bookmarkEnd w:id="3158"/>
        <w:r>
          <w:rPr>
            <w:rFonts w:ascii="Arial" w:hAnsi="Arial" w:cs="Arial"/>
            <w:b/>
          </w:rPr>
          <w:t xml:space="preserve"> - </w:t>
        </w:r>
        <w:r w:rsidRPr="00776E87">
          <w:rPr>
            <w:rFonts w:ascii="Arial" w:hAnsi="Arial" w:cs="Arial"/>
            <w:b/>
          </w:rPr>
          <w:t xml:space="preserve">Administrar </w:t>
        </w:r>
      </w:ins>
      <w:ins w:id="3160" w:author="victor.santos" w:date="2017-04-27T15:57:00Z">
        <w:r>
          <w:rPr>
            <w:rFonts w:ascii="Arial" w:hAnsi="Arial" w:cs="Arial"/>
            <w:b/>
          </w:rPr>
          <w:t>Valor Cosip</w:t>
        </w:r>
      </w:ins>
      <w:ins w:id="3161" w:author="victor.santos" w:date="2017-04-27T15:56:00Z">
        <w:r>
          <w:rPr>
            <w:rFonts w:ascii="Arial" w:hAnsi="Arial" w:cs="Arial"/>
            <w:b/>
          </w:rPr>
          <w:t xml:space="preserve"> </w:t>
        </w:r>
        <w:r w:rsidRPr="00776E87">
          <w:rPr>
            <w:rFonts w:ascii="Arial" w:hAnsi="Arial" w:cs="Arial"/>
            <w:b/>
          </w:rPr>
          <w:t>- Histórico</w:t>
        </w:r>
      </w:ins>
    </w:p>
    <w:p w:rsidR="00502CC0" w:rsidRDefault="00502CC0" w:rsidP="00502CC0">
      <w:pPr>
        <w:widowControl/>
        <w:spacing w:after="200" w:line="276" w:lineRule="auto"/>
        <w:ind w:left="1134"/>
        <w:rPr>
          <w:ins w:id="3162" w:author="victor.santos" w:date="2017-04-27T15:56:00Z"/>
          <w:rFonts w:ascii="Arial" w:hAnsi="Arial" w:cs="Arial"/>
        </w:rPr>
      </w:pPr>
      <w:ins w:id="3163" w:author="victor.santos" w:date="2017-04-27T15:56:00Z">
        <w:r>
          <w:rPr>
            <w:rFonts w:ascii="Arial" w:hAnsi="Arial" w:cs="Arial"/>
          </w:rPr>
          <w:t>Os campos a serem apresentados no histórico de alteração são:</w:t>
        </w:r>
      </w:ins>
    </w:p>
    <w:p w:rsidR="00632A6D" w:rsidRPr="00632A6D" w:rsidRDefault="00632A6D" w:rsidP="00632A6D">
      <w:pPr>
        <w:pStyle w:val="PargrafodaLista"/>
        <w:widowControl/>
        <w:numPr>
          <w:ilvl w:val="0"/>
          <w:numId w:val="131"/>
        </w:numPr>
        <w:spacing w:after="200" w:line="276" w:lineRule="auto"/>
        <w:rPr>
          <w:ins w:id="3164" w:author="victor.santos" w:date="2017-04-27T16:08:00Z"/>
          <w:rFonts w:ascii="Arial" w:hAnsi="Arial" w:cs="Arial"/>
        </w:rPr>
      </w:pPr>
      <w:ins w:id="3165" w:author="victor.santos" w:date="2017-04-27T16:08:00Z">
        <w:r w:rsidRPr="00632A6D">
          <w:rPr>
            <w:rFonts w:ascii="Arial" w:hAnsi="Arial" w:cs="Arial"/>
          </w:rPr>
          <w:t>Início Vigência</w:t>
        </w:r>
      </w:ins>
    </w:p>
    <w:p w:rsidR="00632A6D" w:rsidRPr="00632A6D" w:rsidRDefault="00632A6D" w:rsidP="00632A6D">
      <w:pPr>
        <w:pStyle w:val="PargrafodaLista"/>
        <w:widowControl/>
        <w:numPr>
          <w:ilvl w:val="0"/>
          <w:numId w:val="131"/>
        </w:numPr>
        <w:spacing w:after="200" w:line="276" w:lineRule="auto"/>
        <w:rPr>
          <w:ins w:id="3166" w:author="victor.santos" w:date="2017-04-27T16:08:00Z"/>
          <w:rFonts w:ascii="Arial" w:hAnsi="Arial" w:cs="Arial"/>
        </w:rPr>
      </w:pPr>
      <w:ins w:id="3167" w:author="victor.santos" w:date="2017-04-27T16:08:00Z">
        <w:r w:rsidRPr="00632A6D">
          <w:rPr>
            <w:rFonts w:ascii="Arial" w:hAnsi="Arial" w:cs="Arial"/>
          </w:rPr>
          <w:t>Fim Vigência</w:t>
        </w:r>
      </w:ins>
    </w:p>
    <w:p w:rsidR="00632A6D" w:rsidRPr="00632A6D" w:rsidRDefault="00632A6D" w:rsidP="00632A6D">
      <w:pPr>
        <w:pStyle w:val="PargrafodaLista"/>
        <w:widowControl/>
        <w:numPr>
          <w:ilvl w:val="0"/>
          <w:numId w:val="131"/>
        </w:numPr>
        <w:spacing w:after="200" w:line="276" w:lineRule="auto"/>
        <w:rPr>
          <w:ins w:id="3168" w:author="victor.santos" w:date="2017-04-27T16:08:00Z"/>
          <w:rFonts w:ascii="Arial" w:hAnsi="Arial" w:cs="Arial"/>
        </w:rPr>
      </w:pPr>
      <w:ins w:id="3169" w:author="victor.santos" w:date="2017-04-27T16:08:00Z">
        <w:r w:rsidRPr="00632A6D">
          <w:rPr>
            <w:rFonts w:ascii="Arial" w:hAnsi="Arial" w:cs="Arial"/>
          </w:rPr>
          <w:t>Classe</w:t>
        </w:r>
      </w:ins>
    </w:p>
    <w:p w:rsidR="00632A6D" w:rsidRPr="00632A6D" w:rsidRDefault="00632A6D" w:rsidP="00632A6D">
      <w:pPr>
        <w:pStyle w:val="PargrafodaLista"/>
        <w:widowControl/>
        <w:numPr>
          <w:ilvl w:val="0"/>
          <w:numId w:val="131"/>
        </w:numPr>
        <w:spacing w:after="200" w:line="276" w:lineRule="auto"/>
        <w:rPr>
          <w:ins w:id="3170" w:author="victor.santos" w:date="2017-04-27T16:08:00Z"/>
          <w:rFonts w:ascii="Arial" w:hAnsi="Arial" w:cs="Arial"/>
        </w:rPr>
      </w:pPr>
      <w:ins w:id="3171" w:author="victor.santos" w:date="2017-04-27T16:08:00Z">
        <w:r w:rsidRPr="00632A6D">
          <w:rPr>
            <w:rFonts w:ascii="Arial" w:hAnsi="Arial" w:cs="Arial"/>
          </w:rPr>
          <w:t>Início Faixa de Consumo (kWh)</w:t>
        </w:r>
      </w:ins>
    </w:p>
    <w:p w:rsidR="00632A6D" w:rsidRPr="00632A6D" w:rsidRDefault="00632A6D" w:rsidP="00632A6D">
      <w:pPr>
        <w:pStyle w:val="PargrafodaLista"/>
        <w:widowControl/>
        <w:numPr>
          <w:ilvl w:val="0"/>
          <w:numId w:val="131"/>
        </w:numPr>
        <w:spacing w:after="200" w:line="276" w:lineRule="auto"/>
        <w:rPr>
          <w:ins w:id="3172" w:author="victor.santos" w:date="2017-04-27T16:08:00Z"/>
          <w:rFonts w:ascii="Arial" w:hAnsi="Arial" w:cs="Arial"/>
        </w:rPr>
      </w:pPr>
      <w:ins w:id="3173" w:author="victor.santos" w:date="2017-04-27T16:08:00Z">
        <w:r w:rsidRPr="00632A6D">
          <w:rPr>
            <w:rFonts w:ascii="Arial" w:hAnsi="Arial" w:cs="Arial"/>
          </w:rPr>
          <w:t>Fim Faixa de Consumo (kWh)</w:t>
        </w:r>
      </w:ins>
    </w:p>
    <w:p w:rsidR="00632A6D" w:rsidRPr="00632A6D" w:rsidRDefault="00632A6D" w:rsidP="00632A6D">
      <w:pPr>
        <w:pStyle w:val="PargrafodaLista"/>
        <w:widowControl/>
        <w:numPr>
          <w:ilvl w:val="0"/>
          <w:numId w:val="131"/>
        </w:numPr>
        <w:spacing w:after="200" w:line="276" w:lineRule="auto"/>
        <w:rPr>
          <w:ins w:id="3174" w:author="victor.santos" w:date="2017-04-27T16:08:00Z"/>
          <w:rFonts w:ascii="Arial" w:hAnsi="Arial" w:cs="Arial"/>
        </w:rPr>
      </w:pPr>
      <w:ins w:id="3175" w:author="victor.santos" w:date="2017-04-27T16:08:00Z">
        <w:r w:rsidRPr="00632A6D">
          <w:rPr>
            <w:rFonts w:ascii="Arial" w:hAnsi="Arial" w:cs="Arial"/>
          </w:rPr>
          <w:t>Valor Cosip (R$)</w:t>
        </w:r>
      </w:ins>
    </w:p>
    <w:p w:rsidR="00632A6D" w:rsidRPr="00632A6D" w:rsidDel="003203D9" w:rsidRDefault="00632A6D" w:rsidP="00632A6D">
      <w:pPr>
        <w:pStyle w:val="PargrafodaLista"/>
        <w:widowControl/>
        <w:numPr>
          <w:ilvl w:val="0"/>
          <w:numId w:val="131"/>
        </w:numPr>
        <w:spacing w:after="200" w:line="276" w:lineRule="auto"/>
        <w:rPr>
          <w:ins w:id="3176" w:author="victor.santos" w:date="2017-04-27T16:08:00Z"/>
          <w:del w:id="3177" w:author="eric.giuliani" w:date="2017-05-26T08:45:00Z"/>
          <w:rFonts w:ascii="Arial" w:hAnsi="Arial" w:cs="Arial"/>
        </w:rPr>
      </w:pPr>
      <w:ins w:id="3178" w:author="victor.santos" w:date="2017-04-27T16:08:00Z">
        <w:del w:id="3179" w:author="eric.giuliani" w:date="2017-05-26T08:45:00Z">
          <w:r w:rsidRPr="00632A6D" w:rsidDel="003203D9">
            <w:rPr>
              <w:rFonts w:ascii="Arial" w:hAnsi="Arial" w:cs="Arial"/>
            </w:rPr>
            <w:delText>Data Inclusão</w:delText>
          </w:r>
        </w:del>
      </w:ins>
    </w:p>
    <w:p w:rsidR="00632A6D" w:rsidRPr="00632A6D" w:rsidDel="003203D9" w:rsidRDefault="00632A6D" w:rsidP="00632A6D">
      <w:pPr>
        <w:pStyle w:val="PargrafodaLista"/>
        <w:widowControl/>
        <w:numPr>
          <w:ilvl w:val="0"/>
          <w:numId w:val="131"/>
        </w:numPr>
        <w:spacing w:after="200" w:line="276" w:lineRule="auto"/>
        <w:rPr>
          <w:ins w:id="3180" w:author="victor.santos" w:date="2017-04-27T16:08:00Z"/>
          <w:del w:id="3181" w:author="eric.giuliani" w:date="2017-05-26T08:45:00Z"/>
          <w:rFonts w:ascii="Arial" w:hAnsi="Arial" w:cs="Arial"/>
        </w:rPr>
      </w:pPr>
      <w:ins w:id="3182" w:author="victor.santos" w:date="2017-04-27T16:08:00Z">
        <w:del w:id="3183" w:author="eric.giuliani" w:date="2017-05-26T08:45:00Z">
          <w:r w:rsidRPr="00632A6D" w:rsidDel="003203D9">
            <w:rPr>
              <w:rFonts w:ascii="Arial" w:hAnsi="Arial" w:cs="Arial"/>
            </w:rPr>
            <w:delText>Data Alteração</w:delText>
          </w:r>
        </w:del>
      </w:ins>
    </w:p>
    <w:p w:rsidR="00632A6D" w:rsidRPr="00632A6D" w:rsidDel="003203D9" w:rsidRDefault="00632A6D" w:rsidP="00632A6D">
      <w:pPr>
        <w:pStyle w:val="PargrafodaLista"/>
        <w:widowControl/>
        <w:numPr>
          <w:ilvl w:val="0"/>
          <w:numId w:val="131"/>
        </w:numPr>
        <w:spacing w:after="200" w:line="276" w:lineRule="auto"/>
        <w:rPr>
          <w:ins w:id="3184" w:author="victor.santos" w:date="2017-04-27T16:08:00Z"/>
          <w:del w:id="3185" w:author="eric.giuliani" w:date="2017-05-26T08:45:00Z"/>
          <w:rFonts w:ascii="Arial" w:hAnsi="Arial" w:cs="Arial"/>
        </w:rPr>
      </w:pPr>
      <w:ins w:id="3186" w:author="victor.santos" w:date="2017-04-27T16:08:00Z">
        <w:del w:id="3187" w:author="eric.giuliani" w:date="2017-05-26T08:45:00Z">
          <w:r w:rsidRPr="00632A6D" w:rsidDel="003203D9">
            <w:rPr>
              <w:rFonts w:ascii="Arial" w:hAnsi="Arial" w:cs="Arial"/>
            </w:rPr>
            <w:delText>Versão</w:delText>
          </w:r>
        </w:del>
      </w:ins>
    </w:p>
    <w:p w:rsidR="005F5429" w:rsidRDefault="00632A6D">
      <w:pPr>
        <w:pStyle w:val="PargrafodaLista"/>
        <w:widowControl/>
        <w:numPr>
          <w:ilvl w:val="0"/>
          <w:numId w:val="131"/>
        </w:numPr>
        <w:spacing w:after="200" w:line="276" w:lineRule="auto"/>
        <w:rPr>
          <w:ins w:id="3188" w:author="victor.santos" w:date="2017-05-05T10:36:00Z"/>
          <w:rFonts w:ascii="Arial" w:hAnsi="Arial" w:cs="Arial"/>
        </w:rPr>
      </w:pPr>
      <w:ins w:id="3189" w:author="victor.santos" w:date="2017-04-27T16:08:00Z">
        <w:r w:rsidRPr="00632A6D">
          <w:rPr>
            <w:rFonts w:ascii="Arial" w:hAnsi="Arial" w:cs="Arial"/>
          </w:rPr>
          <w:t>Status</w:t>
        </w:r>
      </w:ins>
    </w:p>
    <w:p w:rsidR="005224DD" w:rsidRDefault="00F25C47">
      <w:pPr>
        <w:widowControl/>
        <w:spacing w:after="200" w:line="276" w:lineRule="auto"/>
        <w:ind w:left="1494"/>
        <w:rPr>
          <w:ins w:id="3190" w:author="victor.santos" w:date="2017-05-05T10:36:00Z"/>
          <w:rFonts w:ascii="Arial" w:hAnsi="Arial" w:cs="Arial"/>
        </w:rPr>
      </w:pPr>
      <w:ins w:id="3191" w:author="victor.santos" w:date="2017-05-05T10:36:00Z">
        <w:r w:rsidRPr="00F25C47">
          <w:rPr>
            <w:rFonts w:ascii="Arial" w:hAnsi="Arial" w:cs="Arial"/>
          </w:rPr>
          <w:t>A ordenação deve ser de forma decrescente em relação à data de geração de cada alteração, ou seja, as alterações mais recentes devem ser apresentadas primeiro.</w:t>
        </w:r>
      </w:ins>
    </w:p>
    <w:p w:rsidR="005224DD" w:rsidRDefault="005224DD">
      <w:pPr>
        <w:pStyle w:val="Corpodetexto"/>
        <w:spacing w:after="0" w:line="360" w:lineRule="auto"/>
        <w:ind w:left="1854"/>
        <w:rPr>
          <w:ins w:id="3192" w:author="victor.santos" w:date="2017-04-27T16:15:00Z"/>
          <w:rFonts w:ascii="Arial" w:hAnsi="Arial" w:cs="Arial"/>
          <w:color w:val="000000" w:themeColor="text1"/>
        </w:rPr>
      </w:pPr>
    </w:p>
    <w:p w:rsidR="00E43B83" w:rsidRPr="00E43B83" w:rsidRDefault="005F5429" w:rsidP="00E43B83">
      <w:pPr>
        <w:widowControl/>
        <w:spacing w:after="200" w:line="276" w:lineRule="auto"/>
        <w:ind w:left="1134"/>
        <w:rPr>
          <w:ins w:id="3193" w:author="victor.santos" w:date="2017-04-27T16:15:00Z"/>
          <w:rFonts w:ascii="Arial" w:hAnsi="Arial" w:cs="Arial"/>
          <w:b/>
        </w:rPr>
      </w:pPr>
      <w:bookmarkStart w:id="3194" w:name="RN_184"/>
      <w:ins w:id="3195" w:author="victor.santos" w:date="2017-04-27T16:15:00Z">
        <w:r>
          <w:rPr>
            <w:rFonts w:ascii="Arial" w:hAnsi="Arial" w:cs="Arial"/>
            <w:b/>
          </w:rPr>
          <w:t>RN_184</w:t>
        </w:r>
        <w:bookmarkEnd w:id="3194"/>
        <w:r>
          <w:rPr>
            <w:rFonts w:ascii="Arial" w:hAnsi="Arial" w:cs="Arial"/>
            <w:b/>
          </w:rPr>
          <w:t xml:space="preserve"> - Administrar Suspensão de Ação Judicial - Análise Tributária</w:t>
        </w:r>
      </w:ins>
    </w:p>
    <w:p w:rsidR="005224DD" w:rsidRDefault="00E43B83">
      <w:pPr>
        <w:widowControl/>
        <w:spacing w:after="200" w:line="276" w:lineRule="auto"/>
        <w:ind w:left="1134"/>
        <w:rPr>
          <w:ins w:id="3196" w:author="victor.santos" w:date="2017-04-27T16:15:00Z"/>
          <w:rFonts w:ascii="Arial" w:hAnsi="Arial" w:cs="Arial"/>
        </w:rPr>
      </w:pPr>
      <w:ins w:id="3197" w:author="victor.santos" w:date="2017-04-27T16:15:00Z">
        <w:r>
          <w:rPr>
            <w:rFonts w:ascii="Arial" w:hAnsi="Arial" w:cs="Arial"/>
          </w:rPr>
          <w:t xml:space="preserve">Quando uma suspensão é atribuída a um dado cadastral, o sistema deve alterar o indicador de análise tributária </w:t>
        </w:r>
      </w:ins>
      <w:ins w:id="3198" w:author="victor.santos" w:date="2017-04-27T16:16:00Z">
        <w:r>
          <w:rPr>
            <w:rFonts w:ascii="Arial" w:hAnsi="Arial" w:cs="Arial"/>
          </w:rPr>
          <w:t xml:space="preserve">dos registros que já foram processados </w:t>
        </w:r>
      </w:ins>
      <w:ins w:id="3199" w:author="victor.santos" w:date="2017-04-27T16:15:00Z">
        <w:r>
          <w:rPr>
            <w:rFonts w:ascii="Arial" w:hAnsi="Arial" w:cs="Arial"/>
          </w:rPr>
          <w:t xml:space="preserve">para </w:t>
        </w:r>
      </w:ins>
      <w:ins w:id="3200" w:author="victor.santos" w:date="2017-04-27T16:16:00Z">
        <w:r>
          <w:rPr>
            <w:rFonts w:ascii="Arial" w:hAnsi="Arial" w:cs="Arial"/>
          </w:rPr>
          <w:t>pendente de processamento de análise tributária</w:t>
        </w:r>
      </w:ins>
      <w:ins w:id="3201" w:author="victor.santos" w:date="2017-04-27T16:15:00Z">
        <w:r>
          <w:rPr>
            <w:rFonts w:ascii="Arial" w:hAnsi="Arial" w:cs="Arial"/>
          </w:rPr>
          <w:t>.</w:t>
        </w:r>
      </w:ins>
    </w:p>
    <w:p w:rsidR="005224DD" w:rsidRDefault="005224DD">
      <w:pPr>
        <w:pStyle w:val="Corpodetexto"/>
        <w:spacing w:after="0" w:line="360" w:lineRule="auto"/>
        <w:ind w:left="1854"/>
        <w:rPr>
          <w:ins w:id="3202" w:author="eric.giuliani" w:date="2017-05-10T15:18:00Z"/>
          <w:rFonts w:ascii="Arial" w:hAnsi="Arial" w:cs="Arial"/>
          <w:color w:val="000000" w:themeColor="text1"/>
        </w:rPr>
      </w:pPr>
    </w:p>
    <w:p w:rsidR="00000000" w:rsidRDefault="009A197D">
      <w:pPr>
        <w:pStyle w:val="Corpodetexto"/>
        <w:spacing w:after="0" w:line="360" w:lineRule="auto"/>
        <w:ind w:left="1854"/>
        <w:rPr>
          <w:ins w:id="3203" w:author="victor.santos" w:date="2017-04-26T20:53:00Z"/>
          <w:del w:id="3204" w:author="eric.giuliani" w:date="2017-05-10T15:19:00Z"/>
          <w:rFonts w:ascii="Arial" w:hAnsi="Arial" w:cs="Arial"/>
          <w:color w:val="000000" w:themeColor="text1"/>
        </w:rPr>
        <w:pPrChange w:id="3205" w:author="victor.santos" w:date="2017-04-26T20:54:00Z">
          <w:pPr>
            <w:pStyle w:val="Corpodetexto"/>
            <w:spacing w:after="0" w:line="360" w:lineRule="auto"/>
            <w:ind w:left="1416"/>
          </w:pPr>
        </w:pPrChange>
      </w:pPr>
      <w:bookmarkStart w:id="3206" w:name="RN_185"/>
    </w:p>
    <w:p w:rsidR="006B5BA6" w:rsidRDefault="006B5BA6" w:rsidP="006B5BA6">
      <w:pPr>
        <w:widowControl/>
        <w:spacing w:after="200" w:line="276" w:lineRule="auto"/>
        <w:ind w:left="1134"/>
        <w:rPr>
          <w:ins w:id="3207" w:author="eric.giuliani" w:date="2017-05-10T15:17:00Z"/>
          <w:rFonts w:ascii="Arial" w:hAnsi="Arial" w:cs="Arial"/>
          <w:b/>
        </w:rPr>
      </w:pPr>
      <w:ins w:id="3208" w:author="eric.giuliani" w:date="2017-05-10T15:17:00Z">
        <w:r>
          <w:rPr>
            <w:rFonts w:ascii="Arial" w:hAnsi="Arial" w:cs="Arial"/>
            <w:b/>
          </w:rPr>
          <w:t xml:space="preserve">RN_185 </w:t>
        </w:r>
      </w:ins>
      <w:bookmarkEnd w:id="3206"/>
      <w:ins w:id="3209" w:author="eric.giuliani" w:date="2017-05-10T15:27:00Z">
        <w:r w:rsidR="002E504C">
          <w:rPr>
            <w:rFonts w:ascii="Arial" w:hAnsi="Arial" w:cs="Arial"/>
            <w:b/>
          </w:rPr>
          <w:t>-</w:t>
        </w:r>
      </w:ins>
      <w:ins w:id="3210" w:author="eric.giuliani" w:date="2017-05-10T15:17:00Z">
        <w:r>
          <w:rPr>
            <w:rFonts w:ascii="Arial" w:hAnsi="Arial" w:cs="Arial"/>
            <w:b/>
          </w:rPr>
          <w:t xml:space="preserve"> Importar ILUME e </w:t>
        </w:r>
      </w:ins>
      <w:ins w:id="3211" w:author="lais.garcia" w:date="2017-07-13T13:40:00Z">
        <w:r w:rsidR="00B24BB0">
          <w:rPr>
            <w:rFonts w:ascii="Arial" w:hAnsi="Arial" w:cs="Arial"/>
            <w:b/>
          </w:rPr>
          <w:t>Baixa Renda (</w:t>
        </w:r>
      </w:ins>
      <w:ins w:id="3212" w:author="eric.giuliani" w:date="2017-05-10T15:17:00Z">
        <w:r>
          <w:rPr>
            <w:rFonts w:ascii="Arial" w:hAnsi="Arial" w:cs="Arial"/>
            <w:b/>
          </w:rPr>
          <w:t>SMADS</w:t>
        </w:r>
      </w:ins>
      <w:ins w:id="3213" w:author="lais.garcia" w:date="2017-07-13T13:40:00Z">
        <w:r w:rsidR="00B24BB0">
          <w:rPr>
            <w:rFonts w:ascii="Arial" w:hAnsi="Arial" w:cs="Arial"/>
            <w:b/>
          </w:rPr>
          <w:t>)</w:t>
        </w:r>
      </w:ins>
      <w:ins w:id="3214" w:author="eric.giuliani" w:date="2017-05-10T15:17:00Z">
        <w:r>
          <w:rPr>
            <w:rFonts w:ascii="Arial" w:hAnsi="Arial" w:cs="Arial"/>
            <w:b/>
          </w:rPr>
          <w:t xml:space="preserve"> - Apresentação das Grids de arquivo</w:t>
        </w:r>
      </w:ins>
    </w:p>
    <w:p w:rsidR="006B5BA6" w:rsidRDefault="006B5BA6" w:rsidP="006B5BA6">
      <w:pPr>
        <w:widowControl/>
        <w:spacing w:after="200" w:line="276" w:lineRule="auto"/>
        <w:ind w:left="1134"/>
        <w:rPr>
          <w:ins w:id="3215" w:author="eric.giuliani" w:date="2017-05-10T15:17:00Z"/>
          <w:rFonts w:ascii="Arial" w:hAnsi="Arial" w:cs="Arial"/>
        </w:rPr>
      </w:pPr>
      <w:ins w:id="3216" w:author="eric.giuliani" w:date="2017-05-10T15:17:00Z">
        <w:r>
          <w:rPr>
            <w:rFonts w:ascii="Arial" w:hAnsi="Arial" w:cs="Arial"/>
          </w:rPr>
          <w:t xml:space="preserve">Deverão existir duas grids para apresentação dos registros, a primeira contendo os arquivos com os status Pendente </w:t>
        </w:r>
      </w:ins>
      <w:ins w:id="3217" w:author="eric.giuliani" w:date="2017-05-10T15:37:00Z">
        <w:r w:rsidR="00801194">
          <w:rPr>
            <w:rFonts w:ascii="Arial" w:hAnsi="Arial" w:cs="Arial"/>
          </w:rPr>
          <w:t>e</w:t>
        </w:r>
      </w:ins>
      <w:ins w:id="3218" w:author="eric.giuliani" w:date="2017-05-10T15:17:00Z">
        <w:r>
          <w:rPr>
            <w:rFonts w:ascii="Arial" w:hAnsi="Arial" w:cs="Arial"/>
          </w:rPr>
          <w:t xml:space="preserve"> Em processamento</w:t>
        </w:r>
      </w:ins>
      <w:ins w:id="3219" w:author="eric.giuliani" w:date="2017-06-29T09:46:00Z">
        <w:r w:rsidR="003269D0">
          <w:rPr>
            <w:rFonts w:ascii="Arial" w:hAnsi="Arial" w:cs="Arial"/>
          </w:rPr>
          <w:t>,</w:t>
        </w:r>
      </w:ins>
      <w:ins w:id="3220" w:author="eric.giuliani" w:date="2017-05-10T15:17:00Z">
        <w:r>
          <w:rPr>
            <w:rFonts w:ascii="Arial" w:hAnsi="Arial" w:cs="Arial"/>
          </w:rPr>
          <w:t xml:space="preserve"> e a segunda contendo os registros com o</w:t>
        </w:r>
      </w:ins>
      <w:ins w:id="3221" w:author="eric.giuliani" w:date="2017-05-10T15:19:00Z">
        <w:r>
          <w:rPr>
            <w:rFonts w:ascii="Arial" w:hAnsi="Arial" w:cs="Arial"/>
          </w:rPr>
          <w:t>s</w:t>
        </w:r>
      </w:ins>
      <w:ins w:id="3222" w:author="eric.giuliani" w:date="2017-05-10T15:17:00Z">
        <w:r w:rsidR="00D07DBF">
          <w:rPr>
            <w:rFonts w:ascii="Arial" w:hAnsi="Arial" w:cs="Arial"/>
          </w:rPr>
          <w:t xml:space="preserve"> status Processado</w:t>
        </w:r>
      </w:ins>
      <w:ins w:id="3223" w:author="eric.giuliani" w:date="2017-06-29T09:20:00Z">
        <w:r w:rsidR="00D07DBF">
          <w:rPr>
            <w:rFonts w:ascii="Arial" w:hAnsi="Arial" w:cs="Arial"/>
          </w:rPr>
          <w:t xml:space="preserve">, </w:t>
        </w:r>
      </w:ins>
      <w:ins w:id="3224" w:author="eric.giuliani" w:date="2017-05-10T15:17:00Z">
        <w:r w:rsidR="008332F5">
          <w:rPr>
            <w:rFonts w:ascii="Arial" w:hAnsi="Arial" w:cs="Arial"/>
          </w:rPr>
          <w:t>Notificado</w:t>
        </w:r>
      </w:ins>
      <w:ins w:id="3225" w:author="eric.giuliani" w:date="2017-06-29T09:20:00Z">
        <w:r w:rsidR="00D07DBF">
          <w:rPr>
            <w:rFonts w:ascii="Arial" w:hAnsi="Arial" w:cs="Arial"/>
          </w:rPr>
          <w:t xml:space="preserve"> e Erro</w:t>
        </w:r>
      </w:ins>
      <w:ins w:id="3226" w:author="eric.giuliani" w:date="2017-05-11T14:04:00Z">
        <w:r w:rsidR="008332F5">
          <w:rPr>
            <w:rFonts w:ascii="Arial" w:hAnsi="Arial" w:cs="Arial"/>
          </w:rPr>
          <w:t xml:space="preserve">. A descrição dos status </w:t>
        </w:r>
      </w:ins>
      <w:ins w:id="3227" w:author="eric.giuliani" w:date="2017-05-11T14:07:00Z">
        <w:r w:rsidR="008332F5">
          <w:rPr>
            <w:rFonts w:ascii="Arial" w:hAnsi="Arial" w:cs="Arial"/>
          </w:rPr>
          <w:t xml:space="preserve">esta presente na </w:t>
        </w:r>
        <w:r w:rsidR="00210B41">
          <w:rPr>
            <w:rFonts w:ascii="Arial" w:hAnsi="Arial" w:cs="Arial"/>
          </w:rPr>
          <w:fldChar w:fldCharType="begin"/>
        </w:r>
      </w:ins>
      <w:ins w:id="3228" w:author="eric.giuliani" w:date="2017-05-22T21:04:00Z">
        <w:r w:rsidR="00645D8A">
          <w:rPr>
            <w:rFonts w:ascii="Arial" w:hAnsi="Arial" w:cs="Arial"/>
          </w:rPr>
          <w:instrText>HYPERLINK "C:\\PROJETOS\\TFS\\SEFIN\\COSIP\\DEV\\Sprint 5\\Documentacao\\04_Requisitos\\Casos de Uso\\Artefatos - Especificacao.docx" \l "RN_112"</w:instrText>
        </w:r>
      </w:ins>
      <w:ins w:id="3229" w:author="eric.giuliani" w:date="2017-05-11T14:07:00Z">
        <w:r w:rsidR="00210B41">
          <w:rPr>
            <w:rFonts w:ascii="Arial" w:hAnsi="Arial" w:cs="Arial"/>
          </w:rPr>
          <w:fldChar w:fldCharType="separate"/>
        </w:r>
        <w:r w:rsidR="008332F5" w:rsidRPr="008332F5">
          <w:rPr>
            <w:rStyle w:val="Hyperlink"/>
            <w:rFonts w:ascii="Arial" w:hAnsi="Arial" w:cs="Arial"/>
          </w:rPr>
          <w:t>RN_112</w:t>
        </w:r>
        <w:r w:rsidR="00210B41">
          <w:rPr>
            <w:rFonts w:ascii="Arial" w:hAnsi="Arial" w:cs="Arial"/>
          </w:rPr>
          <w:fldChar w:fldCharType="end"/>
        </w:r>
        <w:r w:rsidR="008332F5">
          <w:rPr>
            <w:rFonts w:ascii="Arial" w:hAnsi="Arial" w:cs="Arial"/>
          </w:rPr>
          <w:t>.</w:t>
        </w:r>
      </w:ins>
    </w:p>
    <w:p w:rsidR="00FA7BFB" w:rsidRDefault="00FA7BFB" w:rsidP="001E56C8">
      <w:pPr>
        <w:widowControl/>
        <w:spacing w:after="200" w:line="276" w:lineRule="auto"/>
        <w:ind w:left="1134"/>
        <w:rPr>
          <w:ins w:id="3230" w:author="eric.giuliani" w:date="2017-05-18T09:01:00Z"/>
          <w:rFonts w:ascii="Arial" w:hAnsi="Arial" w:cs="Arial"/>
          <w:b/>
        </w:rPr>
      </w:pPr>
    </w:p>
    <w:p w:rsidR="001E56C8" w:rsidRDefault="001E56C8" w:rsidP="001E56C8">
      <w:pPr>
        <w:widowControl/>
        <w:spacing w:after="200" w:line="276" w:lineRule="auto"/>
        <w:ind w:left="1134"/>
        <w:rPr>
          <w:ins w:id="3231" w:author="eric.giuliani" w:date="2017-05-12T09:13:00Z"/>
          <w:rFonts w:ascii="Arial" w:hAnsi="Arial" w:cs="Arial"/>
          <w:b/>
        </w:rPr>
      </w:pPr>
      <w:bookmarkStart w:id="3232" w:name="RN_186"/>
      <w:ins w:id="3233" w:author="eric.giuliani" w:date="2017-05-11T16:46:00Z">
        <w:r>
          <w:rPr>
            <w:rFonts w:ascii="Arial" w:hAnsi="Arial" w:cs="Arial"/>
            <w:b/>
          </w:rPr>
          <w:t>RN_186</w:t>
        </w:r>
        <w:bookmarkEnd w:id="3232"/>
        <w:r>
          <w:rPr>
            <w:rFonts w:ascii="Arial" w:hAnsi="Arial" w:cs="Arial"/>
            <w:b/>
          </w:rPr>
          <w:t xml:space="preserve"> </w:t>
        </w:r>
      </w:ins>
      <w:ins w:id="3234" w:author="eric.giuliani" w:date="2017-05-12T09:13:00Z">
        <w:r w:rsidR="004A5819">
          <w:rPr>
            <w:rFonts w:ascii="Arial" w:hAnsi="Arial" w:cs="Arial"/>
            <w:b/>
          </w:rPr>
          <w:t xml:space="preserve">- </w:t>
        </w:r>
      </w:ins>
      <w:ins w:id="3235" w:author="eric.giuliani" w:date="2017-05-11T16:46:00Z">
        <w:r>
          <w:rPr>
            <w:rFonts w:ascii="Arial" w:hAnsi="Arial" w:cs="Arial"/>
            <w:b/>
          </w:rPr>
          <w:t>Apresentação de Per</w:t>
        </w:r>
      </w:ins>
      <w:ins w:id="3236" w:author="eric.giuliani" w:date="2017-05-11T16:47:00Z">
        <w:r>
          <w:rPr>
            <w:rFonts w:ascii="Arial" w:hAnsi="Arial" w:cs="Arial"/>
            <w:b/>
          </w:rPr>
          <w:t>íodos entre Datas</w:t>
        </w:r>
      </w:ins>
    </w:p>
    <w:p w:rsidR="004A5819" w:rsidRDefault="00F25C47" w:rsidP="001E56C8">
      <w:pPr>
        <w:widowControl/>
        <w:spacing w:after="200" w:line="276" w:lineRule="auto"/>
        <w:ind w:left="1134"/>
        <w:rPr>
          <w:ins w:id="3237" w:author="eric.giuliani" w:date="2017-05-12T09:15:00Z"/>
          <w:rFonts w:ascii="Arial" w:hAnsi="Arial" w:cs="Arial"/>
        </w:rPr>
      </w:pPr>
      <w:ins w:id="3238" w:author="eric.giuliani" w:date="2017-05-12T09:13:00Z">
        <w:r w:rsidRPr="00F25C47">
          <w:rPr>
            <w:rFonts w:ascii="Arial" w:hAnsi="Arial" w:cs="Arial"/>
          </w:rPr>
          <w:t>O sis</w:t>
        </w:r>
        <w:r w:rsidR="004A5819">
          <w:rPr>
            <w:rFonts w:ascii="Arial" w:hAnsi="Arial" w:cs="Arial"/>
          </w:rPr>
          <w:t xml:space="preserve">tema deverá </w:t>
        </w:r>
      </w:ins>
      <w:ins w:id="3239" w:author="eric.giuliani" w:date="2017-05-12T09:15:00Z">
        <w:r w:rsidR="004A5819">
          <w:rPr>
            <w:rFonts w:ascii="Arial" w:hAnsi="Arial" w:cs="Arial"/>
          </w:rPr>
          <w:t>apresentar as data</w:t>
        </w:r>
      </w:ins>
      <w:ins w:id="3240" w:author="eric.giuliani" w:date="2017-05-12T09:49:00Z">
        <w:r w:rsidR="00FC7098">
          <w:rPr>
            <w:rFonts w:ascii="Arial" w:hAnsi="Arial" w:cs="Arial"/>
          </w:rPr>
          <w:t>s</w:t>
        </w:r>
      </w:ins>
      <w:ins w:id="3241" w:author="eric.giuliani" w:date="2017-05-12T09:15:00Z">
        <w:r w:rsidR="004A5819">
          <w:rPr>
            <w:rFonts w:ascii="Arial" w:hAnsi="Arial" w:cs="Arial"/>
          </w:rPr>
          <w:t xml:space="preserve"> de um período da seguint</w:t>
        </w:r>
        <w:r w:rsidR="00FC7098">
          <w:rPr>
            <w:rFonts w:ascii="Arial" w:hAnsi="Arial" w:cs="Arial"/>
          </w:rPr>
          <w:t>e for</w:t>
        </w:r>
      </w:ins>
      <w:ins w:id="3242" w:author="eric.giuliani" w:date="2017-05-12T09:49:00Z">
        <w:r w:rsidR="00FC7098">
          <w:rPr>
            <w:rFonts w:ascii="Arial" w:hAnsi="Arial" w:cs="Arial"/>
          </w:rPr>
          <w:t>ma</w:t>
        </w:r>
      </w:ins>
      <w:ins w:id="3243" w:author="eric.giuliani" w:date="2017-05-12T09:15:00Z">
        <w:r w:rsidR="004A5819">
          <w:rPr>
            <w:rFonts w:ascii="Arial" w:hAnsi="Arial" w:cs="Arial"/>
          </w:rPr>
          <w:t>:</w:t>
        </w:r>
      </w:ins>
    </w:p>
    <w:p w:rsidR="005224DD" w:rsidRDefault="004A5819">
      <w:pPr>
        <w:pStyle w:val="PargrafodaLista"/>
        <w:widowControl/>
        <w:numPr>
          <w:ilvl w:val="0"/>
          <w:numId w:val="140"/>
        </w:numPr>
        <w:spacing w:after="200" w:line="276" w:lineRule="auto"/>
        <w:rPr>
          <w:ins w:id="3244" w:author="eric.giuliani" w:date="2017-05-12T09:17:00Z"/>
          <w:rFonts w:ascii="Arial" w:hAnsi="Arial" w:cs="Arial"/>
        </w:rPr>
      </w:pPr>
      <w:ins w:id="3245" w:author="eric.giuliani" w:date="2017-05-12T09:15:00Z">
        <w:r>
          <w:rPr>
            <w:rFonts w:ascii="Arial" w:hAnsi="Arial" w:cs="Arial"/>
          </w:rPr>
          <w:t xml:space="preserve">Quando existir apenas a data inicial: </w:t>
        </w:r>
      </w:ins>
      <w:ins w:id="3246" w:author="eric.giuliani" w:date="2017-05-12T09:16:00Z">
        <w:r w:rsidR="00FC7098">
          <w:rPr>
            <w:rFonts w:ascii="Arial" w:hAnsi="Arial" w:cs="Arial"/>
          </w:rPr>
          <w:t>A partir d</w:t>
        </w:r>
      </w:ins>
      <w:ins w:id="3247" w:author="eric.giuliani" w:date="2017-05-12T09:49:00Z">
        <w:r w:rsidR="00FC7098">
          <w:rPr>
            <w:rFonts w:ascii="Arial" w:hAnsi="Arial" w:cs="Arial"/>
          </w:rPr>
          <w:t>e [data in</w:t>
        </w:r>
      </w:ins>
      <w:ins w:id="3248" w:author="eric.giuliani" w:date="2017-05-12T09:50:00Z">
        <w:r w:rsidR="00FC7098">
          <w:rPr>
            <w:rFonts w:ascii="Arial" w:hAnsi="Arial" w:cs="Arial"/>
          </w:rPr>
          <w:t>i</w:t>
        </w:r>
      </w:ins>
      <w:ins w:id="3249" w:author="eric.giuliani" w:date="2017-05-12T09:49:00Z">
        <w:r w:rsidR="00FC7098">
          <w:rPr>
            <w:rFonts w:ascii="Arial" w:hAnsi="Arial" w:cs="Arial"/>
          </w:rPr>
          <w:t>cial]</w:t>
        </w:r>
      </w:ins>
      <w:ins w:id="3250" w:author="eric.giuliani" w:date="2017-05-12T09:16:00Z">
        <w:r>
          <w:rPr>
            <w:rFonts w:ascii="Arial" w:hAnsi="Arial" w:cs="Arial"/>
          </w:rPr>
          <w:t>;</w:t>
        </w:r>
      </w:ins>
    </w:p>
    <w:p w:rsidR="005224DD" w:rsidRDefault="004A5819">
      <w:pPr>
        <w:pStyle w:val="PargrafodaLista"/>
        <w:widowControl/>
        <w:numPr>
          <w:ilvl w:val="0"/>
          <w:numId w:val="140"/>
        </w:numPr>
        <w:spacing w:after="200" w:line="276" w:lineRule="auto"/>
        <w:rPr>
          <w:ins w:id="3251" w:author="eric.giuliani" w:date="2017-05-12T09:47:00Z"/>
          <w:rFonts w:ascii="Arial" w:hAnsi="Arial" w:cs="Arial"/>
        </w:rPr>
      </w:pPr>
      <w:ins w:id="3252" w:author="eric.giuliani" w:date="2017-05-12T09:16:00Z">
        <w:r>
          <w:rPr>
            <w:rFonts w:ascii="Arial" w:hAnsi="Arial" w:cs="Arial"/>
          </w:rPr>
          <w:t xml:space="preserve">Quando existir apenas a data final: Até </w:t>
        </w:r>
      </w:ins>
      <w:ins w:id="3253" w:author="eric.giuliani" w:date="2017-05-12T09:50:00Z">
        <w:r w:rsidR="00FC7098">
          <w:rPr>
            <w:rFonts w:ascii="Arial" w:hAnsi="Arial" w:cs="Arial"/>
          </w:rPr>
          <w:t>[data final]</w:t>
        </w:r>
      </w:ins>
      <w:ins w:id="3254" w:author="eric.giuliani" w:date="2017-05-12T09:16:00Z">
        <w:r>
          <w:rPr>
            <w:rFonts w:ascii="Arial" w:hAnsi="Arial" w:cs="Arial"/>
          </w:rPr>
          <w:t>;</w:t>
        </w:r>
      </w:ins>
    </w:p>
    <w:p w:rsidR="005224DD" w:rsidRDefault="004A5819">
      <w:pPr>
        <w:pStyle w:val="PargrafodaLista"/>
        <w:widowControl/>
        <w:numPr>
          <w:ilvl w:val="0"/>
          <w:numId w:val="140"/>
        </w:numPr>
        <w:spacing w:after="200" w:line="276" w:lineRule="auto"/>
        <w:rPr>
          <w:ins w:id="3255" w:author="eric.giuliani" w:date="2017-05-12T09:47:00Z"/>
          <w:rFonts w:ascii="Arial" w:hAnsi="Arial" w:cs="Arial"/>
        </w:rPr>
      </w:pPr>
      <w:ins w:id="3256" w:author="eric.giuliani" w:date="2017-05-12T09:16:00Z">
        <w:r>
          <w:rPr>
            <w:rFonts w:ascii="Arial" w:hAnsi="Arial" w:cs="Arial"/>
          </w:rPr>
          <w:t>Quando existir a data inicial e final: [</w:t>
        </w:r>
      </w:ins>
      <w:ins w:id="3257" w:author="eric.giuliani" w:date="2017-05-12T09:50:00Z">
        <w:r w:rsidR="00FC7098">
          <w:rPr>
            <w:rFonts w:ascii="Arial" w:hAnsi="Arial" w:cs="Arial"/>
          </w:rPr>
          <w:t>data inicial</w:t>
        </w:r>
      </w:ins>
      <w:ins w:id="3258" w:author="eric.giuliani" w:date="2017-05-12T09:16:00Z">
        <w:r>
          <w:rPr>
            <w:rFonts w:ascii="Arial" w:hAnsi="Arial" w:cs="Arial"/>
          </w:rPr>
          <w:t>] a [</w:t>
        </w:r>
      </w:ins>
      <w:ins w:id="3259" w:author="eric.giuliani" w:date="2017-05-12T09:50:00Z">
        <w:r w:rsidR="00FC7098">
          <w:rPr>
            <w:rFonts w:ascii="Arial" w:hAnsi="Arial" w:cs="Arial"/>
          </w:rPr>
          <w:t>data final</w:t>
        </w:r>
      </w:ins>
      <w:ins w:id="3260" w:author="eric.giuliani" w:date="2017-05-12T09:16:00Z">
        <w:r>
          <w:rPr>
            <w:rFonts w:ascii="Arial" w:hAnsi="Arial" w:cs="Arial"/>
          </w:rPr>
          <w:t>]</w:t>
        </w:r>
      </w:ins>
      <w:ins w:id="3261" w:author="eric.giuliani" w:date="2017-05-12T09:52:00Z">
        <w:r w:rsidR="00FC7098">
          <w:rPr>
            <w:rFonts w:ascii="Arial" w:hAnsi="Arial" w:cs="Arial"/>
          </w:rPr>
          <w:t>;</w:t>
        </w:r>
      </w:ins>
    </w:p>
    <w:p w:rsidR="006B5BA6" w:rsidRDefault="00F25C47" w:rsidP="004F687A">
      <w:pPr>
        <w:widowControl/>
        <w:spacing w:after="200" w:line="276" w:lineRule="auto"/>
        <w:ind w:left="1134"/>
        <w:rPr>
          <w:ins w:id="3262" w:author="eric.giuliani" w:date="2017-05-22T22:46:00Z"/>
          <w:rFonts w:ascii="Arial" w:hAnsi="Arial" w:cs="Arial"/>
        </w:rPr>
      </w:pPr>
      <w:ins w:id="3263" w:author="eric.giuliani" w:date="2017-05-12T09:50:00Z">
        <w:r w:rsidRPr="00F25C47">
          <w:rPr>
            <w:rFonts w:ascii="Arial" w:hAnsi="Arial" w:cs="Arial"/>
          </w:rPr>
          <w:lastRenderedPageBreak/>
          <w:t>O formato d</w:t>
        </w:r>
      </w:ins>
      <w:ins w:id="3264" w:author="eric.giuliani" w:date="2017-05-12T09:51:00Z">
        <w:r w:rsidR="00FC7098">
          <w:rPr>
            <w:rFonts w:ascii="Arial" w:hAnsi="Arial" w:cs="Arial"/>
          </w:rPr>
          <w:t>e</w:t>
        </w:r>
      </w:ins>
      <w:ins w:id="3265" w:author="eric.giuliani" w:date="2017-05-12T09:50:00Z">
        <w:r w:rsidRPr="00F25C47">
          <w:rPr>
            <w:rFonts w:ascii="Arial" w:hAnsi="Arial" w:cs="Arial"/>
          </w:rPr>
          <w:t xml:space="preserve"> m</w:t>
        </w:r>
        <w:r w:rsidR="006D7D2D">
          <w:rPr>
            <w:rFonts w:ascii="Arial" w:hAnsi="Arial" w:cs="Arial"/>
          </w:rPr>
          <w:t xml:space="preserve">áscara </w:t>
        </w:r>
      </w:ins>
      <w:ins w:id="3266" w:author="eric.giuliani" w:date="2017-05-12T09:51:00Z">
        <w:r w:rsidR="00FC7098">
          <w:rPr>
            <w:rFonts w:ascii="Arial" w:hAnsi="Arial" w:cs="Arial"/>
          </w:rPr>
          <w:t xml:space="preserve">para </w:t>
        </w:r>
      </w:ins>
      <w:ins w:id="3267" w:author="eric.giuliani" w:date="2017-05-12T09:50:00Z">
        <w:r w:rsidRPr="00F25C47">
          <w:rPr>
            <w:rFonts w:ascii="Arial" w:hAnsi="Arial" w:cs="Arial"/>
          </w:rPr>
          <w:t>data</w:t>
        </w:r>
      </w:ins>
      <w:ins w:id="3268" w:author="eric.giuliani" w:date="2017-05-22T22:47:00Z">
        <w:r w:rsidR="007D1340">
          <w:rPr>
            <w:rFonts w:ascii="Arial" w:hAnsi="Arial" w:cs="Arial"/>
          </w:rPr>
          <w:t xml:space="preserve"> com dia, mês e ano</w:t>
        </w:r>
      </w:ins>
      <w:ins w:id="3269" w:author="eric.giuliani" w:date="2017-05-12T09:50:00Z">
        <w:r w:rsidRPr="00F25C47">
          <w:rPr>
            <w:rFonts w:ascii="Arial" w:hAnsi="Arial" w:cs="Arial"/>
          </w:rPr>
          <w:t xml:space="preserve"> </w:t>
        </w:r>
      </w:ins>
      <w:ins w:id="3270" w:author="eric.giuliani" w:date="2017-05-12T09:51:00Z">
        <w:r w:rsidR="00FC7098">
          <w:rPr>
            <w:rFonts w:ascii="Arial" w:hAnsi="Arial" w:cs="Arial"/>
          </w:rPr>
          <w:t>deverá</w:t>
        </w:r>
      </w:ins>
      <w:ins w:id="3271" w:author="eric.giuliani" w:date="2017-05-12T09:50:00Z">
        <w:r w:rsidRPr="00F25C47">
          <w:rPr>
            <w:rFonts w:ascii="Arial" w:hAnsi="Arial" w:cs="Arial"/>
          </w:rPr>
          <w:t xml:space="preserve"> ser [DD/MM/AAAA].</w:t>
        </w:r>
      </w:ins>
    </w:p>
    <w:p w:rsidR="007D1340" w:rsidRDefault="007D1340" w:rsidP="007D1340">
      <w:pPr>
        <w:widowControl/>
        <w:spacing w:after="200" w:line="276" w:lineRule="auto"/>
        <w:ind w:left="1134"/>
        <w:rPr>
          <w:ins w:id="3272" w:author="eric.giuliani" w:date="2017-05-22T22:46:00Z"/>
          <w:rFonts w:ascii="Arial" w:hAnsi="Arial" w:cs="Arial"/>
        </w:rPr>
      </w:pPr>
      <w:ins w:id="3273" w:author="eric.giuliani" w:date="2017-05-22T22:46:00Z">
        <w:r w:rsidRPr="00C65B44">
          <w:rPr>
            <w:rFonts w:ascii="Arial" w:hAnsi="Arial" w:cs="Arial"/>
          </w:rPr>
          <w:t>O formato d</w:t>
        </w:r>
        <w:r>
          <w:rPr>
            <w:rFonts w:ascii="Arial" w:hAnsi="Arial" w:cs="Arial"/>
          </w:rPr>
          <w:t>e</w:t>
        </w:r>
        <w:r w:rsidRPr="00C65B44">
          <w:rPr>
            <w:rFonts w:ascii="Arial" w:hAnsi="Arial" w:cs="Arial"/>
          </w:rPr>
          <w:t xml:space="preserve"> m</w:t>
        </w:r>
        <w:r>
          <w:rPr>
            <w:rFonts w:ascii="Arial" w:hAnsi="Arial" w:cs="Arial"/>
          </w:rPr>
          <w:t xml:space="preserve">áscara para </w:t>
        </w:r>
        <w:r w:rsidRPr="00C65B44">
          <w:rPr>
            <w:rFonts w:ascii="Arial" w:hAnsi="Arial" w:cs="Arial"/>
          </w:rPr>
          <w:t xml:space="preserve">data </w:t>
        </w:r>
      </w:ins>
      <w:ins w:id="3274" w:author="eric.giuliani" w:date="2017-05-22T22:47:00Z">
        <w:r>
          <w:rPr>
            <w:rFonts w:ascii="Arial" w:hAnsi="Arial" w:cs="Arial"/>
          </w:rPr>
          <w:t xml:space="preserve">com mês e ano </w:t>
        </w:r>
      </w:ins>
      <w:ins w:id="3275" w:author="eric.giuliani" w:date="2017-05-22T22:46:00Z">
        <w:r>
          <w:rPr>
            <w:rFonts w:ascii="Arial" w:hAnsi="Arial" w:cs="Arial"/>
          </w:rPr>
          <w:t>deverá</w:t>
        </w:r>
        <w:r w:rsidRPr="00C65B44">
          <w:rPr>
            <w:rFonts w:ascii="Arial" w:hAnsi="Arial" w:cs="Arial"/>
          </w:rPr>
          <w:t xml:space="preserve"> ser [MM/AAAA].</w:t>
        </w:r>
      </w:ins>
    </w:p>
    <w:p w:rsidR="007D1340" w:rsidRDefault="007D1340" w:rsidP="004F687A">
      <w:pPr>
        <w:widowControl/>
        <w:spacing w:after="200" w:line="276" w:lineRule="auto"/>
        <w:ind w:left="1134"/>
        <w:rPr>
          <w:ins w:id="3276" w:author="eric.giuliani" w:date="2017-05-16T11:19:00Z"/>
          <w:rFonts w:ascii="Arial" w:hAnsi="Arial" w:cs="Arial"/>
        </w:rPr>
      </w:pPr>
    </w:p>
    <w:p w:rsidR="005224DD" w:rsidRDefault="00F25C47">
      <w:pPr>
        <w:widowControl/>
        <w:spacing w:after="200" w:line="276" w:lineRule="auto"/>
        <w:ind w:left="1134"/>
        <w:rPr>
          <w:ins w:id="3277" w:author="eric.giuliani" w:date="2017-05-16T11:19:00Z"/>
          <w:rFonts w:ascii="Arial" w:hAnsi="Arial" w:cs="Arial"/>
          <w:b/>
        </w:rPr>
      </w:pPr>
      <w:bookmarkStart w:id="3278" w:name="RN_187"/>
      <w:ins w:id="3279" w:author="eric.giuliani" w:date="2017-05-16T11:19:00Z">
        <w:r w:rsidRPr="00F25C47">
          <w:rPr>
            <w:rFonts w:ascii="Arial" w:hAnsi="Arial" w:cs="Arial"/>
            <w:b/>
          </w:rPr>
          <w:t>RN_</w:t>
        </w:r>
      </w:ins>
      <w:ins w:id="3280" w:author="eric.giuliani" w:date="2017-05-16T11:21:00Z">
        <w:r w:rsidR="00E331F4">
          <w:rPr>
            <w:rFonts w:ascii="Arial" w:hAnsi="Arial" w:cs="Arial"/>
            <w:b/>
          </w:rPr>
          <w:t>1</w:t>
        </w:r>
      </w:ins>
      <w:ins w:id="3281" w:author="eric.giuliani" w:date="2017-05-16T11:19:00Z">
        <w:r w:rsidR="00E331F4">
          <w:rPr>
            <w:rFonts w:ascii="Arial" w:hAnsi="Arial" w:cs="Arial"/>
            <w:b/>
          </w:rPr>
          <w:t>87</w:t>
        </w:r>
        <w:bookmarkEnd w:id="3278"/>
        <w:r w:rsidRPr="00F25C47">
          <w:rPr>
            <w:rFonts w:ascii="Arial" w:hAnsi="Arial" w:cs="Arial"/>
            <w:b/>
          </w:rPr>
          <w:t xml:space="preserve"> - Domínio: </w:t>
        </w:r>
        <w:r w:rsidR="00E331F4">
          <w:rPr>
            <w:rFonts w:ascii="Arial" w:hAnsi="Arial" w:cs="Arial"/>
            <w:b/>
          </w:rPr>
          <w:t>Período</w:t>
        </w:r>
      </w:ins>
    </w:p>
    <w:p w:rsidR="00E331F4" w:rsidRDefault="00E331F4" w:rsidP="00E331F4">
      <w:pPr>
        <w:pStyle w:val="Corpodetexto"/>
        <w:numPr>
          <w:ilvl w:val="0"/>
          <w:numId w:val="58"/>
        </w:numPr>
        <w:spacing w:after="0" w:line="360" w:lineRule="auto"/>
        <w:rPr>
          <w:ins w:id="3282" w:author="eric.giuliani" w:date="2017-05-16T11:19:00Z"/>
          <w:rFonts w:ascii="Arial" w:hAnsi="Arial" w:cs="Arial"/>
          <w:color w:val="000000" w:themeColor="text1"/>
        </w:rPr>
      </w:pPr>
      <w:ins w:id="3283" w:author="eric.giuliani" w:date="2017-05-16T11:19:00Z">
        <w:r>
          <w:rPr>
            <w:rFonts w:ascii="Arial" w:hAnsi="Arial" w:cs="Arial"/>
            <w:color w:val="000000" w:themeColor="text1"/>
          </w:rPr>
          <w:t>Diário</w:t>
        </w:r>
      </w:ins>
    </w:p>
    <w:p w:rsidR="00E331F4" w:rsidRDefault="00E331F4" w:rsidP="00E331F4">
      <w:pPr>
        <w:pStyle w:val="Corpodetexto"/>
        <w:numPr>
          <w:ilvl w:val="0"/>
          <w:numId w:val="58"/>
        </w:numPr>
        <w:spacing w:after="0" w:line="360" w:lineRule="auto"/>
        <w:rPr>
          <w:ins w:id="3284" w:author="eric.giuliani" w:date="2017-05-16T11:19:00Z"/>
          <w:rFonts w:ascii="Arial" w:hAnsi="Arial" w:cs="Arial"/>
          <w:color w:val="000000" w:themeColor="text1"/>
        </w:rPr>
      </w:pPr>
      <w:ins w:id="3285" w:author="eric.giuliani" w:date="2017-05-16T11:19:00Z">
        <w:r>
          <w:rPr>
            <w:rFonts w:ascii="Arial" w:hAnsi="Arial" w:cs="Arial"/>
            <w:color w:val="000000" w:themeColor="text1"/>
          </w:rPr>
          <w:t>Mensal</w:t>
        </w:r>
      </w:ins>
    </w:p>
    <w:p w:rsidR="005224DD" w:rsidRDefault="00E331F4">
      <w:pPr>
        <w:pStyle w:val="Corpodetexto"/>
        <w:numPr>
          <w:ilvl w:val="0"/>
          <w:numId w:val="58"/>
        </w:numPr>
        <w:spacing w:after="0" w:line="360" w:lineRule="auto"/>
        <w:rPr>
          <w:ins w:id="3286" w:author="eric.giuliani" w:date="2017-05-16T11:19:00Z"/>
          <w:rFonts w:ascii="Arial" w:hAnsi="Arial" w:cs="Arial"/>
        </w:rPr>
      </w:pPr>
      <w:ins w:id="3287" w:author="eric.giuliani" w:date="2017-05-16T11:19:00Z">
        <w:r>
          <w:rPr>
            <w:rFonts w:ascii="Arial" w:hAnsi="Arial" w:cs="Arial"/>
            <w:color w:val="000000" w:themeColor="text1"/>
          </w:rPr>
          <w:t>Anual</w:t>
        </w:r>
      </w:ins>
    </w:p>
    <w:p w:rsidR="005224DD" w:rsidRDefault="005224DD">
      <w:pPr>
        <w:pStyle w:val="Corpodetexto"/>
        <w:spacing w:after="0" w:line="360" w:lineRule="auto"/>
        <w:ind w:left="1854"/>
        <w:rPr>
          <w:ins w:id="3288" w:author="eric.giuliani" w:date="2017-05-18T09:01:00Z"/>
          <w:rFonts w:ascii="Arial" w:hAnsi="Arial" w:cs="Arial"/>
        </w:rPr>
      </w:pPr>
    </w:p>
    <w:p w:rsidR="00FA7BFB" w:rsidRDefault="00FA7BFB" w:rsidP="00FA7BFB">
      <w:pPr>
        <w:pStyle w:val="Corpodetexto"/>
        <w:spacing w:after="0" w:line="360" w:lineRule="auto"/>
        <w:ind w:left="1134"/>
        <w:rPr>
          <w:ins w:id="3289" w:author="eric.giuliani" w:date="2017-05-18T09:02:00Z"/>
          <w:rFonts w:ascii="Arial" w:hAnsi="Arial" w:cs="Arial"/>
          <w:b/>
          <w:color w:val="000000" w:themeColor="text1"/>
        </w:rPr>
      </w:pPr>
      <w:bookmarkStart w:id="3290" w:name="RN_188"/>
      <w:ins w:id="3291" w:author="eric.giuliani" w:date="2017-05-18T09:02:00Z">
        <w:r>
          <w:rPr>
            <w:rFonts w:ascii="Arial" w:hAnsi="Arial" w:cs="Arial"/>
            <w:b/>
            <w:color w:val="000000" w:themeColor="text1"/>
          </w:rPr>
          <w:t>RN_18</w:t>
        </w:r>
      </w:ins>
      <w:ins w:id="3292" w:author="eric.giuliani" w:date="2017-05-18T09:08:00Z">
        <w:r w:rsidR="0083131F">
          <w:rPr>
            <w:rFonts w:ascii="Arial" w:hAnsi="Arial" w:cs="Arial"/>
            <w:b/>
            <w:color w:val="000000" w:themeColor="text1"/>
          </w:rPr>
          <w:t>8</w:t>
        </w:r>
      </w:ins>
      <w:bookmarkEnd w:id="3290"/>
      <w:ins w:id="3293" w:author="eric.giuliani" w:date="2017-05-18T09:02:00Z">
        <w:r w:rsidRPr="009E761C">
          <w:rPr>
            <w:rFonts w:ascii="Arial" w:hAnsi="Arial" w:cs="Arial"/>
            <w:b/>
            <w:color w:val="000000" w:themeColor="text1"/>
          </w:rPr>
          <w:t xml:space="preserve"> - Administrar Dados Cadastrais - Tela de Pesquisa</w:t>
        </w:r>
        <w:r>
          <w:rPr>
            <w:rFonts w:ascii="Arial" w:hAnsi="Arial" w:cs="Arial"/>
            <w:b/>
            <w:color w:val="000000" w:themeColor="text1"/>
          </w:rPr>
          <w:t xml:space="preserve"> Avançada</w:t>
        </w:r>
      </w:ins>
    </w:p>
    <w:p w:rsidR="00FA7BFB" w:rsidRDefault="00FA7BFB" w:rsidP="00FA7BFB">
      <w:pPr>
        <w:widowControl/>
        <w:spacing w:after="200" w:line="276" w:lineRule="auto"/>
        <w:ind w:left="1134"/>
        <w:rPr>
          <w:ins w:id="3294" w:author="eric.giuliani" w:date="2017-05-18T09:01:00Z"/>
          <w:rFonts w:ascii="Arial" w:hAnsi="Arial" w:cs="Arial"/>
        </w:rPr>
      </w:pPr>
      <w:ins w:id="3295" w:author="eric.giuliani" w:date="2017-05-18T09:01:00Z">
        <w:r>
          <w:rPr>
            <w:rFonts w:ascii="Arial" w:hAnsi="Arial" w:cs="Arial"/>
          </w:rPr>
          <w:t>Os campos de filtro a serem apresentados inicialmente na tela de pesquisa são:</w:t>
        </w:r>
      </w:ins>
    </w:p>
    <w:p w:rsidR="00FA7BFB" w:rsidRPr="00FA7BFB" w:rsidRDefault="00F25C47" w:rsidP="00FA7BFB">
      <w:pPr>
        <w:pStyle w:val="PargrafodaLista"/>
        <w:widowControl/>
        <w:numPr>
          <w:ilvl w:val="2"/>
          <w:numId w:val="126"/>
        </w:numPr>
        <w:spacing w:after="200" w:line="276" w:lineRule="auto"/>
        <w:rPr>
          <w:ins w:id="3296" w:author="eric.giuliani" w:date="2017-05-18T09:01:00Z"/>
          <w:rFonts w:ascii="Arial" w:hAnsi="Arial" w:cs="Arial"/>
        </w:rPr>
      </w:pPr>
      <w:ins w:id="3297" w:author="eric.giuliani" w:date="2017-05-18T09:01:00Z">
        <w:r w:rsidRPr="00F25C47">
          <w:rPr>
            <w:rFonts w:ascii="Arial" w:hAnsi="Arial" w:cs="Arial"/>
          </w:rPr>
          <w:t>Pesquisa Avançada</w:t>
        </w:r>
      </w:ins>
    </w:p>
    <w:p w:rsidR="00FA7BFB" w:rsidRDefault="00FA7BFB" w:rsidP="00FA7BFB">
      <w:pPr>
        <w:pStyle w:val="PargrafodaLista"/>
        <w:widowControl/>
        <w:numPr>
          <w:ilvl w:val="2"/>
          <w:numId w:val="126"/>
        </w:numPr>
        <w:spacing w:after="200" w:line="276" w:lineRule="auto"/>
        <w:rPr>
          <w:ins w:id="3298" w:author="eric.giuliani" w:date="2017-05-18T09:01:00Z"/>
          <w:rFonts w:ascii="Arial" w:hAnsi="Arial" w:cs="Arial"/>
        </w:rPr>
      </w:pPr>
      <w:ins w:id="3299" w:author="eric.giuliani" w:date="2017-05-18T09:01:00Z">
        <w:r>
          <w:rPr>
            <w:rFonts w:ascii="Arial" w:hAnsi="Arial" w:cs="Arial"/>
          </w:rPr>
          <w:t xml:space="preserve">Agrupamento: </w:t>
        </w:r>
        <w:r w:rsidRPr="009E761C">
          <w:rPr>
            <w:rFonts w:ascii="Arial" w:hAnsi="Arial" w:cs="Arial"/>
          </w:rPr>
          <w:t>Pesquisa Avançada</w:t>
        </w:r>
      </w:ins>
    </w:p>
    <w:p w:rsidR="00FA7BFB" w:rsidRDefault="00FA7BFB" w:rsidP="00FA7BFB">
      <w:pPr>
        <w:pStyle w:val="PargrafodaLista"/>
        <w:widowControl/>
        <w:numPr>
          <w:ilvl w:val="3"/>
          <w:numId w:val="126"/>
        </w:numPr>
        <w:spacing w:after="200" w:line="276" w:lineRule="auto"/>
        <w:rPr>
          <w:ins w:id="3300" w:author="eric.giuliani" w:date="2017-05-18T09:01:00Z"/>
          <w:rFonts w:ascii="Arial" w:hAnsi="Arial" w:cs="Arial"/>
        </w:rPr>
      </w:pPr>
      <w:ins w:id="3301" w:author="eric.giuliani" w:date="2017-05-18T09:01:00Z">
        <w:r w:rsidRPr="009E761C">
          <w:rPr>
            <w:rFonts w:ascii="Arial" w:hAnsi="Arial" w:cs="Arial"/>
          </w:rPr>
          <w:t>Instalação</w:t>
        </w:r>
      </w:ins>
    </w:p>
    <w:p w:rsidR="00FA7BFB" w:rsidRDefault="00FA7BFB" w:rsidP="00FA7BFB">
      <w:pPr>
        <w:pStyle w:val="PargrafodaLista"/>
        <w:widowControl/>
        <w:numPr>
          <w:ilvl w:val="3"/>
          <w:numId w:val="126"/>
        </w:numPr>
        <w:spacing w:after="200" w:line="276" w:lineRule="auto"/>
        <w:rPr>
          <w:ins w:id="3302" w:author="eric.giuliani" w:date="2017-05-18T09:01:00Z"/>
          <w:rFonts w:ascii="Arial" w:hAnsi="Arial" w:cs="Arial"/>
        </w:rPr>
      </w:pPr>
      <w:ins w:id="3303" w:author="eric.giuliani" w:date="2017-05-18T09:01:00Z">
        <w:r w:rsidRPr="009E761C">
          <w:rPr>
            <w:rFonts w:ascii="Arial" w:hAnsi="Arial" w:cs="Arial"/>
          </w:rPr>
          <w:t>NIS</w:t>
        </w:r>
      </w:ins>
    </w:p>
    <w:p w:rsidR="00FA7BFB" w:rsidRDefault="00FA7BFB" w:rsidP="00FA7BFB">
      <w:pPr>
        <w:pStyle w:val="PargrafodaLista"/>
        <w:widowControl/>
        <w:numPr>
          <w:ilvl w:val="3"/>
          <w:numId w:val="126"/>
        </w:numPr>
        <w:spacing w:after="200" w:line="276" w:lineRule="auto"/>
        <w:rPr>
          <w:ins w:id="3304" w:author="eric.giuliani" w:date="2017-05-18T09:01:00Z"/>
          <w:rFonts w:ascii="Arial" w:hAnsi="Arial" w:cs="Arial"/>
        </w:rPr>
      </w:pPr>
      <w:ins w:id="3305" w:author="eric.giuliani" w:date="2017-05-18T09:01:00Z">
        <w:r w:rsidRPr="009E761C">
          <w:rPr>
            <w:rFonts w:ascii="Arial" w:hAnsi="Arial" w:cs="Arial"/>
          </w:rPr>
          <w:t>BPC</w:t>
        </w:r>
      </w:ins>
    </w:p>
    <w:p w:rsidR="00FA7BFB" w:rsidRDefault="00FA7BFB" w:rsidP="00FA7BFB">
      <w:pPr>
        <w:pStyle w:val="PargrafodaLista"/>
        <w:widowControl/>
        <w:numPr>
          <w:ilvl w:val="3"/>
          <w:numId w:val="126"/>
        </w:numPr>
        <w:spacing w:after="200" w:line="276" w:lineRule="auto"/>
        <w:rPr>
          <w:ins w:id="3306" w:author="eric.giuliani" w:date="2017-05-18T09:01:00Z"/>
          <w:rFonts w:ascii="Arial" w:hAnsi="Arial" w:cs="Arial"/>
        </w:rPr>
      </w:pPr>
      <w:ins w:id="3307" w:author="eric.giuliani" w:date="2017-05-18T09:01:00Z">
        <w:r w:rsidRPr="009E761C">
          <w:rPr>
            <w:rFonts w:ascii="Arial" w:hAnsi="Arial" w:cs="Arial"/>
          </w:rPr>
          <w:t>Indicador uso misto</w:t>
        </w:r>
      </w:ins>
    </w:p>
    <w:p w:rsidR="00FA7BFB" w:rsidRDefault="00FA7BFB" w:rsidP="00FA7BFB">
      <w:pPr>
        <w:pStyle w:val="PargrafodaLista"/>
        <w:widowControl/>
        <w:numPr>
          <w:ilvl w:val="3"/>
          <w:numId w:val="126"/>
        </w:numPr>
        <w:spacing w:after="200" w:line="276" w:lineRule="auto"/>
        <w:rPr>
          <w:ins w:id="3308" w:author="eric.giuliani" w:date="2017-05-18T09:01:00Z"/>
          <w:rFonts w:ascii="Arial" w:hAnsi="Arial" w:cs="Arial"/>
        </w:rPr>
      </w:pPr>
      <w:ins w:id="3309" w:author="eric.giuliani" w:date="2017-05-18T09:01:00Z">
        <w:r w:rsidRPr="009E761C">
          <w:rPr>
            <w:rFonts w:ascii="Arial" w:hAnsi="Arial" w:cs="Arial"/>
          </w:rPr>
          <w:t>Lote</w:t>
        </w:r>
      </w:ins>
    </w:p>
    <w:p w:rsidR="00FA7BFB" w:rsidRDefault="00FA7BFB" w:rsidP="00FA7BFB">
      <w:pPr>
        <w:pStyle w:val="PargrafodaLista"/>
        <w:widowControl/>
        <w:numPr>
          <w:ilvl w:val="3"/>
          <w:numId w:val="126"/>
        </w:numPr>
        <w:spacing w:after="200" w:line="276" w:lineRule="auto"/>
        <w:rPr>
          <w:ins w:id="3310" w:author="eric.giuliani" w:date="2017-05-18T09:01:00Z"/>
          <w:rFonts w:ascii="Arial" w:hAnsi="Arial" w:cs="Arial"/>
        </w:rPr>
      </w:pPr>
      <w:ins w:id="3311" w:author="eric.giuliani" w:date="2017-05-18T09:01:00Z">
        <w:r>
          <w:rPr>
            <w:rFonts w:ascii="Arial" w:hAnsi="Arial" w:cs="Arial"/>
          </w:rPr>
          <w:t xml:space="preserve">Agrupamento: </w:t>
        </w:r>
        <w:r w:rsidRPr="009E761C">
          <w:rPr>
            <w:rFonts w:ascii="Arial" w:hAnsi="Arial" w:cs="Arial"/>
          </w:rPr>
          <w:t>Contribuinte</w:t>
        </w:r>
      </w:ins>
    </w:p>
    <w:p w:rsidR="00FA7BFB" w:rsidRDefault="00FA7BFB" w:rsidP="00FA7BFB">
      <w:pPr>
        <w:pStyle w:val="PargrafodaLista"/>
        <w:widowControl/>
        <w:numPr>
          <w:ilvl w:val="4"/>
          <w:numId w:val="126"/>
        </w:numPr>
        <w:spacing w:after="200" w:line="276" w:lineRule="auto"/>
        <w:rPr>
          <w:ins w:id="3312" w:author="eric.giuliani" w:date="2017-05-18T09:01:00Z"/>
          <w:rFonts w:ascii="Arial" w:hAnsi="Arial" w:cs="Arial"/>
        </w:rPr>
      </w:pPr>
      <w:ins w:id="3313" w:author="eric.giuliani" w:date="2017-05-18T09:01:00Z">
        <w:r w:rsidRPr="009E761C">
          <w:rPr>
            <w:rFonts w:ascii="Arial" w:hAnsi="Arial" w:cs="Arial"/>
          </w:rPr>
          <w:t>Tipo Pessoa</w:t>
        </w:r>
      </w:ins>
    </w:p>
    <w:p w:rsidR="00FA7BFB" w:rsidRDefault="00FA7BFB" w:rsidP="00FA7BFB">
      <w:pPr>
        <w:pStyle w:val="PargrafodaLista"/>
        <w:widowControl/>
        <w:numPr>
          <w:ilvl w:val="4"/>
          <w:numId w:val="126"/>
        </w:numPr>
        <w:spacing w:after="200" w:line="276" w:lineRule="auto"/>
        <w:rPr>
          <w:ins w:id="3314" w:author="eric.giuliani" w:date="2017-05-18T09:01:00Z"/>
          <w:rFonts w:ascii="Arial" w:hAnsi="Arial" w:cs="Arial"/>
        </w:rPr>
      </w:pPr>
      <w:ins w:id="3315" w:author="eric.giuliani" w:date="2017-05-18T09:01:00Z">
        <w:r w:rsidRPr="009E761C">
          <w:rPr>
            <w:rFonts w:ascii="Arial" w:hAnsi="Arial" w:cs="Arial"/>
          </w:rPr>
          <w:t>CPF / CNPJ / Rani</w:t>
        </w:r>
      </w:ins>
    </w:p>
    <w:p w:rsidR="00FA7BFB" w:rsidRDefault="00FA7BFB" w:rsidP="00FA7BFB">
      <w:pPr>
        <w:pStyle w:val="PargrafodaLista"/>
        <w:widowControl/>
        <w:numPr>
          <w:ilvl w:val="4"/>
          <w:numId w:val="126"/>
        </w:numPr>
        <w:spacing w:after="200" w:line="276" w:lineRule="auto"/>
        <w:rPr>
          <w:ins w:id="3316" w:author="eric.giuliani" w:date="2017-05-18T09:01:00Z"/>
          <w:rFonts w:ascii="Arial" w:hAnsi="Arial" w:cs="Arial"/>
        </w:rPr>
      </w:pPr>
      <w:ins w:id="3317" w:author="eric.giuliani" w:date="2017-05-18T09:01:00Z">
        <w:r w:rsidRPr="009E761C">
          <w:rPr>
            <w:rFonts w:ascii="Arial" w:hAnsi="Arial" w:cs="Arial"/>
          </w:rPr>
          <w:t>Nome</w:t>
        </w:r>
      </w:ins>
    </w:p>
    <w:p w:rsidR="00FA7BFB" w:rsidRDefault="00FA7BFB" w:rsidP="00FA7BFB">
      <w:pPr>
        <w:pStyle w:val="PargrafodaLista"/>
        <w:widowControl/>
        <w:numPr>
          <w:ilvl w:val="4"/>
          <w:numId w:val="126"/>
        </w:numPr>
        <w:spacing w:after="200" w:line="276" w:lineRule="auto"/>
        <w:rPr>
          <w:ins w:id="3318" w:author="eric.giuliani" w:date="2017-05-18T09:01:00Z"/>
          <w:rFonts w:ascii="Arial" w:hAnsi="Arial" w:cs="Arial"/>
        </w:rPr>
      </w:pPr>
      <w:ins w:id="3319" w:author="eric.giuliani" w:date="2017-05-18T09:01:00Z">
        <w:r w:rsidRPr="009E761C">
          <w:rPr>
            <w:rFonts w:ascii="Arial" w:hAnsi="Arial" w:cs="Arial"/>
          </w:rPr>
          <w:t>Início Vigência</w:t>
        </w:r>
      </w:ins>
    </w:p>
    <w:p w:rsidR="00FA7BFB" w:rsidRDefault="00FA7BFB" w:rsidP="00FA7BFB">
      <w:pPr>
        <w:pStyle w:val="PargrafodaLista"/>
        <w:widowControl/>
        <w:numPr>
          <w:ilvl w:val="4"/>
          <w:numId w:val="126"/>
        </w:numPr>
        <w:spacing w:after="200" w:line="276" w:lineRule="auto"/>
        <w:rPr>
          <w:ins w:id="3320" w:author="eric.giuliani" w:date="2017-05-18T09:01:00Z"/>
          <w:rFonts w:ascii="Arial" w:hAnsi="Arial" w:cs="Arial"/>
        </w:rPr>
      </w:pPr>
      <w:ins w:id="3321" w:author="eric.giuliani" w:date="2017-05-18T09:01:00Z">
        <w:r w:rsidRPr="009E761C">
          <w:rPr>
            <w:rFonts w:ascii="Arial" w:hAnsi="Arial" w:cs="Arial"/>
          </w:rPr>
          <w:t>Fim Vigência</w:t>
        </w:r>
      </w:ins>
    </w:p>
    <w:p w:rsidR="00FA7BFB" w:rsidRDefault="00FA7BFB" w:rsidP="00FA7BFB">
      <w:pPr>
        <w:pStyle w:val="PargrafodaLista"/>
        <w:widowControl/>
        <w:numPr>
          <w:ilvl w:val="3"/>
          <w:numId w:val="126"/>
        </w:numPr>
        <w:spacing w:after="200" w:line="276" w:lineRule="auto"/>
        <w:rPr>
          <w:ins w:id="3322" w:author="eric.giuliani" w:date="2017-05-18T09:01:00Z"/>
          <w:rFonts w:ascii="Arial" w:hAnsi="Arial" w:cs="Arial"/>
        </w:rPr>
      </w:pPr>
      <w:ins w:id="3323" w:author="eric.giuliani" w:date="2017-05-18T09:01:00Z">
        <w:r>
          <w:rPr>
            <w:rFonts w:ascii="Arial" w:hAnsi="Arial" w:cs="Arial"/>
          </w:rPr>
          <w:t xml:space="preserve">Agrupamento: </w:t>
        </w:r>
        <w:r w:rsidRPr="009E761C">
          <w:rPr>
            <w:rFonts w:ascii="Arial" w:hAnsi="Arial" w:cs="Arial"/>
          </w:rPr>
          <w:t>Classe</w:t>
        </w:r>
      </w:ins>
    </w:p>
    <w:p w:rsidR="00FA7BFB" w:rsidRDefault="00FA7BFB" w:rsidP="00FA7BFB">
      <w:pPr>
        <w:pStyle w:val="PargrafodaLista"/>
        <w:widowControl/>
        <w:numPr>
          <w:ilvl w:val="4"/>
          <w:numId w:val="126"/>
        </w:numPr>
        <w:spacing w:after="200" w:line="276" w:lineRule="auto"/>
        <w:rPr>
          <w:ins w:id="3324" w:author="eric.giuliani" w:date="2017-05-18T09:01:00Z"/>
          <w:rFonts w:ascii="Arial" w:hAnsi="Arial" w:cs="Arial"/>
        </w:rPr>
      </w:pPr>
      <w:ins w:id="3325" w:author="eric.giuliani" w:date="2017-05-18T09:01:00Z">
        <w:r w:rsidRPr="009E761C">
          <w:rPr>
            <w:rFonts w:ascii="Arial" w:hAnsi="Arial" w:cs="Arial"/>
          </w:rPr>
          <w:t>Classe</w:t>
        </w:r>
      </w:ins>
    </w:p>
    <w:p w:rsidR="00FA7BFB" w:rsidRDefault="00FA7BFB" w:rsidP="00FA7BFB">
      <w:pPr>
        <w:pStyle w:val="PargrafodaLista"/>
        <w:widowControl/>
        <w:numPr>
          <w:ilvl w:val="4"/>
          <w:numId w:val="126"/>
        </w:numPr>
        <w:spacing w:after="200" w:line="276" w:lineRule="auto"/>
        <w:rPr>
          <w:ins w:id="3326" w:author="eric.giuliani" w:date="2017-05-18T09:01:00Z"/>
          <w:rFonts w:ascii="Arial" w:hAnsi="Arial" w:cs="Arial"/>
        </w:rPr>
      </w:pPr>
      <w:ins w:id="3327" w:author="eric.giuliani" w:date="2017-05-18T09:01:00Z">
        <w:r w:rsidRPr="009E761C">
          <w:rPr>
            <w:rFonts w:ascii="Arial" w:hAnsi="Arial" w:cs="Arial"/>
          </w:rPr>
          <w:t>Início Vigência</w:t>
        </w:r>
      </w:ins>
    </w:p>
    <w:p w:rsidR="00FA7BFB" w:rsidRDefault="00FA7BFB" w:rsidP="00FA7BFB">
      <w:pPr>
        <w:pStyle w:val="PargrafodaLista"/>
        <w:widowControl/>
        <w:numPr>
          <w:ilvl w:val="4"/>
          <w:numId w:val="126"/>
        </w:numPr>
        <w:spacing w:after="200" w:line="276" w:lineRule="auto"/>
        <w:rPr>
          <w:ins w:id="3328" w:author="eric.giuliani" w:date="2017-05-18T09:01:00Z"/>
          <w:rFonts w:ascii="Arial" w:hAnsi="Arial" w:cs="Arial"/>
        </w:rPr>
      </w:pPr>
      <w:ins w:id="3329" w:author="eric.giuliani" w:date="2017-05-18T09:01:00Z">
        <w:r w:rsidRPr="009E761C">
          <w:rPr>
            <w:rFonts w:ascii="Arial" w:hAnsi="Arial" w:cs="Arial"/>
          </w:rPr>
          <w:t>Fim Vigência</w:t>
        </w:r>
      </w:ins>
    </w:p>
    <w:p w:rsidR="00FA7BFB" w:rsidRDefault="00FA7BFB" w:rsidP="00FA7BFB">
      <w:pPr>
        <w:pStyle w:val="PargrafodaLista"/>
        <w:widowControl/>
        <w:numPr>
          <w:ilvl w:val="3"/>
          <w:numId w:val="126"/>
        </w:numPr>
        <w:spacing w:after="200" w:line="276" w:lineRule="auto"/>
        <w:rPr>
          <w:ins w:id="3330" w:author="eric.giuliani" w:date="2017-05-18T09:01:00Z"/>
          <w:rFonts w:ascii="Arial" w:hAnsi="Arial" w:cs="Arial"/>
        </w:rPr>
      </w:pPr>
      <w:ins w:id="3331" w:author="eric.giuliani" w:date="2017-05-18T09:01:00Z">
        <w:r>
          <w:rPr>
            <w:rFonts w:ascii="Arial" w:hAnsi="Arial" w:cs="Arial"/>
          </w:rPr>
          <w:t xml:space="preserve">Agrupamento: </w:t>
        </w:r>
        <w:r w:rsidRPr="009E761C">
          <w:rPr>
            <w:rFonts w:ascii="Arial" w:hAnsi="Arial" w:cs="Arial"/>
          </w:rPr>
          <w:t>Situação</w:t>
        </w:r>
      </w:ins>
    </w:p>
    <w:p w:rsidR="00FA7BFB" w:rsidRDefault="00FA7BFB" w:rsidP="00FA7BFB">
      <w:pPr>
        <w:pStyle w:val="PargrafodaLista"/>
        <w:widowControl/>
        <w:numPr>
          <w:ilvl w:val="4"/>
          <w:numId w:val="126"/>
        </w:numPr>
        <w:spacing w:after="200" w:line="276" w:lineRule="auto"/>
        <w:rPr>
          <w:ins w:id="3332" w:author="eric.giuliani" w:date="2017-05-18T09:01:00Z"/>
          <w:rFonts w:ascii="Arial" w:hAnsi="Arial" w:cs="Arial"/>
        </w:rPr>
      </w:pPr>
      <w:ins w:id="3333" w:author="eric.giuliani" w:date="2017-05-18T09:01:00Z">
        <w:r w:rsidRPr="009E761C">
          <w:rPr>
            <w:rFonts w:ascii="Arial" w:hAnsi="Arial" w:cs="Arial"/>
          </w:rPr>
          <w:t>Situação</w:t>
        </w:r>
      </w:ins>
    </w:p>
    <w:p w:rsidR="00FA7BFB" w:rsidRDefault="00FA7BFB" w:rsidP="00FA7BFB">
      <w:pPr>
        <w:pStyle w:val="PargrafodaLista"/>
        <w:widowControl/>
        <w:numPr>
          <w:ilvl w:val="4"/>
          <w:numId w:val="126"/>
        </w:numPr>
        <w:spacing w:after="200" w:line="276" w:lineRule="auto"/>
        <w:rPr>
          <w:ins w:id="3334" w:author="eric.giuliani" w:date="2017-05-18T09:01:00Z"/>
          <w:rFonts w:ascii="Arial" w:hAnsi="Arial" w:cs="Arial"/>
        </w:rPr>
      </w:pPr>
      <w:ins w:id="3335" w:author="eric.giuliani" w:date="2017-05-18T09:01:00Z">
        <w:r w:rsidRPr="009E761C">
          <w:rPr>
            <w:rFonts w:ascii="Arial" w:hAnsi="Arial" w:cs="Arial"/>
          </w:rPr>
          <w:t>Início Vigência</w:t>
        </w:r>
      </w:ins>
    </w:p>
    <w:p w:rsidR="00FA7BFB" w:rsidRDefault="00FA7BFB" w:rsidP="00FA7BFB">
      <w:pPr>
        <w:pStyle w:val="PargrafodaLista"/>
        <w:widowControl/>
        <w:numPr>
          <w:ilvl w:val="4"/>
          <w:numId w:val="126"/>
        </w:numPr>
        <w:spacing w:after="200" w:line="276" w:lineRule="auto"/>
        <w:rPr>
          <w:ins w:id="3336" w:author="eric.giuliani" w:date="2017-05-18T09:01:00Z"/>
          <w:rFonts w:ascii="Arial" w:hAnsi="Arial" w:cs="Arial"/>
        </w:rPr>
      </w:pPr>
      <w:ins w:id="3337" w:author="eric.giuliani" w:date="2017-05-18T09:01:00Z">
        <w:r w:rsidRPr="009E761C">
          <w:rPr>
            <w:rFonts w:ascii="Arial" w:hAnsi="Arial" w:cs="Arial"/>
          </w:rPr>
          <w:t>Fim Vigência</w:t>
        </w:r>
      </w:ins>
    </w:p>
    <w:p w:rsidR="00FA7BFB" w:rsidRDefault="00FA7BFB" w:rsidP="00FA7BFB">
      <w:pPr>
        <w:pStyle w:val="PargrafodaLista"/>
        <w:widowControl/>
        <w:numPr>
          <w:ilvl w:val="3"/>
          <w:numId w:val="126"/>
        </w:numPr>
        <w:spacing w:after="200" w:line="276" w:lineRule="auto"/>
        <w:rPr>
          <w:ins w:id="3338" w:author="eric.giuliani" w:date="2017-05-18T09:01:00Z"/>
          <w:rFonts w:ascii="Arial" w:hAnsi="Arial" w:cs="Arial"/>
        </w:rPr>
      </w:pPr>
      <w:ins w:id="3339" w:author="eric.giuliani" w:date="2017-05-18T09:01:00Z">
        <w:r>
          <w:rPr>
            <w:rFonts w:ascii="Arial" w:hAnsi="Arial" w:cs="Arial"/>
          </w:rPr>
          <w:t xml:space="preserve">Agrupamento: </w:t>
        </w:r>
        <w:r w:rsidRPr="009E761C">
          <w:rPr>
            <w:rFonts w:ascii="Arial" w:hAnsi="Arial" w:cs="Arial"/>
          </w:rPr>
          <w:t>Contrato</w:t>
        </w:r>
      </w:ins>
    </w:p>
    <w:p w:rsidR="00FA7BFB" w:rsidRDefault="00FA7BFB" w:rsidP="00FA7BFB">
      <w:pPr>
        <w:pStyle w:val="PargrafodaLista"/>
        <w:widowControl/>
        <w:numPr>
          <w:ilvl w:val="4"/>
          <w:numId w:val="126"/>
        </w:numPr>
        <w:spacing w:after="200" w:line="276" w:lineRule="auto"/>
        <w:rPr>
          <w:ins w:id="3340" w:author="eric.giuliani" w:date="2017-05-18T09:01:00Z"/>
          <w:rFonts w:ascii="Arial" w:hAnsi="Arial" w:cs="Arial"/>
        </w:rPr>
      </w:pPr>
      <w:ins w:id="3341" w:author="eric.giuliani" w:date="2017-05-18T09:01:00Z">
        <w:r w:rsidRPr="00BC3731">
          <w:rPr>
            <w:rFonts w:ascii="Arial" w:hAnsi="Arial" w:cs="Arial"/>
          </w:rPr>
          <w:t>Contrato</w:t>
        </w:r>
      </w:ins>
    </w:p>
    <w:p w:rsidR="00FA7BFB" w:rsidRDefault="00FA7BFB" w:rsidP="00FA7BFB">
      <w:pPr>
        <w:pStyle w:val="PargrafodaLista"/>
        <w:widowControl/>
        <w:numPr>
          <w:ilvl w:val="4"/>
          <w:numId w:val="126"/>
        </w:numPr>
        <w:spacing w:after="200" w:line="276" w:lineRule="auto"/>
        <w:rPr>
          <w:ins w:id="3342" w:author="eric.giuliani" w:date="2017-05-18T09:01:00Z"/>
          <w:rFonts w:ascii="Arial" w:hAnsi="Arial" w:cs="Arial"/>
        </w:rPr>
      </w:pPr>
      <w:ins w:id="3343" w:author="eric.giuliani" w:date="2017-05-18T09:01:00Z">
        <w:r w:rsidRPr="009E761C">
          <w:rPr>
            <w:rFonts w:ascii="Arial" w:hAnsi="Arial" w:cs="Arial"/>
          </w:rPr>
          <w:t>Início Vigência</w:t>
        </w:r>
      </w:ins>
    </w:p>
    <w:p w:rsidR="00FA7BFB" w:rsidRDefault="00FA7BFB" w:rsidP="00FA7BFB">
      <w:pPr>
        <w:pStyle w:val="PargrafodaLista"/>
        <w:widowControl/>
        <w:numPr>
          <w:ilvl w:val="4"/>
          <w:numId w:val="126"/>
        </w:numPr>
        <w:spacing w:after="200" w:line="276" w:lineRule="auto"/>
        <w:rPr>
          <w:ins w:id="3344" w:author="eric.giuliani" w:date="2017-05-18T09:01:00Z"/>
          <w:rFonts w:ascii="Arial" w:hAnsi="Arial" w:cs="Arial"/>
        </w:rPr>
      </w:pPr>
      <w:ins w:id="3345" w:author="eric.giuliani" w:date="2017-05-18T09:01:00Z">
        <w:r w:rsidRPr="009E761C">
          <w:rPr>
            <w:rFonts w:ascii="Arial" w:hAnsi="Arial" w:cs="Arial"/>
          </w:rPr>
          <w:t>Fim Vigência</w:t>
        </w:r>
      </w:ins>
    </w:p>
    <w:p w:rsidR="00FA7BFB" w:rsidRDefault="00FA7BFB" w:rsidP="00FA7BFB">
      <w:pPr>
        <w:pStyle w:val="PargrafodaLista"/>
        <w:widowControl/>
        <w:numPr>
          <w:ilvl w:val="3"/>
          <w:numId w:val="126"/>
        </w:numPr>
        <w:spacing w:after="200" w:line="276" w:lineRule="auto"/>
        <w:rPr>
          <w:ins w:id="3346" w:author="eric.giuliani" w:date="2017-05-18T09:01:00Z"/>
          <w:rFonts w:ascii="Arial" w:hAnsi="Arial" w:cs="Arial"/>
        </w:rPr>
      </w:pPr>
      <w:ins w:id="3347" w:author="eric.giuliani" w:date="2017-05-18T09:01:00Z">
        <w:r>
          <w:rPr>
            <w:rFonts w:ascii="Arial" w:hAnsi="Arial" w:cs="Arial"/>
          </w:rPr>
          <w:t xml:space="preserve">Agrupamento: </w:t>
        </w:r>
        <w:r w:rsidRPr="009E761C">
          <w:rPr>
            <w:rFonts w:ascii="Arial" w:hAnsi="Arial" w:cs="Arial"/>
          </w:rPr>
          <w:t>Isenção</w:t>
        </w:r>
      </w:ins>
    </w:p>
    <w:p w:rsidR="00FA7BFB" w:rsidRDefault="00FA7BFB" w:rsidP="00FA7BFB">
      <w:pPr>
        <w:pStyle w:val="PargrafodaLista"/>
        <w:widowControl/>
        <w:numPr>
          <w:ilvl w:val="4"/>
          <w:numId w:val="126"/>
        </w:numPr>
        <w:spacing w:after="200" w:line="276" w:lineRule="auto"/>
        <w:rPr>
          <w:ins w:id="3348" w:author="eric.giuliani" w:date="2017-05-18T09:01:00Z"/>
          <w:rFonts w:ascii="Arial" w:hAnsi="Arial" w:cs="Arial"/>
        </w:rPr>
      </w:pPr>
      <w:ins w:id="3349" w:author="eric.giuliani" w:date="2017-05-18T09:01:00Z">
        <w:r w:rsidRPr="009E761C">
          <w:rPr>
            <w:rFonts w:ascii="Arial" w:hAnsi="Arial" w:cs="Arial"/>
          </w:rPr>
          <w:t>Isenção</w:t>
        </w:r>
      </w:ins>
    </w:p>
    <w:p w:rsidR="00FA7BFB" w:rsidRDefault="00FA7BFB" w:rsidP="00FA7BFB">
      <w:pPr>
        <w:pStyle w:val="PargrafodaLista"/>
        <w:widowControl/>
        <w:numPr>
          <w:ilvl w:val="4"/>
          <w:numId w:val="126"/>
        </w:numPr>
        <w:spacing w:after="200" w:line="276" w:lineRule="auto"/>
        <w:rPr>
          <w:ins w:id="3350" w:author="eric.giuliani" w:date="2017-05-18T09:01:00Z"/>
          <w:rFonts w:ascii="Arial" w:hAnsi="Arial" w:cs="Arial"/>
        </w:rPr>
      </w:pPr>
      <w:ins w:id="3351" w:author="eric.giuliani" w:date="2017-05-18T09:01:00Z">
        <w:r w:rsidRPr="009E761C">
          <w:rPr>
            <w:rFonts w:ascii="Arial" w:hAnsi="Arial" w:cs="Arial"/>
          </w:rPr>
          <w:t>Início Vigência</w:t>
        </w:r>
      </w:ins>
    </w:p>
    <w:p w:rsidR="00FA7BFB" w:rsidRDefault="00FA7BFB" w:rsidP="00FA7BFB">
      <w:pPr>
        <w:pStyle w:val="PargrafodaLista"/>
        <w:widowControl/>
        <w:numPr>
          <w:ilvl w:val="4"/>
          <w:numId w:val="126"/>
        </w:numPr>
        <w:spacing w:after="200" w:line="276" w:lineRule="auto"/>
        <w:rPr>
          <w:ins w:id="3352" w:author="eric.giuliani" w:date="2017-05-18T09:01:00Z"/>
          <w:rFonts w:ascii="Arial" w:hAnsi="Arial" w:cs="Arial"/>
        </w:rPr>
      </w:pPr>
      <w:ins w:id="3353" w:author="eric.giuliani" w:date="2017-05-18T09:01:00Z">
        <w:r w:rsidRPr="009E761C">
          <w:rPr>
            <w:rFonts w:ascii="Arial" w:hAnsi="Arial" w:cs="Arial"/>
          </w:rPr>
          <w:t>Fim Vigência</w:t>
        </w:r>
      </w:ins>
    </w:p>
    <w:p w:rsidR="00FA7BFB" w:rsidRDefault="00FA7BFB" w:rsidP="00FA7BFB">
      <w:pPr>
        <w:pStyle w:val="PargrafodaLista"/>
        <w:widowControl/>
        <w:numPr>
          <w:ilvl w:val="3"/>
          <w:numId w:val="126"/>
        </w:numPr>
        <w:spacing w:after="200" w:line="276" w:lineRule="auto"/>
        <w:rPr>
          <w:ins w:id="3354" w:author="eric.giuliani" w:date="2017-05-18T09:01:00Z"/>
          <w:rFonts w:ascii="Arial" w:hAnsi="Arial" w:cs="Arial"/>
        </w:rPr>
      </w:pPr>
      <w:ins w:id="3355" w:author="eric.giuliani" w:date="2017-05-18T09:01:00Z">
        <w:r>
          <w:rPr>
            <w:rFonts w:ascii="Arial" w:hAnsi="Arial" w:cs="Arial"/>
          </w:rPr>
          <w:t xml:space="preserve">Agrupamento: </w:t>
        </w:r>
        <w:r w:rsidRPr="009E761C">
          <w:rPr>
            <w:rFonts w:ascii="Arial" w:hAnsi="Arial" w:cs="Arial"/>
          </w:rPr>
          <w:t>Bloqueio</w:t>
        </w:r>
      </w:ins>
    </w:p>
    <w:p w:rsidR="00FA7BFB" w:rsidRDefault="00FA7BFB" w:rsidP="00FA7BFB">
      <w:pPr>
        <w:pStyle w:val="PargrafodaLista"/>
        <w:widowControl/>
        <w:numPr>
          <w:ilvl w:val="4"/>
          <w:numId w:val="126"/>
        </w:numPr>
        <w:spacing w:after="200" w:line="276" w:lineRule="auto"/>
        <w:rPr>
          <w:ins w:id="3356" w:author="eric.giuliani" w:date="2017-05-18T09:01:00Z"/>
          <w:rFonts w:ascii="Arial" w:hAnsi="Arial" w:cs="Arial"/>
        </w:rPr>
      </w:pPr>
      <w:ins w:id="3357" w:author="eric.giuliani" w:date="2017-05-18T09:01:00Z">
        <w:r w:rsidRPr="009E761C">
          <w:rPr>
            <w:rFonts w:ascii="Arial" w:hAnsi="Arial" w:cs="Arial"/>
          </w:rPr>
          <w:t>Bloqueio</w:t>
        </w:r>
      </w:ins>
    </w:p>
    <w:p w:rsidR="00FA7BFB" w:rsidRDefault="00FA7BFB" w:rsidP="00FA7BFB">
      <w:pPr>
        <w:pStyle w:val="PargrafodaLista"/>
        <w:widowControl/>
        <w:numPr>
          <w:ilvl w:val="4"/>
          <w:numId w:val="126"/>
        </w:numPr>
        <w:spacing w:after="200" w:line="276" w:lineRule="auto"/>
        <w:rPr>
          <w:ins w:id="3358" w:author="eric.giuliani" w:date="2017-05-18T09:01:00Z"/>
          <w:rFonts w:ascii="Arial" w:hAnsi="Arial" w:cs="Arial"/>
        </w:rPr>
      </w:pPr>
      <w:ins w:id="3359" w:author="eric.giuliani" w:date="2017-05-18T09:01:00Z">
        <w:r w:rsidRPr="009E761C">
          <w:rPr>
            <w:rFonts w:ascii="Arial" w:hAnsi="Arial" w:cs="Arial"/>
          </w:rPr>
          <w:t>Início Vigência</w:t>
        </w:r>
      </w:ins>
    </w:p>
    <w:p w:rsidR="00FA7BFB" w:rsidRDefault="00FA7BFB" w:rsidP="00FA7BFB">
      <w:pPr>
        <w:pStyle w:val="PargrafodaLista"/>
        <w:widowControl/>
        <w:numPr>
          <w:ilvl w:val="4"/>
          <w:numId w:val="126"/>
        </w:numPr>
        <w:spacing w:after="200" w:line="276" w:lineRule="auto"/>
        <w:rPr>
          <w:ins w:id="3360" w:author="eric.giuliani" w:date="2017-05-18T09:01:00Z"/>
          <w:rFonts w:ascii="Arial" w:hAnsi="Arial" w:cs="Arial"/>
        </w:rPr>
      </w:pPr>
      <w:ins w:id="3361" w:author="eric.giuliani" w:date="2017-05-18T09:01:00Z">
        <w:r w:rsidRPr="009E761C">
          <w:rPr>
            <w:rFonts w:ascii="Arial" w:hAnsi="Arial" w:cs="Arial"/>
          </w:rPr>
          <w:t>Fim Vigência</w:t>
        </w:r>
      </w:ins>
    </w:p>
    <w:p w:rsidR="00FA7BFB" w:rsidRDefault="00FA7BFB" w:rsidP="00FA7BFB">
      <w:pPr>
        <w:pStyle w:val="PargrafodaLista"/>
        <w:widowControl/>
        <w:numPr>
          <w:ilvl w:val="4"/>
          <w:numId w:val="126"/>
        </w:numPr>
        <w:spacing w:after="200" w:line="276" w:lineRule="auto"/>
        <w:rPr>
          <w:ins w:id="3362" w:author="eric.giuliani" w:date="2017-05-18T09:01:00Z"/>
          <w:rFonts w:ascii="Arial" w:hAnsi="Arial" w:cs="Arial"/>
        </w:rPr>
      </w:pPr>
      <w:ins w:id="3363" w:author="eric.giuliani" w:date="2017-05-18T09:01:00Z">
        <w:r w:rsidRPr="009E761C">
          <w:rPr>
            <w:rFonts w:ascii="Arial" w:hAnsi="Arial" w:cs="Arial"/>
          </w:rPr>
          <w:t>Número Ação Judicial</w:t>
        </w:r>
      </w:ins>
    </w:p>
    <w:p w:rsidR="00FA7BFB" w:rsidRDefault="00FA7BFB" w:rsidP="00FA7BFB">
      <w:pPr>
        <w:pStyle w:val="PargrafodaLista"/>
        <w:widowControl/>
        <w:numPr>
          <w:ilvl w:val="3"/>
          <w:numId w:val="126"/>
        </w:numPr>
        <w:spacing w:after="200" w:line="276" w:lineRule="auto"/>
        <w:rPr>
          <w:ins w:id="3364" w:author="eric.giuliani" w:date="2017-05-18T09:01:00Z"/>
          <w:rFonts w:ascii="Arial" w:hAnsi="Arial" w:cs="Arial"/>
        </w:rPr>
      </w:pPr>
      <w:ins w:id="3365" w:author="eric.giuliani" w:date="2017-05-18T09:01:00Z">
        <w:r w:rsidRPr="009E761C">
          <w:rPr>
            <w:rFonts w:ascii="Arial" w:hAnsi="Arial" w:cs="Arial"/>
          </w:rPr>
          <w:lastRenderedPageBreak/>
          <w:t>Logradouro [</w:t>
        </w:r>
        <w:r w:rsidR="00210B41">
          <w:rPr>
            <w:rFonts w:ascii="Arial" w:hAnsi="Arial" w:cs="Arial"/>
          </w:rPr>
          <w:fldChar w:fldCharType="begin"/>
        </w:r>
        <w:r>
          <w:rPr>
            <w:rFonts w:ascii="Arial" w:hAnsi="Arial" w:cs="Arial"/>
          </w:rPr>
          <w:instrText xml:space="preserve"> HYPERLINK  \l "RN_090" </w:instrText>
        </w:r>
        <w:r w:rsidR="00210B41">
          <w:rPr>
            <w:rFonts w:ascii="Arial" w:hAnsi="Arial" w:cs="Arial"/>
          </w:rPr>
          <w:fldChar w:fldCharType="separate"/>
        </w:r>
        <w:r w:rsidRPr="009E761C">
          <w:rPr>
            <w:rStyle w:val="Hyperlink"/>
            <w:rFonts w:ascii="Arial" w:hAnsi="Arial" w:cs="Arial"/>
          </w:rPr>
          <w:t>RN_090</w:t>
        </w:r>
        <w:r w:rsidR="00210B41">
          <w:rPr>
            <w:rFonts w:ascii="Arial" w:hAnsi="Arial" w:cs="Arial"/>
          </w:rPr>
          <w:fldChar w:fldCharType="end"/>
        </w:r>
        <w:r w:rsidRPr="009E761C">
          <w:rPr>
            <w:rFonts w:ascii="Arial" w:hAnsi="Arial" w:cs="Arial"/>
          </w:rPr>
          <w:t>]</w:t>
        </w:r>
      </w:ins>
    </w:p>
    <w:p w:rsidR="00FA7BFB" w:rsidRDefault="00FA7BFB" w:rsidP="00FA7BFB">
      <w:pPr>
        <w:pStyle w:val="PargrafodaLista"/>
        <w:widowControl/>
        <w:numPr>
          <w:ilvl w:val="2"/>
          <w:numId w:val="126"/>
        </w:numPr>
        <w:spacing w:after="200" w:line="276" w:lineRule="auto"/>
        <w:rPr>
          <w:ins w:id="3366" w:author="eric.giuliani" w:date="2017-05-25T11:19:00Z"/>
          <w:rFonts w:ascii="Arial" w:hAnsi="Arial" w:cs="Arial"/>
        </w:rPr>
      </w:pPr>
      <w:ins w:id="3367" w:author="eric.giuliani" w:date="2017-05-18T09:01:00Z">
        <w:r w:rsidRPr="009E761C">
          <w:rPr>
            <w:rFonts w:ascii="Arial" w:hAnsi="Arial" w:cs="Arial"/>
          </w:rPr>
          <w:t>Origem de Cadastro</w:t>
        </w:r>
      </w:ins>
    </w:p>
    <w:p w:rsidR="005224DD" w:rsidRDefault="005224DD">
      <w:pPr>
        <w:pStyle w:val="PargrafodaLista"/>
        <w:widowControl/>
        <w:spacing w:after="200" w:line="276" w:lineRule="auto"/>
        <w:ind w:left="2160"/>
        <w:rPr>
          <w:ins w:id="3368" w:author="eric.giuliani" w:date="2017-05-18T09:01:00Z"/>
          <w:rFonts w:ascii="Arial" w:hAnsi="Arial" w:cs="Arial"/>
        </w:rPr>
      </w:pPr>
    </w:p>
    <w:p w:rsidR="005224DD" w:rsidRDefault="00B919CC">
      <w:pPr>
        <w:pStyle w:val="Corpodetexto"/>
        <w:spacing w:after="0" w:line="360" w:lineRule="auto"/>
        <w:ind w:left="1134"/>
        <w:rPr>
          <w:ins w:id="3369" w:author="Eric" w:date="2017-05-21T23:05:00Z"/>
          <w:rFonts w:ascii="Arial" w:hAnsi="Arial" w:cs="Arial"/>
          <w:b/>
          <w:color w:val="000000" w:themeColor="text1"/>
        </w:rPr>
      </w:pPr>
      <w:bookmarkStart w:id="3370" w:name="RN_189"/>
      <w:ins w:id="3371" w:author="Eric" w:date="2017-05-21T23:02:00Z">
        <w:r>
          <w:rPr>
            <w:rFonts w:ascii="Arial" w:hAnsi="Arial" w:cs="Arial"/>
            <w:b/>
            <w:color w:val="000000" w:themeColor="text1"/>
          </w:rPr>
          <w:t>RN_189</w:t>
        </w:r>
        <w:r w:rsidRPr="009E761C">
          <w:rPr>
            <w:rFonts w:ascii="Arial" w:hAnsi="Arial" w:cs="Arial"/>
            <w:b/>
            <w:color w:val="000000" w:themeColor="text1"/>
          </w:rPr>
          <w:t xml:space="preserve"> </w:t>
        </w:r>
        <w:bookmarkEnd w:id="3370"/>
        <w:r w:rsidRPr="009E761C">
          <w:rPr>
            <w:rFonts w:ascii="Arial" w:hAnsi="Arial" w:cs="Arial"/>
            <w:b/>
            <w:color w:val="000000" w:themeColor="text1"/>
          </w:rPr>
          <w:t xml:space="preserve">- </w:t>
        </w:r>
      </w:ins>
      <w:ins w:id="3372" w:author="Eric" w:date="2017-05-21T23:05:00Z">
        <w:r w:rsidRPr="00776E87">
          <w:rPr>
            <w:rFonts w:ascii="Arial" w:hAnsi="Arial" w:cs="Arial"/>
            <w:b/>
            <w:color w:val="000000" w:themeColor="text1"/>
          </w:rPr>
          <w:t xml:space="preserve">Administrar </w:t>
        </w:r>
        <w:r>
          <w:rPr>
            <w:rFonts w:ascii="Arial" w:hAnsi="Arial" w:cs="Arial"/>
            <w:b/>
            <w:color w:val="000000" w:themeColor="text1"/>
          </w:rPr>
          <w:t xml:space="preserve">Cash Power </w:t>
        </w:r>
        <w:r w:rsidRPr="00776E87">
          <w:rPr>
            <w:rFonts w:ascii="Arial" w:hAnsi="Arial" w:cs="Arial"/>
            <w:b/>
            <w:color w:val="000000" w:themeColor="text1"/>
          </w:rPr>
          <w:t>- Tela de Pesquisa</w:t>
        </w:r>
        <w:r>
          <w:rPr>
            <w:rFonts w:ascii="Arial" w:hAnsi="Arial" w:cs="Arial"/>
            <w:b/>
            <w:color w:val="000000" w:themeColor="text1"/>
          </w:rPr>
          <w:t xml:space="preserve"> Avançada</w:t>
        </w:r>
      </w:ins>
    </w:p>
    <w:p w:rsidR="00B919CC" w:rsidRDefault="00B919CC" w:rsidP="00B919CC">
      <w:pPr>
        <w:widowControl/>
        <w:spacing w:after="200" w:line="276" w:lineRule="auto"/>
        <w:ind w:left="1134"/>
        <w:rPr>
          <w:ins w:id="3373" w:author="Eric" w:date="2017-05-21T23:05:00Z"/>
          <w:rFonts w:ascii="Arial" w:hAnsi="Arial" w:cs="Arial"/>
        </w:rPr>
      </w:pPr>
      <w:ins w:id="3374" w:author="Eric" w:date="2017-05-21T23:05:00Z">
        <w:r>
          <w:rPr>
            <w:rFonts w:ascii="Arial" w:hAnsi="Arial" w:cs="Arial"/>
          </w:rPr>
          <w:t>Os campos de filtro a serem apresentados inicialmente na tela de pesquisa são:</w:t>
        </w:r>
      </w:ins>
    </w:p>
    <w:p w:rsidR="005224DD" w:rsidRDefault="00F25C47">
      <w:pPr>
        <w:pStyle w:val="PargrafodaLista"/>
        <w:widowControl/>
        <w:numPr>
          <w:ilvl w:val="2"/>
          <w:numId w:val="126"/>
        </w:numPr>
        <w:spacing w:after="200" w:line="276" w:lineRule="auto"/>
        <w:rPr>
          <w:ins w:id="3375" w:author="Eric" w:date="2017-05-21T23:05:00Z"/>
          <w:rFonts w:ascii="Arial" w:hAnsi="Arial" w:cs="Arial"/>
        </w:rPr>
      </w:pPr>
      <w:ins w:id="3376" w:author="Eric" w:date="2017-05-21T23:05:00Z">
        <w:r w:rsidRPr="00F25C47">
          <w:rPr>
            <w:rFonts w:ascii="Arial" w:hAnsi="Arial" w:cs="Arial"/>
          </w:rPr>
          <w:t>Pesquisa Avançada</w:t>
        </w:r>
      </w:ins>
    </w:p>
    <w:p w:rsidR="005224DD" w:rsidRDefault="00F25C47">
      <w:pPr>
        <w:pStyle w:val="PargrafodaLista"/>
        <w:widowControl/>
        <w:numPr>
          <w:ilvl w:val="2"/>
          <w:numId w:val="126"/>
        </w:numPr>
        <w:spacing w:after="200" w:line="276" w:lineRule="auto"/>
        <w:rPr>
          <w:ins w:id="3377" w:author="Eric" w:date="2017-05-21T23:05:00Z"/>
          <w:rFonts w:ascii="Arial" w:hAnsi="Arial" w:cs="Arial"/>
        </w:rPr>
      </w:pPr>
      <w:ins w:id="3378" w:author="Eric" w:date="2017-05-21T23:05:00Z">
        <w:r w:rsidRPr="00F25C47">
          <w:rPr>
            <w:rFonts w:ascii="Arial" w:hAnsi="Arial" w:cs="Arial"/>
          </w:rPr>
          <w:t>Agrupamento: Pesquisa Avançada</w:t>
        </w:r>
      </w:ins>
    </w:p>
    <w:p w:rsidR="005224DD" w:rsidRDefault="00F25C47">
      <w:pPr>
        <w:pStyle w:val="PargrafodaLista"/>
        <w:widowControl/>
        <w:numPr>
          <w:ilvl w:val="3"/>
          <w:numId w:val="126"/>
        </w:numPr>
        <w:spacing w:after="200" w:line="276" w:lineRule="auto"/>
        <w:rPr>
          <w:ins w:id="3379" w:author="Eric" w:date="2017-05-21T23:05:00Z"/>
          <w:rFonts w:ascii="Arial" w:hAnsi="Arial" w:cs="Arial"/>
          <w:bCs/>
          <w:color w:val="000000" w:themeColor="text1"/>
        </w:rPr>
      </w:pPr>
      <w:ins w:id="3380" w:author="Eric" w:date="2017-05-21T23:05:00Z">
        <w:r w:rsidRPr="00F25C47">
          <w:rPr>
            <w:rFonts w:ascii="Arial" w:hAnsi="Arial" w:cs="Arial"/>
            <w:bCs/>
            <w:color w:val="000000" w:themeColor="text1"/>
          </w:rPr>
          <w:t>Instalação</w:t>
        </w:r>
      </w:ins>
    </w:p>
    <w:p w:rsidR="005224DD" w:rsidRDefault="00F25C47">
      <w:pPr>
        <w:pStyle w:val="PargrafodaLista"/>
        <w:widowControl/>
        <w:numPr>
          <w:ilvl w:val="3"/>
          <w:numId w:val="126"/>
        </w:numPr>
        <w:spacing w:after="200" w:line="276" w:lineRule="auto"/>
        <w:rPr>
          <w:ins w:id="3381" w:author="Eric" w:date="2017-05-21T23:05:00Z"/>
          <w:rFonts w:ascii="Arial" w:hAnsi="Arial" w:cs="Arial"/>
          <w:bCs/>
          <w:color w:val="000000" w:themeColor="text1"/>
        </w:rPr>
      </w:pPr>
      <w:ins w:id="3382" w:author="Eric" w:date="2017-05-21T23:05:00Z">
        <w:r w:rsidRPr="00F25C47">
          <w:rPr>
            <w:rFonts w:ascii="Arial" w:hAnsi="Arial" w:cs="Arial"/>
            <w:bCs/>
            <w:color w:val="000000" w:themeColor="text1"/>
          </w:rPr>
          <w:t>Mês/Ano Incidência</w:t>
        </w:r>
      </w:ins>
    </w:p>
    <w:p w:rsidR="005224DD" w:rsidRDefault="00F25C47">
      <w:pPr>
        <w:pStyle w:val="PargrafodaLista"/>
        <w:widowControl/>
        <w:numPr>
          <w:ilvl w:val="3"/>
          <w:numId w:val="126"/>
        </w:numPr>
        <w:spacing w:after="200" w:line="276" w:lineRule="auto"/>
        <w:rPr>
          <w:ins w:id="3383" w:author="Eric" w:date="2017-05-21T23:05:00Z"/>
          <w:rFonts w:ascii="Arial" w:hAnsi="Arial" w:cs="Arial"/>
          <w:bCs/>
          <w:color w:val="000000" w:themeColor="text1"/>
        </w:rPr>
      </w:pPr>
      <w:ins w:id="3384" w:author="Eric" w:date="2017-05-21T23:05:00Z">
        <w:r w:rsidRPr="00F25C47">
          <w:rPr>
            <w:rFonts w:ascii="Arial" w:hAnsi="Arial" w:cs="Arial"/>
            <w:bCs/>
            <w:color w:val="000000" w:themeColor="text1"/>
          </w:rPr>
          <w:t>Consumo (kWh)</w:t>
        </w:r>
      </w:ins>
    </w:p>
    <w:p w:rsidR="005224DD" w:rsidRDefault="00F25C47">
      <w:pPr>
        <w:pStyle w:val="PargrafodaLista"/>
        <w:widowControl/>
        <w:numPr>
          <w:ilvl w:val="3"/>
          <w:numId w:val="126"/>
        </w:numPr>
        <w:spacing w:after="200" w:line="276" w:lineRule="auto"/>
        <w:rPr>
          <w:ins w:id="3385" w:author="Eric" w:date="2017-05-21T23:05:00Z"/>
          <w:rFonts w:ascii="Arial" w:hAnsi="Arial" w:cs="Arial"/>
          <w:bCs/>
          <w:color w:val="000000" w:themeColor="text1"/>
        </w:rPr>
      </w:pPr>
      <w:ins w:id="3386" w:author="Eric" w:date="2017-05-21T23:05:00Z">
        <w:r w:rsidRPr="00F25C47">
          <w:rPr>
            <w:rFonts w:ascii="Arial" w:hAnsi="Arial" w:cs="Arial"/>
            <w:bCs/>
            <w:color w:val="000000" w:themeColor="text1"/>
          </w:rPr>
          <w:t>Agrupamento: Contrato</w:t>
        </w:r>
      </w:ins>
    </w:p>
    <w:p w:rsidR="005224DD" w:rsidRDefault="00F25C47">
      <w:pPr>
        <w:pStyle w:val="PargrafodaLista"/>
        <w:widowControl/>
        <w:numPr>
          <w:ilvl w:val="4"/>
          <w:numId w:val="126"/>
        </w:numPr>
        <w:spacing w:after="200" w:line="276" w:lineRule="auto"/>
        <w:rPr>
          <w:ins w:id="3387" w:author="Eric" w:date="2017-05-21T23:05:00Z"/>
          <w:rFonts w:ascii="Arial" w:hAnsi="Arial" w:cs="Arial"/>
        </w:rPr>
      </w:pPr>
      <w:ins w:id="3388" w:author="Eric" w:date="2017-05-21T23:05:00Z">
        <w:r w:rsidRPr="00F25C47">
          <w:rPr>
            <w:rFonts w:ascii="Arial" w:hAnsi="Arial" w:cs="Arial"/>
          </w:rPr>
          <w:t>Contrato</w:t>
        </w:r>
      </w:ins>
    </w:p>
    <w:p w:rsidR="005224DD" w:rsidRDefault="00F25C47">
      <w:pPr>
        <w:pStyle w:val="PargrafodaLista"/>
        <w:widowControl/>
        <w:numPr>
          <w:ilvl w:val="4"/>
          <w:numId w:val="126"/>
        </w:numPr>
        <w:spacing w:after="200" w:line="276" w:lineRule="auto"/>
        <w:rPr>
          <w:ins w:id="3389" w:author="Eric" w:date="2017-05-21T23:05:00Z"/>
          <w:rFonts w:ascii="Arial" w:hAnsi="Arial" w:cs="Arial"/>
        </w:rPr>
      </w:pPr>
      <w:ins w:id="3390" w:author="Eric" w:date="2017-05-21T23:05:00Z">
        <w:r w:rsidRPr="00F25C47">
          <w:rPr>
            <w:rFonts w:ascii="Arial" w:hAnsi="Arial" w:cs="Arial"/>
          </w:rPr>
          <w:t>Início Vigência</w:t>
        </w:r>
      </w:ins>
    </w:p>
    <w:p w:rsidR="005224DD" w:rsidRDefault="00F25C47">
      <w:pPr>
        <w:pStyle w:val="PargrafodaLista"/>
        <w:widowControl/>
        <w:numPr>
          <w:ilvl w:val="4"/>
          <w:numId w:val="126"/>
        </w:numPr>
        <w:spacing w:after="200" w:line="276" w:lineRule="auto"/>
        <w:rPr>
          <w:ins w:id="3391" w:author="Eric" w:date="2017-05-21T23:05:00Z"/>
          <w:rFonts w:ascii="Arial" w:hAnsi="Arial" w:cs="Arial"/>
        </w:rPr>
      </w:pPr>
      <w:ins w:id="3392" w:author="Eric" w:date="2017-05-21T23:05:00Z">
        <w:r w:rsidRPr="00F25C47">
          <w:rPr>
            <w:rFonts w:ascii="Arial" w:hAnsi="Arial" w:cs="Arial"/>
          </w:rPr>
          <w:t>Fim Vigência</w:t>
        </w:r>
      </w:ins>
    </w:p>
    <w:p w:rsidR="005224DD" w:rsidRDefault="00F25C47">
      <w:pPr>
        <w:pStyle w:val="PargrafodaLista"/>
        <w:widowControl/>
        <w:numPr>
          <w:ilvl w:val="4"/>
          <w:numId w:val="126"/>
        </w:numPr>
        <w:spacing w:after="200" w:line="276" w:lineRule="auto"/>
        <w:rPr>
          <w:ins w:id="3393" w:author="Eric" w:date="2017-05-21T23:05:00Z"/>
          <w:rFonts w:ascii="Arial" w:hAnsi="Arial" w:cs="Arial"/>
        </w:rPr>
      </w:pPr>
      <w:ins w:id="3394" w:author="Eric" w:date="2017-05-21T23:05:00Z">
        <w:r w:rsidRPr="00F25C47">
          <w:rPr>
            <w:rFonts w:ascii="Arial" w:hAnsi="Arial" w:cs="Arial"/>
          </w:rPr>
          <w:t>Código</w:t>
        </w:r>
      </w:ins>
    </w:p>
    <w:p w:rsidR="005224DD" w:rsidRDefault="00F25C47">
      <w:pPr>
        <w:pStyle w:val="PargrafodaLista"/>
        <w:widowControl/>
        <w:numPr>
          <w:ilvl w:val="3"/>
          <w:numId w:val="126"/>
        </w:numPr>
        <w:spacing w:after="200" w:line="276" w:lineRule="auto"/>
        <w:rPr>
          <w:ins w:id="3395" w:author="Eric" w:date="2017-05-21T23:05:00Z"/>
          <w:rFonts w:ascii="Arial" w:hAnsi="Arial" w:cs="Arial"/>
        </w:rPr>
      </w:pPr>
      <w:ins w:id="3396" w:author="Eric" w:date="2017-05-21T23:05:00Z">
        <w:r w:rsidRPr="00F25C47">
          <w:rPr>
            <w:rFonts w:ascii="Arial" w:hAnsi="Arial" w:cs="Arial"/>
          </w:rPr>
          <w:t xml:space="preserve">Agrupamento: </w:t>
        </w:r>
        <w:r w:rsidRPr="00F25C47">
          <w:rPr>
            <w:rFonts w:ascii="Arial" w:hAnsi="Arial" w:cs="Arial"/>
            <w:bCs/>
            <w:color w:val="000000" w:themeColor="text1"/>
          </w:rPr>
          <w:t>Contribuinte</w:t>
        </w:r>
      </w:ins>
    </w:p>
    <w:p w:rsidR="005224DD" w:rsidRDefault="00F25C47">
      <w:pPr>
        <w:pStyle w:val="PargrafodaLista"/>
        <w:widowControl/>
        <w:numPr>
          <w:ilvl w:val="4"/>
          <w:numId w:val="126"/>
        </w:numPr>
        <w:spacing w:after="200" w:line="276" w:lineRule="auto"/>
        <w:rPr>
          <w:ins w:id="3397" w:author="Eric" w:date="2017-05-21T23:05:00Z"/>
          <w:rFonts w:ascii="Arial" w:hAnsi="Arial" w:cs="Arial"/>
        </w:rPr>
      </w:pPr>
      <w:ins w:id="3398" w:author="Eric" w:date="2017-05-21T23:05:00Z">
        <w:r w:rsidRPr="00F25C47">
          <w:rPr>
            <w:rFonts w:ascii="Arial" w:hAnsi="Arial" w:cs="Arial"/>
          </w:rPr>
          <w:t>Tipo Pessoa</w:t>
        </w:r>
      </w:ins>
    </w:p>
    <w:p w:rsidR="005224DD" w:rsidRDefault="00F25C47">
      <w:pPr>
        <w:pStyle w:val="PargrafodaLista"/>
        <w:widowControl/>
        <w:numPr>
          <w:ilvl w:val="4"/>
          <w:numId w:val="126"/>
        </w:numPr>
        <w:spacing w:after="200" w:line="276" w:lineRule="auto"/>
        <w:rPr>
          <w:ins w:id="3399" w:author="Eric" w:date="2017-05-21T23:05:00Z"/>
          <w:rFonts w:ascii="Arial" w:hAnsi="Arial" w:cs="Arial"/>
        </w:rPr>
      </w:pPr>
      <w:ins w:id="3400" w:author="Eric" w:date="2017-05-21T23:05:00Z">
        <w:r w:rsidRPr="00F25C47">
          <w:rPr>
            <w:rFonts w:ascii="Arial" w:hAnsi="Arial" w:cs="Arial"/>
          </w:rPr>
          <w:t>CPF / CNPJ / Rani</w:t>
        </w:r>
      </w:ins>
    </w:p>
    <w:p w:rsidR="005224DD" w:rsidRDefault="00F25C47">
      <w:pPr>
        <w:pStyle w:val="PargrafodaLista"/>
        <w:widowControl/>
        <w:numPr>
          <w:ilvl w:val="4"/>
          <w:numId w:val="126"/>
        </w:numPr>
        <w:spacing w:after="200" w:line="276" w:lineRule="auto"/>
        <w:rPr>
          <w:ins w:id="3401" w:author="Eric" w:date="2017-05-21T23:05:00Z"/>
          <w:rFonts w:ascii="Arial" w:hAnsi="Arial" w:cs="Arial"/>
        </w:rPr>
      </w:pPr>
      <w:ins w:id="3402" w:author="Eric" w:date="2017-05-21T23:05:00Z">
        <w:r w:rsidRPr="00F25C47">
          <w:rPr>
            <w:rFonts w:ascii="Arial" w:hAnsi="Arial" w:cs="Arial"/>
          </w:rPr>
          <w:t>Nome</w:t>
        </w:r>
      </w:ins>
    </w:p>
    <w:p w:rsidR="005224DD" w:rsidRDefault="00F25C47">
      <w:pPr>
        <w:pStyle w:val="PargrafodaLista"/>
        <w:widowControl/>
        <w:numPr>
          <w:ilvl w:val="3"/>
          <w:numId w:val="126"/>
        </w:numPr>
        <w:spacing w:after="200" w:line="276" w:lineRule="auto"/>
        <w:rPr>
          <w:ins w:id="3403" w:author="Eric" w:date="2017-05-21T23:05:00Z"/>
          <w:rFonts w:ascii="Arial" w:hAnsi="Arial" w:cs="Arial"/>
          <w:bCs/>
          <w:color w:val="000000" w:themeColor="text1"/>
        </w:rPr>
      </w:pPr>
      <w:ins w:id="3404" w:author="Eric" w:date="2017-05-21T23:05:00Z">
        <w:r w:rsidRPr="00F25C47">
          <w:rPr>
            <w:rFonts w:ascii="Arial" w:hAnsi="Arial" w:cs="Arial"/>
            <w:bCs/>
            <w:color w:val="000000" w:themeColor="text1"/>
          </w:rPr>
          <w:t>Agrupamento: Cash Power</w:t>
        </w:r>
      </w:ins>
    </w:p>
    <w:p w:rsidR="005224DD" w:rsidRDefault="00F25C47">
      <w:pPr>
        <w:pStyle w:val="PargrafodaLista"/>
        <w:widowControl/>
        <w:numPr>
          <w:ilvl w:val="4"/>
          <w:numId w:val="126"/>
        </w:numPr>
        <w:spacing w:after="200" w:line="276" w:lineRule="auto"/>
        <w:rPr>
          <w:ins w:id="3405" w:author="Eric" w:date="2017-05-21T23:05:00Z"/>
          <w:rFonts w:ascii="Arial" w:hAnsi="Arial" w:cs="Arial"/>
        </w:rPr>
      </w:pPr>
      <w:ins w:id="3406" w:author="Eric" w:date="2017-05-21T23:05:00Z">
        <w:r w:rsidRPr="00F25C47">
          <w:rPr>
            <w:rFonts w:ascii="Arial" w:hAnsi="Arial" w:cs="Arial"/>
          </w:rPr>
          <w:t>Início</w:t>
        </w:r>
      </w:ins>
    </w:p>
    <w:p w:rsidR="005224DD" w:rsidRDefault="00F25C47">
      <w:pPr>
        <w:pStyle w:val="PargrafodaLista"/>
        <w:widowControl/>
        <w:numPr>
          <w:ilvl w:val="4"/>
          <w:numId w:val="126"/>
        </w:numPr>
        <w:spacing w:after="200" w:line="276" w:lineRule="auto"/>
        <w:rPr>
          <w:ins w:id="3407" w:author="Eric" w:date="2017-05-21T23:05:00Z"/>
          <w:rFonts w:ascii="Arial" w:hAnsi="Arial" w:cs="Arial"/>
        </w:rPr>
      </w:pPr>
      <w:ins w:id="3408" w:author="Eric" w:date="2017-05-21T23:05:00Z">
        <w:r w:rsidRPr="00F25C47">
          <w:rPr>
            <w:rFonts w:ascii="Arial" w:hAnsi="Arial" w:cs="Arial"/>
          </w:rPr>
          <w:t>Desligamento</w:t>
        </w:r>
      </w:ins>
    </w:p>
    <w:p w:rsidR="005224DD" w:rsidRDefault="00F25C47">
      <w:pPr>
        <w:pStyle w:val="PargrafodaLista"/>
        <w:widowControl/>
        <w:numPr>
          <w:ilvl w:val="3"/>
          <w:numId w:val="126"/>
        </w:numPr>
        <w:spacing w:after="200" w:line="276" w:lineRule="auto"/>
        <w:rPr>
          <w:ins w:id="3409" w:author="Eric" w:date="2017-05-21T23:05:00Z"/>
          <w:rFonts w:ascii="Arial" w:eastAsiaTheme="minorHAnsi" w:hAnsi="Arial" w:cs="Arial"/>
          <w:color w:val="000000"/>
        </w:rPr>
      </w:pPr>
      <w:ins w:id="3410" w:author="Eric" w:date="2017-05-21T23:05:00Z">
        <w:r w:rsidRPr="00F25C47">
          <w:rPr>
            <w:rFonts w:ascii="Arial" w:hAnsi="Arial" w:cs="Arial"/>
            <w:bCs/>
            <w:color w:val="000000" w:themeColor="text1"/>
          </w:rPr>
          <w:t>Logradouro</w:t>
        </w:r>
        <w:r w:rsidR="00B919CC">
          <w:rPr>
            <w:rFonts w:ascii="Arial" w:eastAsiaTheme="minorHAnsi" w:hAnsi="Arial" w:cs="Arial"/>
          </w:rPr>
          <w:t xml:space="preserve"> [</w:t>
        </w:r>
        <w:r w:rsidR="00210B41">
          <w:rPr>
            <w:rFonts w:ascii="Arial" w:eastAsiaTheme="minorHAnsi" w:hAnsi="Arial" w:cs="Arial"/>
          </w:rPr>
          <w:fldChar w:fldCharType="begin"/>
        </w:r>
      </w:ins>
      <w:ins w:id="3411" w:author="eric.giuliani" w:date="2017-05-22T21:04:00Z">
        <w:r w:rsidR="00645D8A">
          <w:rPr>
            <w:rFonts w:ascii="Arial" w:eastAsiaTheme="minorHAnsi" w:hAnsi="Arial" w:cs="Arial"/>
          </w:rPr>
          <w:instrText>HYPERLINK "C:\\PROJETOS\\TFS\\SEFIN\\COSIP\\DEV\\Sprint 5\\Documentacao\\04_Requisitos\\Casos de Uso\\l"</w:instrText>
        </w:r>
      </w:ins>
      <w:ins w:id="3412" w:author="Eric" w:date="2017-05-21T23:05:00Z">
        <w:del w:id="3413" w:author="eric.giuliani" w:date="2017-05-22T21:04:00Z">
          <w:r w:rsidR="00B919CC" w:rsidDel="00645D8A">
            <w:rPr>
              <w:rFonts w:ascii="Arial" w:eastAsiaTheme="minorHAnsi" w:hAnsi="Arial" w:cs="Arial"/>
            </w:rPr>
            <w:delInstrText>HYPERLINK "\l "</w:delInstrText>
          </w:r>
        </w:del>
        <w:r w:rsidR="00210B41">
          <w:rPr>
            <w:rFonts w:ascii="Arial" w:eastAsiaTheme="minorHAnsi" w:hAnsi="Arial" w:cs="Arial"/>
          </w:rPr>
          <w:fldChar w:fldCharType="separate"/>
        </w:r>
        <w:r w:rsidR="00B919CC">
          <w:rPr>
            <w:rFonts w:ascii="Arial" w:eastAsiaTheme="minorHAnsi" w:hAnsi="Arial" w:cs="Arial"/>
            <w:color w:val="0000FF"/>
            <w:u w:val="single"/>
          </w:rPr>
          <w:t>RN_090</w:t>
        </w:r>
        <w:r w:rsidR="00210B41">
          <w:rPr>
            <w:rFonts w:ascii="Arial" w:eastAsiaTheme="minorHAnsi" w:hAnsi="Arial" w:cs="Arial"/>
          </w:rPr>
          <w:fldChar w:fldCharType="end"/>
        </w:r>
        <w:r w:rsidR="00B919CC">
          <w:rPr>
            <w:rFonts w:ascii="Arial" w:eastAsiaTheme="minorHAnsi" w:hAnsi="Arial" w:cs="Arial"/>
          </w:rPr>
          <w:t>]</w:t>
        </w:r>
      </w:ins>
    </w:p>
    <w:p w:rsidR="005224DD" w:rsidRDefault="00F25C47">
      <w:pPr>
        <w:pStyle w:val="PargrafodaLista"/>
        <w:widowControl/>
        <w:numPr>
          <w:ilvl w:val="3"/>
          <w:numId w:val="126"/>
        </w:numPr>
        <w:spacing w:after="200" w:line="276" w:lineRule="auto"/>
        <w:rPr>
          <w:ins w:id="3414" w:author="Eric" w:date="2017-05-21T23:05:00Z"/>
          <w:rFonts w:ascii="Arial" w:hAnsi="Arial" w:cs="Arial"/>
          <w:bCs/>
          <w:color w:val="000000" w:themeColor="text1"/>
        </w:rPr>
      </w:pPr>
      <w:ins w:id="3415" w:author="Eric" w:date="2017-05-21T23:05:00Z">
        <w:r w:rsidRPr="00F25C47">
          <w:rPr>
            <w:rFonts w:ascii="Arial" w:hAnsi="Arial" w:cs="Arial"/>
            <w:bCs/>
            <w:color w:val="000000" w:themeColor="text1"/>
          </w:rPr>
          <w:t>Agrupamento: Recarga</w:t>
        </w:r>
      </w:ins>
    </w:p>
    <w:p w:rsidR="005224DD" w:rsidRDefault="00F25C47">
      <w:pPr>
        <w:pStyle w:val="PargrafodaLista"/>
        <w:widowControl/>
        <w:numPr>
          <w:ilvl w:val="4"/>
          <w:numId w:val="126"/>
        </w:numPr>
        <w:spacing w:after="200" w:line="276" w:lineRule="auto"/>
        <w:rPr>
          <w:ins w:id="3416" w:author="Eric" w:date="2017-05-21T23:05:00Z"/>
          <w:rFonts w:ascii="Arial" w:hAnsi="Arial" w:cs="Arial"/>
        </w:rPr>
      </w:pPr>
      <w:ins w:id="3417" w:author="Eric" w:date="2017-05-21T23:05:00Z">
        <w:r w:rsidRPr="00F25C47">
          <w:rPr>
            <w:rFonts w:ascii="Arial" w:hAnsi="Arial" w:cs="Arial"/>
          </w:rPr>
          <w:t>Compra (kWh)</w:t>
        </w:r>
      </w:ins>
    </w:p>
    <w:p w:rsidR="005224DD" w:rsidRDefault="00F25C47">
      <w:pPr>
        <w:pStyle w:val="PargrafodaLista"/>
        <w:widowControl/>
        <w:numPr>
          <w:ilvl w:val="4"/>
          <w:numId w:val="126"/>
        </w:numPr>
        <w:spacing w:after="200" w:line="276" w:lineRule="auto"/>
        <w:rPr>
          <w:ins w:id="3418" w:author="Eric" w:date="2017-05-21T23:07:00Z"/>
          <w:rFonts w:ascii="Arial" w:hAnsi="Arial" w:cs="Arial"/>
        </w:rPr>
      </w:pPr>
      <w:ins w:id="3419" w:author="Eric" w:date="2017-05-21T23:05:00Z">
        <w:r w:rsidRPr="00F25C47">
          <w:rPr>
            <w:rFonts w:ascii="Arial" w:hAnsi="Arial" w:cs="Arial"/>
          </w:rPr>
          <w:t>Data Compra</w:t>
        </w:r>
      </w:ins>
    </w:p>
    <w:p w:rsidR="005224DD" w:rsidRDefault="00F25C47">
      <w:pPr>
        <w:pStyle w:val="PargrafodaLista"/>
        <w:widowControl/>
        <w:numPr>
          <w:ilvl w:val="3"/>
          <w:numId w:val="126"/>
        </w:numPr>
        <w:spacing w:after="200" w:line="276" w:lineRule="auto"/>
        <w:rPr>
          <w:ins w:id="3420" w:author="Eric" w:date="2017-05-21T23:05:00Z"/>
          <w:rFonts w:ascii="Arial" w:hAnsi="Arial" w:cs="Arial"/>
        </w:rPr>
      </w:pPr>
      <w:ins w:id="3421" w:author="Eric" w:date="2017-05-21T23:07:00Z">
        <w:r w:rsidRPr="00F25C47">
          <w:rPr>
            <w:rFonts w:ascii="Arial" w:hAnsi="Arial" w:cs="Arial"/>
            <w:bCs/>
            <w:color w:val="000000" w:themeColor="text1"/>
          </w:rPr>
          <w:t>Classe</w:t>
        </w:r>
      </w:ins>
    </w:p>
    <w:p w:rsidR="005224DD" w:rsidRDefault="00B919CC">
      <w:pPr>
        <w:pStyle w:val="PargrafodaLista"/>
        <w:widowControl/>
        <w:numPr>
          <w:ilvl w:val="2"/>
          <w:numId w:val="126"/>
        </w:numPr>
        <w:spacing w:after="200" w:line="276" w:lineRule="auto"/>
        <w:rPr>
          <w:ins w:id="3422" w:author="eric.giuliani" w:date="2017-05-25T11:19:00Z"/>
          <w:rFonts w:ascii="Arial" w:eastAsiaTheme="minorHAnsi" w:hAnsi="Arial" w:cs="Arial"/>
          <w:color w:val="000000"/>
        </w:rPr>
      </w:pPr>
      <w:ins w:id="3423" w:author="Eric" w:date="2017-05-21T23:05:00Z">
        <w:r>
          <w:rPr>
            <w:rFonts w:ascii="Arial" w:eastAsiaTheme="minorHAnsi" w:hAnsi="Arial" w:cs="Arial"/>
            <w:color w:val="000000"/>
          </w:rPr>
          <w:t>Origem de Cadastro</w:t>
        </w:r>
      </w:ins>
    </w:p>
    <w:p w:rsidR="005224DD" w:rsidRDefault="005224DD">
      <w:pPr>
        <w:pStyle w:val="PargrafodaLista"/>
        <w:widowControl/>
        <w:spacing w:after="200" w:line="276" w:lineRule="auto"/>
        <w:ind w:left="2160"/>
        <w:rPr>
          <w:ins w:id="3424" w:author="Eric" w:date="2017-05-21T23:05:00Z"/>
          <w:rFonts w:ascii="Arial" w:eastAsiaTheme="minorHAnsi" w:hAnsi="Arial" w:cs="Arial"/>
          <w:color w:val="000000"/>
        </w:rPr>
      </w:pPr>
    </w:p>
    <w:p w:rsidR="005224DD" w:rsidRDefault="00B71F50">
      <w:pPr>
        <w:pStyle w:val="Corpodetexto"/>
        <w:spacing w:after="0" w:line="360" w:lineRule="auto"/>
        <w:ind w:left="1134"/>
        <w:rPr>
          <w:ins w:id="3425" w:author="eric.giuliani" w:date="2017-05-25T11:19:00Z"/>
          <w:rFonts w:ascii="Arial" w:hAnsi="Arial" w:cs="Arial"/>
          <w:b/>
          <w:color w:val="000000" w:themeColor="text1"/>
        </w:rPr>
      </w:pPr>
      <w:bookmarkStart w:id="3426" w:name="RN_190"/>
      <w:ins w:id="3427" w:author="eric.giuliani" w:date="2017-05-25T11:19:00Z">
        <w:r>
          <w:rPr>
            <w:rFonts w:ascii="Arial" w:hAnsi="Arial" w:cs="Arial"/>
            <w:b/>
            <w:color w:val="000000" w:themeColor="text1"/>
          </w:rPr>
          <w:t>RN_190</w:t>
        </w:r>
        <w:bookmarkEnd w:id="3426"/>
        <w:r>
          <w:rPr>
            <w:rFonts w:ascii="Arial" w:hAnsi="Arial" w:cs="Arial"/>
            <w:b/>
            <w:color w:val="000000" w:themeColor="text1"/>
          </w:rPr>
          <w:t xml:space="preserve"> - Exportação Arquivo em CSV</w:t>
        </w:r>
      </w:ins>
    </w:p>
    <w:p w:rsidR="005224DD" w:rsidRDefault="00B71F50">
      <w:pPr>
        <w:widowControl/>
        <w:spacing w:after="200" w:line="276" w:lineRule="auto"/>
        <w:ind w:left="1134"/>
        <w:rPr>
          <w:ins w:id="3428" w:author="eric.giuliani" w:date="2017-05-26T11:16:00Z"/>
          <w:rFonts w:ascii="Arial" w:hAnsi="Arial" w:cs="Arial"/>
        </w:rPr>
      </w:pPr>
      <w:ins w:id="3429" w:author="eric.giuliani" w:date="2017-05-25T11:19:00Z">
        <w:r w:rsidRPr="00B71F50">
          <w:rPr>
            <w:rFonts w:ascii="Arial" w:hAnsi="Arial" w:cs="Arial"/>
          </w:rPr>
          <w:t xml:space="preserve">O formato do arquivo de exportação deve ser em csv. </w:t>
        </w:r>
      </w:ins>
    </w:p>
    <w:p w:rsidR="005224DD" w:rsidRDefault="005224DD">
      <w:pPr>
        <w:widowControl/>
        <w:spacing w:after="200" w:line="276" w:lineRule="auto"/>
        <w:ind w:left="1134"/>
        <w:rPr>
          <w:ins w:id="3430" w:author="eric.giuliani" w:date="2017-05-25T11:19:00Z"/>
          <w:rFonts w:ascii="Arial" w:hAnsi="Arial" w:cs="Arial"/>
        </w:rPr>
      </w:pPr>
    </w:p>
    <w:p w:rsidR="00000000" w:rsidRDefault="009A197D">
      <w:pPr>
        <w:pStyle w:val="Corpodetexto"/>
        <w:spacing w:after="0" w:line="360" w:lineRule="auto"/>
        <w:ind w:left="1134"/>
        <w:rPr>
          <w:del w:id="3431" w:author="eric.giuliani" w:date="2017-05-25T11:19:00Z"/>
          <w:rFonts w:ascii="Segoe Print" w:eastAsiaTheme="minorHAnsi" w:hAnsi="Segoe Print" w:cs="Segoe Print"/>
          <w:sz w:val="22"/>
          <w:szCs w:val="22"/>
        </w:rPr>
        <w:pPrChange w:id="3432" w:author="Eric" w:date="2017-05-21T23:02:00Z">
          <w:pPr>
            <w:widowControl/>
            <w:spacing w:after="200" w:line="276" w:lineRule="auto"/>
            <w:ind w:left="1134"/>
          </w:pPr>
        </w:pPrChange>
      </w:pPr>
      <w:bookmarkStart w:id="3433" w:name="RN_191"/>
    </w:p>
    <w:p w:rsidR="0070495A" w:rsidRDefault="0070495A" w:rsidP="0070495A">
      <w:pPr>
        <w:pStyle w:val="Corpodetexto"/>
        <w:spacing w:after="0" w:line="360" w:lineRule="auto"/>
        <w:ind w:left="1134"/>
        <w:rPr>
          <w:ins w:id="3434" w:author="eric.giuliani" w:date="2017-05-26T11:16:00Z"/>
          <w:rFonts w:ascii="Arial" w:hAnsi="Arial" w:cs="Arial"/>
          <w:b/>
          <w:color w:val="000000" w:themeColor="text1"/>
        </w:rPr>
      </w:pPr>
      <w:ins w:id="3435" w:author="eric.giuliani" w:date="2017-05-26T11:16:00Z">
        <w:r>
          <w:rPr>
            <w:rFonts w:ascii="Arial" w:hAnsi="Arial" w:cs="Arial"/>
            <w:b/>
            <w:color w:val="000000" w:themeColor="text1"/>
          </w:rPr>
          <w:t>RN_19</w:t>
        </w:r>
      </w:ins>
      <w:ins w:id="3436" w:author="eric.giuliani" w:date="2017-05-26T11:17:00Z">
        <w:r>
          <w:rPr>
            <w:rFonts w:ascii="Arial" w:hAnsi="Arial" w:cs="Arial"/>
            <w:b/>
            <w:color w:val="000000" w:themeColor="text1"/>
          </w:rPr>
          <w:t>1</w:t>
        </w:r>
      </w:ins>
      <w:bookmarkEnd w:id="3433"/>
      <w:ins w:id="3437" w:author="eric.giuliani" w:date="2017-05-26T11:16:00Z">
        <w:r>
          <w:rPr>
            <w:rFonts w:ascii="Arial" w:hAnsi="Arial" w:cs="Arial"/>
            <w:b/>
            <w:color w:val="000000" w:themeColor="text1"/>
          </w:rPr>
          <w:t xml:space="preserve"> </w:t>
        </w:r>
      </w:ins>
      <w:ins w:id="3438" w:author="eric.giuliani" w:date="2017-05-26T11:17:00Z">
        <w:r>
          <w:rPr>
            <w:rFonts w:ascii="Arial" w:hAnsi="Arial" w:cs="Arial"/>
            <w:b/>
            <w:color w:val="000000" w:themeColor="text1"/>
          </w:rPr>
          <w:t>-</w:t>
        </w:r>
      </w:ins>
      <w:ins w:id="3439" w:author="eric.giuliani" w:date="2017-05-26T11:16:00Z">
        <w:r>
          <w:rPr>
            <w:rFonts w:ascii="Arial" w:hAnsi="Arial" w:cs="Arial"/>
            <w:b/>
            <w:color w:val="000000" w:themeColor="text1"/>
          </w:rPr>
          <w:t xml:space="preserve"> </w:t>
        </w:r>
      </w:ins>
      <w:ins w:id="3440" w:author="eric.giuliani" w:date="2017-05-26T11:17:00Z">
        <w:r>
          <w:rPr>
            <w:rFonts w:ascii="Arial" w:hAnsi="Arial" w:cs="Arial"/>
            <w:b/>
            <w:color w:val="000000" w:themeColor="text1"/>
          </w:rPr>
          <w:t xml:space="preserve">Apresentação da </w:t>
        </w:r>
      </w:ins>
      <w:ins w:id="3441" w:author="eric.giuliani" w:date="2017-05-26T11:16:00Z">
        <w:r>
          <w:rPr>
            <w:rFonts w:ascii="Arial" w:hAnsi="Arial" w:cs="Arial"/>
            <w:b/>
            <w:color w:val="000000" w:themeColor="text1"/>
          </w:rPr>
          <w:t xml:space="preserve">Faixa de consumo </w:t>
        </w:r>
      </w:ins>
      <w:ins w:id="3442" w:author="eric.giuliani" w:date="2017-05-26T11:17:00Z">
        <w:r>
          <w:rPr>
            <w:rFonts w:ascii="Arial" w:hAnsi="Arial" w:cs="Arial"/>
            <w:b/>
            <w:color w:val="000000" w:themeColor="text1"/>
          </w:rPr>
          <w:t>-</w:t>
        </w:r>
      </w:ins>
      <w:ins w:id="3443" w:author="eric.giuliani" w:date="2017-05-26T11:16:00Z">
        <w:r>
          <w:rPr>
            <w:rFonts w:ascii="Arial" w:hAnsi="Arial" w:cs="Arial"/>
            <w:b/>
            <w:color w:val="000000" w:themeColor="text1"/>
          </w:rPr>
          <w:t xml:space="preserve"> Valor </w:t>
        </w:r>
      </w:ins>
      <w:ins w:id="3444" w:author="eric.giuliani" w:date="2017-05-26T11:17:00Z">
        <w:r>
          <w:rPr>
            <w:rFonts w:ascii="Arial" w:hAnsi="Arial" w:cs="Arial"/>
            <w:b/>
            <w:color w:val="000000" w:themeColor="text1"/>
          </w:rPr>
          <w:t>Cosip</w:t>
        </w:r>
      </w:ins>
    </w:p>
    <w:p w:rsidR="0070495A" w:rsidRDefault="0070495A" w:rsidP="0070495A">
      <w:pPr>
        <w:widowControl/>
        <w:spacing w:after="200" w:line="276" w:lineRule="auto"/>
        <w:ind w:left="1134"/>
        <w:rPr>
          <w:ins w:id="3445" w:author="eric.giuliani" w:date="2017-05-26T11:16:00Z"/>
          <w:rFonts w:ascii="Arial" w:hAnsi="Arial" w:cs="Arial"/>
        </w:rPr>
      </w:pPr>
      <w:ins w:id="3446" w:author="eric.giuliani" w:date="2017-05-26T11:16:00Z">
        <w:r w:rsidRPr="0070495A">
          <w:rPr>
            <w:rFonts w:ascii="Arial" w:hAnsi="Arial" w:cs="Arial"/>
          </w:rPr>
          <w:t>O sistema deverá apresentar todas as faixas de consumo para cada período de vigência e classe.</w:t>
        </w:r>
        <w:r w:rsidRPr="00B71F50">
          <w:rPr>
            <w:rFonts w:ascii="Arial" w:hAnsi="Arial" w:cs="Arial"/>
          </w:rPr>
          <w:t xml:space="preserve"> </w:t>
        </w:r>
      </w:ins>
    </w:p>
    <w:p w:rsidR="00E25C7B" w:rsidRDefault="00E25C7B" w:rsidP="00E25C7B">
      <w:pPr>
        <w:pStyle w:val="Corpodetexto"/>
        <w:spacing w:after="0" w:line="360" w:lineRule="auto"/>
        <w:ind w:left="1134"/>
        <w:rPr>
          <w:ins w:id="3447" w:author="eric.giuliani" w:date="2017-05-26T13:46:00Z"/>
          <w:rFonts w:ascii="Arial" w:hAnsi="Arial" w:cs="Arial"/>
          <w:b/>
          <w:color w:val="000000" w:themeColor="text1"/>
        </w:rPr>
      </w:pPr>
    </w:p>
    <w:p w:rsidR="00E25C7B" w:rsidRDefault="00E25C7B" w:rsidP="00E25C7B">
      <w:pPr>
        <w:pStyle w:val="Corpodetexto"/>
        <w:spacing w:after="0" w:line="360" w:lineRule="auto"/>
        <w:ind w:left="1134"/>
        <w:rPr>
          <w:ins w:id="3448" w:author="eric.giuliani" w:date="2017-05-26T13:46:00Z"/>
          <w:rFonts w:ascii="Arial" w:hAnsi="Arial" w:cs="Arial"/>
          <w:b/>
          <w:color w:val="000000" w:themeColor="text1"/>
        </w:rPr>
      </w:pPr>
      <w:bookmarkStart w:id="3449" w:name="RN_192"/>
      <w:ins w:id="3450" w:author="eric.giuliani" w:date="2017-05-26T13:46:00Z">
        <w:r>
          <w:rPr>
            <w:rFonts w:ascii="Arial" w:hAnsi="Arial" w:cs="Arial"/>
            <w:b/>
            <w:color w:val="000000" w:themeColor="text1"/>
          </w:rPr>
          <w:t>RN_192</w:t>
        </w:r>
        <w:bookmarkEnd w:id="3449"/>
        <w:r>
          <w:rPr>
            <w:rFonts w:ascii="Arial" w:hAnsi="Arial" w:cs="Arial"/>
            <w:b/>
            <w:color w:val="000000" w:themeColor="text1"/>
          </w:rPr>
          <w:t xml:space="preserve"> </w:t>
        </w:r>
      </w:ins>
      <w:ins w:id="3451" w:author="eric.giuliani" w:date="2017-05-26T13:47:00Z">
        <w:r>
          <w:rPr>
            <w:rFonts w:ascii="Arial" w:hAnsi="Arial" w:cs="Arial"/>
            <w:b/>
            <w:color w:val="000000" w:themeColor="text1"/>
          </w:rPr>
          <w:t>-</w:t>
        </w:r>
      </w:ins>
      <w:ins w:id="3452" w:author="eric.giuliani" w:date="2017-05-26T13:46:00Z">
        <w:r>
          <w:rPr>
            <w:rFonts w:ascii="Arial" w:hAnsi="Arial" w:cs="Arial"/>
            <w:b/>
            <w:color w:val="000000" w:themeColor="text1"/>
          </w:rPr>
          <w:t xml:space="preserve"> </w:t>
        </w:r>
      </w:ins>
      <w:ins w:id="3453" w:author="eric.giuliani" w:date="2017-05-26T13:47:00Z">
        <w:r>
          <w:rPr>
            <w:rFonts w:ascii="Arial" w:hAnsi="Arial" w:cs="Arial"/>
            <w:b/>
            <w:color w:val="000000" w:themeColor="text1"/>
          </w:rPr>
          <w:t>Pré-carga para Parametrizar Sistema</w:t>
        </w:r>
      </w:ins>
    </w:p>
    <w:p w:rsidR="00D96F35" w:rsidRPr="00EF77E4" w:rsidRDefault="00210B41">
      <w:pPr>
        <w:widowControl/>
        <w:spacing w:after="200" w:line="276" w:lineRule="auto"/>
        <w:ind w:left="1134"/>
        <w:rPr>
          <w:ins w:id="3454" w:author="eric.giuliani" w:date="2017-05-26T13:47:00Z"/>
          <w:rFonts w:ascii="Arial" w:hAnsi="Arial" w:cs="Arial"/>
          <w:color w:val="000000" w:themeColor="text1"/>
        </w:rPr>
      </w:pPr>
      <w:ins w:id="3455" w:author="eric.giuliani" w:date="2017-05-26T13:46:00Z">
        <w:r w:rsidRPr="00210B41">
          <w:rPr>
            <w:rFonts w:ascii="Arial" w:hAnsi="Arial" w:cs="Arial"/>
            <w:color w:val="000000" w:themeColor="text1"/>
            <w:rPrChange w:id="3456" w:author="eric.giuliani" w:date="2017-08-26T14:05:00Z">
              <w:rPr>
                <w:rFonts w:ascii="Arial" w:hAnsi="Arial" w:cs="Arial"/>
                <w:color w:val="000000" w:themeColor="text1"/>
                <w:u w:val="single"/>
              </w:rPr>
            </w:rPrChange>
          </w:rPr>
          <w:t xml:space="preserve">Os valores abaixo deverão ser cadastrados para a funcionalidade de Parâmetros </w:t>
        </w:r>
      </w:ins>
      <w:ins w:id="3457" w:author="eric.giuliani" w:date="2017-05-26T13:47:00Z">
        <w:r w:rsidRPr="00210B41">
          <w:rPr>
            <w:rFonts w:ascii="Arial" w:hAnsi="Arial" w:cs="Arial"/>
            <w:color w:val="000000" w:themeColor="text1"/>
            <w:rPrChange w:id="3458" w:author="eric.giuliani" w:date="2017-08-26T14:05:00Z">
              <w:rPr>
                <w:rFonts w:ascii="Arial" w:hAnsi="Arial" w:cs="Arial"/>
                <w:color w:val="000000" w:themeColor="text1"/>
                <w:u w:val="single"/>
              </w:rPr>
            </w:rPrChange>
          </w:rPr>
          <w:t>do Sistema</w:t>
        </w:r>
      </w:ins>
      <w:ins w:id="3459" w:author="eric.giuliani" w:date="2017-05-26T13:46:00Z">
        <w:r w:rsidRPr="00210B41">
          <w:rPr>
            <w:rFonts w:ascii="Arial" w:hAnsi="Arial" w:cs="Arial"/>
            <w:color w:val="000000" w:themeColor="text1"/>
            <w:rPrChange w:id="3460" w:author="eric.giuliani" w:date="2017-08-26T14:05:00Z">
              <w:rPr>
                <w:rFonts w:ascii="Arial" w:hAnsi="Arial" w:cs="Arial"/>
                <w:color w:val="000000" w:themeColor="text1"/>
                <w:u w:val="single"/>
              </w:rPr>
            </w:rPrChange>
          </w:rPr>
          <w:t xml:space="preserve"> no banco via script de pré-carga</w:t>
        </w:r>
      </w:ins>
      <w:ins w:id="3461" w:author="eric.giuliani" w:date="2017-05-26T13:47:00Z">
        <w:r w:rsidRPr="00210B41">
          <w:rPr>
            <w:rFonts w:ascii="Arial" w:hAnsi="Arial" w:cs="Arial"/>
            <w:color w:val="000000" w:themeColor="text1"/>
            <w:rPrChange w:id="3462" w:author="eric.giuliani" w:date="2017-08-26T14:05:00Z">
              <w:rPr>
                <w:rFonts w:ascii="Arial" w:hAnsi="Arial" w:cs="Arial"/>
                <w:color w:val="000000" w:themeColor="text1"/>
                <w:u w:val="single"/>
              </w:rPr>
            </w:rPrChange>
          </w:rPr>
          <w:t>:</w:t>
        </w:r>
      </w:ins>
    </w:p>
    <w:p w:rsidR="00D96F35" w:rsidRPr="00EF77E4" w:rsidRDefault="00210B41">
      <w:pPr>
        <w:widowControl/>
        <w:spacing w:after="200" w:line="276" w:lineRule="auto"/>
        <w:ind w:left="1134"/>
        <w:rPr>
          <w:ins w:id="3463" w:author="eric.giuliani" w:date="2017-05-26T13:48:00Z"/>
          <w:rFonts w:ascii="Arial" w:hAnsi="Arial" w:cs="Arial"/>
          <w:color w:val="000000" w:themeColor="text1"/>
        </w:rPr>
      </w:pPr>
      <w:ins w:id="3464" w:author="eric.giuliani" w:date="2017-05-26T13:48:00Z">
        <w:r w:rsidRPr="00210B41">
          <w:rPr>
            <w:rFonts w:ascii="Arial" w:hAnsi="Arial" w:cs="Arial"/>
            <w:color w:val="000000" w:themeColor="text1"/>
            <w:rPrChange w:id="3465" w:author="eric.giuliani" w:date="2017-08-26T14:05:00Z">
              <w:rPr>
                <w:rFonts w:ascii="Arial" w:hAnsi="Arial" w:cs="Arial"/>
                <w:color w:val="000000" w:themeColor="text1"/>
                <w:u w:val="single"/>
              </w:rPr>
            </w:rPrChange>
          </w:rPr>
          <w:t xml:space="preserve">Deverá conter um registro </w:t>
        </w:r>
      </w:ins>
      <w:ins w:id="3466" w:author="eric.giuliani" w:date="2017-05-26T13:49:00Z">
        <w:r w:rsidRPr="00210B41">
          <w:rPr>
            <w:rFonts w:ascii="Arial" w:hAnsi="Arial" w:cs="Arial"/>
            <w:color w:val="000000" w:themeColor="text1"/>
            <w:rPrChange w:id="3467" w:author="eric.giuliani" w:date="2017-08-26T14:05:00Z">
              <w:rPr>
                <w:rFonts w:ascii="Arial" w:hAnsi="Arial" w:cs="Arial"/>
                <w:color w:val="000000" w:themeColor="text1"/>
                <w:u w:val="single"/>
              </w:rPr>
            </w:rPrChange>
          </w:rPr>
          <w:t xml:space="preserve">para cada parâmetro </w:t>
        </w:r>
      </w:ins>
      <w:ins w:id="3468" w:author="eric.giuliani" w:date="2017-05-26T13:48:00Z">
        <w:r w:rsidRPr="00210B41">
          <w:rPr>
            <w:rFonts w:ascii="Arial" w:hAnsi="Arial" w:cs="Arial"/>
            <w:color w:val="000000" w:themeColor="text1"/>
            <w:rPrChange w:id="3469" w:author="eric.giuliani" w:date="2017-08-26T14:05:00Z">
              <w:rPr>
                <w:rFonts w:ascii="Arial" w:hAnsi="Arial" w:cs="Arial"/>
                <w:color w:val="000000" w:themeColor="text1"/>
                <w:u w:val="single"/>
              </w:rPr>
            </w:rPrChange>
          </w:rPr>
          <w:t>com os seguintes valores:</w:t>
        </w:r>
      </w:ins>
    </w:p>
    <w:p w:rsidR="005224DD" w:rsidRPr="00EF77E4" w:rsidRDefault="00210B41">
      <w:pPr>
        <w:pStyle w:val="PargrafodaLista"/>
        <w:widowControl/>
        <w:numPr>
          <w:ilvl w:val="2"/>
          <w:numId w:val="126"/>
        </w:numPr>
        <w:spacing w:after="200" w:line="276" w:lineRule="auto"/>
        <w:rPr>
          <w:ins w:id="3470" w:author="eric.giuliani" w:date="2017-05-26T13:50:00Z"/>
          <w:rFonts w:ascii="Arial" w:hAnsi="Arial" w:cs="Arial"/>
          <w:bCs/>
          <w:color w:val="000000" w:themeColor="text1"/>
          <w:rPrChange w:id="3471" w:author="eric.giuliani" w:date="2017-08-26T14:05:00Z">
            <w:rPr>
              <w:ins w:id="3472" w:author="eric.giuliani" w:date="2017-05-26T13:50:00Z"/>
              <w:rFonts w:ascii="Arial" w:hAnsi="Arial" w:cs="Arial"/>
              <w:bCs/>
              <w:color w:val="000000" w:themeColor="text1"/>
              <w:sz w:val="18"/>
              <w:szCs w:val="18"/>
            </w:rPr>
          </w:rPrChange>
        </w:rPr>
      </w:pPr>
      <w:ins w:id="3473" w:author="eric.giuliani" w:date="2017-05-26T13:49:00Z">
        <w:r w:rsidRPr="00210B41">
          <w:rPr>
            <w:rFonts w:ascii="Arial" w:hAnsi="Arial" w:cs="Arial"/>
            <w:bCs/>
            <w:color w:val="000000" w:themeColor="text1"/>
            <w:rPrChange w:id="3474" w:author="eric.giuliani" w:date="2017-08-26T14:05:00Z">
              <w:rPr>
                <w:rFonts w:ascii="Arial" w:hAnsi="Arial" w:cs="Arial"/>
                <w:bCs/>
                <w:color w:val="000000" w:themeColor="text1"/>
                <w:sz w:val="18"/>
                <w:szCs w:val="18"/>
                <w:u w:val="single"/>
              </w:rPr>
            </w:rPrChange>
          </w:rPr>
          <w:lastRenderedPageBreak/>
          <w:t>Limite de linhas para exportação de arquivo</w:t>
        </w:r>
      </w:ins>
    </w:p>
    <w:p w:rsidR="005224DD" w:rsidRPr="00EF77E4" w:rsidRDefault="00210B41">
      <w:pPr>
        <w:pStyle w:val="PargrafodaLista"/>
        <w:widowControl/>
        <w:numPr>
          <w:ilvl w:val="3"/>
          <w:numId w:val="126"/>
        </w:numPr>
        <w:spacing w:after="200" w:line="276" w:lineRule="auto"/>
        <w:rPr>
          <w:ins w:id="3475" w:author="eric.giuliani" w:date="2017-05-26T13:49:00Z"/>
          <w:rFonts w:ascii="Arial" w:hAnsi="Arial" w:cs="Arial"/>
          <w:bCs/>
          <w:color w:val="000000" w:themeColor="text1"/>
          <w:rPrChange w:id="3476" w:author="eric.giuliani" w:date="2017-08-26T14:05:00Z">
            <w:rPr>
              <w:ins w:id="3477" w:author="eric.giuliani" w:date="2017-05-26T13:49:00Z"/>
              <w:rFonts w:ascii="Arial" w:hAnsi="Arial" w:cs="Arial"/>
              <w:bCs/>
              <w:color w:val="000000" w:themeColor="text1"/>
              <w:sz w:val="18"/>
              <w:szCs w:val="18"/>
            </w:rPr>
          </w:rPrChange>
        </w:rPr>
      </w:pPr>
      <w:ins w:id="3478" w:author="eric.giuliani" w:date="2017-05-26T14:03:00Z">
        <w:r w:rsidRPr="00210B41">
          <w:rPr>
            <w:rFonts w:ascii="Arial" w:hAnsi="Arial" w:cs="Arial"/>
            <w:bCs/>
            <w:color w:val="000000" w:themeColor="text1"/>
            <w:rPrChange w:id="3479" w:author="eric.giuliani" w:date="2017-08-26T14:05:00Z">
              <w:rPr>
                <w:rFonts w:ascii="Arial" w:hAnsi="Arial" w:cs="Arial"/>
                <w:bCs/>
                <w:color w:val="000000" w:themeColor="text1"/>
                <w:sz w:val="18"/>
                <w:szCs w:val="18"/>
                <w:u w:val="single"/>
              </w:rPr>
            </w:rPrChange>
          </w:rPr>
          <w:t>Número máximo de linhas</w:t>
        </w:r>
      </w:ins>
      <w:ins w:id="3480" w:author="eric.giuliani" w:date="2017-05-26T14:04:00Z">
        <w:r w:rsidRPr="00210B41">
          <w:rPr>
            <w:rFonts w:ascii="Arial" w:hAnsi="Arial" w:cs="Arial"/>
            <w:bCs/>
            <w:color w:val="000000" w:themeColor="text1"/>
            <w:rPrChange w:id="3481" w:author="eric.giuliani" w:date="2017-08-26T14:05:00Z">
              <w:rPr>
                <w:rFonts w:ascii="Arial" w:hAnsi="Arial" w:cs="Arial"/>
                <w:bCs/>
                <w:color w:val="000000" w:themeColor="text1"/>
                <w:sz w:val="18"/>
                <w:szCs w:val="18"/>
                <w:u w:val="single"/>
              </w:rPr>
            </w:rPrChange>
          </w:rPr>
          <w:t xml:space="preserve"> por arquivo</w:t>
        </w:r>
      </w:ins>
      <w:ins w:id="3482" w:author="eric.giuliani" w:date="2017-05-26T14:03:00Z">
        <w:r w:rsidRPr="00210B41">
          <w:rPr>
            <w:rFonts w:ascii="Arial" w:hAnsi="Arial" w:cs="Arial"/>
            <w:bCs/>
            <w:color w:val="000000" w:themeColor="text1"/>
            <w:rPrChange w:id="3483" w:author="eric.giuliani" w:date="2017-08-26T14:05:00Z">
              <w:rPr>
                <w:rFonts w:ascii="Arial" w:hAnsi="Arial" w:cs="Arial"/>
                <w:bCs/>
                <w:color w:val="000000" w:themeColor="text1"/>
                <w:sz w:val="18"/>
                <w:szCs w:val="18"/>
                <w:u w:val="single"/>
              </w:rPr>
            </w:rPrChange>
          </w:rPr>
          <w:t xml:space="preserve">: </w:t>
        </w:r>
      </w:ins>
      <w:ins w:id="3484" w:author="eric.giuliani" w:date="2017-05-26T13:50:00Z">
        <w:r w:rsidRPr="00210B41">
          <w:rPr>
            <w:rFonts w:ascii="Arial" w:hAnsi="Arial" w:cs="Arial"/>
            <w:bCs/>
            <w:color w:val="000000" w:themeColor="text1"/>
            <w:rPrChange w:id="3485" w:author="eric.giuliani" w:date="2017-08-26T14:05:00Z">
              <w:rPr>
                <w:rFonts w:ascii="Arial" w:hAnsi="Arial" w:cs="Arial"/>
                <w:bCs/>
                <w:color w:val="000000" w:themeColor="text1"/>
                <w:sz w:val="18"/>
                <w:szCs w:val="18"/>
                <w:u w:val="single"/>
              </w:rPr>
            </w:rPrChange>
          </w:rPr>
          <w:t>800.000</w:t>
        </w:r>
      </w:ins>
    </w:p>
    <w:p w:rsidR="005224DD" w:rsidRPr="00EF77E4" w:rsidRDefault="00210B41">
      <w:pPr>
        <w:pStyle w:val="PargrafodaLista"/>
        <w:widowControl/>
        <w:numPr>
          <w:ilvl w:val="2"/>
          <w:numId w:val="126"/>
        </w:numPr>
        <w:spacing w:after="200" w:line="276" w:lineRule="auto"/>
        <w:rPr>
          <w:ins w:id="3486" w:author="eric.giuliani" w:date="2017-05-26T13:50:00Z"/>
          <w:rFonts w:ascii="Arial" w:hAnsi="Arial" w:cs="Arial"/>
        </w:rPr>
      </w:pPr>
      <w:ins w:id="3487" w:author="eric.giuliani" w:date="2017-05-26T13:50:00Z">
        <w:r w:rsidRPr="00210B41">
          <w:rPr>
            <w:rFonts w:ascii="Arial" w:hAnsi="Arial" w:cs="Arial"/>
            <w:rPrChange w:id="3488" w:author="eric.giuliani" w:date="2017-08-26T14:05:00Z">
              <w:rPr>
                <w:rFonts w:ascii="Arial" w:hAnsi="Arial" w:cs="Arial"/>
                <w:color w:val="0000FF" w:themeColor="hyperlink"/>
                <w:u w:val="single"/>
              </w:rPr>
            </w:rPrChange>
          </w:rPr>
          <w:t>Multa</w:t>
        </w:r>
      </w:ins>
    </w:p>
    <w:p w:rsidR="005224DD" w:rsidRPr="00EF77E4" w:rsidRDefault="00210B41">
      <w:pPr>
        <w:pStyle w:val="PargrafodaLista"/>
        <w:widowControl/>
        <w:numPr>
          <w:ilvl w:val="3"/>
          <w:numId w:val="126"/>
        </w:numPr>
        <w:spacing w:after="200" w:line="276" w:lineRule="auto"/>
        <w:rPr>
          <w:ins w:id="3489" w:author="eric.giuliani" w:date="2017-05-26T14:04:00Z"/>
          <w:rFonts w:ascii="Arial" w:hAnsi="Arial" w:cs="Arial"/>
        </w:rPr>
      </w:pPr>
      <w:ins w:id="3490" w:author="eric.giuliani" w:date="2017-05-26T14:04:00Z">
        <w:r w:rsidRPr="00210B41">
          <w:rPr>
            <w:rFonts w:ascii="Arial" w:hAnsi="Arial" w:cs="Arial"/>
            <w:rPrChange w:id="3491" w:author="eric.giuliani" w:date="2017-08-26T14:05:00Z">
              <w:rPr>
                <w:rFonts w:ascii="Arial" w:hAnsi="Arial" w:cs="Arial"/>
                <w:color w:val="0000FF" w:themeColor="hyperlink"/>
                <w:u w:val="single"/>
              </w:rPr>
            </w:rPrChange>
          </w:rPr>
          <w:t>Percentual: 0,33%</w:t>
        </w:r>
      </w:ins>
    </w:p>
    <w:p w:rsidR="005224DD" w:rsidRPr="00EF77E4" w:rsidRDefault="00210B41">
      <w:pPr>
        <w:pStyle w:val="PargrafodaLista"/>
        <w:widowControl/>
        <w:numPr>
          <w:ilvl w:val="3"/>
          <w:numId w:val="126"/>
        </w:numPr>
        <w:spacing w:after="200" w:line="276" w:lineRule="auto"/>
        <w:rPr>
          <w:ins w:id="3492" w:author="eric.giuliani" w:date="2017-05-26T14:06:00Z"/>
          <w:rFonts w:ascii="Arial" w:hAnsi="Arial" w:cs="Arial"/>
        </w:rPr>
      </w:pPr>
      <w:ins w:id="3493" w:author="eric.giuliani" w:date="2017-05-26T14:04:00Z">
        <w:r w:rsidRPr="00210B41">
          <w:rPr>
            <w:rFonts w:ascii="Arial" w:hAnsi="Arial" w:cs="Arial"/>
            <w:rPrChange w:id="3494" w:author="eric.giuliani" w:date="2017-08-26T14:05:00Z">
              <w:rPr>
                <w:rFonts w:ascii="Arial" w:hAnsi="Arial" w:cs="Arial"/>
                <w:color w:val="0000FF" w:themeColor="hyperlink"/>
                <w:u w:val="single"/>
              </w:rPr>
            </w:rPrChange>
          </w:rPr>
          <w:t>Limite Percentual: 20%</w:t>
        </w:r>
      </w:ins>
    </w:p>
    <w:p w:rsidR="005224DD" w:rsidRPr="00EF77E4" w:rsidRDefault="00210B41">
      <w:pPr>
        <w:pStyle w:val="PargrafodaLista"/>
        <w:widowControl/>
        <w:numPr>
          <w:ilvl w:val="3"/>
          <w:numId w:val="126"/>
        </w:numPr>
        <w:spacing w:after="200" w:line="276" w:lineRule="auto"/>
        <w:rPr>
          <w:ins w:id="3495" w:author="eric.giuliani" w:date="2017-05-26T14:04:00Z"/>
          <w:rFonts w:ascii="Arial" w:hAnsi="Arial" w:cs="Arial"/>
        </w:rPr>
      </w:pPr>
      <w:ins w:id="3496" w:author="eric.giuliani" w:date="2017-05-26T14:06:00Z">
        <w:r w:rsidRPr="00210B41">
          <w:rPr>
            <w:rFonts w:ascii="Arial" w:hAnsi="Arial" w:cs="Arial"/>
            <w:rPrChange w:id="3497" w:author="eric.giuliani" w:date="2017-08-26T14:05:00Z">
              <w:rPr>
                <w:rFonts w:ascii="Arial" w:hAnsi="Arial" w:cs="Arial"/>
                <w:color w:val="0000FF" w:themeColor="hyperlink"/>
                <w:u w:val="single"/>
              </w:rPr>
            </w:rPrChange>
          </w:rPr>
          <w:t>Período: Diário</w:t>
        </w:r>
      </w:ins>
    </w:p>
    <w:p w:rsidR="005224DD" w:rsidRPr="00EF77E4" w:rsidRDefault="00210B41">
      <w:pPr>
        <w:pStyle w:val="PargrafodaLista"/>
        <w:widowControl/>
        <w:numPr>
          <w:ilvl w:val="3"/>
          <w:numId w:val="126"/>
        </w:numPr>
        <w:spacing w:after="200" w:line="276" w:lineRule="auto"/>
        <w:rPr>
          <w:ins w:id="3498" w:author="eric.giuliani" w:date="2017-05-26T14:04:00Z"/>
          <w:rFonts w:ascii="Arial" w:hAnsi="Arial" w:cs="Arial"/>
        </w:rPr>
      </w:pPr>
      <w:ins w:id="3499" w:author="eric.giuliani" w:date="2017-05-26T14:04:00Z">
        <w:r w:rsidRPr="00210B41">
          <w:rPr>
            <w:rFonts w:ascii="Arial" w:hAnsi="Arial" w:cs="Arial"/>
            <w:rPrChange w:id="3500" w:author="eric.giuliani" w:date="2017-08-26T14:05:00Z">
              <w:rPr>
                <w:rFonts w:ascii="Arial" w:hAnsi="Arial" w:cs="Arial"/>
                <w:color w:val="0000FF" w:themeColor="hyperlink"/>
                <w:u w:val="single"/>
              </w:rPr>
            </w:rPrChange>
          </w:rPr>
          <w:t>Início de Vigência: 30/12/</w:t>
        </w:r>
      </w:ins>
      <w:ins w:id="3501" w:author="eric.giuliani" w:date="2017-05-26T14:15:00Z">
        <w:r w:rsidRPr="00210B41">
          <w:rPr>
            <w:rFonts w:ascii="Arial" w:hAnsi="Arial" w:cs="Arial"/>
            <w:rPrChange w:id="3502" w:author="eric.giuliani" w:date="2017-08-26T14:05:00Z">
              <w:rPr>
                <w:rFonts w:ascii="Arial" w:hAnsi="Arial" w:cs="Arial"/>
                <w:color w:val="0000FF" w:themeColor="hyperlink"/>
                <w:u w:val="single"/>
              </w:rPr>
            </w:rPrChange>
          </w:rPr>
          <w:t>20</w:t>
        </w:r>
      </w:ins>
      <w:ins w:id="3503" w:author="eric.giuliani" w:date="2017-05-26T14:04:00Z">
        <w:r w:rsidRPr="00210B41">
          <w:rPr>
            <w:rFonts w:ascii="Arial" w:hAnsi="Arial" w:cs="Arial"/>
            <w:rPrChange w:id="3504" w:author="eric.giuliani" w:date="2017-08-26T14:05:00Z">
              <w:rPr>
                <w:rFonts w:ascii="Arial" w:hAnsi="Arial" w:cs="Arial"/>
                <w:color w:val="0000FF" w:themeColor="hyperlink"/>
                <w:u w:val="single"/>
              </w:rPr>
            </w:rPrChange>
          </w:rPr>
          <w:t>02</w:t>
        </w:r>
      </w:ins>
      <w:ins w:id="3505" w:author="eric.giuliani" w:date="2017-05-26T14:17:00Z">
        <w:r w:rsidRPr="00210B41">
          <w:rPr>
            <w:rFonts w:ascii="Arial" w:hAnsi="Arial" w:cs="Arial"/>
            <w:rPrChange w:id="3506" w:author="eric.giuliani" w:date="2017-08-26T14:05:00Z">
              <w:rPr>
                <w:rFonts w:ascii="Arial" w:hAnsi="Arial" w:cs="Arial"/>
                <w:color w:val="0000FF" w:themeColor="hyperlink"/>
                <w:u w:val="single"/>
              </w:rPr>
            </w:rPrChange>
          </w:rPr>
          <w:t xml:space="preserve"> (Data da lei n 13.476)</w:t>
        </w:r>
      </w:ins>
    </w:p>
    <w:p w:rsidR="005224DD" w:rsidRDefault="00210B41">
      <w:pPr>
        <w:pStyle w:val="PargrafodaLista"/>
        <w:widowControl/>
        <w:numPr>
          <w:ilvl w:val="3"/>
          <w:numId w:val="126"/>
        </w:numPr>
        <w:spacing w:after="200" w:line="276" w:lineRule="auto"/>
        <w:rPr>
          <w:ins w:id="3507" w:author="eric.giuliani" w:date="2017-05-26T14:06:00Z"/>
          <w:rFonts w:ascii="Arial" w:hAnsi="Arial" w:cs="Arial"/>
        </w:rPr>
      </w:pPr>
      <w:ins w:id="3508" w:author="eric.giuliani" w:date="2017-05-26T14:04:00Z">
        <w:r w:rsidRPr="00210B41">
          <w:rPr>
            <w:rFonts w:ascii="Arial" w:hAnsi="Arial" w:cs="Arial"/>
            <w:rPrChange w:id="3509" w:author="eric.giuliani" w:date="2017-08-26T14:05:00Z">
              <w:rPr>
                <w:rFonts w:ascii="Arial" w:hAnsi="Arial" w:cs="Arial"/>
                <w:color w:val="0000FF" w:themeColor="hyperlink"/>
                <w:u w:val="single"/>
              </w:rPr>
            </w:rPrChange>
          </w:rPr>
          <w:t>Base Legal</w:t>
        </w:r>
      </w:ins>
      <w:ins w:id="3510" w:author="eric.giuliani" w:date="2017-05-26T14:05:00Z">
        <w:r w:rsidRPr="00210B41">
          <w:rPr>
            <w:rFonts w:ascii="Arial" w:hAnsi="Arial" w:cs="Arial"/>
            <w:rPrChange w:id="3511" w:author="eric.giuliani" w:date="2017-08-26T14:05:00Z">
              <w:rPr>
                <w:rFonts w:ascii="Arial" w:hAnsi="Arial" w:cs="Arial"/>
                <w:color w:val="0000FF" w:themeColor="hyperlink"/>
                <w:u w:val="single"/>
              </w:rPr>
            </w:rPrChange>
          </w:rPr>
          <w:t xml:space="preserve">: </w:t>
        </w:r>
        <w:r w:rsidRPr="00210B41">
          <w:rPr>
            <w:rFonts w:ascii="Arial" w:hAnsi="Arial" w:cs="Arial"/>
            <w:i/>
            <w:color w:val="000000" w:themeColor="text1"/>
            <w:rPrChange w:id="3512" w:author="eric.giuliani" w:date="2017-08-26T14:05:00Z">
              <w:rPr>
                <w:rFonts w:ascii="Arial" w:hAnsi="Arial" w:cs="Arial"/>
                <w:i/>
                <w:color w:val="000000" w:themeColor="text1"/>
                <w:u w:val="single"/>
              </w:rPr>
            </w:rPrChange>
          </w:rPr>
          <w:t>Art. 12 A falta de recolhimento ou o recolhimento a menor do Imposto Sobre Serviços de Qualquer Natureza - ISS, pelo prestador do serviço ou responsável, nos prazos previstos em lei ou regulamento, e desde que não iniciado o procedimento fiscal, implicará a incidência de multa moratória, calculada à taxa de 0,33% (trinta e três centésimos</w:t>
        </w:r>
        <w:r w:rsidR="00F25C47" w:rsidRPr="00F25C47">
          <w:rPr>
            <w:rFonts w:ascii="Arial" w:hAnsi="Arial" w:cs="Arial"/>
            <w:i/>
            <w:color w:val="000000" w:themeColor="text1"/>
          </w:rPr>
          <w:t xml:space="preserve"> por cento), por dia de atraso, sobre o valor do imposto, até o limite de 20% (vinte por cento) (Lei nº 13.476, de 30/12/02).</w:t>
        </w:r>
      </w:ins>
    </w:p>
    <w:p w:rsidR="005224DD" w:rsidRDefault="00F25C47">
      <w:pPr>
        <w:pStyle w:val="PargrafodaLista"/>
        <w:widowControl/>
        <w:spacing w:after="200" w:line="276" w:lineRule="auto"/>
        <w:ind w:left="2880"/>
        <w:rPr>
          <w:ins w:id="3513" w:author="eric.giuliani" w:date="2017-05-26T14:06:00Z"/>
          <w:rFonts w:ascii="Arial" w:hAnsi="Arial" w:cs="Arial"/>
          <w:i/>
          <w:color w:val="000000" w:themeColor="text1"/>
        </w:rPr>
      </w:pPr>
      <w:ins w:id="3514" w:author="eric.giuliani" w:date="2017-05-26T14:05:00Z">
        <w:r w:rsidRPr="00F25C47">
          <w:rPr>
            <w:rFonts w:ascii="Arial" w:hAnsi="Arial" w:cs="Arial"/>
            <w:i/>
            <w:color w:val="000000" w:themeColor="text1"/>
          </w:rPr>
          <w:t>§ 1º A multa a que se refere o caput será calculada a partir do primeiro dia subsequente ao do vencimento do prazo previsto para o recolhimento do imposto até o dia em que ocorrer o efetivo recolhimento.</w:t>
        </w:r>
      </w:ins>
    </w:p>
    <w:p w:rsidR="005224DD" w:rsidRDefault="00F25C47">
      <w:pPr>
        <w:pStyle w:val="PargrafodaLista"/>
        <w:widowControl/>
        <w:numPr>
          <w:ilvl w:val="3"/>
          <w:numId w:val="126"/>
        </w:numPr>
        <w:spacing w:after="200" w:line="276" w:lineRule="auto"/>
        <w:rPr>
          <w:ins w:id="3515" w:author="eric.giuliani" w:date="2017-05-26T14:06:00Z"/>
          <w:rFonts w:ascii="Arial" w:hAnsi="Arial" w:cs="Arial"/>
        </w:rPr>
      </w:pPr>
      <w:ins w:id="3516" w:author="eric.giuliani" w:date="2017-05-26T14:06:00Z">
        <w:r w:rsidRPr="00F25C47">
          <w:rPr>
            <w:rFonts w:ascii="Arial" w:hAnsi="Arial" w:cs="Arial"/>
          </w:rPr>
          <w:t>Data da Operação</w:t>
        </w:r>
      </w:ins>
      <w:ins w:id="3517" w:author="eric.giuliani" w:date="2017-05-26T14:07:00Z">
        <w:r w:rsidR="00AD5883">
          <w:rPr>
            <w:rFonts w:ascii="Arial" w:hAnsi="Arial" w:cs="Arial"/>
          </w:rPr>
          <w:t>: Data de quando foi executado a pré-carga.</w:t>
        </w:r>
      </w:ins>
    </w:p>
    <w:p w:rsidR="005224DD" w:rsidRDefault="00F25C47">
      <w:pPr>
        <w:pStyle w:val="PargrafodaLista"/>
        <w:widowControl/>
        <w:numPr>
          <w:ilvl w:val="3"/>
          <w:numId w:val="126"/>
        </w:numPr>
        <w:spacing w:after="200" w:line="276" w:lineRule="auto"/>
        <w:rPr>
          <w:ins w:id="3518" w:author="eric.giuliani" w:date="2017-05-26T14:07:00Z"/>
          <w:rFonts w:ascii="Arial" w:hAnsi="Arial" w:cs="Arial"/>
        </w:rPr>
      </w:pPr>
      <w:ins w:id="3519" w:author="eric.giuliani" w:date="2017-05-26T14:06:00Z">
        <w:r w:rsidRPr="00F25C47">
          <w:rPr>
            <w:rFonts w:ascii="Arial" w:hAnsi="Arial" w:cs="Arial"/>
          </w:rPr>
          <w:t>Usuário da Operaç</w:t>
        </w:r>
      </w:ins>
      <w:ins w:id="3520" w:author="eric.giuliani" w:date="2017-05-26T14:07:00Z">
        <w:r w:rsidRPr="00F25C47">
          <w:rPr>
            <w:rFonts w:ascii="Arial" w:hAnsi="Arial" w:cs="Arial"/>
          </w:rPr>
          <w:t>ão: Sistema</w:t>
        </w:r>
      </w:ins>
    </w:p>
    <w:p w:rsidR="005224DD" w:rsidRDefault="00F25C47">
      <w:pPr>
        <w:pStyle w:val="PargrafodaLista"/>
        <w:widowControl/>
        <w:numPr>
          <w:ilvl w:val="3"/>
          <w:numId w:val="126"/>
        </w:numPr>
        <w:spacing w:after="200" w:line="276" w:lineRule="auto"/>
        <w:rPr>
          <w:ins w:id="3521" w:author="eric.giuliani" w:date="2017-05-26T14:07:00Z"/>
          <w:rFonts w:ascii="Arial" w:hAnsi="Arial" w:cs="Arial"/>
        </w:rPr>
      </w:pPr>
      <w:ins w:id="3522" w:author="eric.giuliani" w:date="2017-05-26T14:07:00Z">
        <w:r w:rsidRPr="00F25C47">
          <w:rPr>
            <w:rFonts w:ascii="Arial" w:hAnsi="Arial" w:cs="Arial"/>
          </w:rPr>
          <w:t>Versão: 1</w:t>
        </w:r>
      </w:ins>
    </w:p>
    <w:p w:rsidR="00AD5883" w:rsidRDefault="00AD5883" w:rsidP="00AD5883">
      <w:pPr>
        <w:pStyle w:val="PargrafodaLista"/>
        <w:widowControl/>
        <w:numPr>
          <w:ilvl w:val="2"/>
          <w:numId w:val="126"/>
        </w:numPr>
        <w:spacing w:after="200" w:line="276" w:lineRule="auto"/>
        <w:rPr>
          <w:ins w:id="3523" w:author="eric.giuliani" w:date="2017-05-26T14:07:00Z"/>
          <w:rFonts w:ascii="Arial" w:hAnsi="Arial" w:cs="Arial"/>
        </w:rPr>
      </w:pPr>
      <w:ins w:id="3524" w:author="eric.giuliani" w:date="2017-05-26T14:07:00Z">
        <w:r>
          <w:rPr>
            <w:rFonts w:ascii="Arial" w:hAnsi="Arial" w:cs="Arial"/>
          </w:rPr>
          <w:t>Multa</w:t>
        </w:r>
      </w:ins>
    </w:p>
    <w:p w:rsidR="00D96F35" w:rsidRDefault="00AD5883">
      <w:pPr>
        <w:pStyle w:val="PargrafodaLista"/>
        <w:widowControl/>
        <w:numPr>
          <w:ilvl w:val="3"/>
          <w:numId w:val="126"/>
        </w:numPr>
        <w:spacing w:after="200" w:line="276" w:lineRule="auto"/>
        <w:rPr>
          <w:ins w:id="3525" w:author="eric.giuliani" w:date="2017-05-26T14:07:00Z"/>
          <w:rFonts w:ascii="Arial" w:hAnsi="Arial" w:cs="Arial"/>
        </w:rPr>
      </w:pPr>
      <w:ins w:id="3526" w:author="eric.giuliani" w:date="2017-05-26T14:07:00Z">
        <w:r>
          <w:rPr>
            <w:rFonts w:ascii="Arial" w:hAnsi="Arial" w:cs="Arial"/>
          </w:rPr>
          <w:t xml:space="preserve">Percentual: </w:t>
        </w:r>
      </w:ins>
      <w:ins w:id="3527" w:author="eric.giuliani" w:date="2017-05-26T14:08:00Z">
        <w:r>
          <w:rPr>
            <w:rFonts w:ascii="Arial" w:hAnsi="Arial" w:cs="Arial"/>
          </w:rPr>
          <w:t>1</w:t>
        </w:r>
      </w:ins>
      <w:ins w:id="3528" w:author="eric.giuliani" w:date="2017-05-26T14:07:00Z">
        <w:r>
          <w:rPr>
            <w:rFonts w:ascii="Arial" w:hAnsi="Arial" w:cs="Arial"/>
          </w:rPr>
          <w:t>%</w:t>
        </w:r>
      </w:ins>
    </w:p>
    <w:p w:rsidR="00AD5883" w:rsidRDefault="00AD5883" w:rsidP="00AD5883">
      <w:pPr>
        <w:pStyle w:val="PargrafodaLista"/>
        <w:widowControl/>
        <w:numPr>
          <w:ilvl w:val="3"/>
          <w:numId w:val="126"/>
        </w:numPr>
        <w:spacing w:after="200" w:line="276" w:lineRule="auto"/>
        <w:rPr>
          <w:ins w:id="3529" w:author="eric.giuliani" w:date="2017-05-26T14:07:00Z"/>
          <w:rFonts w:ascii="Arial" w:hAnsi="Arial" w:cs="Arial"/>
        </w:rPr>
      </w:pPr>
      <w:ins w:id="3530" w:author="eric.giuliani" w:date="2017-05-26T14:07:00Z">
        <w:r>
          <w:rPr>
            <w:rFonts w:ascii="Arial" w:hAnsi="Arial" w:cs="Arial"/>
          </w:rPr>
          <w:t xml:space="preserve">Período: </w:t>
        </w:r>
      </w:ins>
      <w:ins w:id="3531" w:author="eric.giuliani" w:date="2017-05-26T14:08:00Z">
        <w:r>
          <w:rPr>
            <w:rFonts w:ascii="Arial" w:hAnsi="Arial" w:cs="Arial"/>
          </w:rPr>
          <w:t>Mensal</w:t>
        </w:r>
      </w:ins>
    </w:p>
    <w:p w:rsidR="00AD5883" w:rsidRDefault="00AD5883" w:rsidP="00AD5883">
      <w:pPr>
        <w:pStyle w:val="PargrafodaLista"/>
        <w:widowControl/>
        <w:numPr>
          <w:ilvl w:val="3"/>
          <w:numId w:val="126"/>
        </w:numPr>
        <w:spacing w:after="200" w:line="276" w:lineRule="auto"/>
        <w:rPr>
          <w:ins w:id="3532" w:author="eric.giuliani" w:date="2017-05-26T14:07:00Z"/>
          <w:rFonts w:ascii="Arial" w:hAnsi="Arial" w:cs="Arial"/>
        </w:rPr>
      </w:pPr>
      <w:ins w:id="3533" w:author="eric.giuliani" w:date="2017-05-26T14:07:00Z">
        <w:r>
          <w:rPr>
            <w:rFonts w:ascii="Arial" w:hAnsi="Arial" w:cs="Arial"/>
          </w:rPr>
          <w:t xml:space="preserve">Início de Vigência: </w:t>
        </w:r>
      </w:ins>
      <w:ins w:id="3534" w:author="eric.giuliani" w:date="2017-05-26T14:15:00Z">
        <w:r>
          <w:rPr>
            <w:rFonts w:ascii="Arial" w:hAnsi="Arial" w:cs="Arial"/>
          </w:rPr>
          <w:t>01/01/2010</w:t>
        </w:r>
      </w:ins>
      <w:ins w:id="3535" w:author="eric.giuliani" w:date="2017-05-26T14:17:00Z">
        <w:r w:rsidR="00BA7CEF">
          <w:rPr>
            <w:rFonts w:ascii="Arial" w:hAnsi="Arial" w:cs="Arial"/>
          </w:rPr>
          <w:t xml:space="preserve"> (Data suficiente para considerar 5 anos anteriores)</w:t>
        </w:r>
      </w:ins>
    </w:p>
    <w:p w:rsidR="005224DD" w:rsidRDefault="00F25C47">
      <w:pPr>
        <w:pStyle w:val="PargrafodaLista"/>
        <w:widowControl/>
        <w:numPr>
          <w:ilvl w:val="3"/>
          <w:numId w:val="126"/>
        </w:numPr>
        <w:spacing w:after="200" w:line="276" w:lineRule="auto"/>
        <w:rPr>
          <w:ins w:id="3536" w:author="eric.giuliani" w:date="2017-05-26T14:09:00Z"/>
          <w:rFonts w:ascii="Arial" w:hAnsi="Arial" w:cs="Arial"/>
          <w:i/>
          <w:color w:val="000000" w:themeColor="text1"/>
        </w:rPr>
      </w:pPr>
      <w:ins w:id="3537" w:author="eric.giuliani" w:date="2017-05-26T14:07:00Z">
        <w:r w:rsidRPr="00F25C47">
          <w:rPr>
            <w:rFonts w:ascii="Arial" w:hAnsi="Arial" w:cs="Arial"/>
          </w:rPr>
          <w:t xml:space="preserve">Base Legal: </w:t>
        </w:r>
      </w:ins>
      <w:ins w:id="3538" w:author="eric.giuliani" w:date="2017-05-26T14:08:00Z">
        <w:r w:rsidRPr="00F25C47">
          <w:rPr>
            <w:rFonts w:ascii="Arial" w:hAnsi="Arial" w:cs="Arial"/>
            <w:i/>
            <w:color w:val="000000" w:themeColor="text1"/>
          </w:rPr>
          <w:t>§ 1º A Secretaria de Finanças e Desenvolvimento Econômico fica autorizada a divulgar coeficiente de atualização monetária, para os fins do disposto no "caput" deste artigo.</w:t>
        </w:r>
      </w:ins>
    </w:p>
    <w:p w:rsidR="005224DD" w:rsidRDefault="00F25C47">
      <w:pPr>
        <w:pStyle w:val="PargrafodaLista"/>
        <w:widowControl/>
        <w:spacing w:after="200" w:line="276" w:lineRule="auto"/>
        <w:ind w:left="2880"/>
        <w:rPr>
          <w:ins w:id="3539" w:author="eric.giuliani" w:date="2017-05-26T14:09:00Z"/>
          <w:rFonts w:ascii="Arial" w:hAnsi="Arial" w:cs="Arial"/>
          <w:i/>
          <w:color w:val="000000" w:themeColor="text1"/>
        </w:rPr>
      </w:pPr>
      <w:ins w:id="3540" w:author="eric.giuliani" w:date="2017-05-26T14:08:00Z">
        <w:r w:rsidRPr="00F25C47">
          <w:rPr>
            <w:rFonts w:ascii="Arial" w:hAnsi="Arial" w:cs="Arial"/>
            <w:i/>
            <w:color w:val="000000" w:themeColor="text1"/>
          </w:rPr>
          <w:t>§ 2º A atualização monetária e os juros de mora incidirão sobre o valor integral do crédito, neste compreendida a multa.</w:t>
        </w:r>
      </w:ins>
    </w:p>
    <w:p w:rsidR="005224DD" w:rsidRDefault="00F25C47">
      <w:pPr>
        <w:pStyle w:val="PargrafodaLista"/>
        <w:widowControl/>
        <w:spacing w:after="200" w:line="276" w:lineRule="auto"/>
        <w:ind w:left="2880"/>
        <w:rPr>
          <w:ins w:id="3541" w:author="eric.giuliani" w:date="2017-05-26T14:08:00Z"/>
          <w:rFonts w:ascii="Arial" w:hAnsi="Arial" w:cs="Arial"/>
          <w:i/>
          <w:color w:val="000000" w:themeColor="text1"/>
        </w:rPr>
      </w:pPr>
      <w:ins w:id="3542" w:author="eric.giuliani" w:date="2017-05-26T14:08:00Z">
        <w:r w:rsidRPr="00F25C47">
          <w:rPr>
            <w:rFonts w:ascii="Arial" w:hAnsi="Arial" w:cs="Arial"/>
            <w:i/>
            <w:color w:val="000000" w:themeColor="text1"/>
          </w:rPr>
          <w:t>§ 3º Os juros moratórios serão calculados à razão de 1% (um por cento) ao mês, sobre o montante do débito corrigido monetariamente, calculados a partir do mês imediato ao vencimento, sendo contado como mês completo qualquer fração dele.</w:t>
        </w:r>
      </w:ins>
    </w:p>
    <w:p w:rsidR="00AD5883" w:rsidRPr="00AD5883" w:rsidRDefault="00AD5883" w:rsidP="00AD5883">
      <w:pPr>
        <w:pStyle w:val="PargrafodaLista"/>
        <w:widowControl/>
        <w:numPr>
          <w:ilvl w:val="3"/>
          <w:numId w:val="126"/>
        </w:numPr>
        <w:spacing w:after="200" w:line="276" w:lineRule="auto"/>
        <w:rPr>
          <w:ins w:id="3543" w:author="eric.giuliani" w:date="2017-05-26T14:07:00Z"/>
          <w:rFonts w:ascii="Arial" w:hAnsi="Arial" w:cs="Arial"/>
        </w:rPr>
      </w:pPr>
      <w:ins w:id="3544" w:author="eric.giuliani" w:date="2017-05-26T14:07:00Z">
        <w:r w:rsidRPr="00AD5883">
          <w:rPr>
            <w:rFonts w:ascii="Arial" w:hAnsi="Arial" w:cs="Arial"/>
          </w:rPr>
          <w:t>Data da Operaç</w:t>
        </w:r>
        <w:r>
          <w:rPr>
            <w:rFonts w:ascii="Arial" w:hAnsi="Arial" w:cs="Arial"/>
          </w:rPr>
          <w:t>ão: Data de quando foi executado a pré-carga.</w:t>
        </w:r>
      </w:ins>
    </w:p>
    <w:p w:rsidR="00AD5883" w:rsidRPr="00AD5883" w:rsidRDefault="00AD5883" w:rsidP="00AD5883">
      <w:pPr>
        <w:pStyle w:val="PargrafodaLista"/>
        <w:widowControl/>
        <w:numPr>
          <w:ilvl w:val="3"/>
          <w:numId w:val="126"/>
        </w:numPr>
        <w:spacing w:after="200" w:line="276" w:lineRule="auto"/>
        <w:rPr>
          <w:ins w:id="3545" w:author="eric.giuliani" w:date="2017-05-26T14:07:00Z"/>
          <w:rFonts w:ascii="Arial" w:hAnsi="Arial" w:cs="Arial"/>
        </w:rPr>
      </w:pPr>
      <w:ins w:id="3546" w:author="eric.giuliani" w:date="2017-05-26T14:07:00Z">
        <w:r w:rsidRPr="00AD5883">
          <w:rPr>
            <w:rFonts w:ascii="Arial" w:hAnsi="Arial" w:cs="Arial"/>
          </w:rPr>
          <w:t>Usuário da Operação: Sistema</w:t>
        </w:r>
      </w:ins>
    </w:p>
    <w:p w:rsidR="005224DD" w:rsidRDefault="00F25C47">
      <w:pPr>
        <w:pStyle w:val="PargrafodaLista"/>
        <w:widowControl/>
        <w:numPr>
          <w:ilvl w:val="3"/>
          <w:numId w:val="126"/>
        </w:numPr>
        <w:spacing w:after="200" w:line="276" w:lineRule="auto"/>
        <w:rPr>
          <w:ins w:id="3547" w:author="eric.giuliani" w:date="2017-05-26T14:25:00Z"/>
          <w:rFonts w:ascii="Arial" w:hAnsi="Arial" w:cs="Arial"/>
        </w:rPr>
      </w:pPr>
      <w:ins w:id="3548" w:author="eric.giuliani" w:date="2017-05-26T14:07:00Z">
        <w:r w:rsidRPr="00F25C47">
          <w:rPr>
            <w:rFonts w:ascii="Arial" w:hAnsi="Arial" w:cs="Arial"/>
          </w:rPr>
          <w:t>Versão: 1</w:t>
        </w:r>
      </w:ins>
    </w:p>
    <w:p w:rsidR="005224DD" w:rsidRDefault="005224DD">
      <w:pPr>
        <w:pStyle w:val="PargrafodaLista"/>
        <w:widowControl/>
        <w:spacing w:after="200" w:line="276" w:lineRule="auto"/>
        <w:ind w:left="2880"/>
        <w:rPr>
          <w:ins w:id="3549" w:author="eric.giuliani" w:date="2017-05-26T13:46:00Z"/>
          <w:rFonts w:ascii="Arial" w:hAnsi="Arial" w:cs="Arial"/>
        </w:rPr>
      </w:pPr>
    </w:p>
    <w:p w:rsidR="005224DD" w:rsidRDefault="00D96F35">
      <w:pPr>
        <w:pStyle w:val="Corpodetexto"/>
        <w:spacing w:after="0" w:line="360" w:lineRule="auto"/>
        <w:ind w:left="1134"/>
        <w:rPr>
          <w:ins w:id="3550" w:author="eric.giuliani" w:date="2017-05-26T14:25:00Z"/>
          <w:rFonts w:ascii="Arial" w:hAnsi="Arial" w:cs="Arial"/>
          <w:b/>
          <w:color w:val="000000" w:themeColor="text1"/>
        </w:rPr>
      </w:pPr>
      <w:bookmarkStart w:id="3551" w:name="RN_193"/>
      <w:ins w:id="3552" w:author="eric.giuliani" w:date="2017-05-26T14:25:00Z">
        <w:r>
          <w:rPr>
            <w:rFonts w:ascii="Arial" w:hAnsi="Arial" w:cs="Arial"/>
            <w:b/>
            <w:color w:val="000000" w:themeColor="text1"/>
          </w:rPr>
          <w:t>RN_193</w:t>
        </w:r>
        <w:bookmarkEnd w:id="3551"/>
        <w:r>
          <w:rPr>
            <w:rFonts w:ascii="Arial" w:hAnsi="Arial" w:cs="Arial"/>
            <w:b/>
            <w:color w:val="000000" w:themeColor="text1"/>
          </w:rPr>
          <w:t xml:space="preserve"> - Pesquisa Fonética</w:t>
        </w:r>
      </w:ins>
    </w:p>
    <w:p w:rsidR="005224DD" w:rsidRDefault="00091628">
      <w:pPr>
        <w:widowControl/>
        <w:spacing w:after="200" w:line="276" w:lineRule="auto"/>
        <w:ind w:left="1134"/>
        <w:rPr>
          <w:ins w:id="3553" w:author="eric.giuliani" w:date="2017-05-26T14:28:00Z"/>
          <w:rFonts w:ascii="Arial" w:hAnsi="Arial" w:cs="Arial"/>
          <w:color w:val="000000" w:themeColor="text1"/>
        </w:rPr>
      </w:pPr>
      <w:ins w:id="3554" w:author="eric.giuliani" w:date="2017-05-26T14:35:00Z">
        <w:r>
          <w:rPr>
            <w:rFonts w:ascii="Arial" w:hAnsi="Arial" w:cs="Arial"/>
            <w:color w:val="000000" w:themeColor="text1"/>
          </w:rPr>
          <w:t>Para os filtros que utilizaram busca fonética, deverão atender aos seguintes itens</w:t>
        </w:r>
      </w:ins>
      <w:ins w:id="3555" w:author="eric.giuliani" w:date="2017-05-26T14:25:00Z">
        <w:r w:rsidR="00D96F35" w:rsidRPr="00D96F35">
          <w:rPr>
            <w:rFonts w:ascii="Arial" w:hAnsi="Arial" w:cs="Arial"/>
            <w:color w:val="000000" w:themeColor="text1"/>
          </w:rPr>
          <w:t>:</w:t>
        </w:r>
      </w:ins>
    </w:p>
    <w:p w:rsidR="005224DD" w:rsidRDefault="00D4330F">
      <w:pPr>
        <w:pStyle w:val="PargrafodaLista"/>
        <w:widowControl/>
        <w:numPr>
          <w:ilvl w:val="2"/>
          <w:numId w:val="126"/>
        </w:numPr>
        <w:spacing w:after="200" w:line="276" w:lineRule="auto"/>
        <w:rPr>
          <w:ins w:id="3556" w:author="eric.giuliani" w:date="2017-05-26T14:28:00Z"/>
          <w:rFonts w:ascii="Arial" w:hAnsi="Arial" w:cs="Arial"/>
          <w:color w:val="000000" w:themeColor="text1"/>
        </w:rPr>
      </w:pPr>
      <w:ins w:id="3557" w:author="eric.giuliani" w:date="2017-05-26T14:28:00Z">
        <w:r>
          <w:rPr>
            <w:rFonts w:ascii="Arial" w:hAnsi="Arial" w:cs="Arial"/>
            <w:color w:val="000000" w:themeColor="text1"/>
          </w:rPr>
          <w:t xml:space="preserve">Não </w:t>
        </w:r>
      </w:ins>
      <w:ins w:id="3558" w:author="eric.giuliani" w:date="2017-05-26T14:44:00Z">
        <w:r>
          <w:rPr>
            <w:rFonts w:ascii="Arial" w:hAnsi="Arial" w:cs="Arial"/>
            <w:color w:val="000000" w:themeColor="text1"/>
          </w:rPr>
          <w:t>deverá</w:t>
        </w:r>
      </w:ins>
      <w:ins w:id="3559" w:author="eric.giuliani" w:date="2017-05-26T14:28:00Z">
        <w:r>
          <w:rPr>
            <w:rFonts w:ascii="Arial" w:hAnsi="Arial" w:cs="Arial"/>
            <w:color w:val="000000" w:themeColor="text1"/>
          </w:rPr>
          <w:t xml:space="preserve"> ser considerada</w:t>
        </w:r>
      </w:ins>
      <w:ins w:id="3560" w:author="eric.giuliani" w:date="2017-05-26T14:44:00Z">
        <w:r>
          <w:rPr>
            <w:rFonts w:ascii="Arial" w:hAnsi="Arial" w:cs="Arial"/>
            <w:color w:val="000000" w:themeColor="text1"/>
          </w:rPr>
          <w:t xml:space="preserve"> a diferença entre</w:t>
        </w:r>
      </w:ins>
      <w:ins w:id="3561" w:author="eric.giuliani" w:date="2017-05-26T14:28:00Z">
        <w:r w:rsidR="00D96F35">
          <w:rPr>
            <w:rFonts w:ascii="Arial" w:hAnsi="Arial" w:cs="Arial"/>
            <w:color w:val="000000" w:themeColor="text1"/>
          </w:rPr>
          <w:t xml:space="preserve"> letras maiúsculas e minúsculas;</w:t>
        </w:r>
      </w:ins>
    </w:p>
    <w:p w:rsidR="005224DD" w:rsidRDefault="00D96F35">
      <w:pPr>
        <w:pStyle w:val="PargrafodaLista"/>
        <w:widowControl/>
        <w:numPr>
          <w:ilvl w:val="2"/>
          <w:numId w:val="126"/>
        </w:numPr>
        <w:spacing w:after="200" w:line="276" w:lineRule="auto"/>
        <w:rPr>
          <w:ins w:id="3562" w:author="eric.giuliani" w:date="2017-05-26T14:29:00Z"/>
          <w:rFonts w:ascii="Arial" w:hAnsi="Arial" w:cs="Arial"/>
          <w:color w:val="000000" w:themeColor="text1"/>
        </w:rPr>
      </w:pPr>
      <w:ins w:id="3563" w:author="eric.giuliani" w:date="2017-05-26T14:28:00Z">
        <w:r>
          <w:rPr>
            <w:rFonts w:ascii="Arial" w:hAnsi="Arial" w:cs="Arial"/>
            <w:color w:val="000000" w:themeColor="text1"/>
          </w:rPr>
          <w:t xml:space="preserve">Não </w:t>
        </w:r>
      </w:ins>
      <w:ins w:id="3564" w:author="eric.giuliani" w:date="2017-05-26T14:29:00Z">
        <w:r>
          <w:rPr>
            <w:rFonts w:ascii="Arial" w:hAnsi="Arial" w:cs="Arial"/>
            <w:color w:val="000000" w:themeColor="text1"/>
          </w:rPr>
          <w:t>dever</w:t>
        </w:r>
      </w:ins>
      <w:ins w:id="3565" w:author="eric.giuliani" w:date="2017-05-26T14:30:00Z">
        <w:r>
          <w:rPr>
            <w:rFonts w:ascii="Arial" w:hAnsi="Arial" w:cs="Arial"/>
            <w:color w:val="000000" w:themeColor="text1"/>
          </w:rPr>
          <w:t>á</w:t>
        </w:r>
      </w:ins>
      <w:ins w:id="3566" w:author="eric.giuliani" w:date="2017-05-26T14:29:00Z">
        <w:r>
          <w:rPr>
            <w:rFonts w:ascii="Arial" w:hAnsi="Arial" w:cs="Arial"/>
            <w:color w:val="000000" w:themeColor="text1"/>
          </w:rPr>
          <w:t xml:space="preserve"> ser considerada acentuação, tanto no </w:t>
        </w:r>
      </w:ins>
      <w:ins w:id="3567" w:author="eric.giuliani" w:date="2017-05-26T14:30:00Z">
        <w:r>
          <w:rPr>
            <w:rFonts w:ascii="Arial" w:hAnsi="Arial" w:cs="Arial"/>
            <w:color w:val="000000" w:themeColor="text1"/>
          </w:rPr>
          <w:t>valor informado</w:t>
        </w:r>
      </w:ins>
      <w:ins w:id="3568" w:author="eric.giuliani" w:date="2017-05-26T14:29:00Z">
        <w:r>
          <w:rPr>
            <w:rFonts w:ascii="Arial" w:hAnsi="Arial" w:cs="Arial"/>
            <w:color w:val="000000" w:themeColor="text1"/>
          </w:rPr>
          <w:t>, quanto no registro cadastrado.</w:t>
        </w:r>
      </w:ins>
    </w:p>
    <w:p w:rsidR="005224DD" w:rsidRDefault="00D96F35">
      <w:pPr>
        <w:pStyle w:val="PargrafodaLista"/>
        <w:widowControl/>
        <w:numPr>
          <w:ilvl w:val="2"/>
          <w:numId w:val="126"/>
        </w:numPr>
        <w:spacing w:after="200" w:line="276" w:lineRule="auto"/>
        <w:rPr>
          <w:ins w:id="3569" w:author="eric.giuliani" w:date="2017-05-26T14:34:00Z"/>
          <w:rFonts w:ascii="Arial" w:hAnsi="Arial" w:cs="Arial"/>
          <w:color w:val="000000" w:themeColor="text1"/>
        </w:rPr>
      </w:pPr>
      <w:ins w:id="3570" w:author="eric.giuliani" w:date="2017-05-26T14:30:00Z">
        <w:r>
          <w:rPr>
            <w:rFonts w:ascii="Arial" w:hAnsi="Arial" w:cs="Arial"/>
            <w:color w:val="000000" w:themeColor="text1"/>
          </w:rPr>
          <w:t xml:space="preserve">Deverá </w:t>
        </w:r>
      </w:ins>
      <w:ins w:id="3571" w:author="eric.giuliani" w:date="2017-05-26T14:31:00Z">
        <w:r>
          <w:rPr>
            <w:rFonts w:ascii="Arial" w:hAnsi="Arial" w:cs="Arial"/>
            <w:color w:val="000000" w:themeColor="text1"/>
          </w:rPr>
          <w:t xml:space="preserve">considerar </w:t>
        </w:r>
      </w:ins>
      <w:ins w:id="3572" w:author="eric.giuliani" w:date="2017-05-26T14:34:00Z">
        <w:r>
          <w:rPr>
            <w:rFonts w:ascii="Arial" w:hAnsi="Arial" w:cs="Arial"/>
            <w:color w:val="000000" w:themeColor="text1"/>
          </w:rPr>
          <w:t>todos os</w:t>
        </w:r>
      </w:ins>
      <w:ins w:id="3573" w:author="eric.giuliani" w:date="2017-05-26T14:31:00Z">
        <w:r>
          <w:rPr>
            <w:rFonts w:ascii="Arial" w:hAnsi="Arial" w:cs="Arial"/>
            <w:color w:val="000000" w:themeColor="text1"/>
          </w:rPr>
          <w:t xml:space="preserve"> registros </w:t>
        </w:r>
      </w:ins>
      <w:ins w:id="3574" w:author="eric.giuliani" w:date="2017-05-26T14:32:00Z">
        <w:r>
          <w:rPr>
            <w:rFonts w:ascii="Arial" w:hAnsi="Arial" w:cs="Arial"/>
            <w:color w:val="000000" w:themeColor="text1"/>
          </w:rPr>
          <w:t xml:space="preserve">que </w:t>
        </w:r>
      </w:ins>
      <w:ins w:id="3575" w:author="eric.giuliani" w:date="2017-05-26T14:34:00Z">
        <w:r w:rsidR="00091628">
          <w:rPr>
            <w:rFonts w:ascii="Arial" w:hAnsi="Arial" w:cs="Arial"/>
            <w:color w:val="000000" w:themeColor="text1"/>
          </w:rPr>
          <w:t xml:space="preserve">dentro do valor cadastrado </w:t>
        </w:r>
      </w:ins>
      <w:ins w:id="3576" w:author="eric.giuliani" w:date="2017-05-26T14:32:00Z">
        <w:r>
          <w:rPr>
            <w:rFonts w:ascii="Arial" w:hAnsi="Arial" w:cs="Arial"/>
            <w:color w:val="000000" w:themeColor="text1"/>
          </w:rPr>
          <w:t>contenha</w:t>
        </w:r>
      </w:ins>
      <w:ins w:id="3577" w:author="eric.giuliani" w:date="2017-05-26T14:30:00Z">
        <w:r>
          <w:rPr>
            <w:rFonts w:ascii="Arial" w:hAnsi="Arial" w:cs="Arial"/>
            <w:color w:val="000000" w:themeColor="text1"/>
          </w:rPr>
          <w:t xml:space="preserve"> o valor informado</w:t>
        </w:r>
      </w:ins>
      <w:ins w:id="3578" w:author="eric.giuliani" w:date="2017-05-26T14:31:00Z">
        <w:r>
          <w:rPr>
            <w:rFonts w:ascii="Arial" w:hAnsi="Arial" w:cs="Arial"/>
            <w:color w:val="000000" w:themeColor="text1"/>
          </w:rPr>
          <w:t>.</w:t>
        </w:r>
      </w:ins>
    </w:p>
    <w:p w:rsidR="005224DD" w:rsidRDefault="00091628">
      <w:pPr>
        <w:widowControl/>
        <w:spacing w:after="200" w:line="276" w:lineRule="auto"/>
        <w:ind w:left="1134"/>
        <w:rPr>
          <w:ins w:id="3579" w:author="eric.giuliani" w:date="2017-05-26T14:34:00Z"/>
          <w:rFonts w:ascii="Arial" w:hAnsi="Arial" w:cs="Arial"/>
          <w:color w:val="000000" w:themeColor="text1"/>
        </w:rPr>
      </w:pPr>
      <w:ins w:id="3580" w:author="eric.giuliani" w:date="2017-05-26T14:34:00Z">
        <w:r w:rsidRPr="00091628">
          <w:rPr>
            <w:rFonts w:ascii="Arial" w:hAnsi="Arial" w:cs="Arial"/>
            <w:color w:val="000000" w:themeColor="text1"/>
          </w:rPr>
          <w:t>Os filtros a seguir deverão ter o</w:t>
        </w:r>
        <w:r w:rsidR="00455C28">
          <w:rPr>
            <w:rFonts w:ascii="Arial" w:hAnsi="Arial" w:cs="Arial"/>
            <w:color w:val="000000" w:themeColor="text1"/>
          </w:rPr>
          <w:t xml:space="preserve"> comportamento de busca fonétic</w:t>
        </w:r>
      </w:ins>
      <w:ins w:id="3581" w:author="eric.giuliani" w:date="2017-08-28T10:02:00Z">
        <w:r w:rsidR="00455C28">
          <w:rPr>
            <w:rFonts w:ascii="Arial" w:hAnsi="Arial" w:cs="Arial"/>
            <w:color w:val="000000" w:themeColor="text1"/>
          </w:rPr>
          <w:t>a</w:t>
        </w:r>
      </w:ins>
      <w:ins w:id="3582" w:author="eric.giuliani" w:date="2017-05-26T14:34:00Z">
        <w:r w:rsidRPr="00091628">
          <w:rPr>
            <w:rFonts w:ascii="Arial" w:hAnsi="Arial" w:cs="Arial"/>
            <w:color w:val="000000" w:themeColor="text1"/>
          </w:rPr>
          <w:t>:</w:t>
        </w:r>
      </w:ins>
    </w:p>
    <w:p w:rsidR="005224DD" w:rsidRDefault="00091628">
      <w:pPr>
        <w:pStyle w:val="PargrafodaLista"/>
        <w:widowControl/>
        <w:numPr>
          <w:ilvl w:val="2"/>
          <w:numId w:val="126"/>
        </w:numPr>
        <w:spacing w:after="200" w:line="276" w:lineRule="auto"/>
        <w:rPr>
          <w:ins w:id="3583" w:author="eric.giuliani" w:date="2017-05-26T14:37:00Z"/>
          <w:rFonts w:ascii="Arial" w:hAnsi="Arial" w:cs="Arial"/>
          <w:color w:val="000000" w:themeColor="text1"/>
        </w:rPr>
      </w:pPr>
      <w:ins w:id="3584" w:author="eric.giuliani" w:date="2017-05-26T14:36:00Z">
        <w:r>
          <w:rPr>
            <w:rFonts w:ascii="Arial" w:hAnsi="Arial" w:cs="Arial"/>
            <w:color w:val="000000" w:themeColor="text1"/>
          </w:rPr>
          <w:t>Dados Cadastrais</w:t>
        </w:r>
      </w:ins>
    </w:p>
    <w:p w:rsidR="005224DD" w:rsidRDefault="00091628">
      <w:pPr>
        <w:pStyle w:val="PargrafodaLista"/>
        <w:widowControl/>
        <w:numPr>
          <w:ilvl w:val="3"/>
          <w:numId w:val="126"/>
        </w:numPr>
        <w:spacing w:after="200" w:line="276" w:lineRule="auto"/>
        <w:rPr>
          <w:ins w:id="3585" w:author="eric.giuliani" w:date="2017-05-26T14:37:00Z"/>
          <w:rFonts w:ascii="Arial" w:hAnsi="Arial" w:cs="Arial"/>
          <w:color w:val="000000" w:themeColor="text1"/>
        </w:rPr>
      </w:pPr>
      <w:ins w:id="3586" w:author="eric.giuliani" w:date="2017-05-26T14:37:00Z">
        <w:r>
          <w:rPr>
            <w:rFonts w:ascii="Arial" w:hAnsi="Arial" w:cs="Arial"/>
            <w:color w:val="000000" w:themeColor="text1"/>
          </w:rPr>
          <w:t>Nome do Contribuinte</w:t>
        </w:r>
      </w:ins>
    </w:p>
    <w:p w:rsidR="005224DD" w:rsidRDefault="00091628">
      <w:pPr>
        <w:pStyle w:val="PargrafodaLista"/>
        <w:widowControl/>
        <w:numPr>
          <w:ilvl w:val="3"/>
          <w:numId w:val="126"/>
        </w:numPr>
        <w:spacing w:after="200" w:line="276" w:lineRule="auto"/>
        <w:rPr>
          <w:ins w:id="3587" w:author="eric.giuliani" w:date="2017-08-26T15:26:00Z"/>
          <w:rFonts w:ascii="Arial" w:hAnsi="Arial" w:cs="Arial"/>
          <w:color w:val="000000" w:themeColor="text1"/>
        </w:rPr>
      </w:pPr>
      <w:ins w:id="3588" w:author="eric.giuliani" w:date="2017-05-26T14:37:00Z">
        <w:r>
          <w:rPr>
            <w:rFonts w:ascii="Arial" w:hAnsi="Arial" w:cs="Arial"/>
            <w:color w:val="000000" w:themeColor="text1"/>
          </w:rPr>
          <w:lastRenderedPageBreak/>
          <w:t>Nome do Logradouro</w:t>
        </w:r>
      </w:ins>
    </w:p>
    <w:p w:rsidR="000A05AA" w:rsidRDefault="00210B41">
      <w:pPr>
        <w:pStyle w:val="PargrafodaLista"/>
        <w:widowControl/>
        <w:numPr>
          <w:ilvl w:val="3"/>
          <w:numId w:val="126"/>
        </w:numPr>
        <w:spacing w:after="200" w:line="276" w:lineRule="auto"/>
        <w:rPr>
          <w:ins w:id="3589" w:author="eric.giuliani" w:date="2017-08-28T15:22:00Z"/>
          <w:rFonts w:ascii="Arial" w:hAnsi="Arial" w:cs="Arial"/>
          <w:color w:val="000000" w:themeColor="text1"/>
        </w:rPr>
      </w:pPr>
      <w:ins w:id="3590" w:author="eric.giuliani" w:date="2017-08-26T15:26:00Z">
        <w:r w:rsidRPr="00210B41">
          <w:rPr>
            <w:rFonts w:ascii="Arial" w:hAnsi="Arial" w:cs="Arial"/>
            <w:color w:val="000000" w:themeColor="text1"/>
            <w:rPrChange w:id="3591" w:author="eric.giuliani" w:date="2017-08-26T15:26:00Z">
              <w:rPr>
                <w:rFonts w:ascii="Arial" w:hAnsi="Arial" w:cs="Arial"/>
                <w:bCs/>
                <w:color w:val="000000" w:themeColor="text1"/>
                <w:sz w:val="18"/>
                <w:szCs w:val="18"/>
                <w:u w:val="single"/>
              </w:rPr>
            </w:rPrChange>
          </w:rPr>
          <w:t>Número Ação Judicial</w:t>
        </w:r>
      </w:ins>
    </w:p>
    <w:p w:rsidR="00692EE7" w:rsidRDefault="00692EE7">
      <w:pPr>
        <w:pStyle w:val="PargrafodaLista"/>
        <w:widowControl/>
        <w:numPr>
          <w:ilvl w:val="3"/>
          <w:numId w:val="126"/>
        </w:numPr>
        <w:spacing w:after="200" w:line="276" w:lineRule="auto"/>
        <w:rPr>
          <w:ins w:id="3592" w:author="eric.giuliani" w:date="2017-08-28T15:22:00Z"/>
          <w:rFonts w:ascii="Arial" w:hAnsi="Arial" w:cs="Arial"/>
          <w:color w:val="000000" w:themeColor="text1"/>
        </w:rPr>
      </w:pPr>
      <w:ins w:id="3593" w:author="eric.giuliani" w:date="2017-08-28T15:22:00Z">
        <w:r>
          <w:rPr>
            <w:rFonts w:ascii="Arial" w:hAnsi="Arial" w:cs="Arial"/>
            <w:color w:val="000000" w:themeColor="text1"/>
          </w:rPr>
          <w:t>Complemento</w:t>
        </w:r>
      </w:ins>
    </w:p>
    <w:p w:rsidR="00692EE7" w:rsidRDefault="00692EE7">
      <w:pPr>
        <w:pStyle w:val="PargrafodaLista"/>
        <w:widowControl/>
        <w:numPr>
          <w:ilvl w:val="3"/>
          <w:numId w:val="126"/>
        </w:numPr>
        <w:spacing w:after="200" w:line="276" w:lineRule="auto"/>
        <w:rPr>
          <w:ins w:id="3594" w:author="eric.giuliani" w:date="2017-05-26T14:37:00Z"/>
          <w:rFonts w:ascii="Arial" w:hAnsi="Arial" w:cs="Arial"/>
          <w:color w:val="000000" w:themeColor="text1"/>
        </w:rPr>
      </w:pPr>
      <w:ins w:id="3595" w:author="eric.giuliani" w:date="2017-08-28T15:22:00Z">
        <w:r>
          <w:rPr>
            <w:rFonts w:ascii="Arial" w:hAnsi="Arial" w:cs="Arial"/>
            <w:color w:val="000000" w:themeColor="text1"/>
          </w:rPr>
          <w:t>Bairro</w:t>
        </w:r>
      </w:ins>
    </w:p>
    <w:p w:rsidR="00091628" w:rsidRDefault="00091628" w:rsidP="00091628">
      <w:pPr>
        <w:pStyle w:val="PargrafodaLista"/>
        <w:widowControl/>
        <w:numPr>
          <w:ilvl w:val="2"/>
          <w:numId w:val="126"/>
        </w:numPr>
        <w:spacing w:after="200" w:line="276" w:lineRule="auto"/>
        <w:rPr>
          <w:ins w:id="3596" w:author="eric.giuliani" w:date="2017-05-26T14:37:00Z"/>
          <w:rFonts w:ascii="Arial" w:hAnsi="Arial" w:cs="Arial"/>
          <w:color w:val="000000" w:themeColor="text1"/>
        </w:rPr>
      </w:pPr>
      <w:ins w:id="3597" w:author="eric.giuliani" w:date="2017-05-26T14:38:00Z">
        <w:r>
          <w:rPr>
            <w:rFonts w:ascii="Arial" w:hAnsi="Arial" w:cs="Arial"/>
            <w:color w:val="000000" w:themeColor="text1"/>
          </w:rPr>
          <w:t>Cash Power</w:t>
        </w:r>
      </w:ins>
    </w:p>
    <w:p w:rsidR="00091628" w:rsidRDefault="00091628" w:rsidP="00091628">
      <w:pPr>
        <w:pStyle w:val="PargrafodaLista"/>
        <w:widowControl/>
        <w:numPr>
          <w:ilvl w:val="3"/>
          <w:numId w:val="126"/>
        </w:numPr>
        <w:spacing w:after="200" w:line="276" w:lineRule="auto"/>
        <w:rPr>
          <w:ins w:id="3598" w:author="eric.giuliani" w:date="2017-05-26T14:37:00Z"/>
          <w:rFonts w:ascii="Arial" w:hAnsi="Arial" w:cs="Arial"/>
          <w:color w:val="000000" w:themeColor="text1"/>
        </w:rPr>
      </w:pPr>
      <w:ins w:id="3599" w:author="eric.giuliani" w:date="2017-05-26T14:37:00Z">
        <w:r>
          <w:rPr>
            <w:rFonts w:ascii="Arial" w:hAnsi="Arial" w:cs="Arial"/>
            <w:color w:val="000000" w:themeColor="text1"/>
          </w:rPr>
          <w:t>Nome do Contribuinte</w:t>
        </w:r>
      </w:ins>
    </w:p>
    <w:p w:rsidR="005224DD" w:rsidRDefault="00F25C47">
      <w:pPr>
        <w:pStyle w:val="PargrafodaLista"/>
        <w:widowControl/>
        <w:numPr>
          <w:ilvl w:val="3"/>
          <w:numId w:val="126"/>
        </w:numPr>
        <w:spacing w:after="200" w:line="276" w:lineRule="auto"/>
        <w:rPr>
          <w:ins w:id="3600" w:author="eric.giuliani" w:date="2017-08-28T16:22:00Z"/>
          <w:rFonts w:ascii="Arial" w:hAnsi="Arial" w:cs="Arial"/>
          <w:color w:val="000000" w:themeColor="text1"/>
        </w:rPr>
      </w:pPr>
      <w:ins w:id="3601" w:author="eric.giuliani" w:date="2017-05-26T14:37:00Z">
        <w:r w:rsidRPr="00F25C47">
          <w:rPr>
            <w:rFonts w:ascii="Arial" w:hAnsi="Arial" w:cs="Arial"/>
            <w:color w:val="000000" w:themeColor="text1"/>
          </w:rPr>
          <w:t>Nome do Logradouro</w:t>
        </w:r>
      </w:ins>
    </w:p>
    <w:p w:rsidR="00E16E46" w:rsidRDefault="00E16E46" w:rsidP="00E16E46">
      <w:pPr>
        <w:pStyle w:val="PargrafodaLista"/>
        <w:widowControl/>
        <w:numPr>
          <w:ilvl w:val="3"/>
          <w:numId w:val="126"/>
        </w:numPr>
        <w:spacing w:after="200" w:line="276" w:lineRule="auto"/>
        <w:rPr>
          <w:ins w:id="3602" w:author="eric.giuliani" w:date="2017-08-28T16:22:00Z"/>
          <w:rFonts w:ascii="Arial" w:hAnsi="Arial" w:cs="Arial"/>
          <w:color w:val="000000" w:themeColor="text1"/>
        </w:rPr>
      </w:pPr>
      <w:ins w:id="3603" w:author="eric.giuliani" w:date="2017-08-28T16:22:00Z">
        <w:r>
          <w:rPr>
            <w:rFonts w:ascii="Arial" w:hAnsi="Arial" w:cs="Arial"/>
            <w:color w:val="000000" w:themeColor="text1"/>
          </w:rPr>
          <w:t>Complemento</w:t>
        </w:r>
      </w:ins>
    </w:p>
    <w:p w:rsidR="00000000" w:rsidRDefault="00210B41">
      <w:pPr>
        <w:pStyle w:val="PargrafodaLista"/>
        <w:widowControl/>
        <w:numPr>
          <w:ilvl w:val="3"/>
          <w:numId w:val="126"/>
        </w:numPr>
        <w:spacing w:after="200" w:line="276" w:lineRule="auto"/>
        <w:rPr>
          <w:ins w:id="3604" w:author="eric.giuliani" w:date="2017-05-26T15:28:00Z"/>
          <w:rFonts w:ascii="Arial" w:hAnsi="Arial" w:cs="Arial"/>
          <w:color w:val="000000" w:themeColor="text1"/>
        </w:rPr>
      </w:pPr>
      <w:ins w:id="3605" w:author="eric.giuliani" w:date="2017-08-28T16:22:00Z">
        <w:r w:rsidRPr="00210B41">
          <w:rPr>
            <w:rFonts w:ascii="Arial" w:hAnsi="Arial" w:cs="Arial"/>
            <w:color w:val="000000" w:themeColor="text1"/>
            <w:rPrChange w:id="3606" w:author="eric.giuliani" w:date="2017-08-28T16:22:00Z">
              <w:rPr>
                <w:rFonts w:ascii="Arial" w:hAnsi="Arial" w:cs="Arial"/>
                <w:color w:val="000000" w:themeColor="text1"/>
                <w:u w:val="single"/>
              </w:rPr>
            </w:rPrChange>
          </w:rPr>
          <w:t>Bairro</w:t>
        </w:r>
      </w:ins>
    </w:p>
    <w:p w:rsidR="005224DD" w:rsidRDefault="005224DD">
      <w:pPr>
        <w:pStyle w:val="PargrafodaLista"/>
        <w:widowControl/>
        <w:spacing w:after="200" w:line="276" w:lineRule="auto"/>
        <w:ind w:left="2880"/>
        <w:rPr>
          <w:ins w:id="3607" w:author="eric.giuliani" w:date="2017-05-26T14:25:00Z"/>
          <w:rFonts w:ascii="Arial" w:hAnsi="Arial" w:cs="Arial"/>
          <w:color w:val="000000" w:themeColor="text1"/>
        </w:rPr>
      </w:pPr>
    </w:p>
    <w:p w:rsidR="00765E26" w:rsidRDefault="00765E26" w:rsidP="007B2D5F">
      <w:pPr>
        <w:pStyle w:val="Corpodetexto"/>
        <w:spacing w:after="0" w:line="360" w:lineRule="auto"/>
        <w:ind w:left="1134"/>
        <w:rPr>
          <w:ins w:id="3608" w:author="eric.giuliani" w:date="2017-06-29T14:00:00Z"/>
          <w:rFonts w:ascii="Arial" w:hAnsi="Arial" w:cs="Arial"/>
          <w:b/>
          <w:color w:val="000000" w:themeColor="text1"/>
        </w:rPr>
      </w:pPr>
      <w:bookmarkStart w:id="3609" w:name="RN_194"/>
      <w:ins w:id="3610" w:author="eric.giuliani" w:date="2017-06-05T09:07:00Z">
        <w:r>
          <w:rPr>
            <w:rFonts w:ascii="Arial" w:hAnsi="Arial" w:cs="Arial"/>
            <w:b/>
            <w:color w:val="000000" w:themeColor="text1"/>
          </w:rPr>
          <w:t>RN_194</w:t>
        </w:r>
        <w:bookmarkEnd w:id="3609"/>
        <w:r>
          <w:rPr>
            <w:rFonts w:ascii="Arial" w:hAnsi="Arial" w:cs="Arial"/>
            <w:b/>
            <w:color w:val="000000" w:themeColor="text1"/>
          </w:rPr>
          <w:t xml:space="preserve"> </w:t>
        </w:r>
      </w:ins>
      <w:ins w:id="3611" w:author="eric.giuliani" w:date="2017-06-29T14:00:00Z">
        <w:r w:rsidR="008954E4">
          <w:rPr>
            <w:rFonts w:ascii="Arial" w:hAnsi="Arial" w:cs="Arial"/>
            <w:b/>
            <w:color w:val="000000" w:themeColor="text1"/>
          </w:rPr>
          <w:t>-</w:t>
        </w:r>
      </w:ins>
      <w:ins w:id="3612" w:author="eric.giuliani" w:date="2017-06-05T09:07:00Z">
        <w:r>
          <w:rPr>
            <w:rFonts w:ascii="Arial" w:hAnsi="Arial" w:cs="Arial"/>
            <w:b/>
            <w:color w:val="000000" w:themeColor="text1"/>
          </w:rPr>
          <w:t xml:space="preserve"> </w:t>
        </w:r>
      </w:ins>
      <w:ins w:id="3613" w:author="eric.giuliani" w:date="2017-06-29T14:00:00Z">
        <w:r w:rsidR="008954E4">
          <w:rPr>
            <w:rFonts w:ascii="Arial" w:hAnsi="Arial" w:cs="Arial"/>
            <w:b/>
            <w:color w:val="000000" w:themeColor="text1"/>
          </w:rPr>
          <w:t>Erro de programa</w:t>
        </w:r>
      </w:ins>
    </w:p>
    <w:p w:rsidR="008954E4" w:rsidRDefault="00F25C47" w:rsidP="007B2D5F">
      <w:pPr>
        <w:pStyle w:val="Corpodetexto"/>
        <w:spacing w:after="0" w:line="360" w:lineRule="auto"/>
        <w:ind w:left="1134"/>
        <w:rPr>
          <w:ins w:id="3614" w:author="eric.giuliani" w:date="2017-06-29T14:03:00Z"/>
          <w:rFonts w:ascii="Arial" w:hAnsi="Arial" w:cs="Arial"/>
        </w:rPr>
      </w:pPr>
      <w:ins w:id="3615" w:author="eric.giuliani" w:date="2017-06-29T14:00:00Z">
        <w:r w:rsidRPr="00F25C47">
          <w:rPr>
            <w:rFonts w:ascii="Arial" w:hAnsi="Arial" w:cs="Arial"/>
          </w:rPr>
          <w:t>O si</w:t>
        </w:r>
        <w:r w:rsidR="008954E4">
          <w:rPr>
            <w:rFonts w:ascii="Arial" w:hAnsi="Arial" w:cs="Arial"/>
          </w:rPr>
          <w:t>stema deverá cancelar a importação do arquivo caso ocorra algum erro de programa</w:t>
        </w:r>
      </w:ins>
      <w:ins w:id="3616" w:author="eric.giuliani" w:date="2017-06-29T14:02:00Z">
        <w:r w:rsidR="008954E4">
          <w:rPr>
            <w:rFonts w:ascii="Arial" w:hAnsi="Arial" w:cs="Arial"/>
          </w:rPr>
          <w:t>. D</w:t>
        </w:r>
      </w:ins>
      <w:ins w:id="3617" w:author="eric.giuliani" w:date="2017-06-29T14:00:00Z">
        <w:r w:rsidR="008954E4">
          <w:rPr>
            <w:rFonts w:ascii="Arial" w:hAnsi="Arial" w:cs="Arial"/>
          </w:rPr>
          <w:t xml:space="preserve">eve ser considerado como erro de </w:t>
        </w:r>
      </w:ins>
      <w:ins w:id="3618" w:author="eric.giuliani" w:date="2017-06-29T14:01:00Z">
        <w:r w:rsidR="008954E4">
          <w:rPr>
            <w:rFonts w:ascii="Arial" w:hAnsi="Arial" w:cs="Arial"/>
          </w:rPr>
          <w:t>programa qualquer erro que ocorra no sistema que n</w:t>
        </w:r>
      </w:ins>
      <w:ins w:id="3619" w:author="eric.giuliani" w:date="2017-06-29T14:02:00Z">
        <w:r w:rsidR="008954E4">
          <w:rPr>
            <w:rFonts w:ascii="Arial" w:hAnsi="Arial" w:cs="Arial"/>
          </w:rPr>
          <w:t xml:space="preserve">ão esta sendo tratado por outras regras e que seja possível ser </w:t>
        </w:r>
      </w:ins>
      <w:ins w:id="3620" w:author="eric.giuliani" w:date="2017-06-29T14:03:00Z">
        <w:r w:rsidR="008954E4">
          <w:rPr>
            <w:rFonts w:ascii="Arial" w:hAnsi="Arial" w:cs="Arial"/>
          </w:rPr>
          <w:t>identificado</w:t>
        </w:r>
      </w:ins>
      <w:ins w:id="3621" w:author="eric.giuliani" w:date="2017-06-29T14:02:00Z">
        <w:r w:rsidR="008954E4">
          <w:rPr>
            <w:rFonts w:ascii="Arial" w:hAnsi="Arial" w:cs="Arial"/>
          </w:rPr>
          <w:t>.</w:t>
        </w:r>
      </w:ins>
    </w:p>
    <w:p w:rsidR="008954E4" w:rsidRDefault="008954E4" w:rsidP="007B2D5F">
      <w:pPr>
        <w:pStyle w:val="Corpodetexto"/>
        <w:spacing w:after="0" w:line="360" w:lineRule="auto"/>
        <w:ind w:left="1134"/>
        <w:rPr>
          <w:ins w:id="3622" w:author="eric.giuliani" w:date="2017-07-03T16:20:00Z"/>
          <w:rFonts w:ascii="Arial" w:hAnsi="Arial" w:cs="Arial"/>
        </w:rPr>
      </w:pPr>
      <w:ins w:id="3623" w:author="eric.giuliani" w:date="2017-06-29T14:03:00Z">
        <w:r>
          <w:rPr>
            <w:rFonts w:ascii="Arial" w:hAnsi="Arial" w:cs="Arial"/>
          </w:rPr>
          <w:t xml:space="preserve">O sistema não deverá </w:t>
        </w:r>
      </w:ins>
      <w:ins w:id="3624" w:author="eric.giuliani" w:date="2017-06-29T14:04:00Z">
        <w:r w:rsidR="00030DA0">
          <w:rPr>
            <w:rFonts w:ascii="Arial" w:hAnsi="Arial" w:cs="Arial"/>
          </w:rPr>
          <w:t xml:space="preserve">gravar qualquer registro do arquivo na base de dados e deverá manter (caso exista) o arquivo de </w:t>
        </w:r>
      </w:ins>
      <w:ins w:id="3625" w:author="eric.giuliani" w:date="2017-06-29T14:05:00Z">
        <w:r w:rsidR="00030DA0">
          <w:rPr>
            <w:rFonts w:ascii="Arial" w:hAnsi="Arial" w:cs="Arial"/>
          </w:rPr>
          <w:t>inconsistência</w:t>
        </w:r>
      </w:ins>
      <w:ins w:id="3626" w:author="eric.giuliani" w:date="2017-06-29T14:06:00Z">
        <w:r w:rsidR="00030DA0">
          <w:rPr>
            <w:rFonts w:ascii="Arial" w:hAnsi="Arial" w:cs="Arial"/>
          </w:rPr>
          <w:t xml:space="preserve"> (para ajuda a identificar o que ocasionou o erro)</w:t>
        </w:r>
      </w:ins>
      <w:ins w:id="3627" w:author="eric.giuliani" w:date="2017-06-29T14:05:00Z">
        <w:r w:rsidR="00030DA0">
          <w:rPr>
            <w:rFonts w:ascii="Arial" w:hAnsi="Arial" w:cs="Arial"/>
          </w:rPr>
          <w:t>.</w:t>
        </w:r>
      </w:ins>
    </w:p>
    <w:p w:rsidR="008B62E8" w:rsidRPr="008954E4" w:rsidRDefault="008B62E8" w:rsidP="007B2D5F">
      <w:pPr>
        <w:pStyle w:val="Corpodetexto"/>
        <w:spacing w:after="0" w:line="360" w:lineRule="auto"/>
        <w:ind w:left="1134"/>
        <w:rPr>
          <w:ins w:id="3628" w:author="eric.giuliani" w:date="2017-06-05T09:07:00Z"/>
          <w:rFonts w:ascii="Arial" w:hAnsi="Arial" w:cs="Arial"/>
        </w:rPr>
      </w:pPr>
      <w:ins w:id="3629" w:author="eric.giuliani" w:date="2017-07-03T16:20:00Z">
        <w:r>
          <w:rPr>
            <w:rFonts w:ascii="Arial" w:hAnsi="Arial" w:cs="Arial"/>
          </w:rPr>
          <w:t>O sistema deverá alterar o Status da importação para “Erro” e gravar o log de operação com a descrição técnica do erro.</w:t>
        </w:r>
      </w:ins>
    </w:p>
    <w:p w:rsidR="00765E26" w:rsidRDefault="00765E26" w:rsidP="00765E26">
      <w:pPr>
        <w:pStyle w:val="Corpodetexto"/>
        <w:spacing w:after="0" w:line="360" w:lineRule="auto"/>
        <w:ind w:left="1134"/>
        <w:rPr>
          <w:ins w:id="3630" w:author="eric.giuliani" w:date="2017-06-05T09:07:00Z"/>
          <w:rFonts w:ascii="Arial" w:hAnsi="Arial" w:cs="Arial"/>
          <w:b/>
          <w:color w:val="000000" w:themeColor="text1"/>
        </w:rPr>
      </w:pPr>
    </w:p>
    <w:p w:rsidR="00765E26" w:rsidRDefault="00765E26" w:rsidP="00765E26">
      <w:pPr>
        <w:pStyle w:val="Corpodetexto"/>
        <w:spacing w:after="0" w:line="360" w:lineRule="auto"/>
        <w:ind w:left="1134"/>
        <w:rPr>
          <w:ins w:id="3631" w:author="eric.giuliani" w:date="2017-07-01T21:23:00Z"/>
          <w:rFonts w:ascii="Arial" w:hAnsi="Arial" w:cs="Arial"/>
          <w:b/>
          <w:color w:val="000000" w:themeColor="text1"/>
        </w:rPr>
      </w:pPr>
      <w:bookmarkStart w:id="3632" w:name="RN_195"/>
      <w:ins w:id="3633" w:author="eric.giuliani" w:date="2017-06-05T09:07:00Z">
        <w:r>
          <w:rPr>
            <w:rFonts w:ascii="Arial" w:hAnsi="Arial" w:cs="Arial"/>
            <w:b/>
            <w:color w:val="000000" w:themeColor="text1"/>
          </w:rPr>
          <w:t>RN_195</w:t>
        </w:r>
        <w:bookmarkEnd w:id="3632"/>
        <w:r>
          <w:rPr>
            <w:rFonts w:ascii="Arial" w:hAnsi="Arial" w:cs="Arial"/>
            <w:b/>
            <w:color w:val="000000" w:themeColor="text1"/>
          </w:rPr>
          <w:t xml:space="preserve"> </w:t>
        </w:r>
      </w:ins>
      <w:ins w:id="3634" w:author="eric.giuliani" w:date="2017-07-01T21:23:00Z">
        <w:r w:rsidR="006F281E">
          <w:rPr>
            <w:rFonts w:ascii="Arial" w:hAnsi="Arial" w:cs="Arial"/>
            <w:b/>
            <w:color w:val="000000" w:themeColor="text1"/>
          </w:rPr>
          <w:t>-</w:t>
        </w:r>
      </w:ins>
      <w:ins w:id="3635" w:author="eric.giuliani" w:date="2017-06-05T09:07:00Z">
        <w:r>
          <w:rPr>
            <w:rFonts w:ascii="Arial" w:hAnsi="Arial" w:cs="Arial"/>
            <w:b/>
            <w:color w:val="000000" w:themeColor="text1"/>
          </w:rPr>
          <w:t xml:space="preserve"> </w:t>
        </w:r>
      </w:ins>
      <w:ins w:id="3636" w:author="eric.giuliani" w:date="2017-07-01T21:23:00Z">
        <w:r w:rsidR="006F281E">
          <w:rPr>
            <w:rFonts w:ascii="Arial" w:hAnsi="Arial" w:cs="Arial"/>
            <w:b/>
            <w:color w:val="000000" w:themeColor="text1"/>
          </w:rPr>
          <w:t>Pesquisa por Mês / Ano de Incidência</w:t>
        </w:r>
      </w:ins>
    </w:p>
    <w:p w:rsidR="006F281E" w:rsidRPr="006F281E" w:rsidRDefault="006F281E" w:rsidP="00765E26">
      <w:pPr>
        <w:pStyle w:val="Corpodetexto"/>
        <w:spacing w:after="0" w:line="360" w:lineRule="auto"/>
        <w:ind w:left="1134"/>
        <w:rPr>
          <w:ins w:id="3637" w:author="eric.giuliani" w:date="2017-06-05T09:07:00Z"/>
          <w:rFonts w:ascii="Arial" w:hAnsi="Arial" w:cs="Arial"/>
        </w:rPr>
      </w:pPr>
      <w:ins w:id="3638" w:author="eric.giuliani" w:date="2017-07-01T21:23:00Z">
        <w:r>
          <w:rPr>
            <w:rFonts w:ascii="Arial" w:hAnsi="Arial" w:cs="Arial"/>
          </w:rPr>
          <w:t>O sis</w:t>
        </w:r>
        <w:r w:rsidR="0027567F">
          <w:rPr>
            <w:rFonts w:ascii="Arial" w:hAnsi="Arial" w:cs="Arial"/>
          </w:rPr>
          <w:t>tema deverá verificar se foi informado o campo m</w:t>
        </w:r>
      </w:ins>
      <w:ins w:id="3639" w:author="eric.giuliani" w:date="2017-07-01T21:24:00Z">
        <w:r w:rsidR="0027567F">
          <w:rPr>
            <w:rFonts w:ascii="Arial" w:hAnsi="Arial" w:cs="Arial"/>
          </w:rPr>
          <w:t>ês/ano de incidência para a consulta, caso positivo, o sistema deverá consultar a versão dos registros que correspondem</w:t>
        </w:r>
      </w:ins>
      <w:ins w:id="3640" w:author="eric.giuliani" w:date="2017-07-01T21:26:00Z">
        <w:r w:rsidR="0027567F">
          <w:rPr>
            <w:rFonts w:ascii="Arial" w:hAnsi="Arial" w:cs="Arial"/>
          </w:rPr>
          <w:t xml:space="preserve"> com o mês e ano informado (caso haja mais de uma versão para o mesmo mês e ano, considerar a última versão)</w:t>
        </w:r>
      </w:ins>
      <w:ins w:id="3641" w:author="eric.giuliani" w:date="2017-07-01T21:24:00Z">
        <w:r w:rsidR="0027567F">
          <w:rPr>
            <w:rFonts w:ascii="Arial" w:hAnsi="Arial" w:cs="Arial"/>
          </w:rPr>
          <w:t>, caso negativo, o sistema dever</w:t>
        </w:r>
      </w:ins>
      <w:ins w:id="3642" w:author="eric.giuliani" w:date="2017-07-01T21:25:00Z">
        <w:r w:rsidR="0027567F">
          <w:rPr>
            <w:rFonts w:ascii="Arial" w:hAnsi="Arial" w:cs="Arial"/>
          </w:rPr>
          <w:t>á considerar a versão mais atual de cada registro.</w:t>
        </w:r>
      </w:ins>
    </w:p>
    <w:p w:rsidR="00765E26" w:rsidRDefault="00765E26" w:rsidP="00765E26">
      <w:pPr>
        <w:pStyle w:val="Corpodetexto"/>
        <w:spacing w:after="0" w:line="360" w:lineRule="auto"/>
        <w:ind w:left="1134"/>
        <w:rPr>
          <w:ins w:id="3643" w:author="eric.giuliani" w:date="2017-06-05T09:07:00Z"/>
          <w:rFonts w:ascii="Arial" w:hAnsi="Arial" w:cs="Arial"/>
          <w:b/>
          <w:color w:val="000000" w:themeColor="text1"/>
        </w:rPr>
      </w:pPr>
    </w:p>
    <w:p w:rsidR="00E9713C" w:rsidRDefault="00765E26" w:rsidP="00E9713C">
      <w:pPr>
        <w:pStyle w:val="Corpodetexto"/>
        <w:spacing w:after="0" w:line="360" w:lineRule="auto"/>
        <w:ind w:left="1134"/>
        <w:rPr>
          <w:ins w:id="3644" w:author="eric.giuliani" w:date="2017-07-03T16:21:00Z"/>
          <w:rFonts w:ascii="Arial" w:hAnsi="Arial" w:cs="Arial"/>
          <w:b/>
          <w:color w:val="000000" w:themeColor="text1"/>
        </w:rPr>
      </w:pPr>
      <w:ins w:id="3645" w:author="eric.giuliani" w:date="2017-06-05T09:07:00Z">
        <w:r>
          <w:rPr>
            <w:rFonts w:ascii="Arial" w:hAnsi="Arial" w:cs="Arial"/>
            <w:b/>
            <w:color w:val="000000" w:themeColor="text1"/>
          </w:rPr>
          <w:t xml:space="preserve">RN_196 - </w:t>
        </w:r>
      </w:ins>
      <w:bookmarkStart w:id="3646" w:name="RN_196"/>
      <w:ins w:id="3647" w:author="eric.giuliani" w:date="2017-07-03T16:21:00Z">
        <w:r w:rsidR="00E9713C">
          <w:rPr>
            <w:rFonts w:ascii="Arial" w:hAnsi="Arial" w:cs="Arial"/>
            <w:b/>
            <w:color w:val="000000" w:themeColor="text1"/>
          </w:rPr>
          <w:t>Registro de Importação - Erro de Programa</w:t>
        </w:r>
        <w:bookmarkEnd w:id="3646"/>
      </w:ins>
    </w:p>
    <w:p w:rsidR="00E9713C" w:rsidRDefault="00E9713C" w:rsidP="00E9713C">
      <w:pPr>
        <w:pStyle w:val="Corpodetexto"/>
        <w:spacing w:after="0" w:line="360" w:lineRule="auto"/>
        <w:ind w:left="1134"/>
        <w:rPr>
          <w:ins w:id="3648" w:author="eric.giuliani" w:date="2017-07-03T16:21:00Z"/>
          <w:rFonts w:ascii="Arial" w:hAnsi="Arial" w:cs="Arial"/>
          <w:color w:val="000000" w:themeColor="text1"/>
        </w:rPr>
      </w:pPr>
      <w:ins w:id="3649" w:author="eric.giuliani" w:date="2017-07-03T16:21:00Z">
        <w:r>
          <w:rPr>
            <w:rFonts w:ascii="Arial" w:hAnsi="Arial" w:cs="Arial"/>
            <w:color w:val="000000" w:themeColor="text1"/>
          </w:rPr>
          <w:t>Os campos a serem salvos na base de dados são:</w:t>
        </w:r>
      </w:ins>
    </w:p>
    <w:p w:rsidR="00293A93" w:rsidRDefault="00293A93" w:rsidP="00E9713C">
      <w:pPr>
        <w:pStyle w:val="Corpodetexto"/>
        <w:numPr>
          <w:ilvl w:val="0"/>
          <w:numId w:val="30"/>
        </w:numPr>
        <w:spacing w:after="0" w:line="360" w:lineRule="auto"/>
        <w:rPr>
          <w:ins w:id="3650" w:author="eric.giuliani" w:date="2017-07-03T16:25:00Z"/>
          <w:rFonts w:ascii="Arial" w:hAnsi="Arial" w:cs="Arial"/>
          <w:color w:val="000000" w:themeColor="text1"/>
        </w:rPr>
      </w:pPr>
      <w:ins w:id="3651" w:author="eric.giuliani" w:date="2017-07-03T16:25:00Z">
        <w:r>
          <w:rPr>
            <w:rFonts w:ascii="Arial" w:hAnsi="Arial" w:cs="Arial"/>
            <w:color w:val="000000" w:themeColor="text1"/>
          </w:rPr>
          <w:t>Importação</w:t>
        </w:r>
      </w:ins>
    </w:p>
    <w:p w:rsidR="00F25C47" w:rsidRDefault="00293A93" w:rsidP="00F25C47">
      <w:pPr>
        <w:pStyle w:val="Corpodetexto"/>
        <w:numPr>
          <w:ilvl w:val="1"/>
          <w:numId w:val="30"/>
        </w:numPr>
        <w:spacing w:after="0" w:line="360" w:lineRule="auto"/>
        <w:rPr>
          <w:ins w:id="3652" w:author="eric.giuliani" w:date="2017-07-03T16:25:00Z"/>
          <w:rFonts w:ascii="Arial" w:hAnsi="Arial" w:cs="Arial"/>
          <w:color w:val="000000" w:themeColor="text1"/>
        </w:rPr>
      </w:pPr>
      <w:ins w:id="3653" w:author="eric.giuliani" w:date="2017-07-03T16:25:00Z">
        <w:r>
          <w:rPr>
            <w:rFonts w:ascii="Arial" w:hAnsi="Arial" w:cs="Arial"/>
            <w:color w:val="000000" w:themeColor="text1"/>
          </w:rPr>
          <w:t>Data Início</w:t>
        </w:r>
      </w:ins>
      <w:ins w:id="3654" w:author="eric.giuliani" w:date="2017-07-03T16:21:00Z">
        <w:r w:rsidR="00E9713C">
          <w:rPr>
            <w:rFonts w:ascii="Arial" w:hAnsi="Arial" w:cs="Arial"/>
            <w:color w:val="000000" w:themeColor="text1"/>
          </w:rPr>
          <w:t>;</w:t>
        </w:r>
      </w:ins>
    </w:p>
    <w:p w:rsidR="00F25C47" w:rsidRDefault="00293A93" w:rsidP="00F25C47">
      <w:pPr>
        <w:pStyle w:val="Corpodetexto"/>
        <w:numPr>
          <w:ilvl w:val="1"/>
          <w:numId w:val="30"/>
        </w:numPr>
        <w:spacing w:after="0" w:line="360" w:lineRule="auto"/>
        <w:rPr>
          <w:ins w:id="3655" w:author="eric.giuliani" w:date="2017-07-03T16:25:00Z"/>
          <w:rFonts w:ascii="Arial" w:hAnsi="Arial" w:cs="Arial"/>
          <w:color w:val="000000" w:themeColor="text1"/>
        </w:rPr>
      </w:pPr>
      <w:ins w:id="3656" w:author="eric.giuliani" w:date="2017-07-03T16:25:00Z">
        <w:r>
          <w:rPr>
            <w:rFonts w:ascii="Arial" w:hAnsi="Arial" w:cs="Arial"/>
            <w:color w:val="000000" w:themeColor="text1"/>
          </w:rPr>
          <w:t>Nome do Arquivo;</w:t>
        </w:r>
      </w:ins>
    </w:p>
    <w:p w:rsidR="00F25C47" w:rsidRDefault="00293A93" w:rsidP="00F25C47">
      <w:pPr>
        <w:pStyle w:val="Corpodetexto"/>
        <w:numPr>
          <w:ilvl w:val="1"/>
          <w:numId w:val="30"/>
        </w:numPr>
        <w:spacing w:after="0" w:line="360" w:lineRule="auto"/>
        <w:rPr>
          <w:ins w:id="3657" w:author="eric.giuliani" w:date="2017-07-03T16:25:00Z"/>
          <w:rFonts w:ascii="Arial" w:hAnsi="Arial" w:cs="Arial"/>
          <w:color w:val="000000" w:themeColor="text1"/>
        </w:rPr>
      </w:pPr>
      <w:ins w:id="3658" w:author="eric.giuliani" w:date="2017-07-03T16:25:00Z">
        <w:r>
          <w:rPr>
            <w:rFonts w:ascii="Arial" w:hAnsi="Arial" w:cs="Arial"/>
            <w:color w:val="000000" w:themeColor="text1"/>
          </w:rPr>
          <w:t>Tamanho do Arquivo;</w:t>
        </w:r>
      </w:ins>
    </w:p>
    <w:p w:rsidR="00F25C47" w:rsidRDefault="00293A93" w:rsidP="00F25C47">
      <w:pPr>
        <w:pStyle w:val="Corpodetexto"/>
        <w:numPr>
          <w:ilvl w:val="1"/>
          <w:numId w:val="30"/>
        </w:numPr>
        <w:spacing w:after="0" w:line="360" w:lineRule="auto"/>
        <w:rPr>
          <w:ins w:id="3659" w:author="eric.giuliani" w:date="2017-07-03T16:26:00Z"/>
          <w:rFonts w:ascii="Arial" w:hAnsi="Arial" w:cs="Arial"/>
          <w:color w:val="000000" w:themeColor="text1"/>
        </w:rPr>
      </w:pPr>
      <w:ins w:id="3660" w:author="eric.giuliani" w:date="2017-07-03T16:25:00Z">
        <w:r>
          <w:rPr>
            <w:rFonts w:ascii="Arial" w:hAnsi="Arial" w:cs="Arial"/>
            <w:color w:val="000000" w:themeColor="text1"/>
          </w:rPr>
          <w:t>Status (Erro);</w:t>
        </w:r>
      </w:ins>
    </w:p>
    <w:p w:rsidR="00F25C47" w:rsidRDefault="00293A93" w:rsidP="00F25C47">
      <w:pPr>
        <w:pStyle w:val="Corpodetexto"/>
        <w:numPr>
          <w:ilvl w:val="1"/>
          <w:numId w:val="30"/>
        </w:numPr>
        <w:spacing w:after="0" w:line="360" w:lineRule="auto"/>
        <w:rPr>
          <w:ins w:id="3661" w:author="eric.giuliani" w:date="2017-07-03T16:21:00Z"/>
          <w:rFonts w:ascii="Arial" w:hAnsi="Arial" w:cs="Arial"/>
          <w:color w:val="000000" w:themeColor="text1"/>
        </w:rPr>
      </w:pPr>
      <w:ins w:id="3662" w:author="eric.giuliani" w:date="2017-07-03T16:26:00Z">
        <w:r>
          <w:rPr>
            <w:rFonts w:ascii="Arial" w:hAnsi="Arial" w:cs="Arial"/>
            <w:color w:val="000000" w:themeColor="text1"/>
          </w:rPr>
          <w:t>Nome Arquivo Inconsistência (Caso exista)</w:t>
        </w:r>
      </w:ins>
    </w:p>
    <w:p w:rsidR="00765E26" w:rsidRDefault="00765E26" w:rsidP="00765E26">
      <w:pPr>
        <w:pStyle w:val="Corpodetexto"/>
        <w:spacing w:after="0" w:line="360" w:lineRule="auto"/>
        <w:ind w:left="1134"/>
        <w:rPr>
          <w:ins w:id="3663" w:author="eric.giuliani" w:date="2017-06-05T09:07:00Z"/>
          <w:rFonts w:ascii="Arial" w:hAnsi="Arial" w:cs="Arial"/>
          <w:b/>
          <w:color w:val="000000" w:themeColor="text1"/>
        </w:rPr>
      </w:pPr>
    </w:p>
    <w:p w:rsidR="00765E26" w:rsidRDefault="00765E26" w:rsidP="00765E26">
      <w:pPr>
        <w:pStyle w:val="Corpodetexto"/>
        <w:spacing w:after="0" w:line="360" w:lineRule="auto"/>
        <w:ind w:left="1134"/>
        <w:rPr>
          <w:ins w:id="3664" w:author="eric.giuliani" w:date="2017-07-04T14:50:00Z"/>
          <w:rFonts w:ascii="Arial" w:hAnsi="Arial" w:cs="Arial"/>
          <w:b/>
          <w:color w:val="000000" w:themeColor="text1"/>
        </w:rPr>
      </w:pPr>
      <w:bookmarkStart w:id="3665" w:name="RN_197"/>
      <w:ins w:id="3666" w:author="eric.giuliani" w:date="2017-06-05T09:07:00Z">
        <w:r>
          <w:rPr>
            <w:rFonts w:ascii="Arial" w:hAnsi="Arial" w:cs="Arial"/>
            <w:b/>
            <w:color w:val="000000" w:themeColor="text1"/>
          </w:rPr>
          <w:t>RN_197</w:t>
        </w:r>
        <w:bookmarkEnd w:id="3665"/>
        <w:r>
          <w:rPr>
            <w:rFonts w:ascii="Arial" w:hAnsi="Arial" w:cs="Arial"/>
            <w:b/>
            <w:color w:val="000000" w:themeColor="text1"/>
          </w:rPr>
          <w:t xml:space="preserve"> </w:t>
        </w:r>
      </w:ins>
      <w:ins w:id="3667" w:author="eric.giuliani" w:date="2017-07-04T14:50:00Z">
        <w:r w:rsidR="006162E5">
          <w:rPr>
            <w:rFonts w:ascii="Arial" w:hAnsi="Arial" w:cs="Arial"/>
            <w:b/>
            <w:color w:val="000000" w:themeColor="text1"/>
          </w:rPr>
          <w:t>-</w:t>
        </w:r>
      </w:ins>
      <w:ins w:id="3668" w:author="eric.giuliani" w:date="2017-06-05T09:07:00Z">
        <w:r>
          <w:rPr>
            <w:rFonts w:ascii="Arial" w:hAnsi="Arial" w:cs="Arial"/>
            <w:b/>
            <w:color w:val="000000" w:themeColor="text1"/>
          </w:rPr>
          <w:t xml:space="preserve"> </w:t>
        </w:r>
      </w:ins>
      <w:ins w:id="3669" w:author="eric.giuliani" w:date="2017-07-04T14:50:00Z">
        <w:r w:rsidR="006162E5">
          <w:rPr>
            <w:rFonts w:ascii="Arial" w:hAnsi="Arial" w:cs="Arial"/>
            <w:b/>
            <w:color w:val="000000" w:themeColor="text1"/>
          </w:rPr>
          <w:t>Ordenação para histórico de alterações</w:t>
        </w:r>
      </w:ins>
    </w:p>
    <w:p w:rsidR="006162E5" w:rsidRPr="006162E5" w:rsidRDefault="00F25C47" w:rsidP="00765E26">
      <w:pPr>
        <w:pStyle w:val="Corpodetexto"/>
        <w:spacing w:after="0" w:line="360" w:lineRule="auto"/>
        <w:ind w:left="1134"/>
        <w:rPr>
          <w:ins w:id="3670" w:author="eric.giuliani" w:date="2017-06-05T09:07:00Z"/>
          <w:rFonts w:ascii="Arial" w:hAnsi="Arial" w:cs="Arial"/>
        </w:rPr>
      </w:pPr>
      <w:ins w:id="3671" w:author="eric.giuliani" w:date="2017-07-04T14:50:00Z">
        <w:r w:rsidRPr="00F25C47">
          <w:rPr>
            <w:rFonts w:ascii="Arial" w:hAnsi="Arial" w:cs="Arial"/>
          </w:rPr>
          <w:t xml:space="preserve">Os registros devem aparecer em ordem decrescente de </w:t>
        </w:r>
      </w:ins>
      <w:ins w:id="3672" w:author="eric.giuliani" w:date="2017-08-26T10:15:00Z">
        <w:r w:rsidR="009E474F">
          <w:rPr>
            <w:rFonts w:ascii="Arial" w:hAnsi="Arial" w:cs="Arial"/>
          </w:rPr>
          <w:t>vers</w:t>
        </w:r>
      </w:ins>
      <w:ins w:id="3673" w:author="eric.giuliani" w:date="2017-08-26T10:16:00Z">
        <w:r w:rsidR="009E474F">
          <w:rPr>
            <w:rFonts w:ascii="Arial" w:hAnsi="Arial" w:cs="Arial"/>
          </w:rPr>
          <w:t>ão</w:t>
        </w:r>
      </w:ins>
      <w:ins w:id="3674" w:author="eric.giuliani" w:date="2017-07-04T14:50:00Z">
        <w:r w:rsidRPr="00F25C47">
          <w:rPr>
            <w:rFonts w:ascii="Arial" w:hAnsi="Arial" w:cs="Arial"/>
          </w:rPr>
          <w:t>, ou seja, os mais recentes primeiro</w:t>
        </w:r>
      </w:ins>
      <w:ins w:id="3675" w:author="eric.giuliani" w:date="2017-07-04T14:51:00Z">
        <w:r w:rsidR="006162E5">
          <w:rPr>
            <w:rFonts w:ascii="Arial" w:hAnsi="Arial" w:cs="Arial"/>
          </w:rPr>
          <w:t>.</w:t>
        </w:r>
      </w:ins>
    </w:p>
    <w:p w:rsidR="00765E26" w:rsidRDefault="00765E26" w:rsidP="007B2D5F">
      <w:pPr>
        <w:pStyle w:val="Corpodetexto"/>
        <w:spacing w:after="0" w:line="360" w:lineRule="auto"/>
        <w:ind w:left="1134"/>
        <w:rPr>
          <w:ins w:id="3676" w:author="eric.giuliani" w:date="2017-06-05T09:07:00Z"/>
          <w:rFonts w:ascii="Arial" w:hAnsi="Arial" w:cs="Arial"/>
          <w:b/>
          <w:color w:val="000000" w:themeColor="text1"/>
        </w:rPr>
      </w:pPr>
    </w:p>
    <w:p w:rsidR="00765E26" w:rsidRDefault="00765E26" w:rsidP="007B2D5F">
      <w:pPr>
        <w:pStyle w:val="Corpodetexto"/>
        <w:spacing w:after="0" w:line="360" w:lineRule="auto"/>
        <w:ind w:left="1134"/>
        <w:rPr>
          <w:ins w:id="3677" w:author="eric.giuliani" w:date="2017-06-05T09:07:00Z"/>
          <w:rFonts w:ascii="Arial" w:hAnsi="Arial" w:cs="Arial"/>
          <w:b/>
          <w:color w:val="000000" w:themeColor="text1"/>
        </w:rPr>
      </w:pPr>
      <w:bookmarkStart w:id="3678" w:name="RN_198"/>
      <w:ins w:id="3679" w:author="eric.giuliani" w:date="2017-06-05T09:07:00Z">
        <w:r>
          <w:rPr>
            <w:rFonts w:ascii="Arial" w:hAnsi="Arial" w:cs="Arial"/>
            <w:b/>
            <w:color w:val="000000" w:themeColor="text1"/>
          </w:rPr>
          <w:t xml:space="preserve">RN_198 </w:t>
        </w:r>
      </w:ins>
      <w:ins w:id="3680" w:author="eric.giuliani" w:date="2017-07-04T14:47:00Z">
        <w:r w:rsidR="00545866">
          <w:rPr>
            <w:rFonts w:ascii="Arial" w:hAnsi="Arial" w:cs="Arial"/>
            <w:b/>
            <w:color w:val="000000" w:themeColor="text1"/>
          </w:rPr>
          <w:t>-</w:t>
        </w:r>
      </w:ins>
      <w:ins w:id="3681" w:author="eric.giuliani" w:date="2017-06-05T09:07:00Z">
        <w:r>
          <w:rPr>
            <w:rFonts w:ascii="Arial" w:hAnsi="Arial" w:cs="Arial"/>
            <w:b/>
            <w:color w:val="000000" w:themeColor="text1"/>
          </w:rPr>
          <w:t xml:space="preserve"> </w:t>
        </w:r>
      </w:ins>
      <w:ins w:id="3682" w:author="eric.giuliani" w:date="2017-07-04T14:47:00Z">
        <w:r w:rsidR="00545866">
          <w:rPr>
            <w:rFonts w:ascii="Arial" w:hAnsi="Arial" w:cs="Arial"/>
            <w:b/>
            <w:color w:val="000000" w:themeColor="text1"/>
          </w:rPr>
          <w:t>Ativação de registro</w:t>
        </w:r>
      </w:ins>
    </w:p>
    <w:bookmarkEnd w:id="3678"/>
    <w:p w:rsidR="00545866" w:rsidRDefault="00545866" w:rsidP="00545866">
      <w:pPr>
        <w:pStyle w:val="Corpodetexto"/>
        <w:spacing w:after="0" w:line="360" w:lineRule="auto"/>
        <w:ind w:left="1134"/>
        <w:rPr>
          <w:ins w:id="3683" w:author="eric.giuliani" w:date="2017-07-04T14:47:00Z"/>
          <w:rFonts w:ascii="Arial" w:hAnsi="Arial" w:cs="Arial"/>
        </w:rPr>
      </w:pPr>
      <w:ins w:id="3684" w:author="eric.giuliani" w:date="2017-07-04T14:47:00Z">
        <w:r>
          <w:rPr>
            <w:rFonts w:ascii="Arial" w:hAnsi="Arial" w:cs="Arial"/>
          </w:rPr>
          <w:t>O sistema deverá ativar o registro alterando o campo “Status” para “Ativo”.</w:t>
        </w:r>
      </w:ins>
    </w:p>
    <w:p w:rsidR="00765E26" w:rsidRDefault="00765E26" w:rsidP="007B2D5F">
      <w:pPr>
        <w:pStyle w:val="Corpodetexto"/>
        <w:spacing w:after="0" w:line="360" w:lineRule="auto"/>
        <w:ind w:left="1134"/>
        <w:rPr>
          <w:ins w:id="3685" w:author="eric.giuliani" w:date="2017-06-05T09:07:00Z"/>
          <w:rFonts w:ascii="Arial" w:hAnsi="Arial" w:cs="Arial"/>
          <w:b/>
          <w:color w:val="000000" w:themeColor="text1"/>
        </w:rPr>
      </w:pPr>
    </w:p>
    <w:p w:rsidR="007B2D5F" w:rsidRDefault="007B2D5F" w:rsidP="007B2D5F">
      <w:pPr>
        <w:pStyle w:val="Corpodetexto"/>
        <w:spacing w:after="0" w:line="360" w:lineRule="auto"/>
        <w:ind w:left="1134"/>
        <w:rPr>
          <w:ins w:id="3686" w:author="eric.giuliani" w:date="2017-06-02T16:34:00Z"/>
          <w:rFonts w:ascii="Arial" w:hAnsi="Arial" w:cs="Arial"/>
          <w:b/>
          <w:color w:val="000000" w:themeColor="text1"/>
        </w:rPr>
      </w:pPr>
      <w:ins w:id="3687" w:author="eric.giuliani" w:date="2017-06-02T16:34:00Z">
        <w:r>
          <w:rPr>
            <w:rFonts w:ascii="Arial" w:hAnsi="Arial" w:cs="Arial"/>
            <w:b/>
            <w:color w:val="000000" w:themeColor="text1"/>
          </w:rPr>
          <w:lastRenderedPageBreak/>
          <w:t xml:space="preserve">RN_199 - </w:t>
        </w:r>
        <w:bookmarkStart w:id="3688" w:name="RN_199"/>
        <w:r>
          <w:rPr>
            <w:rFonts w:ascii="Arial" w:hAnsi="Arial" w:cs="Arial"/>
            <w:b/>
            <w:color w:val="000000" w:themeColor="text1"/>
          </w:rPr>
          <w:t>Inativação de registro</w:t>
        </w:r>
        <w:bookmarkEnd w:id="3688"/>
      </w:ins>
    </w:p>
    <w:p w:rsidR="007B2D5F" w:rsidRDefault="007B2D5F" w:rsidP="007B2D5F">
      <w:pPr>
        <w:pStyle w:val="Corpodetexto"/>
        <w:spacing w:after="0" w:line="360" w:lineRule="auto"/>
        <w:ind w:left="1134"/>
        <w:rPr>
          <w:ins w:id="3689" w:author="eric.giuliani" w:date="2017-06-02T16:34:00Z"/>
          <w:rFonts w:ascii="Arial" w:hAnsi="Arial" w:cs="Arial"/>
        </w:rPr>
      </w:pPr>
      <w:ins w:id="3690" w:author="eric.giuliani" w:date="2017-06-02T16:34:00Z">
        <w:r>
          <w:rPr>
            <w:rFonts w:ascii="Arial" w:hAnsi="Arial" w:cs="Arial"/>
          </w:rPr>
          <w:t>O sistema deverá inativar o registro alterando o campo “Status” para “Inativo”.</w:t>
        </w:r>
      </w:ins>
    </w:p>
    <w:p w:rsidR="007B2D5F" w:rsidRPr="007B2D5F" w:rsidRDefault="007B2D5F" w:rsidP="007B2D5F">
      <w:pPr>
        <w:pStyle w:val="Corpodetexto"/>
        <w:spacing w:after="0" w:line="360" w:lineRule="auto"/>
        <w:ind w:left="1134"/>
        <w:rPr>
          <w:ins w:id="3691" w:author="eric.giuliani" w:date="2017-06-02T16:34:00Z"/>
          <w:rFonts w:ascii="Arial" w:hAnsi="Arial" w:cs="Arial"/>
          <w:u w:val="single"/>
        </w:rPr>
      </w:pPr>
    </w:p>
    <w:p w:rsidR="007B2D5F" w:rsidRPr="00A55BC4" w:rsidRDefault="007B2D5F" w:rsidP="007B2D5F">
      <w:pPr>
        <w:pStyle w:val="Corpodetexto"/>
        <w:spacing w:after="0" w:line="360" w:lineRule="auto"/>
        <w:ind w:left="1134"/>
        <w:rPr>
          <w:ins w:id="3692" w:author="eric.giuliani" w:date="2017-06-02T16:34:00Z"/>
          <w:rFonts w:ascii="Arial" w:hAnsi="Arial" w:cs="Arial"/>
          <w:b/>
          <w:color w:val="000000" w:themeColor="text1"/>
        </w:rPr>
      </w:pPr>
      <w:bookmarkStart w:id="3693" w:name="RN_201"/>
      <w:ins w:id="3694" w:author="eric.giuliani" w:date="2017-06-02T16:34:00Z">
        <w:r w:rsidRPr="006513FC">
          <w:rPr>
            <w:rFonts w:ascii="Arial" w:hAnsi="Arial" w:cs="Arial"/>
            <w:b/>
            <w:color w:val="000000" w:themeColor="text1"/>
          </w:rPr>
          <w:t>RN_20</w:t>
        </w:r>
      </w:ins>
      <w:ins w:id="3695" w:author="eric.giuliani" w:date="2017-07-02T22:36:00Z">
        <w:r w:rsidR="00CC3919">
          <w:rPr>
            <w:rFonts w:ascii="Arial" w:hAnsi="Arial" w:cs="Arial"/>
            <w:b/>
            <w:color w:val="000000" w:themeColor="text1"/>
          </w:rPr>
          <w:t>1</w:t>
        </w:r>
      </w:ins>
      <w:ins w:id="3696" w:author="eric.giuliani" w:date="2017-06-02T16:34:00Z">
        <w:r w:rsidRPr="006513FC">
          <w:rPr>
            <w:rFonts w:ascii="Arial" w:hAnsi="Arial" w:cs="Arial"/>
            <w:b/>
            <w:color w:val="000000" w:themeColor="text1"/>
          </w:rPr>
          <w:t xml:space="preserve"> - </w:t>
        </w:r>
        <w:r w:rsidR="00CC3919">
          <w:rPr>
            <w:rFonts w:ascii="Arial" w:hAnsi="Arial" w:cs="Arial"/>
            <w:b/>
            <w:color w:val="000000" w:themeColor="text1"/>
          </w:rPr>
          <w:t xml:space="preserve">Consulta </w:t>
        </w:r>
      </w:ins>
      <w:ins w:id="3697" w:author="eric.giuliani" w:date="2017-07-02T22:36:00Z">
        <w:r w:rsidR="00CC3919">
          <w:rPr>
            <w:rFonts w:ascii="Arial" w:hAnsi="Arial" w:cs="Arial"/>
            <w:b/>
            <w:color w:val="000000" w:themeColor="text1"/>
          </w:rPr>
          <w:t>-</w:t>
        </w:r>
      </w:ins>
      <w:ins w:id="3698" w:author="eric.giuliani" w:date="2017-06-02T16:34:00Z">
        <w:r>
          <w:rPr>
            <w:rFonts w:ascii="Arial" w:hAnsi="Arial" w:cs="Arial"/>
            <w:b/>
            <w:color w:val="000000" w:themeColor="text1"/>
          </w:rPr>
          <w:t xml:space="preserve"> Registros Ativos</w:t>
        </w:r>
      </w:ins>
    </w:p>
    <w:bookmarkEnd w:id="3693"/>
    <w:p w:rsidR="007B2D5F" w:rsidRDefault="007B2D5F" w:rsidP="007B2D5F">
      <w:pPr>
        <w:pStyle w:val="Corpodetexto"/>
        <w:spacing w:after="0" w:line="360" w:lineRule="auto"/>
        <w:ind w:left="1134"/>
        <w:rPr>
          <w:ins w:id="3699" w:author="eric.giuliani" w:date="2017-08-26T10:36:00Z"/>
          <w:rFonts w:ascii="Arial" w:hAnsi="Arial" w:cs="Arial"/>
        </w:rPr>
      </w:pPr>
      <w:ins w:id="3700" w:author="eric.giuliani" w:date="2017-06-02T16:34:00Z">
        <w:r>
          <w:rPr>
            <w:rFonts w:ascii="Arial" w:hAnsi="Arial" w:cs="Arial"/>
          </w:rPr>
          <w:t>O sistema deverá considerar na consulta apenas os registros ativos no sistema, isso é, com o campo “Status” como “Ativo”.</w:t>
        </w:r>
      </w:ins>
    </w:p>
    <w:p w:rsidR="00414CE7" w:rsidRDefault="00414CE7" w:rsidP="007B2D5F">
      <w:pPr>
        <w:pStyle w:val="Corpodetexto"/>
        <w:spacing w:after="0" w:line="360" w:lineRule="auto"/>
        <w:ind w:left="1134"/>
        <w:rPr>
          <w:ins w:id="3701" w:author="eric.giuliani" w:date="2017-08-26T10:36:00Z"/>
          <w:rFonts w:ascii="Arial" w:hAnsi="Arial" w:cs="Arial"/>
        </w:rPr>
      </w:pPr>
    </w:p>
    <w:p w:rsidR="00414CE7" w:rsidRDefault="00414CE7" w:rsidP="007B2D5F">
      <w:pPr>
        <w:pStyle w:val="Corpodetexto"/>
        <w:spacing w:after="0" w:line="360" w:lineRule="auto"/>
        <w:ind w:left="1134"/>
        <w:rPr>
          <w:ins w:id="3702" w:author="eric.giuliani" w:date="2017-06-02T16:34:00Z"/>
          <w:rFonts w:ascii="Arial" w:hAnsi="Arial" w:cs="Arial"/>
          <w:b/>
          <w:color w:val="000000" w:themeColor="text1"/>
        </w:rPr>
      </w:pPr>
      <w:bookmarkStart w:id="3703" w:name="RN_202"/>
      <w:ins w:id="3704" w:author="eric.giuliani" w:date="2017-08-26T10:36:00Z">
        <w:r>
          <w:rPr>
            <w:rFonts w:ascii="Arial" w:hAnsi="Arial" w:cs="Arial"/>
            <w:b/>
            <w:color w:val="000000" w:themeColor="text1"/>
          </w:rPr>
          <w:t>RN_202</w:t>
        </w:r>
        <w:bookmarkEnd w:id="3703"/>
        <w:r>
          <w:rPr>
            <w:rFonts w:ascii="Arial" w:hAnsi="Arial" w:cs="Arial"/>
            <w:b/>
            <w:color w:val="000000" w:themeColor="text1"/>
          </w:rPr>
          <w:t xml:space="preserve"> </w:t>
        </w:r>
      </w:ins>
      <w:ins w:id="3705" w:author="eric.giuliani" w:date="2017-08-26T10:37:00Z">
        <w:r>
          <w:rPr>
            <w:rFonts w:ascii="Arial" w:hAnsi="Arial" w:cs="Arial"/>
            <w:b/>
            <w:color w:val="000000" w:themeColor="text1"/>
          </w:rPr>
          <w:t>- R</w:t>
        </w:r>
      </w:ins>
      <w:ins w:id="3706" w:author="eric.giuliani" w:date="2017-08-26T10:36:00Z">
        <w:r>
          <w:rPr>
            <w:rFonts w:ascii="Arial" w:hAnsi="Arial" w:cs="Arial"/>
            <w:b/>
            <w:color w:val="000000" w:themeColor="text1"/>
          </w:rPr>
          <w:t>egistro</w:t>
        </w:r>
      </w:ins>
      <w:ins w:id="3707" w:author="eric.giuliani" w:date="2017-08-26T10:37:00Z">
        <w:r>
          <w:rPr>
            <w:rFonts w:ascii="Arial" w:hAnsi="Arial" w:cs="Arial"/>
            <w:b/>
            <w:color w:val="000000" w:themeColor="text1"/>
          </w:rPr>
          <w:t>s</w:t>
        </w:r>
      </w:ins>
      <w:ins w:id="3708" w:author="eric.giuliani" w:date="2017-08-26T10:36:00Z">
        <w:r>
          <w:rPr>
            <w:rFonts w:ascii="Arial" w:hAnsi="Arial" w:cs="Arial"/>
            <w:b/>
            <w:color w:val="000000" w:themeColor="text1"/>
          </w:rPr>
          <w:t xml:space="preserve"> </w:t>
        </w:r>
      </w:ins>
      <w:ins w:id="3709" w:author="eric.giuliani" w:date="2017-08-26T10:37:00Z">
        <w:r>
          <w:rPr>
            <w:rFonts w:ascii="Arial" w:hAnsi="Arial" w:cs="Arial"/>
            <w:b/>
            <w:color w:val="000000" w:themeColor="text1"/>
          </w:rPr>
          <w:t xml:space="preserve">posteriores </w:t>
        </w:r>
      </w:ins>
      <w:ins w:id="3710" w:author="eric.giuliani" w:date="2017-08-26T10:38:00Z">
        <w:r>
          <w:rPr>
            <w:rFonts w:ascii="Arial" w:hAnsi="Arial" w:cs="Arial"/>
            <w:b/>
            <w:color w:val="000000" w:themeColor="text1"/>
          </w:rPr>
          <w:t>a</w:t>
        </w:r>
      </w:ins>
      <w:ins w:id="3711" w:author="eric.giuliani" w:date="2017-08-26T10:39:00Z">
        <w:r>
          <w:rPr>
            <w:rFonts w:ascii="Arial" w:hAnsi="Arial" w:cs="Arial"/>
            <w:b/>
            <w:color w:val="000000" w:themeColor="text1"/>
          </w:rPr>
          <w:t>o registro incluído</w:t>
        </w:r>
      </w:ins>
      <w:ins w:id="3712" w:author="eric.giuliani" w:date="2017-08-26T10:38:00Z">
        <w:r>
          <w:rPr>
            <w:rFonts w:ascii="Arial" w:hAnsi="Arial" w:cs="Arial"/>
            <w:b/>
            <w:color w:val="000000" w:themeColor="text1"/>
          </w:rPr>
          <w:t xml:space="preserve"> </w:t>
        </w:r>
      </w:ins>
    </w:p>
    <w:p w:rsidR="00000000" w:rsidRDefault="00B94032">
      <w:pPr>
        <w:pStyle w:val="Corpodetexto"/>
        <w:spacing w:after="0" w:line="360" w:lineRule="auto"/>
        <w:ind w:left="1134"/>
        <w:rPr>
          <w:ins w:id="3713" w:author="eric.giuliani" w:date="2017-08-26T10:39:00Z"/>
          <w:rFonts w:ascii="Arial" w:hAnsi="Arial" w:cs="Arial"/>
        </w:rPr>
        <w:pPrChange w:id="3714" w:author="eric.giuliani" w:date="2017-08-26T10:39:00Z">
          <w:pPr>
            <w:widowControl/>
            <w:spacing w:after="200" w:line="276" w:lineRule="auto"/>
            <w:ind w:left="1134"/>
          </w:pPr>
        </w:pPrChange>
      </w:pPr>
      <w:ins w:id="3715" w:author="eric.giuliani" w:date="2017-08-26T11:02:00Z">
        <w:r>
          <w:rPr>
            <w:rFonts w:ascii="Arial" w:hAnsi="Arial" w:cs="Arial"/>
          </w:rPr>
          <w:t>Para o cadastro de multa e juros, o</w:t>
        </w:r>
      </w:ins>
      <w:ins w:id="3716" w:author="eric.giuliani" w:date="2017-08-26T10:39:00Z">
        <w:r w:rsidR="00210B41" w:rsidRPr="00210B41">
          <w:rPr>
            <w:rFonts w:ascii="Arial" w:hAnsi="Arial" w:cs="Arial"/>
            <w:rPrChange w:id="3717" w:author="eric.giuliani" w:date="2017-08-26T10:39:00Z">
              <w:rPr>
                <w:rFonts w:ascii="Arial" w:hAnsi="Arial" w:cs="Arial"/>
                <w:b/>
                <w:color w:val="0000FF" w:themeColor="hyperlink"/>
                <w:u w:val="single"/>
              </w:rPr>
            </w:rPrChange>
          </w:rPr>
          <w:t xml:space="preserve"> sistema de</w:t>
        </w:r>
        <w:r w:rsidR="00414CE7">
          <w:rPr>
            <w:rFonts w:ascii="Arial" w:hAnsi="Arial" w:cs="Arial"/>
          </w:rPr>
          <w:t xml:space="preserve">verá verificar se </w:t>
        </w:r>
      </w:ins>
      <w:ins w:id="3718" w:author="eric.giuliani" w:date="2017-08-26T10:41:00Z">
        <w:r w:rsidR="00414CE7">
          <w:rPr>
            <w:rFonts w:ascii="Arial" w:hAnsi="Arial" w:cs="Arial"/>
          </w:rPr>
          <w:t>existem</w:t>
        </w:r>
      </w:ins>
      <w:ins w:id="3719" w:author="eric.giuliani" w:date="2017-08-26T10:39:00Z">
        <w:r w:rsidR="00414CE7">
          <w:rPr>
            <w:rFonts w:ascii="Arial" w:hAnsi="Arial" w:cs="Arial"/>
          </w:rPr>
          <w:t xml:space="preserve"> registros </w:t>
        </w:r>
      </w:ins>
      <w:ins w:id="3720" w:author="eric.giuliani" w:date="2017-08-26T10:41:00Z">
        <w:r w:rsidR="00414CE7">
          <w:rPr>
            <w:rFonts w:ascii="Arial" w:hAnsi="Arial" w:cs="Arial"/>
          </w:rPr>
          <w:t xml:space="preserve">cadastrados com </w:t>
        </w:r>
      </w:ins>
      <w:ins w:id="3721" w:author="eric.giuliani" w:date="2017-08-26T10:40:00Z">
        <w:r w:rsidR="00414CE7">
          <w:rPr>
            <w:rFonts w:ascii="Arial" w:hAnsi="Arial" w:cs="Arial"/>
          </w:rPr>
          <w:t>a data de in</w:t>
        </w:r>
      </w:ins>
      <w:ins w:id="3722" w:author="eric.giuliani" w:date="2017-08-26T10:41:00Z">
        <w:r w:rsidR="00414CE7">
          <w:rPr>
            <w:rFonts w:ascii="Arial" w:hAnsi="Arial" w:cs="Arial"/>
          </w:rPr>
          <w:t>í</w:t>
        </w:r>
      </w:ins>
      <w:ins w:id="3723" w:author="eric.giuliani" w:date="2017-08-26T10:40:00Z">
        <w:r w:rsidR="00414CE7">
          <w:rPr>
            <w:rFonts w:ascii="Arial" w:hAnsi="Arial" w:cs="Arial"/>
          </w:rPr>
          <w:t xml:space="preserve">cio de </w:t>
        </w:r>
      </w:ins>
      <w:ins w:id="3724" w:author="eric.giuliani" w:date="2017-08-26T10:41:00Z">
        <w:r w:rsidR="00414CE7">
          <w:rPr>
            <w:rFonts w:ascii="Arial" w:hAnsi="Arial" w:cs="Arial"/>
          </w:rPr>
          <w:t xml:space="preserve">vigência igual ou superior </w:t>
        </w:r>
      </w:ins>
      <w:ins w:id="3725" w:author="eric.giuliani" w:date="2017-08-26T10:45:00Z">
        <w:r w:rsidR="00414CE7">
          <w:rPr>
            <w:rFonts w:ascii="Arial" w:hAnsi="Arial" w:cs="Arial"/>
          </w:rPr>
          <w:t>à</w:t>
        </w:r>
      </w:ins>
      <w:ins w:id="3726" w:author="eric.giuliani" w:date="2017-08-26T10:41:00Z">
        <w:r w:rsidR="00414CE7">
          <w:rPr>
            <w:rFonts w:ascii="Arial" w:hAnsi="Arial" w:cs="Arial"/>
          </w:rPr>
          <w:t xml:space="preserve"> data de início de vigência </w:t>
        </w:r>
      </w:ins>
      <w:ins w:id="3727" w:author="eric.giuliani" w:date="2017-08-26T10:42:00Z">
        <w:r w:rsidR="00414CE7">
          <w:rPr>
            <w:rFonts w:ascii="Arial" w:hAnsi="Arial" w:cs="Arial"/>
          </w:rPr>
          <w:t xml:space="preserve">do registro que </w:t>
        </w:r>
      </w:ins>
      <w:ins w:id="3728" w:author="eric.giuliani" w:date="2017-08-26T10:41:00Z">
        <w:r w:rsidR="00414CE7">
          <w:rPr>
            <w:rFonts w:ascii="Arial" w:hAnsi="Arial" w:cs="Arial"/>
          </w:rPr>
          <w:t xml:space="preserve">esta sendo </w:t>
        </w:r>
      </w:ins>
      <w:ins w:id="3729" w:author="eric.giuliani" w:date="2017-08-26T10:42:00Z">
        <w:r w:rsidR="00414CE7">
          <w:rPr>
            <w:rFonts w:ascii="Arial" w:hAnsi="Arial" w:cs="Arial"/>
          </w:rPr>
          <w:t>cadastrado</w:t>
        </w:r>
      </w:ins>
      <w:ins w:id="3730" w:author="eric.giuliani" w:date="2017-08-26T10:45:00Z">
        <w:r w:rsidR="00414CE7">
          <w:rPr>
            <w:rFonts w:ascii="Arial" w:hAnsi="Arial" w:cs="Arial"/>
          </w:rPr>
          <w:t xml:space="preserve"> e</w:t>
        </w:r>
      </w:ins>
      <w:ins w:id="3731" w:author="eric.giuliani" w:date="2017-08-26T10:43:00Z">
        <w:r w:rsidR="00414CE7">
          <w:rPr>
            <w:rFonts w:ascii="Arial" w:hAnsi="Arial" w:cs="Arial"/>
          </w:rPr>
          <w:t xml:space="preserve"> realizar o cancelamento de todos os registros com essa situação</w:t>
        </w:r>
      </w:ins>
      <w:ins w:id="3732" w:author="eric.giuliani" w:date="2017-08-26T10:50:00Z">
        <w:r w:rsidR="009D4772">
          <w:rPr>
            <w:rFonts w:ascii="Arial" w:hAnsi="Arial" w:cs="Arial"/>
          </w:rPr>
          <w:t>,</w:t>
        </w:r>
      </w:ins>
      <w:ins w:id="3733" w:author="eric.giuliani" w:date="2017-08-26T10:43:00Z">
        <w:r w:rsidR="00414CE7">
          <w:rPr>
            <w:rFonts w:ascii="Arial" w:hAnsi="Arial" w:cs="Arial"/>
          </w:rPr>
          <w:t xml:space="preserve"> </w:t>
        </w:r>
      </w:ins>
      <w:ins w:id="3734" w:author="eric.giuliani" w:date="2017-08-26T10:44:00Z">
        <w:r w:rsidR="00414CE7">
          <w:rPr>
            <w:rFonts w:ascii="Arial" w:hAnsi="Arial" w:cs="Arial"/>
          </w:rPr>
          <w:t>incluindo a data de cancelamento para esses</w:t>
        </w:r>
        <w:r w:rsidR="00A20FB8">
          <w:rPr>
            <w:rFonts w:ascii="Arial" w:hAnsi="Arial" w:cs="Arial"/>
          </w:rPr>
          <w:t>, sendo</w:t>
        </w:r>
      </w:ins>
      <w:ins w:id="3735" w:author="eric.giuliani" w:date="2017-08-26T11:00:00Z">
        <w:r w:rsidR="00A20FB8">
          <w:rPr>
            <w:rFonts w:ascii="Arial" w:hAnsi="Arial" w:cs="Arial"/>
          </w:rPr>
          <w:t xml:space="preserve"> </w:t>
        </w:r>
      </w:ins>
      <w:ins w:id="3736" w:author="eric.giuliani" w:date="2017-08-26T10:44:00Z">
        <w:r w:rsidR="009D4772">
          <w:rPr>
            <w:rFonts w:ascii="Arial" w:hAnsi="Arial" w:cs="Arial"/>
          </w:rPr>
          <w:t xml:space="preserve">a </w:t>
        </w:r>
      </w:ins>
      <w:ins w:id="3737" w:author="eric.giuliani" w:date="2017-08-26T10:47:00Z">
        <w:r w:rsidR="009D4772">
          <w:rPr>
            <w:rFonts w:ascii="Arial" w:hAnsi="Arial" w:cs="Arial"/>
          </w:rPr>
          <w:t xml:space="preserve">data </w:t>
        </w:r>
      </w:ins>
      <w:ins w:id="3738" w:author="eric.giuliani" w:date="2017-08-26T10:44:00Z">
        <w:r w:rsidR="009D4772">
          <w:rPr>
            <w:rFonts w:ascii="Arial" w:hAnsi="Arial" w:cs="Arial"/>
          </w:rPr>
          <w:t>atual.</w:t>
        </w:r>
      </w:ins>
    </w:p>
    <w:p w:rsidR="00000000" w:rsidRDefault="009A197D">
      <w:pPr>
        <w:pStyle w:val="Corpodetexto"/>
        <w:spacing w:after="0" w:line="360" w:lineRule="auto"/>
        <w:ind w:left="1134"/>
        <w:rPr>
          <w:ins w:id="3739" w:author="eric.giuliani" w:date="2017-08-26T10:39:00Z"/>
          <w:rFonts w:ascii="Arial" w:hAnsi="Arial" w:cs="Arial"/>
        </w:rPr>
        <w:pPrChange w:id="3740" w:author="eric.giuliani" w:date="2017-08-26T10:39:00Z">
          <w:pPr>
            <w:widowControl/>
            <w:spacing w:after="200" w:line="276" w:lineRule="auto"/>
            <w:ind w:left="1134"/>
          </w:pPr>
        </w:pPrChange>
      </w:pPr>
    </w:p>
    <w:p w:rsidR="00000000" w:rsidRDefault="00210B41">
      <w:pPr>
        <w:pStyle w:val="Corpodetexto"/>
        <w:spacing w:after="0" w:line="360" w:lineRule="auto"/>
        <w:ind w:left="1134"/>
        <w:rPr>
          <w:ins w:id="3741" w:author="eric.giuliani" w:date="2017-08-26T11:02:00Z"/>
          <w:rFonts w:ascii="Arial" w:hAnsi="Arial" w:cs="Arial"/>
          <w:b/>
          <w:color w:val="000000" w:themeColor="text1"/>
          <w:rPrChange w:id="3742" w:author="eric.giuliani" w:date="2017-08-26T11:03:00Z">
            <w:rPr>
              <w:ins w:id="3743" w:author="eric.giuliani" w:date="2017-08-26T11:02:00Z"/>
              <w:rFonts w:ascii="Arial" w:hAnsi="Arial" w:cs="Arial"/>
            </w:rPr>
          </w:rPrChange>
        </w:rPr>
        <w:pPrChange w:id="3744" w:author="eric.giuliani" w:date="2017-08-26T10:39:00Z">
          <w:pPr>
            <w:widowControl/>
            <w:spacing w:after="200" w:line="276" w:lineRule="auto"/>
            <w:ind w:left="1134"/>
          </w:pPr>
        </w:pPrChange>
      </w:pPr>
      <w:bookmarkStart w:id="3745" w:name="RN_203"/>
      <w:ins w:id="3746" w:author="eric.giuliani" w:date="2017-08-26T11:02:00Z">
        <w:r w:rsidRPr="00210B41">
          <w:rPr>
            <w:rFonts w:ascii="Arial" w:hAnsi="Arial" w:cs="Arial"/>
            <w:b/>
            <w:color w:val="000000" w:themeColor="text1"/>
            <w:rPrChange w:id="3747" w:author="eric.giuliani" w:date="2017-08-26T11:03:00Z">
              <w:rPr>
                <w:rFonts w:ascii="Arial" w:hAnsi="Arial" w:cs="Arial"/>
                <w:color w:val="0000FF" w:themeColor="hyperlink"/>
                <w:u w:val="single"/>
              </w:rPr>
            </w:rPrChange>
          </w:rPr>
          <w:t>RN_203</w:t>
        </w:r>
      </w:ins>
      <w:bookmarkEnd w:id="3745"/>
      <w:ins w:id="3748" w:author="eric.giuliani" w:date="2017-08-26T11:03:00Z">
        <w:r w:rsidRPr="00210B41">
          <w:rPr>
            <w:rFonts w:ascii="Arial" w:hAnsi="Arial" w:cs="Arial"/>
            <w:b/>
            <w:color w:val="000000" w:themeColor="text1"/>
            <w:rPrChange w:id="3749" w:author="eric.giuliani" w:date="2017-08-26T11:03:00Z">
              <w:rPr>
                <w:rFonts w:ascii="Arial" w:hAnsi="Arial" w:cs="Arial"/>
                <w:color w:val="0000FF" w:themeColor="hyperlink"/>
                <w:u w:val="single"/>
              </w:rPr>
            </w:rPrChange>
          </w:rPr>
          <w:t xml:space="preserve"> - Registros a serem exibidos na tela inicial do Parametrizar Sistema</w:t>
        </w:r>
      </w:ins>
    </w:p>
    <w:p w:rsidR="00000000" w:rsidRDefault="00B94032">
      <w:pPr>
        <w:pStyle w:val="Corpodetexto"/>
        <w:spacing w:after="0" w:line="360" w:lineRule="auto"/>
        <w:ind w:left="1134"/>
        <w:rPr>
          <w:ins w:id="3750" w:author="eric.giuliani" w:date="2017-08-26T14:05:00Z"/>
          <w:rFonts w:ascii="Arial" w:hAnsi="Arial" w:cs="Arial"/>
        </w:rPr>
        <w:pPrChange w:id="3751" w:author="eric.giuliani" w:date="2017-08-26T10:39:00Z">
          <w:pPr>
            <w:widowControl/>
            <w:spacing w:after="200" w:line="276" w:lineRule="auto"/>
            <w:ind w:left="1134"/>
          </w:pPr>
        </w:pPrChange>
      </w:pPr>
      <w:ins w:id="3752" w:author="eric.giuliani" w:date="2017-08-26T11:03:00Z">
        <w:r>
          <w:rPr>
            <w:rFonts w:ascii="Arial" w:hAnsi="Arial" w:cs="Arial"/>
          </w:rPr>
          <w:t>O sistema deverá consultar os registros mais recente</w:t>
        </w:r>
      </w:ins>
      <w:ins w:id="3753" w:author="eric.giuliani" w:date="2017-08-26T11:04:00Z">
        <w:r>
          <w:rPr>
            <w:rFonts w:ascii="Arial" w:hAnsi="Arial" w:cs="Arial"/>
          </w:rPr>
          <w:t>s</w:t>
        </w:r>
      </w:ins>
      <w:ins w:id="3754" w:author="eric.giuliani" w:date="2017-08-26T11:03:00Z">
        <w:r>
          <w:rPr>
            <w:rFonts w:ascii="Arial" w:hAnsi="Arial" w:cs="Arial"/>
          </w:rPr>
          <w:t xml:space="preserve"> de Multa e Juros </w:t>
        </w:r>
      </w:ins>
      <w:ins w:id="3755" w:author="eric.giuliani" w:date="2017-08-26T11:04:00Z">
        <w:r>
          <w:rPr>
            <w:rFonts w:ascii="Arial" w:hAnsi="Arial" w:cs="Arial"/>
          </w:rPr>
          <w:t>que não estão cancelados para serem apresentados na tela inicial da funcionalidade.</w:t>
        </w:r>
      </w:ins>
    </w:p>
    <w:p w:rsidR="00000000" w:rsidRDefault="009A197D">
      <w:pPr>
        <w:pStyle w:val="Corpodetexto"/>
        <w:spacing w:after="0" w:line="360" w:lineRule="auto"/>
        <w:ind w:left="1134"/>
        <w:rPr>
          <w:ins w:id="3756" w:author="eric.giuliani" w:date="2017-08-26T14:05:00Z"/>
          <w:rFonts w:ascii="Arial" w:hAnsi="Arial" w:cs="Arial"/>
        </w:rPr>
        <w:pPrChange w:id="3757" w:author="eric.giuliani" w:date="2017-08-26T10:39:00Z">
          <w:pPr>
            <w:widowControl/>
            <w:spacing w:after="200" w:line="276" w:lineRule="auto"/>
            <w:ind w:left="1134"/>
          </w:pPr>
        </w:pPrChange>
      </w:pPr>
    </w:p>
    <w:p w:rsidR="00EF77E4" w:rsidRPr="00B94032" w:rsidRDefault="00EF77E4" w:rsidP="00EF77E4">
      <w:pPr>
        <w:pStyle w:val="Corpodetexto"/>
        <w:spacing w:after="0" w:line="360" w:lineRule="auto"/>
        <w:ind w:left="1134"/>
        <w:rPr>
          <w:ins w:id="3758" w:author="eric.giuliani" w:date="2017-08-26T14:05:00Z"/>
          <w:rFonts w:ascii="Arial" w:hAnsi="Arial" w:cs="Arial"/>
          <w:b/>
          <w:color w:val="000000" w:themeColor="text1"/>
        </w:rPr>
      </w:pPr>
      <w:bookmarkStart w:id="3759" w:name="RN_204"/>
      <w:ins w:id="3760" w:author="eric.giuliani" w:date="2017-08-26T14:05:00Z">
        <w:r>
          <w:rPr>
            <w:rFonts w:ascii="Arial" w:hAnsi="Arial" w:cs="Arial"/>
            <w:b/>
            <w:color w:val="000000" w:themeColor="text1"/>
          </w:rPr>
          <w:t>RN_204</w:t>
        </w:r>
        <w:bookmarkEnd w:id="3759"/>
        <w:r w:rsidRPr="00B94032">
          <w:rPr>
            <w:rFonts w:ascii="Arial" w:hAnsi="Arial" w:cs="Arial"/>
            <w:b/>
            <w:color w:val="000000" w:themeColor="text1"/>
          </w:rPr>
          <w:t xml:space="preserve"> </w:t>
        </w:r>
      </w:ins>
      <w:ins w:id="3761" w:author="eric.giuliani" w:date="2017-08-26T14:06:00Z">
        <w:r>
          <w:rPr>
            <w:rFonts w:ascii="Arial" w:hAnsi="Arial" w:cs="Arial"/>
            <w:b/>
            <w:color w:val="000000" w:themeColor="text1"/>
          </w:rPr>
          <w:t>-</w:t>
        </w:r>
      </w:ins>
      <w:ins w:id="3762" w:author="eric.giuliani" w:date="2017-08-26T14:05:00Z">
        <w:r w:rsidRPr="00B94032">
          <w:rPr>
            <w:rFonts w:ascii="Arial" w:hAnsi="Arial" w:cs="Arial"/>
            <w:b/>
            <w:color w:val="000000" w:themeColor="text1"/>
          </w:rPr>
          <w:t xml:space="preserve"> </w:t>
        </w:r>
      </w:ins>
      <w:ins w:id="3763" w:author="eric.giuliani" w:date="2017-08-26T14:06:00Z">
        <w:r>
          <w:rPr>
            <w:rFonts w:ascii="Arial" w:hAnsi="Arial" w:cs="Arial"/>
            <w:b/>
            <w:color w:val="000000" w:themeColor="text1"/>
          </w:rPr>
          <w:t>Limite de linhas para exportação de arquivo inválido</w:t>
        </w:r>
      </w:ins>
    </w:p>
    <w:p w:rsidR="00EF77E4" w:rsidRDefault="00EF77E4" w:rsidP="00EF77E4">
      <w:pPr>
        <w:pStyle w:val="Corpodetexto"/>
        <w:spacing w:after="0" w:line="360" w:lineRule="auto"/>
        <w:ind w:left="1134"/>
        <w:rPr>
          <w:ins w:id="3764" w:author="eric.giuliani" w:date="2017-08-26T14:05:00Z"/>
          <w:rFonts w:ascii="Arial" w:hAnsi="Arial" w:cs="Arial"/>
        </w:rPr>
      </w:pPr>
      <w:ins w:id="3765" w:author="eric.giuliani" w:date="2017-08-26T14:05:00Z">
        <w:r>
          <w:rPr>
            <w:rFonts w:ascii="Arial" w:hAnsi="Arial" w:cs="Arial"/>
          </w:rPr>
          <w:t xml:space="preserve">O sistema </w:t>
        </w:r>
      </w:ins>
      <w:ins w:id="3766" w:author="eric.giuliani" w:date="2017-08-26T14:06:00Z">
        <w:r>
          <w:rPr>
            <w:rFonts w:ascii="Arial" w:hAnsi="Arial" w:cs="Arial"/>
          </w:rPr>
          <w:t xml:space="preserve">não deve permitir </w:t>
        </w:r>
      </w:ins>
      <w:ins w:id="3767" w:author="eric.giuliani" w:date="2017-08-26T14:09:00Z">
        <w:r w:rsidR="009C6D30">
          <w:rPr>
            <w:rFonts w:ascii="Arial" w:hAnsi="Arial" w:cs="Arial"/>
          </w:rPr>
          <w:t xml:space="preserve">o </w:t>
        </w:r>
      </w:ins>
      <w:ins w:id="3768" w:author="eric.giuliani" w:date="2017-08-26T14:06:00Z">
        <w:r w:rsidR="009C6D30">
          <w:rPr>
            <w:rFonts w:ascii="Arial" w:hAnsi="Arial" w:cs="Arial"/>
          </w:rPr>
          <w:t>cadastr</w:t>
        </w:r>
      </w:ins>
      <w:ins w:id="3769" w:author="eric.giuliani" w:date="2017-08-26T14:09:00Z">
        <w:r w:rsidR="009C6D30">
          <w:rPr>
            <w:rFonts w:ascii="Arial" w:hAnsi="Arial" w:cs="Arial"/>
          </w:rPr>
          <w:t>o</w:t>
        </w:r>
      </w:ins>
      <w:ins w:id="3770" w:author="eric.giuliani" w:date="2017-08-26T14:06:00Z">
        <w:r>
          <w:rPr>
            <w:rFonts w:ascii="Arial" w:hAnsi="Arial" w:cs="Arial"/>
          </w:rPr>
          <w:t xml:space="preserve"> </w:t>
        </w:r>
      </w:ins>
      <w:ins w:id="3771" w:author="eric.giuliani" w:date="2017-08-26T14:09:00Z">
        <w:r w:rsidR="00FA1C51">
          <w:rPr>
            <w:rFonts w:ascii="Arial" w:hAnsi="Arial" w:cs="Arial"/>
          </w:rPr>
          <w:t>do</w:t>
        </w:r>
      </w:ins>
      <w:ins w:id="3772" w:author="eric.giuliani" w:date="2017-08-26T14:06:00Z">
        <w:r>
          <w:rPr>
            <w:rFonts w:ascii="Arial" w:hAnsi="Arial" w:cs="Arial"/>
          </w:rPr>
          <w:t xml:space="preserve"> limite de linhas para exportaç</w:t>
        </w:r>
      </w:ins>
      <w:ins w:id="3773" w:author="eric.giuliani" w:date="2017-08-26T14:07:00Z">
        <w:r>
          <w:rPr>
            <w:rFonts w:ascii="Arial" w:hAnsi="Arial" w:cs="Arial"/>
          </w:rPr>
          <w:t>ão de arquivo menor do que um</w:t>
        </w:r>
      </w:ins>
      <w:ins w:id="3774" w:author="eric.giuliani" w:date="2017-08-26T14:05:00Z">
        <w:r>
          <w:rPr>
            <w:rFonts w:ascii="Arial" w:hAnsi="Arial" w:cs="Arial"/>
          </w:rPr>
          <w:t>.</w:t>
        </w:r>
      </w:ins>
    </w:p>
    <w:p w:rsidR="00000000" w:rsidRDefault="009A197D">
      <w:pPr>
        <w:pStyle w:val="Corpodetexto"/>
        <w:spacing w:after="0" w:line="360" w:lineRule="auto"/>
        <w:ind w:left="1134"/>
        <w:rPr>
          <w:ins w:id="3775" w:author="eric.giuliani" w:date="2017-08-26T11:02:00Z"/>
          <w:rFonts w:ascii="Arial" w:hAnsi="Arial" w:cs="Arial"/>
        </w:rPr>
        <w:pPrChange w:id="3776" w:author="eric.giuliani" w:date="2017-08-26T10:39:00Z">
          <w:pPr>
            <w:widowControl/>
            <w:spacing w:after="200" w:line="276" w:lineRule="auto"/>
            <w:ind w:left="1134"/>
          </w:pPr>
        </w:pPrChange>
      </w:pPr>
    </w:p>
    <w:p w:rsidR="00000000" w:rsidRDefault="00210B41">
      <w:pPr>
        <w:pStyle w:val="Corpodetexto"/>
        <w:spacing w:after="0" w:line="360" w:lineRule="auto"/>
        <w:ind w:left="1134"/>
        <w:rPr>
          <w:ins w:id="3777" w:author="eric.giuliani" w:date="2017-08-26T15:17:00Z"/>
          <w:rFonts w:ascii="Arial" w:hAnsi="Arial" w:cs="Arial"/>
          <w:b/>
          <w:color w:val="000000" w:themeColor="text1"/>
        </w:rPr>
        <w:pPrChange w:id="3778" w:author="eric.giuliani" w:date="2017-08-26T10:39:00Z">
          <w:pPr>
            <w:widowControl/>
            <w:spacing w:after="200" w:line="276" w:lineRule="auto"/>
            <w:ind w:left="1134"/>
          </w:pPr>
        </w:pPrChange>
      </w:pPr>
      <w:bookmarkStart w:id="3779" w:name="RN_205"/>
      <w:ins w:id="3780" w:author="eric.giuliani" w:date="2017-08-26T15:16:00Z">
        <w:r w:rsidRPr="00210B41">
          <w:rPr>
            <w:rFonts w:ascii="Arial" w:hAnsi="Arial" w:cs="Arial"/>
            <w:b/>
            <w:color w:val="000000" w:themeColor="text1"/>
            <w:rPrChange w:id="3781" w:author="eric.giuliani" w:date="2017-08-26T15:17:00Z">
              <w:rPr>
                <w:rFonts w:ascii="Arial" w:hAnsi="Arial" w:cs="Arial"/>
                <w:color w:val="0000FF" w:themeColor="hyperlink"/>
                <w:u w:val="single"/>
              </w:rPr>
            </w:rPrChange>
          </w:rPr>
          <w:t>RN_205</w:t>
        </w:r>
        <w:bookmarkEnd w:id="3779"/>
        <w:r w:rsidRPr="00210B41">
          <w:rPr>
            <w:rFonts w:ascii="Arial" w:hAnsi="Arial" w:cs="Arial"/>
            <w:b/>
            <w:color w:val="000000" w:themeColor="text1"/>
            <w:rPrChange w:id="3782" w:author="eric.giuliani" w:date="2017-08-26T15:17:00Z">
              <w:rPr>
                <w:rFonts w:ascii="Arial" w:hAnsi="Arial" w:cs="Arial"/>
                <w:color w:val="0000FF" w:themeColor="hyperlink"/>
                <w:u w:val="single"/>
              </w:rPr>
            </w:rPrChange>
          </w:rPr>
          <w:t xml:space="preserve"> </w:t>
        </w:r>
      </w:ins>
      <w:ins w:id="3783" w:author="eric.giuliani" w:date="2017-08-26T15:17:00Z">
        <w:r w:rsidRPr="00210B41">
          <w:rPr>
            <w:rFonts w:ascii="Arial" w:hAnsi="Arial" w:cs="Arial"/>
            <w:b/>
            <w:color w:val="000000" w:themeColor="text1"/>
            <w:rPrChange w:id="3784" w:author="eric.giuliani" w:date="2017-08-26T15:17:00Z">
              <w:rPr>
                <w:rFonts w:ascii="Arial" w:hAnsi="Arial" w:cs="Arial"/>
                <w:color w:val="0000FF" w:themeColor="hyperlink"/>
                <w:u w:val="single"/>
              </w:rPr>
            </w:rPrChange>
          </w:rPr>
          <w:t>-</w:t>
        </w:r>
      </w:ins>
      <w:ins w:id="3785" w:author="eric.giuliani" w:date="2017-08-26T15:16:00Z">
        <w:r w:rsidRPr="00210B41">
          <w:rPr>
            <w:rFonts w:ascii="Arial" w:hAnsi="Arial" w:cs="Arial"/>
            <w:b/>
            <w:color w:val="000000" w:themeColor="text1"/>
            <w:rPrChange w:id="3786" w:author="eric.giuliani" w:date="2017-08-26T15:17:00Z">
              <w:rPr>
                <w:rFonts w:ascii="Arial" w:hAnsi="Arial" w:cs="Arial"/>
                <w:color w:val="0000FF" w:themeColor="hyperlink"/>
                <w:u w:val="single"/>
              </w:rPr>
            </w:rPrChange>
          </w:rPr>
          <w:t xml:space="preserve"> Exclusão de registros inseridos manualmente</w:t>
        </w:r>
      </w:ins>
    </w:p>
    <w:p w:rsidR="00000000" w:rsidRDefault="00210B41">
      <w:pPr>
        <w:pStyle w:val="Corpodetexto"/>
        <w:spacing w:after="0" w:line="360" w:lineRule="auto"/>
        <w:ind w:left="1134"/>
        <w:rPr>
          <w:ins w:id="3787" w:author="eric.giuliani" w:date="2017-08-26T15:18:00Z"/>
          <w:rFonts w:ascii="Arial" w:hAnsi="Arial" w:cs="Arial"/>
        </w:rPr>
        <w:pPrChange w:id="3788" w:author="eric.giuliani" w:date="2017-08-26T10:39:00Z">
          <w:pPr>
            <w:widowControl/>
            <w:spacing w:after="200" w:line="276" w:lineRule="auto"/>
            <w:ind w:left="1134"/>
          </w:pPr>
        </w:pPrChange>
      </w:pPr>
      <w:ins w:id="3789" w:author="eric.giuliani" w:date="2017-08-26T15:17:00Z">
        <w:r w:rsidRPr="00210B41">
          <w:rPr>
            <w:rFonts w:ascii="Arial" w:hAnsi="Arial" w:cs="Arial"/>
            <w:rPrChange w:id="3790" w:author="eric.giuliani" w:date="2017-08-26T15:17:00Z">
              <w:rPr>
                <w:rFonts w:ascii="Arial" w:hAnsi="Arial" w:cs="Arial"/>
                <w:b/>
                <w:color w:val="000000" w:themeColor="text1"/>
                <w:u w:val="single"/>
              </w:rPr>
            </w:rPrChange>
          </w:rPr>
          <w:t>O sis</w:t>
        </w:r>
        <w:r w:rsidR="00371D5B">
          <w:rPr>
            <w:rFonts w:ascii="Arial" w:hAnsi="Arial" w:cs="Arial"/>
          </w:rPr>
          <w:t>tema só deve permitir a exclusão dos registros inseridos manualmente</w:t>
        </w:r>
      </w:ins>
      <w:ins w:id="3791" w:author="eric.giuliani" w:date="2017-08-28T09:54:00Z">
        <w:r w:rsidR="00CF20C4">
          <w:rPr>
            <w:rFonts w:ascii="Arial" w:hAnsi="Arial" w:cs="Arial"/>
          </w:rPr>
          <w:t>, caso contrário, n</w:t>
        </w:r>
      </w:ins>
      <w:ins w:id="3792" w:author="eric.giuliani" w:date="2017-08-28T09:55:00Z">
        <w:r w:rsidR="00CF20C4">
          <w:rPr>
            <w:rFonts w:ascii="Arial" w:hAnsi="Arial" w:cs="Arial"/>
          </w:rPr>
          <w:t>ão será apresentada a opção de exclusão</w:t>
        </w:r>
      </w:ins>
      <w:ins w:id="3793" w:author="eric.giuliani" w:date="2017-08-26T15:18:00Z">
        <w:r w:rsidR="00371D5B">
          <w:rPr>
            <w:rFonts w:ascii="Arial" w:hAnsi="Arial" w:cs="Arial"/>
          </w:rPr>
          <w:t>.</w:t>
        </w:r>
      </w:ins>
    </w:p>
    <w:p w:rsidR="00000000" w:rsidRDefault="00210B41">
      <w:pPr>
        <w:pStyle w:val="Corpodetexto"/>
        <w:spacing w:after="0" w:line="360" w:lineRule="auto"/>
        <w:ind w:left="1134"/>
        <w:rPr>
          <w:ins w:id="3794" w:author="eric.giuliani" w:date="2017-08-28T09:51:00Z"/>
          <w:rFonts w:ascii="Arial" w:hAnsi="Arial" w:cs="Arial"/>
        </w:rPr>
        <w:pPrChange w:id="3795" w:author="eric.giuliani" w:date="2017-08-26T10:39:00Z">
          <w:pPr>
            <w:widowControl/>
            <w:spacing w:after="200" w:line="276" w:lineRule="auto"/>
            <w:ind w:left="1134"/>
          </w:pPr>
        </w:pPrChange>
      </w:pPr>
      <w:ins w:id="3796" w:author="eric.giuliani" w:date="2017-08-26T15:18:00Z">
        <w:r w:rsidRPr="00210B41">
          <w:rPr>
            <w:rFonts w:ascii="Arial" w:hAnsi="Arial" w:cs="Arial"/>
            <w:rPrChange w:id="3797" w:author="eric.giuliani" w:date="2017-08-26T15:18:00Z">
              <w:rPr>
                <w:color w:val="0000FF" w:themeColor="hyperlink"/>
                <w:u w:val="single"/>
              </w:rPr>
            </w:rPrChange>
          </w:rPr>
          <w:t>Somente o perfil “Administrador” poderá ver a ação de exclusão</w:t>
        </w:r>
        <w:r w:rsidR="00371D5B">
          <w:rPr>
            <w:rFonts w:ascii="Arial" w:hAnsi="Arial" w:cs="Arial"/>
          </w:rPr>
          <w:t>.</w:t>
        </w:r>
      </w:ins>
    </w:p>
    <w:p w:rsidR="00000000" w:rsidRDefault="00003218">
      <w:pPr>
        <w:pStyle w:val="Corpodetexto"/>
        <w:spacing w:after="0" w:line="360" w:lineRule="auto"/>
        <w:ind w:left="1134"/>
        <w:rPr>
          <w:ins w:id="3798" w:author="eric.giuliani" w:date="2017-08-26T15:16:00Z"/>
          <w:rFonts w:ascii="Arial" w:hAnsi="Arial" w:cs="Arial"/>
        </w:rPr>
        <w:pPrChange w:id="3799" w:author="eric.giuliani" w:date="2017-08-26T10:39:00Z">
          <w:pPr>
            <w:widowControl/>
            <w:spacing w:after="200" w:line="276" w:lineRule="auto"/>
            <w:ind w:left="1134"/>
          </w:pPr>
        </w:pPrChange>
      </w:pPr>
      <w:ins w:id="3800" w:author="eric.giuliani" w:date="2017-08-28T09:52:00Z">
        <w:r>
          <w:rPr>
            <w:rFonts w:ascii="Arial" w:hAnsi="Arial" w:cs="Arial"/>
          </w:rPr>
          <w:t>A exclusão do registro deve ser física.</w:t>
        </w:r>
      </w:ins>
    </w:p>
    <w:p w:rsidR="00000000" w:rsidRDefault="009A197D">
      <w:pPr>
        <w:pStyle w:val="Corpodetexto"/>
        <w:spacing w:after="0" w:line="360" w:lineRule="auto"/>
        <w:ind w:left="1134"/>
        <w:rPr>
          <w:ins w:id="3801" w:author="eric.giuliani" w:date="2017-08-28T13:38:00Z"/>
          <w:rFonts w:ascii="Arial" w:hAnsi="Arial" w:cs="Arial"/>
        </w:rPr>
        <w:pPrChange w:id="3802" w:author="eric.giuliani" w:date="2017-08-26T10:39:00Z">
          <w:pPr>
            <w:widowControl/>
            <w:spacing w:after="200" w:line="276" w:lineRule="auto"/>
            <w:ind w:left="1134"/>
          </w:pPr>
        </w:pPrChange>
      </w:pPr>
    </w:p>
    <w:p w:rsidR="00000000" w:rsidRDefault="006134B7">
      <w:pPr>
        <w:pStyle w:val="Corpodetexto"/>
        <w:spacing w:after="0" w:line="360" w:lineRule="auto"/>
        <w:ind w:left="1134"/>
        <w:rPr>
          <w:ins w:id="3803" w:author="eric.giuliani" w:date="2017-08-28T13:39:00Z"/>
          <w:rFonts w:ascii="Arial" w:hAnsi="Arial" w:cs="Arial"/>
          <w:b/>
          <w:color w:val="000000" w:themeColor="text1"/>
          <w:rPrChange w:id="3804" w:author="eric.giuliani" w:date="2017-08-28T13:40:00Z">
            <w:rPr>
              <w:ins w:id="3805" w:author="eric.giuliani" w:date="2017-08-28T13:39:00Z"/>
              <w:rFonts w:ascii="Arial" w:hAnsi="Arial" w:cs="Arial"/>
              <w:b/>
            </w:rPr>
          </w:rPrChange>
        </w:rPr>
        <w:pPrChange w:id="3806" w:author="eric.giuliani" w:date="2017-08-28T13:40:00Z">
          <w:pPr>
            <w:pStyle w:val="Corpodetexto"/>
            <w:numPr>
              <w:numId w:val="143"/>
            </w:numPr>
            <w:spacing w:after="0" w:line="360" w:lineRule="auto"/>
            <w:ind w:left="360" w:hanging="360"/>
            <w:jc w:val="both"/>
          </w:pPr>
        </w:pPrChange>
      </w:pPr>
      <w:bookmarkStart w:id="3807" w:name="RN_206"/>
      <w:ins w:id="3808" w:author="eric.giuliani" w:date="2017-08-28T13:38:00Z">
        <w:r>
          <w:rPr>
            <w:rFonts w:ascii="Arial" w:hAnsi="Arial" w:cs="Arial"/>
            <w:b/>
            <w:color w:val="000000" w:themeColor="text1"/>
          </w:rPr>
          <w:t>RN_206</w:t>
        </w:r>
        <w:bookmarkEnd w:id="3807"/>
        <w:r w:rsidRPr="00E76B99">
          <w:rPr>
            <w:rFonts w:ascii="Arial" w:hAnsi="Arial" w:cs="Arial"/>
            <w:b/>
            <w:color w:val="000000" w:themeColor="text1"/>
          </w:rPr>
          <w:t xml:space="preserve"> - Exclusão de registros </w:t>
        </w:r>
      </w:ins>
      <w:ins w:id="3809" w:author="eric.giuliani" w:date="2017-08-28T13:39:00Z">
        <w:r w:rsidR="00210B41" w:rsidRPr="00210B41">
          <w:rPr>
            <w:rFonts w:ascii="Arial" w:hAnsi="Arial" w:cs="Arial"/>
            <w:b/>
            <w:color w:val="000000" w:themeColor="text1"/>
            <w:rPrChange w:id="3810" w:author="eric.giuliani" w:date="2017-08-28T13:40:00Z">
              <w:rPr>
                <w:rFonts w:ascii="Arial" w:hAnsi="Arial" w:cs="Arial"/>
                <w:b/>
                <w:color w:val="0000FF" w:themeColor="hyperlink"/>
                <w:u w:val="single"/>
              </w:rPr>
            </w:rPrChange>
          </w:rPr>
          <w:t>com processamento dos dados já realizado</w:t>
        </w:r>
      </w:ins>
    </w:p>
    <w:p w:rsidR="006134B7" w:rsidRDefault="006134B7" w:rsidP="006134B7">
      <w:pPr>
        <w:pStyle w:val="Corpodetexto"/>
        <w:spacing w:after="0" w:line="360" w:lineRule="auto"/>
        <w:ind w:left="1134"/>
        <w:rPr>
          <w:ins w:id="3811" w:author="eric.giuliani" w:date="2017-08-28T13:38:00Z"/>
          <w:rFonts w:ascii="Arial" w:hAnsi="Arial" w:cs="Arial"/>
        </w:rPr>
      </w:pPr>
      <w:ins w:id="3812" w:author="eric.giuliani" w:date="2017-08-28T13:39:00Z">
        <w:r>
          <w:rPr>
            <w:rFonts w:ascii="Arial" w:hAnsi="Arial" w:cs="Arial"/>
          </w:rPr>
          <w:t xml:space="preserve">O sistema deve </w:t>
        </w:r>
      </w:ins>
      <w:ins w:id="3813" w:author="eric.giuliani" w:date="2017-08-28T13:40:00Z">
        <w:r>
          <w:rPr>
            <w:rFonts w:ascii="Arial" w:hAnsi="Arial" w:cs="Arial"/>
          </w:rPr>
          <w:t>verificar se já foi realizada alguma an</w:t>
        </w:r>
      </w:ins>
      <w:ins w:id="3814" w:author="eric.giuliani" w:date="2017-08-28T13:41:00Z">
        <w:r>
          <w:rPr>
            <w:rFonts w:ascii="Arial" w:hAnsi="Arial" w:cs="Arial"/>
          </w:rPr>
          <w:t>álise tributária para o registro, caso positivo, não será possível a exclusão do mesmo e será apresentado uma mensagem informativa, caso contr</w:t>
        </w:r>
      </w:ins>
      <w:ins w:id="3815" w:author="eric.giuliani" w:date="2017-08-28T13:42:00Z">
        <w:r>
          <w:rPr>
            <w:rFonts w:ascii="Arial" w:hAnsi="Arial" w:cs="Arial"/>
          </w:rPr>
          <w:t>ário, o sistema continua com o processo de exclusão</w:t>
        </w:r>
      </w:ins>
      <w:ins w:id="3816" w:author="eric.giuliani" w:date="2017-08-28T13:38:00Z">
        <w:r>
          <w:rPr>
            <w:rFonts w:ascii="Arial" w:hAnsi="Arial" w:cs="Arial"/>
          </w:rPr>
          <w:t>.</w:t>
        </w:r>
      </w:ins>
    </w:p>
    <w:p w:rsidR="00000000" w:rsidRDefault="009A197D">
      <w:pPr>
        <w:pStyle w:val="Corpodetexto"/>
        <w:spacing w:after="0" w:line="360" w:lineRule="auto"/>
        <w:ind w:left="1134"/>
        <w:rPr>
          <w:ins w:id="3817" w:author="eric.giuliani" w:date="2017-08-28T15:04:00Z"/>
          <w:rFonts w:ascii="Arial" w:hAnsi="Arial" w:cs="Arial"/>
        </w:rPr>
        <w:pPrChange w:id="3818" w:author="eric.giuliani" w:date="2017-08-26T10:39:00Z">
          <w:pPr>
            <w:widowControl/>
            <w:spacing w:after="200" w:line="276" w:lineRule="auto"/>
            <w:ind w:left="1134"/>
          </w:pPr>
        </w:pPrChange>
      </w:pPr>
    </w:p>
    <w:p w:rsidR="002407F4" w:rsidRDefault="002407F4" w:rsidP="002407F4">
      <w:pPr>
        <w:pStyle w:val="Corpodetexto"/>
        <w:spacing w:after="0" w:line="360" w:lineRule="auto"/>
        <w:ind w:left="1134"/>
        <w:rPr>
          <w:ins w:id="3819" w:author="eric.giuliani" w:date="2017-08-28T15:04:00Z"/>
          <w:rFonts w:ascii="Arial" w:hAnsi="Arial" w:cs="Arial"/>
          <w:b/>
          <w:color w:val="000000" w:themeColor="text1"/>
        </w:rPr>
      </w:pPr>
      <w:bookmarkStart w:id="3820" w:name="RN_207"/>
      <w:ins w:id="3821" w:author="eric.giuliani" w:date="2017-08-28T15:04:00Z">
        <w:r>
          <w:rPr>
            <w:rFonts w:ascii="Arial" w:hAnsi="Arial" w:cs="Arial"/>
            <w:b/>
            <w:color w:val="000000" w:themeColor="text1"/>
          </w:rPr>
          <w:t>RN_207</w:t>
        </w:r>
        <w:bookmarkEnd w:id="3820"/>
        <w:r w:rsidRPr="00E76B99">
          <w:rPr>
            <w:rFonts w:ascii="Arial" w:hAnsi="Arial" w:cs="Arial"/>
            <w:b/>
            <w:color w:val="000000" w:themeColor="text1"/>
          </w:rPr>
          <w:t xml:space="preserve"> </w:t>
        </w:r>
        <w:r>
          <w:rPr>
            <w:rFonts w:ascii="Arial" w:hAnsi="Arial" w:cs="Arial"/>
            <w:b/>
            <w:color w:val="000000" w:themeColor="text1"/>
          </w:rPr>
          <w:t>-</w:t>
        </w:r>
        <w:r w:rsidRPr="00E76B99">
          <w:rPr>
            <w:rFonts w:ascii="Arial" w:hAnsi="Arial" w:cs="Arial"/>
            <w:b/>
            <w:color w:val="000000" w:themeColor="text1"/>
          </w:rPr>
          <w:t xml:space="preserve"> </w:t>
        </w:r>
        <w:r>
          <w:rPr>
            <w:rFonts w:ascii="Arial" w:hAnsi="Arial" w:cs="Arial"/>
            <w:b/>
            <w:color w:val="000000" w:themeColor="text1"/>
          </w:rPr>
          <w:t>Apresentação do nome completo do logradouro</w:t>
        </w:r>
      </w:ins>
    </w:p>
    <w:p w:rsidR="002407F4" w:rsidRDefault="002407F4" w:rsidP="002407F4">
      <w:pPr>
        <w:pStyle w:val="Corpodetexto"/>
        <w:spacing w:after="0" w:line="360" w:lineRule="auto"/>
        <w:ind w:left="1134"/>
        <w:rPr>
          <w:ins w:id="3822" w:author="eric.giuliani" w:date="2017-08-28T15:12:00Z"/>
          <w:rFonts w:ascii="Arial" w:hAnsi="Arial" w:cs="Arial"/>
        </w:rPr>
      </w:pPr>
      <w:ins w:id="3823" w:author="eric.giuliani" w:date="2017-08-28T15:04:00Z">
        <w:r>
          <w:rPr>
            <w:rFonts w:ascii="Arial" w:hAnsi="Arial" w:cs="Arial"/>
          </w:rPr>
          <w:t xml:space="preserve">O sistema deve </w:t>
        </w:r>
      </w:ins>
      <w:ins w:id="3824" w:author="eric.giuliani" w:date="2017-08-28T15:05:00Z">
        <w:r>
          <w:rPr>
            <w:rFonts w:ascii="Arial" w:hAnsi="Arial" w:cs="Arial"/>
          </w:rPr>
          <w:t xml:space="preserve">apresentar </w:t>
        </w:r>
      </w:ins>
      <w:ins w:id="3825" w:author="eric.giuliani" w:date="2017-08-28T15:10:00Z">
        <w:r w:rsidR="003567F2">
          <w:rPr>
            <w:rFonts w:ascii="Arial" w:hAnsi="Arial" w:cs="Arial"/>
          </w:rPr>
          <w:t>no campo logradouro a concatenaç</w:t>
        </w:r>
      </w:ins>
      <w:ins w:id="3826" w:author="eric.giuliani" w:date="2017-08-28T15:11:00Z">
        <w:r w:rsidR="003567F2">
          <w:rPr>
            <w:rFonts w:ascii="Arial" w:hAnsi="Arial" w:cs="Arial"/>
          </w:rPr>
          <w:t>ão dos campos</w:t>
        </w:r>
      </w:ins>
      <w:ins w:id="3827" w:author="eric.giuliani" w:date="2017-08-28T15:05:00Z">
        <w:r>
          <w:rPr>
            <w:rFonts w:ascii="Arial" w:hAnsi="Arial" w:cs="Arial"/>
          </w:rPr>
          <w:t>:</w:t>
        </w:r>
      </w:ins>
      <w:ins w:id="3828" w:author="eric.giuliani" w:date="2017-08-28T15:06:00Z">
        <w:r>
          <w:rPr>
            <w:rFonts w:ascii="Arial" w:hAnsi="Arial" w:cs="Arial"/>
          </w:rPr>
          <w:t xml:space="preserve"> Tipo +</w:t>
        </w:r>
      </w:ins>
      <w:ins w:id="3829" w:author="eric.giuliani" w:date="2017-08-28T15:13:00Z">
        <w:r w:rsidR="003567F2">
          <w:rPr>
            <w:rFonts w:ascii="Arial" w:hAnsi="Arial" w:cs="Arial"/>
          </w:rPr>
          <w:t xml:space="preserve"> “ ” +</w:t>
        </w:r>
      </w:ins>
      <w:ins w:id="3830" w:author="eric.giuliani" w:date="2017-08-28T15:06:00Z">
        <w:r>
          <w:rPr>
            <w:rFonts w:ascii="Arial" w:hAnsi="Arial" w:cs="Arial"/>
          </w:rPr>
          <w:t xml:space="preserve"> Preposição + </w:t>
        </w:r>
      </w:ins>
      <w:ins w:id="3831" w:author="eric.giuliani" w:date="2017-08-28T15:13:00Z">
        <w:r w:rsidR="003567F2">
          <w:rPr>
            <w:rFonts w:ascii="Arial" w:hAnsi="Arial" w:cs="Arial"/>
          </w:rPr>
          <w:t xml:space="preserve">“ ” + </w:t>
        </w:r>
      </w:ins>
      <w:ins w:id="3832" w:author="eric.giuliani" w:date="2017-08-28T15:06:00Z">
        <w:r>
          <w:rPr>
            <w:rFonts w:ascii="Arial" w:hAnsi="Arial" w:cs="Arial"/>
          </w:rPr>
          <w:t xml:space="preserve">Título </w:t>
        </w:r>
      </w:ins>
      <w:ins w:id="3833" w:author="eric.giuliani" w:date="2017-08-28T15:13:00Z">
        <w:r w:rsidR="003567F2">
          <w:rPr>
            <w:rFonts w:ascii="Arial" w:hAnsi="Arial" w:cs="Arial"/>
          </w:rPr>
          <w:t xml:space="preserve">+ “ ” </w:t>
        </w:r>
      </w:ins>
      <w:ins w:id="3834" w:author="eric.giuliani" w:date="2017-08-28T15:06:00Z">
        <w:r>
          <w:rPr>
            <w:rFonts w:ascii="Arial" w:hAnsi="Arial" w:cs="Arial"/>
          </w:rPr>
          <w:t>+ Nome</w:t>
        </w:r>
      </w:ins>
      <w:ins w:id="3835" w:author="eric.giuliani" w:date="2017-08-28T15:12:00Z">
        <w:r w:rsidR="003567F2">
          <w:rPr>
            <w:rFonts w:ascii="Arial" w:hAnsi="Arial" w:cs="Arial"/>
          </w:rPr>
          <w:t xml:space="preserve"> </w:t>
        </w:r>
      </w:ins>
      <w:ins w:id="3836" w:author="eric.giuliani" w:date="2017-08-28T15:13:00Z">
        <w:r w:rsidR="003567F2">
          <w:rPr>
            <w:rFonts w:ascii="Arial" w:hAnsi="Arial" w:cs="Arial"/>
          </w:rPr>
          <w:t>“, ”</w:t>
        </w:r>
      </w:ins>
      <w:ins w:id="3837" w:author="eric.giuliani" w:date="2017-08-28T15:14:00Z">
        <w:r w:rsidR="003567F2">
          <w:rPr>
            <w:rFonts w:ascii="Arial" w:hAnsi="Arial" w:cs="Arial"/>
          </w:rPr>
          <w:t xml:space="preserve"> </w:t>
        </w:r>
      </w:ins>
      <w:ins w:id="3838" w:author="eric.giuliani" w:date="2017-08-28T15:12:00Z">
        <w:r w:rsidR="003567F2">
          <w:rPr>
            <w:rFonts w:ascii="Arial" w:hAnsi="Arial" w:cs="Arial"/>
          </w:rPr>
          <w:t xml:space="preserve">+ Número </w:t>
        </w:r>
      </w:ins>
      <w:ins w:id="3839" w:author="eric.giuliani" w:date="2017-08-28T15:14:00Z">
        <w:r w:rsidR="003567F2">
          <w:rPr>
            <w:rFonts w:ascii="Arial" w:hAnsi="Arial" w:cs="Arial"/>
          </w:rPr>
          <w:t>+</w:t>
        </w:r>
      </w:ins>
      <w:ins w:id="3840" w:author="eric.giuliani" w:date="2017-08-28T15:15:00Z">
        <w:r w:rsidR="00E679B8">
          <w:rPr>
            <w:rFonts w:ascii="Arial" w:hAnsi="Arial" w:cs="Arial"/>
          </w:rPr>
          <w:t xml:space="preserve"> </w:t>
        </w:r>
      </w:ins>
      <w:ins w:id="3841" w:author="eric.giuliani" w:date="2017-08-28T15:14:00Z">
        <w:r w:rsidR="003567F2">
          <w:rPr>
            <w:rFonts w:ascii="Arial" w:hAnsi="Arial" w:cs="Arial"/>
          </w:rPr>
          <w:t xml:space="preserve">“ - ” </w:t>
        </w:r>
      </w:ins>
      <w:ins w:id="3842" w:author="eric.giuliani" w:date="2017-08-28T15:12:00Z">
        <w:r w:rsidR="003567F2">
          <w:rPr>
            <w:rFonts w:ascii="Arial" w:hAnsi="Arial" w:cs="Arial"/>
          </w:rPr>
          <w:t>+ Complemento</w:t>
        </w:r>
      </w:ins>
      <w:ins w:id="3843" w:author="eric.giuliani" w:date="2017-08-28T15:04:00Z">
        <w:r>
          <w:rPr>
            <w:rFonts w:ascii="Arial" w:hAnsi="Arial" w:cs="Arial"/>
          </w:rPr>
          <w:t>.</w:t>
        </w:r>
      </w:ins>
    </w:p>
    <w:p w:rsidR="00000000" w:rsidRDefault="00E679B8">
      <w:pPr>
        <w:pStyle w:val="Corpodetexto"/>
        <w:spacing w:after="0" w:line="360" w:lineRule="auto"/>
        <w:ind w:left="1134"/>
        <w:rPr>
          <w:ins w:id="3844" w:author="eric.giuliani" w:date="2017-08-28T15:14:00Z"/>
          <w:rFonts w:ascii="Arial" w:hAnsi="Arial" w:cs="Arial"/>
        </w:rPr>
        <w:pPrChange w:id="3845" w:author="eric.giuliani" w:date="2017-08-26T10:39:00Z">
          <w:pPr>
            <w:widowControl/>
            <w:spacing w:after="200" w:line="276" w:lineRule="auto"/>
            <w:ind w:left="1134"/>
          </w:pPr>
        </w:pPrChange>
      </w:pPr>
      <w:ins w:id="3846" w:author="eric.giuliani" w:date="2017-08-28T15:14:00Z">
        <w:r>
          <w:rPr>
            <w:rFonts w:ascii="Arial" w:hAnsi="Arial" w:cs="Arial"/>
          </w:rPr>
          <w:t>C</w:t>
        </w:r>
      </w:ins>
      <w:ins w:id="3847" w:author="eric.giuliani" w:date="2017-08-28T15:15:00Z">
        <w:r>
          <w:rPr>
            <w:rFonts w:ascii="Arial" w:hAnsi="Arial" w:cs="Arial"/>
          </w:rPr>
          <w:t>aso não haja valor em certo campo, o sistema não deverá apresentar o caractere que antecede esse campo na concatenação.</w:t>
        </w:r>
      </w:ins>
    </w:p>
    <w:p w:rsidR="00000000" w:rsidRDefault="009A197D">
      <w:pPr>
        <w:pStyle w:val="Corpodetexto"/>
        <w:spacing w:after="0" w:line="360" w:lineRule="auto"/>
        <w:ind w:left="1134"/>
        <w:rPr>
          <w:ins w:id="3848" w:author="eric.giuliani" w:date="2017-06-02T16:34:00Z"/>
          <w:rFonts w:ascii="Arial" w:hAnsi="Arial" w:cs="Arial"/>
          <w:rPrChange w:id="3849" w:author="eric.giuliani" w:date="2017-08-26T10:39:00Z">
            <w:rPr>
              <w:ins w:id="3850" w:author="eric.giuliani" w:date="2017-06-02T16:34:00Z"/>
              <w:rFonts w:ascii="Arial" w:hAnsi="Arial" w:cs="Arial"/>
              <w:b/>
            </w:rPr>
          </w:rPrChange>
        </w:rPr>
        <w:pPrChange w:id="3851" w:author="eric.giuliani" w:date="2017-08-26T10:39:00Z">
          <w:pPr>
            <w:widowControl/>
            <w:spacing w:after="200" w:line="276" w:lineRule="auto"/>
            <w:ind w:left="1134"/>
          </w:pPr>
        </w:pPrChange>
      </w:pPr>
    </w:p>
    <w:p w:rsidR="00DE36F2" w:rsidRPr="00DE36F2" w:rsidDel="007B2D5F" w:rsidRDefault="00F25C47" w:rsidP="004F687A">
      <w:pPr>
        <w:widowControl/>
        <w:spacing w:after="200" w:line="276" w:lineRule="auto"/>
        <w:ind w:left="1134"/>
        <w:rPr>
          <w:ins w:id="3852" w:author="victor.santos" w:date="2017-04-26T08:47:00Z"/>
          <w:del w:id="3853" w:author="eric.giuliani" w:date="2017-06-02T16:34:00Z"/>
          <w:rFonts w:ascii="Arial" w:hAnsi="Arial" w:cs="Arial"/>
          <w:b/>
        </w:rPr>
      </w:pPr>
      <w:commentRangeStart w:id="3854"/>
      <w:ins w:id="3855" w:author="victor.santos" w:date="2017-04-26T08:47:00Z">
        <w:del w:id="3856" w:author="eric.giuliani" w:date="2017-06-02T16:34:00Z">
          <w:r w:rsidRPr="00F25C47">
            <w:rPr>
              <w:rFonts w:ascii="Arial" w:hAnsi="Arial" w:cs="Arial"/>
              <w:b/>
            </w:rPr>
            <w:delText>RN_199</w:delText>
          </w:r>
        </w:del>
      </w:ins>
    </w:p>
    <w:p w:rsidR="00DE36F2" w:rsidRPr="00DE36F2" w:rsidRDefault="00F25C47" w:rsidP="004F687A">
      <w:pPr>
        <w:widowControl/>
        <w:spacing w:after="200" w:line="276" w:lineRule="auto"/>
        <w:ind w:left="1134"/>
        <w:rPr>
          <w:ins w:id="3857" w:author="victor.santos" w:date="2017-04-25T09:21:00Z"/>
          <w:rFonts w:ascii="Arial" w:hAnsi="Arial" w:cs="Arial"/>
          <w:b/>
        </w:rPr>
      </w:pPr>
      <w:ins w:id="3858" w:author="victor.santos" w:date="2017-04-26T08:47:00Z">
        <w:r w:rsidRPr="00F25C47">
          <w:rPr>
            <w:rFonts w:ascii="Arial" w:hAnsi="Arial" w:cs="Arial"/>
            <w:b/>
          </w:rPr>
          <w:lastRenderedPageBreak/>
          <w:t>RN_250</w:t>
        </w:r>
      </w:ins>
    </w:p>
    <w:commentRangeEnd w:id="3854"/>
    <w:p w:rsidR="00CD268E" w:rsidRDefault="00DE36F2" w:rsidP="00907DF1">
      <w:pPr>
        <w:pStyle w:val="Corpodetexto"/>
        <w:spacing w:after="0" w:line="360" w:lineRule="auto"/>
        <w:ind w:left="1134"/>
        <w:rPr>
          <w:rFonts w:ascii="Arial" w:hAnsi="Arial" w:cs="Arial"/>
          <w:b/>
          <w:color w:val="000000" w:themeColor="text1"/>
        </w:rPr>
      </w:pPr>
      <w:ins w:id="3859" w:author="victor.santos" w:date="2017-04-26T08:47:00Z">
        <w:r>
          <w:rPr>
            <w:rStyle w:val="Refdecomentrio"/>
            <w:rFonts w:ascii="Tahoma" w:hAnsi="Tahoma"/>
          </w:rPr>
          <w:commentReference w:id="3854"/>
        </w:r>
      </w:ins>
    </w:p>
    <w:p w:rsidR="00336D36" w:rsidRDefault="00EE7023" w:rsidP="00A22583">
      <w:pPr>
        <w:pStyle w:val="Ttulo1"/>
      </w:pPr>
      <w:r w:rsidRPr="00DF2686">
        <w:rPr>
          <w:rFonts w:cs="Arial"/>
        </w:rPr>
        <w:br w:type="page"/>
      </w:r>
      <w:bookmarkStart w:id="3860" w:name="_Toc484416940"/>
      <w:r w:rsidR="00DB516F">
        <w:lastRenderedPageBreak/>
        <w:t>Mensagens</w:t>
      </w:r>
      <w:r w:rsidR="00DB516F" w:rsidRPr="00207F79">
        <w:t>:</w:t>
      </w:r>
      <w:bookmarkEnd w:id="1300"/>
      <w:bookmarkEnd w:id="3860"/>
    </w:p>
    <w:tbl>
      <w:tblPr>
        <w:tblStyle w:val="Tabelacomgrade"/>
        <w:tblW w:w="0" w:type="auto"/>
        <w:tblInd w:w="108" w:type="dxa"/>
        <w:tblLook w:val="04A0"/>
      </w:tblPr>
      <w:tblGrid>
        <w:gridCol w:w="1417"/>
        <w:gridCol w:w="3061"/>
        <w:gridCol w:w="6096"/>
      </w:tblGrid>
      <w:tr w:rsidR="00DB516F" w:rsidTr="00FF73D8">
        <w:tc>
          <w:tcPr>
            <w:tcW w:w="1417" w:type="dxa"/>
            <w:tcBorders>
              <w:top w:val="single" w:sz="4" w:space="0" w:color="auto"/>
              <w:left w:val="single" w:sz="4" w:space="0" w:color="auto"/>
              <w:bottom w:val="single" w:sz="4" w:space="0" w:color="auto"/>
              <w:right w:val="single" w:sz="4" w:space="0" w:color="auto"/>
            </w:tcBorders>
            <w:shd w:val="pct10" w:color="auto" w:fill="auto"/>
            <w:hideMark/>
          </w:tcPr>
          <w:p w:rsidR="00DB516F" w:rsidRDefault="00DB516F" w:rsidP="00FF73D8">
            <w:pPr>
              <w:spacing w:before="120" w:after="120" w:line="240" w:lineRule="auto"/>
              <w:jc w:val="center"/>
              <w:rPr>
                <w:rFonts w:ascii="Arial" w:hAnsi="Arial" w:cs="Arial"/>
                <w:b/>
                <w:color w:val="000000" w:themeColor="text1"/>
              </w:rPr>
            </w:pPr>
            <w:r>
              <w:rPr>
                <w:rFonts w:ascii="Arial" w:hAnsi="Arial" w:cs="Arial"/>
                <w:b/>
                <w:color w:val="000000" w:themeColor="text1"/>
              </w:rPr>
              <w:t>Identificador</w:t>
            </w:r>
          </w:p>
        </w:tc>
        <w:tc>
          <w:tcPr>
            <w:tcW w:w="3061" w:type="dxa"/>
            <w:tcBorders>
              <w:top w:val="single" w:sz="4" w:space="0" w:color="auto"/>
              <w:left w:val="single" w:sz="4" w:space="0" w:color="auto"/>
              <w:bottom w:val="single" w:sz="4" w:space="0" w:color="auto"/>
              <w:right w:val="single" w:sz="4" w:space="0" w:color="auto"/>
            </w:tcBorders>
            <w:shd w:val="pct10" w:color="auto" w:fill="auto"/>
            <w:hideMark/>
          </w:tcPr>
          <w:p w:rsidR="00DB516F" w:rsidRDefault="00DB516F" w:rsidP="00FF73D8">
            <w:pPr>
              <w:spacing w:before="120" w:after="120" w:line="240" w:lineRule="auto"/>
              <w:jc w:val="center"/>
              <w:rPr>
                <w:rFonts w:ascii="Arial" w:hAnsi="Arial" w:cs="Arial"/>
                <w:b/>
                <w:color w:val="000000" w:themeColor="text1"/>
              </w:rPr>
            </w:pPr>
            <w:r>
              <w:rPr>
                <w:rFonts w:ascii="Arial" w:hAnsi="Arial" w:cs="Arial"/>
                <w:b/>
                <w:color w:val="000000" w:themeColor="text1"/>
              </w:rPr>
              <w:t>Tipo (Erro/Alerta/Sucesso/ Informação/</w:t>
            </w:r>
            <w:r w:rsidRPr="005D78E8">
              <w:rPr>
                <w:rFonts w:ascii="Arial" w:hAnsi="Arial" w:cs="Arial"/>
                <w:b/>
                <w:color w:val="000000" w:themeColor="text1"/>
              </w:rPr>
              <w:t>Confirmação</w:t>
            </w:r>
            <w:r>
              <w:rPr>
                <w:rFonts w:ascii="Arial" w:hAnsi="Arial" w:cs="Arial"/>
                <w:b/>
                <w:color w:val="000000" w:themeColor="text1"/>
              </w:rPr>
              <w:t>/Log)</w:t>
            </w:r>
          </w:p>
        </w:tc>
        <w:tc>
          <w:tcPr>
            <w:tcW w:w="6096" w:type="dxa"/>
            <w:tcBorders>
              <w:top w:val="single" w:sz="4" w:space="0" w:color="auto"/>
              <w:left w:val="single" w:sz="4" w:space="0" w:color="auto"/>
              <w:bottom w:val="single" w:sz="4" w:space="0" w:color="auto"/>
              <w:right w:val="single" w:sz="4" w:space="0" w:color="auto"/>
            </w:tcBorders>
            <w:shd w:val="pct10" w:color="auto" w:fill="auto"/>
            <w:hideMark/>
          </w:tcPr>
          <w:p w:rsidR="00DB516F" w:rsidRDefault="00DB516F" w:rsidP="00FF73D8">
            <w:pPr>
              <w:spacing w:before="120" w:after="120" w:line="240" w:lineRule="auto"/>
              <w:rPr>
                <w:rFonts w:ascii="Arial" w:hAnsi="Arial" w:cs="Arial"/>
                <w:b/>
                <w:color w:val="000000" w:themeColor="text1"/>
              </w:rPr>
            </w:pPr>
            <w:r>
              <w:rPr>
                <w:rFonts w:ascii="Arial" w:hAnsi="Arial" w:cs="Arial"/>
                <w:b/>
                <w:color w:val="000000" w:themeColor="text1"/>
              </w:rPr>
              <w:t>Descrição da Mensagem</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hideMark/>
          </w:tcPr>
          <w:p w:rsidR="00DB516F" w:rsidRPr="009826FE" w:rsidRDefault="00DB516F" w:rsidP="00FF73D8">
            <w:pPr>
              <w:spacing w:before="120" w:line="360" w:lineRule="auto"/>
              <w:jc w:val="center"/>
              <w:rPr>
                <w:rFonts w:ascii="Arial" w:hAnsi="Arial" w:cs="Arial"/>
              </w:rPr>
            </w:pPr>
            <w:bookmarkStart w:id="3861" w:name="MS_001"/>
            <w:r>
              <w:rPr>
                <w:rFonts w:ascii="Arial" w:hAnsi="Arial" w:cs="Arial"/>
              </w:rPr>
              <w:t>MS_001</w:t>
            </w:r>
            <w:bookmarkEnd w:id="3861"/>
          </w:p>
        </w:tc>
        <w:tc>
          <w:tcPr>
            <w:tcW w:w="3061" w:type="dxa"/>
            <w:tcBorders>
              <w:top w:val="single" w:sz="4" w:space="0" w:color="auto"/>
              <w:left w:val="single" w:sz="4" w:space="0" w:color="auto"/>
              <w:bottom w:val="single" w:sz="4" w:space="0" w:color="auto"/>
              <w:right w:val="single" w:sz="4" w:space="0" w:color="auto"/>
            </w:tcBorders>
            <w:hideMark/>
          </w:tcPr>
          <w:p w:rsidR="00DB516F" w:rsidRPr="00453C2D" w:rsidRDefault="00DB516F"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hideMark/>
          </w:tcPr>
          <w:p w:rsidR="00DB516F" w:rsidRPr="00453C2D" w:rsidRDefault="00DB516F" w:rsidP="00FF73D8">
            <w:pPr>
              <w:spacing w:before="120" w:line="360" w:lineRule="auto"/>
              <w:rPr>
                <w:rFonts w:ascii="Arial" w:hAnsi="Arial" w:cs="Arial"/>
              </w:rPr>
            </w:pPr>
            <w:r w:rsidRPr="00C86C96">
              <w:rPr>
                <w:rFonts w:ascii="Arial" w:hAnsi="Arial" w:cs="Arial"/>
              </w:rPr>
              <w:t>Os campos obrigatórios "{0}" não foram preenchidos</w:t>
            </w:r>
            <w:r>
              <w:rPr>
                <w:rFonts w:ascii="Arial" w:hAnsi="Arial" w:cs="Arial"/>
              </w:rPr>
              <w:t>.</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62" w:name="MS_002"/>
            <w:r>
              <w:rPr>
                <w:rFonts w:ascii="Arial" w:hAnsi="Arial" w:cs="Arial"/>
              </w:rPr>
              <w:t>MS_002</w:t>
            </w:r>
            <w:bookmarkEnd w:id="3862"/>
          </w:p>
        </w:tc>
        <w:tc>
          <w:tcPr>
            <w:tcW w:w="3061"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line="360" w:lineRule="auto"/>
              <w:rPr>
                <w:rFonts w:ascii="Arial" w:hAnsi="Arial" w:cs="Arial"/>
              </w:rPr>
            </w:pPr>
            <w:r>
              <w:rPr>
                <w:rFonts w:ascii="Arial" w:hAnsi="Arial" w:cs="Arial"/>
              </w:rPr>
              <w:t>Email inválido.</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63" w:name="MS_003"/>
            <w:r>
              <w:rPr>
                <w:rFonts w:ascii="Arial" w:hAnsi="Arial" w:cs="Arial"/>
              </w:rPr>
              <w:t>MS_003</w:t>
            </w:r>
            <w:bookmarkEnd w:id="3863"/>
          </w:p>
        </w:tc>
        <w:tc>
          <w:tcPr>
            <w:tcW w:w="3061"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r>
              <w:rPr>
                <w:rFonts w:ascii="Arial" w:hAnsi="Arial" w:cs="Arial"/>
              </w:rPr>
              <w:t>Sucesso</w:t>
            </w:r>
          </w:p>
        </w:tc>
        <w:tc>
          <w:tcPr>
            <w:tcW w:w="6096"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line="360" w:lineRule="auto"/>
              <w:rPr>
                <w:rFonts w:ascii="Arial" w:hAnsi="Arial" w:cs="Arial"/>
              </w:rPr>
            </w:pPr>
            <w:r>
              <w:rPr>
                <w:rFonts w:ascii="Arial" w:hAnsi="Arial" w:cs="Arial"/>
              </w:rPr>
              <w:t>Operação realizada com sucesso.</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64" w:name="_Hlk463530037"/>
            <w:r>
              <w:rPr>
                <w:rFonts w:ascii="Arial" w:hAnsi="Arial" w:cs="Arial"/>
              </w:rPr>
              <w:t>MS_004</w:t>
            </w:r>
          </w:p>
        </w:tc>
        <w:tc>
          <w:tcPr>
            <w:tcW w:w="3061"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r>
              <w:rPr>
                <w:rFonts w:ascii="Arial" w:hAnsi="Arial" w:cs="Arial"/>
              </w:rPr>
              <w:t>Confirmação</w:t>
            </w:r>
          </w:p>
        </w:tc>
        <w:tc>
          <w:tcPr>
            <w:tcW w:w="6096" w:type="dxa"/>
            <w:tcBorders>
              <w:top w:val="single" w:sz="4" w:space="0" w:color="auto"/>
              <w:left w:val="single" w:sz="4" w:space="0" w:color="auto"/>
              <w:bottom w:val="single" w:sz="4" w:space="0" w:color="auto"/>
              <w:right w:val="single" w:sz="4" w:space="0" w:color="auto"/>
            </w:tcBorders>
          </w:tcPr>
          <w:p w:rsidR="00DB516F" w:rsidRDefault="00DB516F" w:rsidP="00FF73D8">
            <w:pPr>
              <w:spacing w:line="360" w:lineRule="auto"/>
              <w:rPr>
                <w:rFonts w:ascii="Arial" w:hAnsi="Arial" w:cs="Arial"/>
              </w:rPr>
            </w:pPr>
            <w:r>
              <w:rPr>
                <w:rFonts w:ascii="Arial" w:hAnsi="Arial" w:cs="Arial"/>
              </w:rPr>
              <w:t>Deseja realmente [ativar/inativar] este registro?</w:t>
            </w:r>
          </w:p>
          <w:p w:rsidR="00DB516F" w:rsidRDefault="00DB516F" w:rsidP="00FF73D8">
            <w:pPr>
              <w:spacing w:line="360" w:lineRule="auto"/>
              <w:rPr>
                <w:rFonts w:ascii="Arial" w:hAnsi="Arial" w:cs="Arial"/>
              </w:rPr>
            </w:pPr>
            <w:r>
              <w:rPr>
                <w:rFonts w:ascii="Arial" w:hAnsi="Arial" w:cs="Arial"/>
              </w:rPr>
              <w:t>[Sim]: Realiza a operação</w:t>
            </w:r>
          </w:p>
          <w:p w:rsidR="00DB516F" w:rsidRPr="00453C2D" w:rsidRDefault="00DB516F" w:rsidP="00FF73D8">
            <w:pPr>
              <w:spacing w:line="360" w:lineRule="auto"/>
              <w:rPr>
                <w:rFonts w:ascii="Arial" w:hAnsi="Arial" w:cs="Arial"/>
              </w:rPr>
            </w:pPr>
            <w:r>
              <w:rPr>
                <w:rFonts w:ascii="Arial" w:hAnsi="Arial" w:cs="Arial"/>
              </w:rPr>
              <w:t>[Não]: Cancela a operação</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65" w:name="MS_005"/>
            <w:bookmarkEnd w:id="3864"/>
            <w:r>
              <w:rPr>
                <w:rFonts w:ascii="Arial" w:hAnsi="Arial" w:cs="Arial"/>
              </w:rPr>
              <w:t>MS_005</w:t>
            </w:r>
            <w:bookmarkEnd w:id="3865"/>
          </w:p>
        </w:tc>
        <w:tc>
          <w:tcPr>
            <w:tcW w:w="3061"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line="360" w:lineRule="auto"/>
              <w:rPr>
                <w:rFonts w:ascii="Arial" w:hAnsi="Arial" w:cs="Arial"/>
              </w:rPr>
            </w:pPr>
            <w:r>
              <w:rPr>
                <w:rFonts w:ascii="Arial" w:hAnsi="Arial" w:cs="Arial"/>
              </w:rPr>
              <w:t>Este registro está desativado.</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66" w:name="MS_006"/>
            <w:r>
              <w:rPr>
                <w:rFonts w:ascii="Arial" w:hAnsi="Arial" w:cs="Arial"/>
              </w:rPr>
              <w:t>MS_006</w:t>
            </w:r>
            <w:bookmarkEnd w:id="3866"/>
          </w:p>
        </w:tc>
        <w:tc>
          <w:tcPr>
            <w:tcW w:w="3061"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r>
              <w:rPr>
                <w:rFonts w:ascii="Arial" w:hAnsi="Arial" w:cs="Arial"/>
              </w:rPr>
              <w:t>Informação</w:t>
            </w:r>
          </w:p>
        </w:tc>
        <w:tc>
          <w:tcPr>
            <w:tcW w:w="6096"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line="360" w:lineRule="auto"/>
              <w:rPr>
                <w:rFonts w:ascii="Arial" w:hAnsi="Arial" w:cs="Arial"/>
              </w:rPr>
            </w:pPr>
            <w:r>
              <w:rPr>
                <w:rFonts w:ascii="Arial" w:hAnsi="Arial" w:cs="Arial"/>
              </w:rPr>
              <w:t>Não há nenhum registro na listagem.</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67" w:name="MS_007"/>
            <w:r>
              <w:rPr>
                <w:rFonts w:ascii="Arial" w:hAnsi="Arial" w:cs="Arial"/>
              </w:rPr>
              <w:t>MS_007</w:t>
            </w:r>
            <w:bookmarkEnd w:id="3867"/>
          </w:p>
        </w:tc>
        <w:tc>
          <w:tcPr>
            <w:tcW w:w="3061" w:type="dxa"/>
            <w:tcBorders>
              <w:top w:val="single" w:sz="4" w:space="0" w:color="auto"/>
              <w:left w:val="single" w:sz="4" w:space="0" w:color="auto"/>
              <w:bottom w:val="single" w:sz="4" w:space="0" w:color="auto"/>
              <w:right w:val="single" w:sz="4" w:space="0" w:color="auto"/>
            </w:tcBorders>
          </w:tcPr>
          <w:p w:rsidR="00DB516F" w:rsidRPr="004E0AF8" w:rsidRDefault="00DB516F" w:rsidP="00FF73D8">
            <w:pPr>
              <w:spacing w:before="120" w:line="360" w:lineRule="auto"/>
              <w:jc w:val="center"/>
              <w:rPr>
                <w:rFonts w:ascii="Arial" w:hAnsi="Arial" w:cs="Arial"/>
              </w:rPr>
            </w:pPr>
            <w:r w:rsidRPr="00B87AF9">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DE7C84" w:rsidRDefault="00DB516F">
            <w:pPr>
              <w:spacing w:line="360" w:lineRule="auto"/>
              <w:rPr>
                <w:ins w:id="3868" w:author="eric.giuliani" w:date="2017-05-24T08:54:00Z"/>
                <w:rFonts w:ascii="Arial" w:hAnsi="Arial" w:cs="Arial"/>
              </w:rPr>
            </w:pPr>
            <w:r w:rsidRPr="0055690A">
              <w:rPr>
                <w:rFonts w:ascii="Arial" w:hAnsi="Arial" w:cs="Arial"/>
              </w:rPr>
              <w:t xml:space="preserve">O limite máximo do tamanho do arquivo </w:t>
            </w:r>
            <w:del w:id="3869" w:author="victor.santos" w:date="2017-04-26T21:23:00Z">
              <w:r w:rsidRPr="0055690A" w:rsidDel="00D56052">
                <w:rPr>
                  <w:rFonts w:ascii="Arial" w:hAnsi="Arial" w:cs="Arial"/>
                </w:rPr>
                <w:delText>foi violado</w:delText>
              </w:r>
            </w:del>
            <w:ins w:id="3870" w:author="victor.santos" w:date="2017-04-26T21:23:00Z">
              <w:r w:rsidR="00D56052">
                <w:rPr>
                  <w:rFonts w:ascii="Arial" w:hAnsi="Arial" w:cs="Arial"/>
                </w:rPr>
                <w:t>é de [TAMANHO_PERMITIDO]</w:t>
              </w:r>
            </w:ins>
            <w:r w:rsidRPr="0055690A">
              <w:rPr>
                <w:rFonts w:ascii="Arial" w:hAnsi="Arial" w:cs="Arial"/>
              </w:rPr>
              <w:t>.</w:t>
            </w:r>
          </w:p>
          <w:tbl>
            <w:tblPr>
              <w:tblStyle w:val="Tabelacomgrade"/>
              <w:tblW w:w="0" w:type="auto"/>
              <w:tblLook w:val="04A0"/>
            </w:tblPr>
            <w:tblGrid>
              <w:gridCol w:w="5865"/>
            </w:tblGrid>
            <w:tr w:rsidR="00206827" w:rsidTr="00BD7BFF">
              <w:trPr>
                <w:ins w:id="3871" w:author="eric.giuliani" w:date="2017-05-24T08:56:00Z"/>
              </w:trPr>
              <w:tc>
                <w:tcPr>
                  <w:tcW w:w="5865" w:type="dxa"/>
                </w:tcPr>
                <w:p w:rsidR="00B506BF" w:rsidRDefault="00206827">
                  <w:pPr>
                    <w:spacing w:line="360" w:lineRule="auto"/>
                    <w:jc w:val="center"/>
                    <w:rPr>
                      <w:ins w:id="3872" w:author="eric.giuliani" w:date="2017-05-24T08:56:00Z"/>
                      <w:rFonts w:ascii="Arial" w:hAnsi="Arial" w:cs="Arial"/>
                    </w:rPr>
                  </w:pPr>
                  <w:ins w:id="3873" w:author="eric.giuliani" w:date="2017-05-24T08:57:00Z">
                    <w:r>
                      <w:rPr>
                        <w:rFonts w:ascii="Arial" w:hAnsi="Arial" w:cs="Arial"/>
                      </w:rPr>
                      <w:t>[</w:t>
                    </w:r>
                    <w:r w:rsidR="00210B41">
                      <w:rPr>
                        <w:rFonts w:ascii="Arial" w:hAnsi="Arial" w:cs="Arial"/>
                      </w:rPr>
                      <w:fldChar w:fldCharType="begin"/>
                    </w:r>
                    <w:r>
                      <w:rPr>
                        <w:rFonts w:ascii="Arial" w:hAnsi="Arial" w:cs="Arial"/>
                      </w:rPr>
                      <w:instrText>HYPERLINK "C:\\PROJETOS\\TFS\\SEFIN\\COSIP\\DEV\\Sprint 5\\Documentacao\\04_Requisitos\\Casos de Uso\\Artefatos - Especificacao.docx" \l "RN_010"</w:instrText>
                    </w:r>
                    <w:r w:rsidR="00210B41">
                      <w:rPr>
                        <w:rFonts w:ascii="Arial" w:hAnsi="Arial" w:cs="Arial"/>
                      </w:rPr>
                      <w:fldChar w:fldCharType="separate"/>
                    </w:r>
                    <w:r w:rsidRPr="00206827">
                      <w:rPr>
                        <w:rStyle w:val="Hyperlink"/>
                        <w:rFonts w:ascii="Arial" w:hAnsi="Arial" w:cs="Arial"/>
                      </w:rPr>
                      <w:t>RN_010</w:t>
                    </w:r>
                    <w:r w:rsidR="00210B41">
                      <w:rPr>
                        <w:rFonts w:ascii="Arial" w:hAnsi="Arial" w:cs="Arial"/>
                      </w:rPr>
                      <w:fldChar w:fldCharType="end"/>
                    </w:r>
                    <w:r>
                      <w:rPr>
                        <w:rFonts w:ascii="Arial" w:hAnsi="Arial" w:cs="Arial"/>
                      </w:rPr>
                      <w:t>]</w:t>
                    </w:r>
                  </w:ins>
                </w:p>
              </w:tc>
            </w:tr>
          </w:tbl>
          <w:p w:rsidR="00206827" w:rsidRDefault="00206827" w:rsidP="00206827">
            <w:pPr>
              <w:spacing w:line="360" w:lineRule="auto"/>
              <w:rPr>
                <w:rFonts w:ascii="Arial" w:hAnsi="Arial" w:cs="Arial"/>
              </w:rPr>
            </w:pP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74" w:name="MS_008"/>
            <w:r>
              <w:rPr>
                <w:rFonts w:ascii="Arial" w:hAnsi="Arial" w:cs="Arial"/>
              </w:rPr>
              <w:t>MS_008</w:t>
            </w:r>
            <w:bookmarkEnd w:id="3874"/>
          </w:p>
        </w:tc>
        <w:tc>
          <w:tcPr>
            <w:tcW w:w="3061" w:type="dxa"/>
            <w:tcBorders>
              <w:top w:val="single" w:sz="4" w:space="0" w:color="auto"/>
              <w:left w:val="single" w:sz="4" w:space="0" w:color="auto"/>
              <w:bottom w:val="single" w:sz="4" w:space="0" w:color="auto"/>
              <w:right w:val="single" w:sz="4" w:space="0" w:color="auto"/>
            </w:tcBorders>
          </w:tcPr>
          <w:p w:rsidR="00DB516F" w:rsidRPr="004E0AF8" w:rsidRDefault="00DB516F" w:rsidP="00FF73D8">
            <w:pPr>
              <w:spacing w:before="120" w:line="360" w:lineRule="auto"/>
              <w:jc w:val="center"/>
              <w:rPr>
                <w:rFonts w:ascii="Arial" w:hAnsi="Arial" w:cs="Arial"/>
              </w:rPr>
            </w:pPr>
            <w:r w:rsidRPr="00B87AF9">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line="360" w:lineRule="auto"/>
              <w:rPr>
                <w:rFonts w:ascii="Arial" w:hAnsi="Arial" w:cs="Arial"/>
              </w:rPr>
            </w:pPr>
            <w:r w:rsidRPr="0055690A">
              <w:rPr>
                <w:rFonts w:ascii="Arial" w:hAnsi="Arial" w:cs="Arial"/>
              </w:rPr>
              <w:t>A extensão permitida foi violada.</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75" w:name="MS_009"/>
            <w:r>
              <w:rPr>
                <w:rFonts w:ascii="Arial" w:hAnsi="Arial" w:cs="Arial"/>
              </w:rPr>
              <w:t>MS_009</w:t>
            </w:r>
            <w:bookmarkEnd w:id="3875"/>
          </w:p>
        </w:tc>
        <w:tc>
          <w:tcPr>
            <w:tcW w:w="3061" w:type="dxa"/>
            <w:tcBorders>
              <w:top w:val="single" w:sz="4" w:space="0" w:color="auto"/>
              <w:left w:val="single" w:sz="4" w:space="0" w:color="auto"/>
              <w:bottom w:val="single" w:sz="4" w:space="0" w:color="auto"/>
              <w:right w:val="single" w:sz="4" w:space="0" w:color="auto"/>
            </w:tcBorders>
          </w:tcPr>
          <w:p w:rsidR="00DB516F" w:rsidRPr="004E0AF8" w:rsidRDefault="00DB516F" w:rsidP="00FF73D8">
            <w:pPr>
              <w:spacing w:before="120" w:line="360" w:lineRule="auto"/>
              <w:jc w:val="center"/>
              <w:rPr>
                <w:rFonts w:ascii="Arial" w:hAnsi="Arial" w:cs="Arial"/>
              </w:rPr>
            </w:pPr>
            <w:r w:rsidRPr="00B87AF9">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line="360" w:lineRule="auto"/>
              <w:rPr>
                <w:rFonts w:ascii="Arial" w:hAnsi="Arial" w:cs="Arial"/>
              </w:rPr>
            </w:pPr>
            <w:r w:rsidRPr="0055690A">
              <w:rPr>
                <w:rFonts w:ascii="Arial" w:hAnsi="Arial" w:cs="Arial"/>
              </w:rPr>
              <w:t>Campo obrigatório não preenchido.</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76" w:name="MS_010"/>
            <w:r>
              <w:rPr>
                <w:rFonts w:ascii="Arial" w:hAnsi="Arial" w:cs="Arial"/>
              </w:rPr>
              <w:t>MS_010</w:t>
            </w:r>
            <w:bookmarkEnd w:id="3876"/>
          </w:p>
        </w:tc>
        <w:tc>
          <w:tcPr>
            <w:tcW w:w="3061" w:type="dxa"/>
            <w:tcBorders>
              <w:top w:val="single" w:sz="4" w:space="0" w:color="auto"/>
              <w:left w:val="single" w:sz="4" w:space="0" w:color="auto"/>
              <w:bottom w:val="single" w:sz="4" w:space="0" w:color="auto"/>
              <w:right w:val="single" w:sz="4" w:space="0" w:color="auto"/>
            </w:tcBorders>
          </w:tcPr>
          <w:p w:rsidR="00DB516F" w:rsidRPr="004E0AF8" w:rsidRDefault="00DB516F" w:rsidP="00FF73D8">
            <w:pPr>
              <w:spacing w:before="120" w:line="360" w:lineRule="auto"/>
              <w:jc w:val="center"/>
              <w:rPr>
                <w:rFonts w:ascii="Arial" w:hAnsi="Arial" w:cs="Arial"/>
              </w:rPr>
            </w:pPr>
            <w:r w:rsidRPr="00B87AF9">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line="360" w:lineRule="auto"/>
              <w:rPr>
                <w:rFonts w:ascii="Arial" w:hAnsi="Arial" w:cs="Arial"/>
              </w:rPr>
            </w:pPr>
            <w:r w:rsidRPr="0055690A">
              <w:rPr>
                <w:rFonts w:ascii="Arial" w:hAnsi="Arial" w:cs="Arial"/>
              </w:rPr>
              <w:t>O</w:t>
            </w:r>
            <w:r>
              <w:rPr>
                <w:rFonts w:ascii="Arial" w:hAnsi="Arial" w:cs="Arial"/>
              </w:rPr>
              <w:t xml:space="preserve"> tipo de informação esperado é {TIPO}</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77" w:name="MS_011"/>
            <w:r>
              <w:rPr>
                <w:rFonts w:ascii="Arial" w:hAnsi="Arial" w:cs="Arial"/>
              </w:rPr>
              <w:t>MS_011</w:t>
            </w:r>
            <w:bookmarkEnd w:id="3877"/>
          </w:p>
        </w:tc>
        <w:tc>
          <w:tcPr>
            <w:tcW w:w="3061" w:type="dxa"/>
            <w:tcBorders>
              <w:top w:val="single" w:sz="4" w:space="0" w:color="auto"/>
              <w:left w:val="single" w:sz="4" w:space="0" w:color="auto"/>
              <w:bottom w:val="single" w:sz="4" w:space="0" w:color="auto"/>
              <w:right w:val="single" w:sz="4" w:space="0" w:color="auto"/>
            </w:tcBorders>
          </w:tcPr>
          <w:p w:rsidR="00DB516F" w:rsidRPr="004E0AF8" w:rsidRDefault="00DB516F" w:rsidP="00FF73D8">
            <w:pPr>
              <w:spacing w:before="120" w:line="360" w:lineRule="auto"/>
              <w:jc w:val="center"/>
              <w:rPr>
                <w:rFonts w:ascii="Arial" w:hAnsi="Arial" w:cs="Arial"/>
              </w:rPr>
            </w:pPr>
            <w:r w:rsidRPr="00B87AF9">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line="360" w:lineRule="auto"/>
              <w:rPr>
                <w:rFonts w:ascii="Arial" w:hAnsi="Arial" w:cs="Arial"/>
              </w:rPr>
            </w:pPr>
            <w:r w:rsidRPr="0055690A">
              <w:rPr>
                <w:rFonts w:ascii="Arial" w:hAnsi="Arial" w:cs="Arial"/>
              </w:rPr>
              <w:t>Os valores esperados são {VALOR</w:t>
            </w:r>
            <w:r>
              <w:rPr>
                <w:rFonts w:ascii="Arial" w:hAnsi="Arial" w:cs="Arial"/>
              </w:rPr>
              <w:t>ES</w:t>
            </w:r>
            <w:r w:rsidRPr="0055690A">
              <w:rPr>
                <w:rFonts w:ascii="Arial" w:hAnsi="Arial" w:cs="Arial"/>
              </w:rPr>
              <w:t>}</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78" w:name="MS_012"/>
            <w:r>
              <w:rPr>
                <w:rFonts w:ascii="Arial" w:hAnsi="Arial" w:cs="Arial"/>
              </w:rPr>
              <w:t>MS_012</w:t>
            </w:r>
            <w:bookmarkEnd w:id="3878"/>
          </w:p>
        </w:tc>
        <w:tc>
          <w:tcPr>
            <w:tcW w:w="3061"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r>
              <w:rPr>
                <w:rFonts w:ascii="Arial" w:hAnsi="Arial" w:cs="Arial"/>
              </w:rPr>
              <w:t>Informação</w:t>
            </w:r>
          </w:p>
        </w:tc>
        <w:tc>
          <w:tcPr>
            <w:tcW w:w="6096"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line="360" w:lineRule="auto"/>
              <w:rPr>
                <w:rFonts w:ascii="Arial" w:hAnsi="Arial" w:cs="Arial"/>
              </w:rPr>
            </w:pPr>
            <w:r>
              <w:rPr>
                <w:rFonts w:ascii="Arial" w:hAnsi="Arial" w:cs="Arial"/>
              </w:rPr>
              <w:t>Atualização de arquivo para o processamento de importação.  realizada para o arquivo {NOME_DO_ARQUIVO}.</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79" w:name="MS_013"/>
            <w:r>
              <w:rPr>
                <w:rFonts w:ascii="Arial" w:hAnsi="Arial" w:cs="Arial"/>
              </w:rPr>
              <w:t>MS_013</w:t>
            </w:r>
            <w:bookmarkEnd w:id="3879"/>
          </w:p>
        </w:tc>
        <w:tc>
          <w:tcPr>
            <w:tcW w:w="3061"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r>
              <w:rPr>
                <w:rFonts w:ascii="Arial" w:hAnsi="Arial" w:cs="Arial"/>
              </w:rPr>
              <w:t>Informação</w:t>
            </w:r>
          </w:p>
        </w:tc>
        <w:tc>
          <w:tcPr>
            <w:tcW w:w="6096"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line="360" w:lineRule="auto"/>
              <w:rPr>
                <w:rFonts w:ascii="Arial" w:hAnsi="Arial" w:cs="Arial"/>
              </w:rPr>
            </w:pPr>
            <w:r>
              <w:rPr>
                <w:rFonts w:ascii="Arial" w:hAnsi="Arial" w:cs="Arial"/>
              </w:rPr>
              <w:t>Processamento de importação iniciado para o arquivo {NOME_DO_ARQUIVO}.</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80" w:name="MS_014"/>
            <w:r>
              <w:rPr>
                <w:rFonts w:ascii="Arial" w:hAnsi="Arial" w:cs="Arial"/>
              </w:rPr>
              <w:t>MS_014</w:t>
            </w:r>
            <w:bookmarkEnd w:id="3880"/>
          </w:p>
        </w:tc>
        <w:tc>
          <w:tcPr>
            <w:tcW w:w="3061"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r>
              <w:rPr>
                <w:rFonts w:ascii="Arial" w:hAnsi="Arial" w:cs="Arial"/>
              </w:rPr>
              <w:t>Informação</w:t>
            </w:r>
          </w:p>
        </w:tc>
        <w:tc>
          <w:tcPr>
            <w:tcW w:w="6096"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line="360" w:lineRule="auto"/>
              <w:rPr>
                <w:rFonts w:ascii="Arial" w:hAnsi="Arial" w:cs="Arial"/>
              </w:rPr>
            </w:pPr>
            <w:r>
              <w:rPr>
                <w:rFonts w:ascii="Arial" w:hAnsi="Arial" w:cs="Arial"/>
              </w:rPr>
              <w:t>Processamento de importação finalizado para o arquivo {NOME_DO_ARQUIVO}.</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81" w:name="MS_015"/>
            <w:r>
              <w:rPr>
                <w:rFonts w:ascii="Arial" w:hAnsi="Arial" w:cs="Arial"/>
              </w:rPr>
              <w:t>MS_015</w:t>
            </w:r>
            <w:bookmarkEnd w:id="3881"/>
          </w:p>
        </w:tc>
        <w:tc>
          <w:tcPr>
            <w:tcW w:w="3061"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r>
              <w:rPr>
                <w:rFonts w:ascii="Arial" w:hAnsi="Arial" w:cs="Arial"/>
              </w:rPr>
              <w:t>Informação</w:t>
            </w:r>
          </w:p>
        </w:tc>
        <w:tc>
          <w:tcPr>
            <w:tcW w:w="6096"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line="360" w:lineRule="auto"/>
              <w:rPr>
                <w:rFonts w:ascii="Arial" w:hAnsi="Arial" w:cs="Arial"/>
              </w:rPr>
            </w:pPr>
            <w:r>
              <w:rPr>
                <w:rFonts w:ascii="Arial" w:hAnsi="Arial" w:cs="Arial"/>
              </w:rPr>
              <w:t>Geração de inconsistências iniciada para o arquivo {NOME_DO_ARQUIVO}.</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bookmarkStart w:id="3882" w:name="MS_016"/>
            <w:r>
              <w:rPr>
                <w:rFonts w:ascii="Arial" w:hAnsi="Arial" w:cs="Arial"/>
              </w:rPr>
              <w:t>MS_016</w:t>
            </w:r>
            <w:bookmarkEnd w:id="3882"/>
          </w:p>
        </w:tc>
        <w:tc>
          <w:tcPr>
            <w:tcW w:w="3061"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before="120" w:line="360" w:lineRule="auto"/>
              <w:jc w:val="center"/>
              <w:rPr>
                <w:rFonts w:ascii="Arial" w:hAnsi="Arial" w:cs="Arial"/>
              </w:rPr>
            </w:pPr>
            <w:r>
              <w:rPr>
                <w:rFonts w:ascii="Arial" w:hAnsi="Arial" w:cs="Arial"/>
              </w:rPr>
              <w:t>Informação</w:t>
            </w:r>
          </w:p>
        </w:tc>
        <w:tc>
          <w:tcPr>
            <w:tcW w:w="6096" w:type="dxa"/>
            <w:tcBorders>
              <w:top w:val="single" w:sz="4" w:space="0" w:color="auto"/>
              <w:left w:val="single" w:sz="4" w:space="0" w:color="auto"/>
              <w:bottom w:val="single" w:sz="4" w:space="0" w:color="auto"/>
              <w:right w:val="single" w:sz="4" w:space="0" w:color="auto"/>
            </w:tcBorders>
          </w:tcPr>
          <w:p w:rsidR="00DB516F" w:rsidRPr="00453C2D" w:rsidRDefault="00DB516F" w:rsidP="00FF73D8">
            <w:pPr>
              <w:spacing w:line="360" w:lineRule="auto"/>
              <w:rPr>
                <w:rFonts w:ascii="Arial" w:hAnsi="Arial" w:cs="Arial"/>
              </w:rPr>
            </w:pPr>
            <w:r>
              <w:rPr>
                <w:rFonts w:ascii="Arial" w:hAnsi="Arial" w:cs="Arial"/>
              </w:rPr>
              <w:t>Geração de inconsistências finalizada para o arquivo {NOME_DO_ARQUIVO}.</w:t>
            </w:r>
          </w:p>
        </w:tc>
      </w:tr>
      <w:tr w:rsidR="00DB516F" w:rsidRPr="00453C2D" w:rsidTr="00FF73D8">
        <w:tc>
          <w:tcPr>
            <w:tcW w:w="1417" w:type="dxa"/>
            <w:tcBorders>
              <w:top w:val="single" w:sz="4" w:space="0" w:color="auto"/>
              <w:left w:val="single" w:sz="4" w:space="0" w:color="auto"/>
              <w:bottom w:val="single" w:sz="4" w:space="0" w:color="auto"/>
              <w:right w:val="single" w:sz="4" w:space="0" w:color="auto"/>
            </w:tcBorders>
          </w:tcPr>
          <w:p w:rsidR="00DB516F" w:rsidRPr="00453C2D" w:rsidRDefault="00C66451" w:rsidP="00FF73D8">
            <w:pPr>
              <w:spacing w:before="120" w:line="360" w:lineRule="auto"/>
              <w:jc w:val="center"/>
              <w:rPr>
                <w:rFonts w:ascii="Arial" w:hAnsi="Arial" w:cs="Arial"/>
              </w:rPr>
            </w:pPr>
            <w:bookmarkStart w:id="3883" w:name="MS_017"/>
            <w:r>
              <w:rPr>
                <w:rFonts w:ascii="Arial" w:hAnsi="Arial" w:cs="Arial"/>
              </w:rPr>
              <w:t>MS_017</w:t>
            </w:r>
            <w:bookmarkEnd w:id="3883"/>
          </w:p>
        </w:tc>
        <w:tc>
          <w:tcPr>
            <w:tcW w:w="3061" w:type="dxa"/>
            <w:tcBorders>
              <w:top w:val="single" w:sz="4" w:space="0" w:color="auto"/>
              <w:left w:val="single" w:sz="4" w:space="0" w:color="auto"/>
              <w:bottom w:val="single" w:sz="4" w:space="0" w:color="auto"/>
              <w:right w:val="single" w:sz="4" w:space="0" w:color="auto"/>
            </w:tcBorders>
          </w:tcPr>
          <w:p w:rsidR="00DB516F" w:rsidRPr="00453C2D" w:rsidRDefault="00C66451"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DB516F" w:rsidRPr="00453C2D" w:rsidRDefault="00C66451" w:rsidP="00FF73D8">
            <w:pPr>
              <w:spacing w:line="360" w:lineRule="auto"/>
              <w:rPr>
                <w:rFonts w:ascii="Arial" w:hAnsi="Arial" w:cs="Arial"/>
              </w:rPr>
            </w:pPr>
            <w:r>
              <w:rPr>
                <w:rFonts w:ascii="Arial" w:hAnsi="Arial" w:cs="Arial"/>
              </w:rPr>
              <w:t>A linha está inválida.</w:t>
            </w:r>
          </w:p>
        </w:tc>
      </w:tr>
      <w:tr w:rsidR="00C66451" w:rsidRPr="00453C2D" w:rsidTr="00FF73D8">
        <w:tc>
          <w:tcPr>
            <w:tcW w:w="1417" w:type="dxa"/>
            <w:tcBorders>
              <w:top w:val="single" w:sz="4" w:space="0" w:color="auto"/>
              <w:left w:val="single" w:sz="4" w:space="0" w:color="auto"/>
              <w:bottom w:val="single" w:sz="4" w:space="0" w:color="auto"/>
              <w:right w:val="single" w:sz="4" w:space="0" w:color="auto"/>
            </w:tcBorders>
          </w:tcPr>
          <w:p w:rsidR="00C66451" w:rsidRPr="00453C2D" w:rsidRDefault="00C66451" w:rsidP="00FF73D8">
            <w:pPr>
              <w:spacing w:before="120" w:line="360" w:lineRule="auto"/>
              <w:jc w:val="center"/>
              <w:rPr>
                <w:rFonts w:ascii="Arial" w:hAnsi="Arial" w:cs="Arial"/>
              </w:rPr>
            </w:pPr>
            <w:bookmarkStart w:id="3884" w:name="MS_018"/>
            <w:r>
              <w:rPr>
                <w:rFonts w:ascii="Arial" w:hAnsi="Arial" w:cs="Arial"/>
              </w:rPr>
              <w:t>MS_018</w:t>
            </w:r>
            <w:bookmarkEnd w:id="3884"/>
          </w:p>
        </w:tc>
        <w:tc>
          <w:tcPr>
            <w:tcW w:w="3061" w:type="dxa"/>
            <w:tcBorders>
              <w:top w:val="single" w:sz="4" w:space="0" w:color="auto"/>
              <w:left w:val="single" w:sz="4" w:space="0" w:color="auto"/>
              <w:bottom w:val="single" w:sz="4" w:space="0" w:color="auto"/>
              <w:right w:val="single" w:sz="4" w:space="0" w:color="auto"/>
            </w:tcBorders>
          </w:tcPr>
          <w:p w:rsidR="00C66451" w:rsidRPr="00453C2D" w:rsidRDefault="00C66451"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C66451" w:rsidRPr="00453C2D" w:rsidRDefault="00C66451" w:rsidP="00BB3964">
            <w:pPr>
              <w:spacing w:line="360" w:lineRule="auto"/>
              <w:rPr>
                <w:rFonts w:ascii="Arial" w:hAnsi="Arial" w:cs="Arial"/>
              </w:rPr>
            </w:pPr>
            <w:r>
              <w:rPr>
                <w:rFonts w:ascii="Arial" w:hAnsi="Arial" w:cs="Arial"/>
              </w:rPr>
              <w:t>A estrutura do arquivo deve ser composta por</w:t>
            </w:r>
            <w:r w:rsidR="00BB3964">
              <w:rPr>
                <w:rFonts w:ascii="Arial" w:hAnsi="Arial" w:cs="Arial"/>
              </w:rPr>
              <w:t>: cabeçalho (primeira linha), conteúdo (pelo menos uma linha) e rodapé (última linha), necessariamente nesta ordem.</w:t>
            </w:r>
          </w:p>
        </w:tc>
      </w:tr>
      <w:tr w:rsidR="00C66451" w:rsidRPr="00453C2D" w:rsidTr="00FF73D8">
        <w:tc>
          <w:tcPr>
            <w:tcW w:w="1417" w:type="dxa"/>
            <w:tcBorders>
              <w:top w:val="single" w:sz="4" w:space="0" w:color="auto"/>
              <w:left w:val="single" w:sz="4" w:space="0" w:color="auto"/>
              <w:bottom w:val="single" w:sz="4" w:space="0" w:color="auto"/>
              <w:right w:val="single" w:sz="4" w:space="0" w:color="auto"/>
            </w:tcBorders>
          </w:tcPr>
          <w:p w:rsidR="00C66451" w:rsidRPr="00453C2D" w:rsidRDefault="00C66451" w:rsidP="00FF73D8">
            <w:pPr>
              <w:spacing w:before="120" w:line="360" w:lineRule="auto"/>
              <w:jc w:val="center"/>
              <w:rPr>
                <w:rFonts w:ascii="Arial" w:hAnsi="Arial" w:cs="Arial"/>
              </w:rPr>
            </w:pPr>
            <w:bookmarkStart w:id="3885" w:name="MS_019"/>
            <w:r>
              <w:rPr>
                <w:rFonts w:ascii="Arial" w:hAnsi="Arial" w:cs="Arial"/>
              </w:rPr>
              <w:t>MS_019</w:t>
            </w:r>
            <w:bookmarkEnd w:id="3885"/>
          </w:p>
        </w:tc>
        <w:tc>
          <w:tcPr>
            <w:tcW w:w="3061" w:type="dxa"/>
            <w:tcBorders>
              <w:top w:val="single" w:sz="4" w:space="0" w:color="auto"/>
              <w:left w:val="single" w:sz="4" w:space="0" w:color="auto"/>
              <w:bottom w:val="single" w:sz="4" w:space="0" w:color="auto"/>
              <w:right w:val="single" w:sz="4" w:space="0" w:color="auto"/>
            </w:tcBorders>
          </w:tcPr>
          <w:p w:rsidR="00C66451" w:rsidRPr="00453C2D" w:rsidRDefault="00C66451"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336D36" w:rsidRDefault="00C66451">
            <w:pPr>
              <w:spacing w:line="360" w:lineRule="auto"/>
              <w:rPr>
                <w:rFonts w:ascii="Arial" w:hAnsi="Arial" w:cs="Arial"/>
              </w:rPr>
            </w:pPr>
            <w:r>
              <w:rPr>
                <w:rFonts w:ascii="Arial" w:hAnsi="Arial" w:cs="Arial"/>
              </w:rPr>
              <w:t>O período informado para as datas inicial e final está incorreto.</w:t>
            </w:r>
          </w:p>
        </w:tc>
      </w:tr>
      <w:tr w:rsidR="00C66451" w:rsidRPr="00453C2D" w:rsidTr="00FF73D8">
        <w:tc>
          <w:tcPr>
            <w:tcW w:w="1417" w:type="dxa"/>
            <w:tcBorders>
              <w:top w:val="single" w:sz="4" w:space="0" w:color="auto"/>
              <w:left w:val="single" w:sz="4" w:space="0" w:color="auto"/>
              <w:bottom w:val="single" w:sz="4" w:space="0" w:color="auto"/>
              <w:right w:val="single" w:sz="4" w:space="0" w:color="auto"/>
            </w:tcBorders>
          </w:tcPr>
          <w:p w:rsidR="00C66451" w:rsidRPr="00453C2D" w:rsidRDefault="00944B96" w:rsidP="00FF73D8">
            <w:pPr>
              <w:spacing w:before="120" w:line="360" w:lineRule="auto"/>
              <w:jc w:val="center"/>
              <w:rPr>
                <w:rFonts w:ascii="Arial" w:hAnsi="Arial" w:cs="Arial"/>
              </w:rPr>
            </w:pPr>
            <w:bookmarkStart w:id="3886" w:name="MS_020"/>
            <w:r>
              <w:rPr>
                <w:rFonts w:ascii="Arial" w:hAnsi="Arial" w:cs="Arial"/>
              </w:rPr>
              <w:lastRenderedPageBreak/>
              <w:t>MS_020</w:t>
            </w:r>
            <w:bookmarkEnd w:id="3886"/>
          </w:p>
        </w:tc>
        <w:tc>
          <w:tcPr>
            <w:tcW w:w="3061" w:type="dxa"/>
            <w:tcBorders>
              <w:top w:val="single" w:sz="4" w:space="0" w:color="auto"/>
              <w:left w:val="single" w:sz="4" w:space="0" w:color="auto"/>
              <w:bottom w:val="single" w:sz="4" w:space="0" w:color="auto"/>
              <w:right w:val="single" w:sz="4" w:space="0" w:color="auto"/>
            </w:tcBorders>
          </w:tcPr>
          <w:p w:rsidR="00C66451" w:rsidRPr="00453C2D" w:rsidRDefault="00944B96"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C66451" w:rsidRDefault="00944B96" w:rsidP="00FF73D8">
            <w:pPr>
              <w:spacing w:line="360" w:lineRule="auto"/>
              <w:rPr>
                <w:rFonts w:ascii="Arial" w:hAnsi="Arial" w:cs="Arial"/>
              </w:rPr>
            </w:pPr>
            <w:r>
              <w:rPr>
                <w:rFonts w:ascii="Arial" w:hAnsi="Arial" w:cs="Arial"/>
              </w:rPr>
              <w:t>A importação foi interrompida pois os seguintes erros foram encontrados:</w:t>
            </w:r>
          </w:p>
          <w:tbl>
            <w:tblPr>
              <w:tblStyle w:val="Tabelacomgrade"/>
              <w:tblW w:w="0" w:type="auto"/>
              <w:tblLook w:val="04A0"/>
            </w:tblPr>
            <w:tblGrid>
              <w:gridCol w:w="5865"/>
            </w:tblGrid>
            <w:tr w:rsidR="00944B96" w:rsidTr="00944B96">
              <w:tc>
                <w:tcPr>
                  <w:tcW w:w="5865" w:type="dxa"/>
                </w:tcPr>
                <w:p w:rsidR="00944B96" w:rsidRDefault="00944B96" w:rsidP="00944B96">
                  <w:pPr>
                    <w:spacing w:line="360" w:lineRule="auto"/>
                    <w:jc w:val="center"/>
                    <w:rPr>
                      <w:rFonts w:ascii="Arial" w:hAnsi="Arial" w:cs="Arial"/>
                    </w:rPr>
                  </w:pPr>
                  <w:r>
                    <w:rPr>
                      <w:rFonts w:ascii="Arial" w:hAnsi="Arial" w:cs="Arial"/>
                    </w:rPr>
                    <w:t>[</w:t>
                  </w:r>
                  <w:hyperlink w:anchor="RN_085" w:history="1">
                    <w:r w:rsidRPr="00944B96">
                      <w:rPr>
                        <w:rStyle w:val="Hyperlink"/>
                        <w:rFonts w:ascii="Arial" w:hAnsi="Arial" w:cs="Arial"/>
                      </w:rPr>
                      <w:t>RN_085</w:t>
                    </w:r>
                  </w:hyperlink>
                  <w:r>
                    <w:rPr>
                      <w:rFonts w:ascii="Arial" w:hAnsi="Arial" w:cs="Arial"/>
                    </w:rPr>
                    <w:t>]</w:t>
                  </w:r>
                </w:p>
              </w:tc>
            </w:tr>
          </w:tbl>
          <w:p w:rsidR="00944B96" w:rsidRDefault="00944B96" w:rsidP="00FF73D8">
            <w:pPr>
              <w:spacing w:line="360" w:lineRule="auto"/>
              <w:rPr>
                <w:rFonts w:ascii="Arial" w:hAnsi="Arial" w:cs="Arial"/>
              </w:rPr>
            </w:pPr>
          </w:p>
          <w:p w:rsidR="00944B96" w:rsidRDefault="00944B96" w:rsidP="00FF73D8">
            <w:pPr>
              <w:spacing w:line="360" w:lineRule="auto"/>
              <w:rPr>
                <w:rFonts w:ascii="Arial" w:hAnsi="Arial" w:cs="Arial"/>
              </w:rPr>
            </w:pPr>
            <w:r>
              <w:rPr>
                <w:rFonts w:ascii="Arial" w:hAnsi="Arial" w:cs="Arial"/>
              </w:rPr>
              <w:t xml:space="preserve">Favor realizar as devidas correções para que a importação possa ser </w:t>
            </w:r>
            <w:r w:rsidR="003961C9">
              <w:rPr>
                <w:rFonts w:ascii="Arial" w:hAnsi="Arial" w:cs="Arial"/>
              </w:rPr>
              <w:t>bem-sucedida</w:t>
            </w:r>
            <w:r>
              <w:rPr>
                <w:rFonts w:ascii="Arial" w:hAnsi="Arial" w:cs="Arial"/>
              </w:rPr>
              <w:t>.</w:t>
            </w:r>
          </w:p>
          <w:p w:rsidR="00944B96" w:rsidRPr="00453C2D" w:rsidRDefault="00944B96" w:rsidP="00FF73D8">
            <w:pPr>
              <w:spacing w:line="360" w:lineRule="auto"/>
              <w:rPr>
                <w:rFonts w:ascii="Arial" w:hAnsi="Arial" w:cs="Arial"/>
              </w:rPr>
            </w:pPr>
            <w:r>
              <w:rPr>
                <w:rFonts w:ascii="Arial" w:hAnsi="Arial" w:cs="Arial"/>
              </w:rPr>
              <w:t xml:space="preserve"> [OK]</w:t>
            </w:r>
          </w:p>
        </w:tc>
      </w:tr>
      <w:tr w:rsidR="00944B96" w:rsidRPr="00453C2D" w:rsidTr="00FF73D8">
        <w:tc>
          <w:tcPr>
            <w:tcW w:w="1417" w:type="dxa"/>
            <w:tcBorders>
              <w:top w:val="single" w:sz="4" w:space="0" w:color="auto"/>
              <w:left w:val="single" w:sz="4" w:space="0" w:color="auto"/>
              <w:bottom w:val="single" w:sz="4" w:space="0" w:color="auto"/>
              <w:right w:val="single" w:sz="4" w:space="0" w:color="auto"/>
            </w:tcBorders>
          </w:tcPr>
          <w:p w:rsidR="00944B96" w:rsidRPr="00453C2D" w:rsidRDefault="00967596" w:rsidP="00FF73D8">
            <w:pPr>
              <w:spacing w:before="120" w:line="360" w:lineRule="auto"/>
              <w:jc w:val="center"/>
              <w:rPr>
                <w:rFonts w:ascii="Arial" w:hAnsi="Arial" w:cs="Arial"/>
              </w:rPr>
            </w:pPr>
            <w:bookmarkStart w:id="3887" w:name="MS_021"/>
            <w:r>
              <w:rPr>
                <w:rFonts w:ascii="Arial" w:hAnsi="Arial" w:cs="Arial"/>
              </w:rPr>
              <w:t>MS_021</w:t>
            </w:r>
            <w:bookmarkEnd w:id="3887"/>
          </w:p>
        </w:tc>
        <w:tc>
          <w:tcPr>
            <w:tcW w:w="3061" w:type="dxa"/>
            <w:tcBorders>
              <w:top w:val="single" w:sz="4" w:space="0" w:color="auto"/>
              <w:left w:val="single" w:sz="4" w:space="0" w:color="auto"/>
              <w:bottom w:val="single" w:sz="4" w:space="0" w:color="auto"/>
              <w:right w:val="single" w:sz="4" w:space="0" w:color="auto"/>
            </w:tcBorders>
          </w:tcPr>
          <w:p w:rsidR="00944B96" w:rsidRPr="00453C2D" w:rsidRDefault="00967596"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944B96" w:rsidRPr="00453C2D" w:rsidRDefault="00967596" w:rsidP="00FF73D8">
            <w:pPr>
              <w:spacing w:line="360" w:lineRule="auto"/>
              <w:rPr>
                <w:rFonts w:ascii="Arial" w:hAnsi="Arial" w:cs="Arial"/>
              </w:rPr>
            </w:pPr>
            <w:r>
              <w:rPr>
                <w:rFonts w:ascii="Arial" w:hAnsi="Arial" w:cs="Arial"/>
              </w:rPr>
              <w:t>Registro duplicado.</w:t>
            </w:r>
          </w:p>
        </w:tc>
      </w:tr>
      <w:tr w:rsidR="00F9495E" w:rsidRPr="00453C2D" w:rsidTr="00FF73D8">
        <w:tc>
          <w:tcPr>
            <w:tcW w:w="1417" w:type="dxa"/>
            <w:tcBorders>
              <w:top w:val="single" w:sz="4" w:space="0" w:color="auto"/>
              <w:left w:val="single" w:sz="4" w:space="0" w:color="auto"/>
              <w:bottom w:val="single" w:sz="4" w:space="0" w:color="auto"/>
              <w:right w:val="single" w:sz="4" w:space="0" w:color="auto"/>
            </w:tcBorders>
          </w:tcPr>
          <w:p w:rsidR="00F9495E" w:rsidRDefault="00F9495E" w:rsidP="00FF73D8">
            <w:pPr>
              <w:spacing w:before="120" w:line="360" w:lineRule="auto"/>
              <w:jc w:val="center"/>
              <w:rPr>
                <w:rFonts w:ascii="Arial" w:hAnsi="Arial" w:cs="Arial"/>
              </w:rPr>
            </w:pPr>
            <w:bookmarkStart w:id="3888" w:name="MS_022"/>
            <w:r>
              <w:rPr>
                <w:rFonts w:ascii="Arial" w:hAnsi="Arial" w:cs="Arial"/>
              </w:rPr>
              <w:t>MS_022</w:t>
            </w:r>
            <w:bookmarkEnd w:id="3888"/>
          </w:p>
        </w:tc>
        <w:tc>
          <w:tcPr>
            <w:tcW w:w="3061" w:type="dxa"/>
            <w:tcBorders>
              <w:top w:val="single" w:sz="4" w:space="0" w:color="auto"/>
              <w:left w:val="single" w:sz="4" w:space="0" w:color="auto"/>
              <w:bottom w:val="single" w:sz="4" w:space="0" w:color="auto"/>
              <w:right w:val="single" w:sz="4" w:space="0" w:color="auto"/>
            </w:tcBorders>
          </w:tcPr>
          <w:p w:rsidR="00F9495E" w:rsidRDefault="00F9495E"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F9495E" w:rsidRDefault="00F9495E" w:rsidP="00FF73D8">
            <w:pPr>
              <w:spacing w:line="360" w:lineRule="auto"/>
              <w:rPr>
                <w:rFonts w:ascii="Arial" w:hAnsi="Arial" w:cs="Arial"/>
              </w:rPr>
            </w:pPr>
            <w:r>
              <w:rPr>
                <w:rFonts w:ascii="Arial" w:hAnsi="Arial" w:cs="Arial"/>
              </w:rPr>
              <w:t>Data inválida.</w:t>
            </w:r>
          </w:p>
        </w:tc>
      </w:tr>
      <w:tr w:rsidR="00F9495E" w:rsidRPr="00453C2D" w:rsidTr="00FF73D8">
        <w:tc>
          <w:tcPr>
            <w:tcW w:w="1417" w:type="dxa"/>
            <w:tcBorders>
              <w:top w:val="single" w:sz="4" w:space="0" w:color="auto"/>
              <w:left w:val="single" w:sz="4" w:space="0" w:color="auto"/>
              <w:bottom w:val="single" w:sz="4" w:space="0" w:color="auto"/>
              <w:right w:val="single" w:sz="4" w:space="0" w:color="auto"/>
            </w:tcBorders>
          </w:tcPr>
          <w:p w:rsidR="00F9495E" w:rsidRDefault="00F9495E" w:rsidP="00FF73D8">
            <w:pPr>
              <w:spacing w:before="120" w:line="360" w:lineRule="auto"/>
              <w:jc w:val="center"/>
              <w:rPr>
                <w:rFonts w:ascii="Arial" w:hAnsi="Arial" w:cs="Arial"/>
              </w:rPr>
            </w:pPr>
            <w:bookmarkStart w:id="3889" w:name="MS_023"/>
            <w:r>
              <w:rPr>
                <w:rFonts w:ascii="Arial" w:hAnsi="Arial" w:cs="Arial"/>
              </w:rPr>
              <w:t>MS_023</w:t>
            </w:r>
            <w:bookmarkEnd w:id="3889"/>
          </w:p>
        </w:tc>
        <w:tc>
          <w:tcPr>
            <w:tcW w:w="3061" w:type="dxa"/>
            <w:tcBorders>
              <w:top w:val="single" w:sz="4" w:space="0" w:color="auto"/>
              <w:left w:val="single" w:sz="4" w:space="0" w:color="auto"/>
              <w:bottom w:val="single" w:sz="4" w:space="0" w:color="auto"/>
              <w:right w:val="single" w:sz="4" w:space="0" w:color="auto"/>
            </w:tcBorders>
          </w:tcPr>
          <w:p w:rsidR="00F9495E" w:rsidRDefault="00F9495E"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F9495E" w:rsidRDefault="00B4634A" w:rsidP="00FF73D8">
            <w:pPr>
              <w:spacing w:line="360" w:lineRule="auto"/>
              <w:rPr>
                <w:rFonts w:ascii="Arial" w:hAnsi="Arial" w:cs="Arial"/>
              </w:rPr>
            </w:pPr>
            <w:r>
              <w:rPr>
                <w:rFonts w:ascii="Arial" w:hAnsi="Arial" w:cs="Arial"/>
              </w:rPr>
              <w:t>Registro duplicado</w:t>
            </w:r>
            <w:r w:rsidR="00F9495E">
              <w:rPr>
                <w:rFonts w:ascii="Arial" w:hAnsi="Arial" w:cs="Arial"/>
              </w:rPr>
              <w:t>.</w:t>
            </w:r>
          </w:p>
        </w:tc>
      </w:tr>
      <w:tr w:rsidR="00F9495E" w:rsidRPr="00453C2D" w:rsidTr="00FF73D8">
        <w:tc>
          <w:tcPr>
            <w:tcW w:w="1417" w:type="dxa"/>
            <w:tcBorders>
              <w:top w:val="single" w:sz="4" w:space="0" w:color="auto"/>
              <w:left w:val="single" w:sz="4" w:space="0" w:color="auto"/>
              <w:bottom w:val="single" w:sz="4" w:space="0" w:color="auto"/>
              <w:right w:val="single" w:sz="4" w:space="0" w:color="auto"/>
            </w:tcBorders>
          </w:tcPr>
          <w:p w:rsidR="00F9495E" w:rsidRDefault="00983AF5" w:rsidP="00FF73D8">
            <w:pPr>
              <w:spacing w:before="120" w:line="360" w:lineRule="auto"/>
              <w:jc w:val="center"/>
              <w:rPr>
                <w:rFonts w:ascii="Arial" w:hAnsi="Arial" w:cs="Arial"/>
              </w:rPr>
            </w:pPr>
            <w:bookmarkStart w:id="3890" w:name="MS_024"/>
            <w:r>
              <w:rPr>
                <w:rFonts w:ascii="Arial" w:hAnsi="Arial" w:cs="Arial"/>
              </w:rPr>
              <w:t>MS_024</w:t>
            </w:r>
            <w:bookmarkEnd w:id="3890"/>
          </w:p>
        </w:tc>
        <w:tc>
          <w:tcPr>
            <w:tcW w:w="3061" w:type="dxa"/>
            <w:tcBorders>
              <w:top w:val="single" w:sz="4" w:space="0" w:color="auto"/>
              <w:left w:val="single" w:sz="4" w:space="0" w:color="auto"/>
              <w:bottom w:val="single" w:sz="4" w:space="0" w:color="auto"/>
              <w:right w:val="single" w:sz="4" w:space="0" w:color="auto"/>
            </w:tcBorders>
          </w:tcPr>
          <w:p w:rsidR="00F9495E" w:rsidRDefault="00983AF5" w:rsidP="00FF73D8">
            <w:pPr>
              <w:spacing w:before="120" w:line="360" w:lineRule="auto"/>
              <w:jc w:val="center"/>
              <w:rPr>
                <w:rFonts w:ascii="Arial" w:hAnsi="Arial" w:cs="Arial"/>
              </w:rPr>
            </w:pPr>
            <w:r>
              <w:rPr>
                <w:rFonts w:ascii="Arial" w:hAnsi="Arial" w:cs="Arial"/>
              </w:rPr>
              <w:t>Confirmação</w:t>
            </w:r>
          </w:p>
        </w:tc>
        <w:tc>
          <w:tcPr>
            <w:tcW w:w="6096" w:type="dxa"/>
            <w:tcBorders>
              <w:top w:val="single" w:sz="4" w:space="0" w:color="auto"/>
              <w:left w:val="single" w:sz="4" w:space="0" w:color="auto"/>
              <w:bottom w:val="single" w:sz="4" w:space="0" w:color="auto"/>
              <w:right w:val="single" w:sz="4" w:space="0" w:color="auto"/>
            </w:tcBorders>
          </w:tcPr>
          <w:p w:rsidR="00F9495E" w:rsidRDefault="00983AF5">
            <w:pPr>
              <w:spacing w:line="360" w:lineRule="auto"/>
              <w:rPr>
                <w:rFonts w:ascii="Arial" w:hAnsi="Arial" w:cs="Arial"/>
              </w:rPr>
            </w:pPr>
            <w:r>
              <w:rPr>
                <w:rFonts w:ascii="Arial" w:hAnsi="Arial" w:cs="Arial"/>
              </w:rPr>
              <w:t>A instalação informada não existe na base de dados. Deseja realmente continuar?</w:t>
            </w:r>
          </w:p>
          <w:p w:rsidR="00983AF5" w:rsidRDefault="00983AF5">
            <w:pPr>
              <w:spacing w:line="360" w:lineRule="auto"/>
              <w:rPr>
                <w:rFonts w:ascii="Arial" w:hAnsi="Arial" w:cs="Arial"/>
              </w:rPr>
            </w:pPr>
            <w:r>
              <w:rPr>
                <w:rFonts w:ascii="Arial" w:hAnsi="Arial" w:cs="Arial"/>
              </w:rPr>
              <w:t xml:space="preserve">[Sim]: </w:t>
            </w:r>
            <w:r w:rsidR="00842FDC">
              <w:rPr>
                <w:rFonts w:ascii="Arial" w:hAnsi="Arial" w:cs="Arial"/>
              </w:rPr>
              <w:t>R</w:t>
            </w:r>
            <w:r>
              <w:rPr>
                <w:rFonts w:ascii="Arial" w:hAnsi="Arial" w:cs="Arial"/>
              </w:rPr>
              <w:t>ealiza a operação</w:t>
            </w:r>
          </w:p>
          <w:p w:rsidR="00983AF5" w:rsidRDefault="00983AF5">
            <w:pPr>
              <w:spacing w:line="360" w:lineRule="auto"/>
              <w:rPr>
                <w:rFonts w:ascii="Arial" w:hAnsi="Arial" w:cs="Arial"/>
              </w:rPr>
            </w:pPr>
            <w:r>
              <w:rPr>
                <w:rFonts w:ascii="Arial" w:hAnsi="Arial" w:cs="Arial"/>
              </w:rPr>
              <w:t xml:space="preserve">[Não]: </w:t>
            </w:r>
            <w:r w:rsidR="00842FDC">
              <w:rPr>
                <w:rFonts w:ascii="Arial" w:hAnsi="Arial" w:cs="Arial"/>
              </w:rPr>
              <w:t>C</w:t>
            </w:r>
            <w:r>
              <w:rPr>
                <w:rFonts w:ascii="Arial" w:hAnsi="Arial" w:cs="Arial"/>
              </w:rPr>
              <w:t>ancela a operação</w:t>
            </w:r>
          </w:p>
        </w:tc>
      </w:tr>
      <w:tr w:rsidR="00A37930" w:rsidRPr="00453C2D" w:rsidTr="00FF73D8">
        <w:tc>
          <w:tcPr>
            <w:tcW w:w="1417" w:type="dxa"/>
            <w:tcBorders>
              <w:top w:val="single" w:sz="4" w:space="0" w:color="auto"/>
              <w:left w:val="single" w:sz="4" w:space="0" w:color="auto"/>
              <w:bottom w:val="single" w:sz="4" w:space="0" w:color="auto"/>
              <w:right w:val="single" w:sz="4" w:space="0" w:color="auto"/>
            </w:tcBorders>
          </w:tcPr>
          <w:p w:rsidR="00A37930" w:rsidRDefault="00A37930" w:rsidP="00FF73D8">
            <w:pPr>
              <w:spacing w:before="120" w:line="360" w:lineRule="auto"/>
              <w:jc w:val="center"/>
              <w:rPr>
                <w:rFonts w:ascii="Arial" w:hAnsi="Arial" w:cs="Arial"/>
              </w:rPr>
            </w:pPr>
            <w:bookmarkStart w:id="3891" w:name="MS_025"/>
            <w:r>
              <w:rPr>
                <w:rFonts w:ascii="Arial" w:hAnsi="Arial" w:cs="Arial"/>
              </w:rPr>
              <w:t>MS_025</w:t>
            </w:r>
            <w:bookmarkEnd w:id="3891"/>
          </w:p>
        </w:tc>
        <w:tc>
          <w:tcPr>
            <w:tcW w:w="3061" w:type="dxa"/>
            <w:tcBorders>
              <w:top w:val="single" w:sz="4" w:space="0" w:color="auto"/>
              <w:left w:val="single" w:sz="4" w:space="0" w:color="auto"/>
              <w:bottom w:val="single" w:sz="4" w:space="0" w:color="auto"/>
              <w:right w:val="single" w:sz="4" w:space="0" w:color="auto"/>
            </w:tcBorders>
          </w:tcPr>
          <w:p w:rsidR="00A37930" w:rsidRDefault="00A37930" w:rsidP="00FF73D8">
            <w:pPr>
              <w:spacing w:before="120" w:line="360" w:lineRule="auto"/>
              <w:jc w:val="center"/>
              <w:rPr>
                <w:rFonts w:ascii="Arial" w:hAnsi="Arial" w:cs="Arial"/>
              </w:rPr>
            </w:pPr>
            <w:r>
              <w:rPr>
                <w:rFonts w:ascii="Arial" w:hAnsi="Arial" w:cs="Arial"/>
              </w:rPr>
              <w:t>Confirmação</w:t>
            </w:r>
          </w:p>
        </w:tc>
        <w:tc>
          <w:tcPr>
            <w:tcW w:w="6096" w:type="dxa"/>
            <w:tcBorders>
              <w:top w:val="single" w:sz="4" w:space="0" w:color="auto"/>
              <w:left w:val="single" w:sz="4" w:space="0" w:color="auto"/>
              <w:bottom w:val="single" w:sz="4" w:space="0" w:color="auto"/>
              <w:right w:val="single" w:sz="4" w:space="0" w:color="auto"/>
            </w:tcBorders>
          </w:tcPr>
          <w:p w:rsidR="00A37930" w:rsidRDefault="00A37930" w:rsidP="00A37930">
            <w:pPr>
              <w:spacing w:line="360" w:lineRule="auto"/>
              <w:rPr>
                <w:rFonts w:ascii="Arial" w:hAnsi="Arial" w:cs="Arial"/>
              </w:rPr>
            </w:pPr>
            <w:r>
              <w:rPr>
                <w:rFonts w:ascii="Arial" w:hAnsi="Arial" w:cs="Arial"/>
              </w:rPr>
              <w:t>Deseja realmente excluir este registro?</w:t>
            </w:r>
          </w:p>
          <w:p w:rsidR="00A37930" w:rsidRDefault="00A37930" w:rsidP="00A37930">
            <w:pPr>
              <w:spacing w:line="360" w:lineRule="auto"/>
              <w:rPr>
                <w:rFonts w:ascii="Arial" w:hAnsi="Arial" w:cs="Arial"/>
              </w:rPr>
            </w:pPr>
            <w:r>
              <w:rPr>
                <w:rFonts w:ascii="Arial" w:hAnsi="Arial" w:cs="Arial"/>
              </w:rPr>
              <w:t>[Sim]: Realiza a operação</w:t>
            </w:r>
          </w:p>
          <w:p w:rsidR="00A37930" w:rsidRDefault="00A37930" w:rsidP="00FF73D8">
            <w:pPr>
              <w:spacing w:line="360" w:lineRule="auto"/>
              <w:rPr>
                <w:rFonts w:ascii="Arial" w:hAnsi="Arial" w:cs="Arial"/>
              </w:rPr>
            </w:pPr>
            <w:r>
              <w:rPr>
                <w:rFonts w:ascii="Arial" w:hAnsi="Arial" w:cs="Arial"/>
              </w:rPr>
              <w:t>[Não]: Cancela a operação</w:t>
            </w:r>
          </w:p>
        </w:tc>
      </w:tr>
      <w:tr w:rsidR="00A37930" w:rsidRPr="00453C2D" w:rsidTr="00FF73D8">
        <w:tc>
          <w:tcPr>
            <w:tcW w:w="1417" w:type="dxa"/>
            <w:tcBorders>
              <w:top w:val="single" w:sz="4" w:space="0" w:color="auto"/>
              <w:left w:val="single" w:sz="4" w:space="0" w:color="auto"/>
              <w:bottom w:val="single" w:sz="4" w:space="0" w:color="auto"/>
              <w:right w:val="single" w:sz="4" w:space="0" w:color="auto"/>
            </w:tcBorders>
          </w:tcPr>
          <w:p w:rsidR="00A37930" w:rsidRDefault="00E60C4D" w:rsidP="00FF73D8">
            <w:pPr>
              <w:spacing w:before="120" w:line="360" w:lineRule="auto"/>
              <w:jc w:val="center"/>
              <w:rPr>
                <w:rFonts w:ascii="Arial" w:hAnsi="Arial" w:cs="Arial"/>
              </w:rPr>
            </w:pPr>
            <w:bookmarkStart w:id="3892" w:name="MS_026"/>
            <w:r>
              <w:rPr>
                <w:rFonts w:ascii="Arial" w:hAnsi="Arial" w:cs="Arial"/>
              </w:rPr>
              <w:t>MS_026</w:t>
            </w:r>
            <w:bookmarkEnd w:id="3892"/>
          </w:p>
        </w:tc>
        <w:tc>
          <w:tcPr>
            <w:tcW w:w="3061" w:type="dxa"/>
            <w:tcBorders>
              <w:top w:val="single" w:sz="4" w:space="0" w:color="auto"/>
              <w:left w:val="single" w:sz="4" w:space="0" w:color="auto"/>
              <w:bottom w:val="single" w:sz="4" w:space="0" w:color="auto"/>
              <w:right w:val="single" w:sz="4" w:space="0" w:color="auto"/>
            </w:tcBorders>
          </w:tcPr>
          <w:p w:rsidR="00A37930" w:rsidRDefault="00E60C4D"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A37930" w:rsidRDefault="00E60C4D" w:rsidP="00FF73D8">
            <w:pPr>
              <w:spacing w:line="360" w:lineRule="auto"/>
              <w:rPr>
                <w:rFonts w:ascii="Arial" w:hAnsi="Arial" w:cs="Arial"/>
              </w:rPr>
            </w:pPr>
            <w:r>
              <w:rPr>
                <w:rFonts w:ascii="Arial" w:hAnsi="Arial" w:cs="Arial"/>
              </w:rPr>
              <w:t>Quantidade de registros é diferente da quantidade informada no cabeçalho do arquivo.</w:t>
            </w:r>
          </w:p>
          <w:p w:rsidR="00E60C4D" w:rsidRDefault="00E60C4D" w:rsidP="00FF73D8">
            <w:pPr>
              <w:spacing w:line="360" w:lineRule="auto"/>
              <w:rPr>
                <w:rFonts w:ascii="Arial" w:hAnsi="Arial" w:cs="Arial"/>
              </w:rPr>
            </w:pPr>
            <w:r>
              <w:rPr>
                <w:rFonts w:ascii="Arial" w:hAnsi="Arial" w:cs="Arial"/>
              </w:rPr>
              <w:t xml:space="preserve">Quantidade de registros: </w:t>
            </w:r>
            <w:r w:rsidR="00336D36" w:rsidRPr="00A22583">
              <w:rPr>
                <w:rFonts w:ascii="Arial" w:hAnsi="Arial" w:cs="Arial"/>
                <w:b/>
              </w:rPr>
              <w:t>{QTD_REGISTROS}</w:t>
            </w:r>
          </w:p>
          <w:p w:rsidR="00E60C4D" w:rsidRDefault="00E60C4D" w:rsidP="00FF73D8">
            <w:pPr>
              <w:spacing w:line="360" w:lineRule="auto"/>
              <w:rPr>
                <w:rFonts w:ascii="Arial" w:hAnsi="Arial" w:cs="Arial"/>
              </w:rPr>
            </w:pPr>
            <w:r>
              <w:rPr>
                <w:rFonts w:ascii="Arial" w:hAnsi="Arial" w:cs="Arial"/>
              </w:rPr>
              <w:t xml:space="preserve">Quantidade informada: </w:t>
            </w:r>
            <w:r w:rsidR="00336D36" w:rsidRPr="00A22583">
              <w:rPr>
                <w:rFonts w:ascii="Arial" w:hAnsi="Arial" w:cs="Arial"/>
                <w:b/>
              </w:rPr>
              <w:t>{QTD_INFORMADA}</w:t>
            </w:r>
          </w:p>
        </w:tc>
      </w:tr>
      <w:tr w:rsidR="00E60C4D" w:rsidRPr="00453C2D" w:rsidTr="00FF73D8">
        <w:tc>
          <w:tcPr>
            <w:tcW w:w="1417" w:type="dxa"/>
            <w:tcBorders>
              <w:top w:val="single" w:sz="4" w:space="0" w:color="auto"/>
              <w:left w:val="single" w:sz="4" w:space="0" w:color="auto"/>
              <w:bottom w:val="single" w:sz="4" w:space="0" w:color="auto"/>
              <w:right w:val="single" w:sz="4" w:space="0" w:color="auto"/>
            </w:tcBorders>
          </w:tcPr>
          <w:p w:rsidR="00E60C4D" w:rsidRDefault="00E60C4D" w:rsidP="00FF73D8">
            <w:pPr>
              <w:spacing w:before="120" w:line="360" w:lineRule="auto"/>
              <w:jc w:val="center"/>
              <w:rPr>
                <w:rFonts w:ascii="Arial" w:hAnsi="Arial" w:cs="Arial"/>
              </w:rPr>
            </w:pPr>
            <w:bookmarkStart w:id="3893" w:name="MS_027"/>
            <w:r>
              <w:rPr>
                <w:rFonts w:ascii="Arial" w:hAnsi="Arial" w:cs="Arial"/>
              </w:rPr>
              <w:t>MS_027</w:t>
            </w:r>
            <w:bookmarkEnd w:id="3893"/>
          </w:p>
        </w:tc>
        <w:tc>
          <w:tcPr>
            <w:tcW w:w="3061" w:type="dxa"/>
            <w:tcBorders>
              <w:top w:val="single" w:sz="4" w:space="0" w:color="auto"/>
              <w:left w:val="single" w:sz="4" w:space="0" w:color="auto"/>
              <w:bottom w:val="single" w:sz="4" w:space="0" w:color="auto"/>
              <w:right w:val="single" w:sz="4" w:space="0" w:color="auto"/>
            </w:tcBorders>
          </w:tcPr>
          <w:p w:rsidR="00E60C4D" w:rsidRDefault="00E60C4D"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E60C4D" w:rsidRDefault="00E60C4D" w:rsidP="00FF73D8">
            <w:pPr>
              <w:spacing w:line="360" w:lineRule="auto"/>
              <w:rPr>
                <w:rFonts w:ascii="Arial" w:hAnsi="Arial" w:cs="Arial"/>
              </w:rPr>
            </w:pPr>
            <w:r>
              <w:rPr>
                <w:rFonts w:ascii="Arial" w:hAnsi="Arial" w:cs="Arial"/>
              </w:rPr>
              <w:t>Solicitação imprópria de alteração de classe de Não Residencial para Residencial para CNPJ válido.</w:t>
            </w:r>
          </w:p>
        </w:tc>
      </w:tr>
      <w:tr w:rsidR="00E60C4D" w:rsidRPr="00453C2D" w:rsidTr="00FF73D8">
        <w:tc>
          <w:tcPr>
            <w:tcW w:w="1417" w:type="dxa"/>
            <w:tcBorders>
              <w:top w:val="single" w:sz="4" w:space="0" w:color="auto"/>
              <w:left w:val="single" w:sz="4" w:space="0" w:color="auto"/>
              <w:bottom w:val="single" w:sz="4" w:space="0" w:color="auto"/>
              <w:right w:val="single" w:sz="4" w:space="0" w:color="auto"/>
            </w:tcBorders>
          </w:tcPr>
          <w:p w:rsidR="00E60C4D" w:rsidRDefault="00E60C4D" w:rsidP="00FF73D8">
            <w:pPr>
              <w:spacing w:before="120" w:line="360" w:lineRule="auto"/>
              <w:jc w:val="center"/>
              <w:rPr>
                <w:rFonts w:ascii="Arial" w:hAnsi="Arial" w:cs="Arial"/>
              </w:rPr>
            </w:pPr>
            <w:bookmarkStart w:id="3894" w:name="MS_028"/>
            <w:r>
              <w:rPr>
                <w:rFonts w:ascii="Arial" w:hAnsi="Arial" w:cs="Arial"/>
              </w:rPr>
              <w:t>MS_028</w:t>
            </w:r>
            <w:bookmarkEnd w:id="3894"/>
          </w:p>
        </w:tc>
        <w:tc>
          <w:tcPr>
            <w:tcW w:w="3061" w:type="dxa"/>
            <w:tcBorders>
              <w:top w:val="single" w:sz="4" w:space="0" w:color="auto"/>
              <w:left w:val="single" w:sz="4" w:space="0" w:color="auto"/>
              <w:bottom w:val="single" w:sz="4" w:space="0" w:color="auto"/>
              <w:right w:val="single" w:sz="4" w:space="0" w:color="auto"/>
            </w:tcBorders>
          </w:tcPr>
          <w:p w:rsidR="00E60C4D" w:rsidRDefault="00E60C4D"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E60C4D" w:rsidRDefault="00E60C4D" w:rsidP="00FF73D8">
            <w:pPr>
              <w:spacing w:line="360" w:lineRule="auto"/>
              <w:rPr>
                <w:rFonts w:ascii="Arial" w:hAnsi="Arial" w:cs="Arial"/>
              </w:rPr>
            </w:pPr>
            <w:r>
              <w:rPr>
                <w:rFonts w:ascii="Arial" w:hAnsi="Arial" w:cs="Arial"/>
              </w:rPr>
              <w:t>CNPJ inválido.</w:t>
            </w:r>
          </w:p>
        </w:tc>
      </w:tr>
      <w:tr w:rsidR="00E60C4D" w:rsidRPr="00453C2D" w:rsidTr="00FF73D8">
        <w:tc>
          <w:tcPr>
            <w:tcW w:w="1417" w:type="dxa"/>
            <w:tcBorders>
              <w:top w:val="single" w:sz="4" w:space="0" w:color="auto"/>
              <w:left w:val="single" w:sz="4" w:space="0" w:color="auto"/>
              <w:bottom w:val="single" w:sz="4" w:space="0" w:color="auto"/>
              <w:right w:val="single" w:sz="4" w:space="0" w:color="auto"/>
            </w:tcBorders>
          </w:tcPr>
          <w:p w:rsidR="00E60C4D" w:rsidRDefault="00E60C4D" w:rsidP="00FF73D8">
            <w:pPr>
              <w:spacing w:before="120" w:line="360" w:lineRule="auto"/>
              <w:jc w:val="center"/>
              <w:rPr>
                <w:rFonts w:ascii="Arial" w:hAnsi="Arial" w:cs="Arial"/>
              </w:rPr>
            </w:pPr>
            <w:bookmarkStart w:id="3895" w:name="MS_029"/>
            <w:r>
              <w:rPr>
                <w:rFonts w:ascii="Arial" w:hAnsi="Arial" w:cs="Arial"/>
              </w:rPr>
              <w:t>MS_029</w:t>
            </w:r>
            <w:bookmarkEnd w:id="3895"/>
          </w:p>
        </w:tc>
        <w:tc>
          <w:tcPr>
            <w:tcW w:w="3061" w:type="dxa"/>
            <w:tcBorders>
              <w:top w:val="single" w:sz="4" w:space="0" w:color="auto"/>
              <w:left w:val="single" w:sz="4" w:space="0" w:color="auto"/>
              <w:bottom w:val="single" w:sz="4" w:space="0" w:color="auto"/>
              <w:right w:val="single" w:sz="4" w:space="0" w:color="auto"/>
            </w:tcBorders>
          </w:tcPr>
          <w:p w:rsidR="00E60C4D" w:rsidRDefault="00E60C4D"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620B73" w:rsidRDefault="00E60C4D">
            <w:pPr>
              <w:spacing w:line="360" w:lineRule="auto"/>
              <w:rPr>
                <w:rFonts w:ascii="Arial" w:hAnsi="Arial" w:cs="Arial"/>
              </w:rPr>
            </w:pPr>
            <w:r>
              <w:rPr>
                <w:rFonts w:ascii="Arial" w:hAnsi="Arial" w:cs="Arial"/>
              </w:rPr>
              <w:t>Instalação não está cadastrada como instalação com isenção tributária ({</w:t>
            </w:r>
            <w:r w:rsidR="00CB34C6">
              <w:rPr>
                <w:rFonts w:ascii="Arial" w:hAnsi="Arial" w:cs="Arial"/>
              </w:rPr>
              <w:t>Baixa Renda</w:t>
            </w:r>
            <w:r>
              <w:rPr>
                <w:rFonts w:ascii="Arial" w:hAnsi="Arial" w:cs="Arial"/>
              </w:rPr>
              <w:t xml:space="preserve"> ou ILUME}).</w:t>
            </w:r>
          </w:p>
        </w:tc>
      </w:tr>
      <w:tr w:rsidR="00E60C4D" w:rsidRPr="00453C2D" w:rsidTr="00FF73D8">
        <w:tc>
          <w:tcPr>
            <w:tcW w:w="1417" w:type="dxa"/>
            <w:tcBorders>
              <w:top w:val="single" w:sz="4" w:space="0" w:color="auto"/>
              <w:left w:val="single" w:sz="4" w:space="0" w:color="auto"/>
              <w:bottom w:val="single" w:sz="4" w:space="0" w:color="auto"/>
              <w:right w:val="single" w:sz="4" w:space="0" w:color="auto"/>
            </w:tcBorders>
          </w:tcPr>
          <w:p w:rsidR="00E60C4D" w:rsidRDefault="004E6B3C" w:rsidP="00FF73D8">
            <w:pPr>
              <w:spacing w:before="120" w:line="360" w:lineRule="auto"/>
              <w:jc w:val="center"/>
              <w:rPr>
                <w:rFonts w:ascii="Arial" w:hAnsi="Arial" w:cs="Arial"/>
              </w:rPr>
            </w:pPr>
            <w:bookmarkStart w:id="3896" w:name="MS_030"/>
            <w:r>
              <w:rPr>
                <w:rFonts w:ascii="Arial" w:hAnsi="Arial" w:cs="Arial"/>
              </w:rPr>
              <w:t>MS_030</w:t>
            </w:r>
            <w:bookmarkEnd w:id="3896"/>
          </w:p>
        </w:tc>
        <w:tc>
          <w:tcPr>
            <w:tcW w:w="3061" w:type="dxa"/>
            <w:tcBorders>
              <w:top w:val="single" w:sz="4" w:space="0" w:color="auto"/>
              <w:left w:val="single" w:sz="4" w:space="0" w:color="auto"/>
              <w:bottom w:val="single" w:sz="4" w:space="0" w:color="auto"/>
              <w:right w:val="single" w:sz="4" w:space="0" w:color="auto"/>
            </w:tcBorders>
          </w:tcPr>
          <w:p w:rsidR="00E60C4D" w:rsidRDefault="004E6B3C"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073633" w:rsidRDefault="004E6B3C">
            <w:pPr>
              <w:spacing w:line="360" w:lineRule="auto"/>
              <w:rPr>
                <w:rFonts w:ascii="Arial" w:hAnsi="Arial" w:cs="Arial"/>
              </w:rPr>
            </w:pPr>
            <w:r>
              <w:rPr>
                <w:rFonts w:ascii="Arial" w:hAnsi="Arial" w:cs="Arial"/>
              </w:rPr>
              <w:t>Instalação não encontrada na base de dados.</w:t>
            </w:r>
          </w:p>
        </w:tc>
      </w:tr>
      <w:tr w:rsidR="00E60C4D" w:rsidRPr="00453C2D" w:rsidTr="00FF73D8">
        <w:tc>
          <w:tcPr>
            <w:tcW w:w="1417" w:type="dxa"/>
            <w:tcBorders>
              <w:top w:val="single" w:sz="4" w:space="0" w:color="auto"/>
              <w:left w:val="single" w:sz="4" w:space="0" w:color="auto"/>
              <w:bottom w:val="single" w:sz="4" w:space="0" w:color="auto"/>
              <w:right w:val="single" w:sz="4" w:space="0" w:color="auto"/>
            </w:tcBorders>
          </w:tcPr>
          <w:p w:rsidR="00E60C4D" w:rsidRDefault="004E6B3C" w:rsidP="00FF73D8">
            <w:pPr>
              <w:spacing w:before="120" w:line="360" w:lineRule="auto"/>
              <w:jc w:val="center"/>
              <w:rPr>
                <w:rFonts w:ascii="Arial" w:hAnsi="Arial" w:cs="Arial"/>
              </w:rPr>
            </w:pPr>
            <w:bookmarkStart w:id="3897" w:name="MS_031"/>
            <w:r>
              <w:rPr>
                <w:rFonts w:ascii="Arial" w:hAnsi="Arial" w:cs="Arial"/>
              </w:rPr>
              <w:t>MS_031</w:t>
            </w:r>
            <w:bookmarkEnd w:id="3897"/>
          </w:p>
        </w:tc>
        <w:tc>
          <w:tcPr>
            <w:tcW w:w="3061" w:type="dxa"/>
            <w:tcBorders>
              <w:top w:val="single" w:sz="4" w:space="0" w:color="auto"/>
              <w:left w:val="single" w:sz="4" w:space="0" w:color="auto"/>
              <w:bottom w:val="single" w:sz="4" w:space="0" w:color="auto"/>
              <w:right w:val="single" w:sz="4" w:space="0" w:color="auto"/>
            </w:tcBorders>
          </w:tcPr>
          <w:p w:rsidR="00E60C4D" w:rsidRDefault="004E6B3C"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E60C4D" w:rsidRDefault="004E6B3C" w:rsidP="00FF73D8">
            <w:pPr>
              <w:spacing w:line="360" w:lineRule="auto"/>
              <w:rPr>
                <w:rFonts w:ascii="Arial" w:hAnsi="Arial" w:cs="Arial"/>
              </w:rPr>
            </w:pPr>
            <w:r>
              <w:rPr>
                <w:rFonts w:ascii="Arial" w:hAnsi="Arial" w:cs="Arial"/>
              </w:rPr>
              <w:t>Faturamento lançado para instalação isenta.</w:t>
            </w:r>
          </w:p>
        </w:tc>
      </w:tr>
      <w:tr w:rsidR="00E60C4D" w:rsidRPr="00453C2D" w:rsidTr="00FF73D8">
        <w:tc>
          <w:tcPr>
            <w:tcW w:w="1417" w:type="dxa"/>
            <w:tcBorders>
              <w:top w:val="single" w:sz="4" w:space="0" w:color="auto"/>
              <w:left w:val="single" w:sz="4" w:space="0" w:color="auto"/>
              <w:bottom w:val="single" w:sz="4" w:space="0" w:color="auto"/>
              <w:right w:val="single" w:sz="4" w:space="0" w:color="auto"/>
            </w:tcBorders>
          </w:tcPr>
          <w:p w:rsidR="00E60C4D" w:rsidRDefault="004E6B3C" w:rsidP="00FF73D8">
            <w:pPr>
              <w:spacing w:before="120" w:line="360" w:lineRule="auto"/>
              <w:jc w:val="center"/>
              <w:rPr>
                <w:rFonts w:ascii="Arial" w:hAnsi="Arial" w:cs="Arial"/>
              </w:rPr>
            </w:pPr>
            <w:bookmarkStart w:id="3898" w:name="MS_032"/>
            <w:r>
              <w:rPr>
                <w:rFonts w:ascii="Arial" w:hAnsi="Arial" w:cs="Arial"/>
              </w:rPr>
              <w:t>MS_032</w:t>
            </w:r>
            <w:bookmarkEnd w:id="3898"/>
          </w:p>
        </w:tc>
        <w:tc>
          <w:tcPr>
            <w:tcW w:w="3061" w:type="dxa"/>
            <w:tcBorders>
              <w:top w:val="single" w:sz="4" w:space="0" w:color="auto"/>
              <w:left w:val="single" w:sz="4" w:space="0" w:color="auto"/>
              <w:bottom w:val="single" w:sz="4" w:space="0" w:color="auto"/>
              <w:right w:val="single" w:sz="4" w:space="0" w:color="auto"/>
            </w:tcBorders>
          </w:tcPr>
          <w:p w:rsidR="00E60C4D" w:rsidRDefault="004E6B3C"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E60C4D" w:rsidRDefault="004E6B3C" w:rsidP="00FF73D8">
            <w:pPr>
              <w:spacing w:line="360" w:lineRule="auto"/>
              <w:rPr>
                <w:rFonts w:ascii="Arial" w:hAnsi="Arial" w:cs="Arial"/>
              </w:rPr>
            </w:pPr>
            <w:r>
              <w:rPr>
                <w:rFonts w:ascii="Arial" w:hAnsi="Arial" w:cs="Arial"/>
              </w:rPr>
              <w:t>Faturamento zerado para instalação não isenta.</w:t>
            </w:r>
          </w:p>
        </w:tc>
      </w:tr>
      <w:tr w:rsidR="002B58C0" w:rsidRPr="00453C2D" w:rsidTr="00CE6C74">
        <w:tc>
          <w:tcPr>
            <w:tcW w:w="1417" w:type="dxa"/>
            <w:tcBorders>
              <w:top w:val="single" w:sz="4" w:space="0" w:color="auto"/>
              <w:left w:val="single" w:sz="4" w:space="0" w:color="auto"/>
              <w:bottom w:val="single" w:sz="4" w:space="0" w:color="auto"/>
              <w:right w:val="single" w:sz="4" w:space="0" w:color="auto"/>
            </w:tcBorders>
          </w:tcPr>
          <w:p w:rsidR="002B58C0" w:rsidRDefault="002B58C0" w:rsidP="00CE6C74">
            <w:pPr>
              <w:spacing w:before="120" w:line="360" w:lineRule="auto"/>
              <w:jc w:val="center"/>
              <w:rPr>
                <w:rFonts w:ascii="Arial" w:hAnsi="Arial" w:cs="Arial"/>
              </w:rPr>
            </w:pPr>
            <w:bookmarkStart w:id="3899" w:name="MS_033"/>
            <w:r>
              <w:rPr>
                <w:rFonts w:ascii="Arial" w:hAnsi="Arial" w:cs="Arial"/>
              </w:rPr>
              <w:t>MS_033</w:t>
            </w:r>
            <w:bookmarkEnd w:id="3899"/>
          </w:p>
        </w:tc>
        <w:tc>
          <w:tcPr>
            <w:tcW w:w="3061" w:type="dxa"/>
            <w:tcBorders>
              <w:top w:val="single" w:sz="4" w:space="0" w:color="auto"/>
              <w:left w:val="single" w:sz="4" w:space="0" w:color="auto"/>
              <w:bottom w:val="single" w:sz="4" w:space="0" w:color="auto"/>
              <w:right w:val="single" w:sz="4" w:space="0" w:color="auto"/>
            </w:tcBorders>
          </w:tcPr>
          <w:p w:rsidR="002B58C0" w:rsidRDefault="002B58C0" w:rsidP="00CE6C74">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2B58C0" w:rsidRDefault="002B58C0" w:rsidP="00CE6C74">
            <w:pPr>
              <w:spacing w:line="360" w:lineRule="auto"/>
              <w:rPr>
                <w:rFonts w:ascii="Arial" w:hAnsi="Arial" w:cs="Arial"/>
              </w:rPr>
            </w:pPr>
            <w:r>
              <w:rPr>
                <w:rFonts w:ascii="Arial" w:hAnsi="Arial" w:cs="Arial"/>
              </w:rPr>
              <w:t>Faturamento não encontrado na base de dados.</w:t>
            </w:r>
          </w:p>
        </w:tc>
      </w:tr>
      <w:tr w:rsidR="00E60C4D" w:rsidRPr="00453C2D" w:rsidTr="00FF73D8">
        <w:tc>
          <w:tcPr>
            <w:tcW w:w="1417" w:type="dxa"/>
            <w:tcBorders>
              <w:top w:val="single" w:sz="4" w:space="0" w:color="auto"/>
              <w:left w:val="single" w:sz="4" w:space="0" w:color="auto"/>
              <w:bottom w:val="single" w:sz="4" w:space="0" w:color="auto"/>
              <w:right w:val="single" w:sz="4" w:space="0" w:color="auto"/>
            </w:tcBorders>
          </w:tcPr>
          <w:p w:rsidR="00E60C4D" w:rsidRDefault="00CD2B47" w:rsidP="00FF73D8">
            <w:pPr>
              <w:spacing w:before="120" w:line="360" w:lineRule="auto"/>
              <w:jc w:val="center"/>
              <w:rPr>
                <w:rFonts w:ascii="Arial" w:hAnsi="Arial" w:cs="Arial"/>
              </w:rPr>
            </w:pPr>
            <w:bookmarkStart w:id="3900" w:name="MS_034"/>
            <w:r>
              <w:rPr>
                <w:rFonts w:ascii="Arial" w:hAnsi="Arial" w:cs="Arial"/>
              </w:rPr>
              <w:t xml:space="preserve">MS_034 </w:t>
            </w:r>
            <w:bookmarkEnd w:id="3900"/>
          </w:p>
        </w:tc>
        <w:tc>
          <w:tcPr>
            <w:tcW w:w="3061" w:type="dxa"/>
            <w:tcBorders>
              <w:top w:val="single" w:sz="4" w:space="0" w:color="auto"/>
              <w:left w:val="single" w:sz="4" w:space="0" w:color="auto"/>
              <w:bottom w:val="single" w:sz="4" w:space="0" w:color="auto"/>
              <w:right w:val="single" w:sz="4" w:space="0" w:color="auto"/>
            </w:tcBorders>
          </w:tcPr>
          <w:p w:rsidR="00E60C4D" w:rsidRDefault="00CD2B47"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E60C4D" w:rsidRDefault="00CD2B47" w:rsidP="00FF73D8">
            <w:pPr>
              <w:spacing w:line="360" w:lineRule="auto"/>
              <w:rPr>
                <w:rFonts w:ascii="Arial" w:hAnsi="Arial" w:cs="Arial"/>
              </w:rPr>
            </w:pPr>
            <w:r>
              <w:rPr>
                <w:rFonts w:ascii="Arial" w:hAnsi="Arial" w:cs="Arial"/>
              </w:rPr>
              <w:t>CPF inválido.</w:t>
            </w:r>
          </w:p>
        </w:tc>
      </w:tr>
      <w:tr w:rsidR="007530E9" w:rsidRPr="00453C2D" w:rsidTr="009F76B3">
        <w:tc>
          <w:tcPr>
            <w:tcW w:w="1417" w:type="dxa"/>
            <w:tcBorders>
              <w:top w:val="single" w:sz="4" w:space="0" w:color="auto"/>
              <w:left w:val="single" w:sz="4" w:space="0" w:color="auto"/>
              <w:bottom w:val="single" w:sz="4" w:space="0" w:color="auto"/>
              <w:right w:val="single" w:sz="4" w:space="0" w:color="auto"/>
            </w:tcBorders>
          </w:tcPr>
          <w:p w:rsidR="007530E9" w:rsidRDefault="007530E9" w:rsidP="009F76B3">
            <w:pPr>
              <w:spacing w:before="120" w:line="360" w:lineRule="auto"/>
              <w:jc w:val="center"/>
              <w:rPr>
                <w:rFonts w:ascii="Arial" w:hAnsi="Arial" w:cs="Arial"/>
              </w:rPr>
            </w:pPr>
            <w:bookmarkStart w:id="3901" w:name="MS_035"/>
            <w:r>
              <w:rPr>
                <w:rFonts w:ascii="Arial" w:hAnsi="Arial" w:cs="Arial"/>
              </w:rPr>
              <w:t>MS_035</w:t>
            </w:r>
            <w:bookmarkEnd w:id="3901"/>
            <w:ins w:id="3902" w:author="eric.giuliani" w:date="2017-06-29T16:14:00Z">
              <w:r w:rsidR="0083185D">
                <w:rPr>
                  <w:rFonts w:ascii="Arial" w:hAnsi="Arial" w:cs="Arial"/>
                </w:rPr>
                <w:t xml:space="preserve"> - Removida</w:t>
              </w:r>
            </w:ins>
          </w:p>
        </w:tc>
        <w:tc>
          <w:tcPr>
            <w:tcW w:w="3061" w:type="dxa"/>
            <w:tcBorders>
              <w:top w:val="single" w:sz="4" w:space="0" w:color="auto"/>
              <w:left w:val="single" w:sz="4" w:space="0" w:color="auto"/>
              <w:bottom w:val="single" w:sz="4" w:space="0" w:color="auto"/>
              <w:right w:val="single" w:sz="4" w:space="0" w:color="auto"/>
            </w:tcBorders>
          </w:tcPr>
          <w:p w:rsidR="007530E9" w:rsidRPr="0083185D" w:rsidRDefault="00F25C47" w:rsidP="009F76B3">
            <w:pPr>
              <w:keepNext/>
              <w:numPr>
                <w:ilvl w:val="0"/>
                <w:numId w:val="2"/>
              </w:numPr>
              <w:spacing w:before="120" w:line="360" w:lineRule="auto"/>
              <w:jc w:val="center"/>
              <w:outlineLvl w:val="0"/>
              <w:rPr>
                <w:rFonts w:ascii="Arial" w:hAnsi="Arial" w:cs="Arial"/>
                <w:strike/>
              </w:rPr>
            </w:pPr>
            <w:ins w:id="3903" w:author="eric.giuliani" w:date="2017-06-29T16:14:00Z">
              <w:r w:rsidRPr="00F25C47">
                <w:rPr>
                  <w:rFonts w:ascii="Arial" w:hAnsi="Arial" w:cs="Arial"/>
                  <w:strike/>
                </w:rPr>
                <w:t xml:space="preserve">Confirmação </w:t>
              </w:r>
            </w:ins>
            <w:del w:id="3904" w:author="eric.giuliani" w:date="2017-06-29T11:13:00Z">
              <w:r w:rsidRPr="00F25C47">
                <w:rPr>
                  <w:rFonts w:ascii="Arial" w:hAnsi="Arial" w:cs="Arial"/>
                  <w:strike/>
                </w:rPr>
                <w:delText>Confirmação</w:delText>
              </w:r>
            </w:del>
          </w:p>
        </w:tc>
        <w:tc>
          <w:tcPr>
            <w:tcW w:w="6096" w:type="dxa"/>
            <w:tcBorders>
              <w:top w:val="single" w:sz="4" w:space="0" w:color="auto"/>
              <w:left w:val="single" w:sz="4" w:space="0" w:color="auto"/>
              <w:bottom w:val="single" w:sz="4" w:space="0" w:color="auto"/>
              <w:right w:val="single" w:sz="4" w:space="0" w:color="auto"/>
            </w:tcBorders>
          </w:tcPr>
          <w:p w:rsidR="0083185D" w:rsidRPr="0083185D" w:rsidRDefault="00F25C47" w:rsidP="0083185D">
            <w:pPr>
              <w:keepNext/>
              <w:numPr>
                <w:ilvl w:val="0"/>
                <w:numId w:val="2"/>
              </w:numPr>
              <w:spacing w:before="120" w:line="360" w:lineRule="auto"/>
              <w:outlineLvl w:val="0"/>
              <w:rPr>
                <w:ins w:id="3905" w:author="eric.giuliani" w:date="2017-06-29T16:14:00Z"/>
                <w:rFonts w:ascii="Arial" w:hAnsi="Arial" w:cs="Arial"/>
                <w:strike/>
              </w:rPr>
            </w:pPr>
            <w:ins w:id="3906" w:author="eric.giuliani" w:date="2017-06-29T16:14:00Z">
              <w:r w:rsidRPr="00F25C47">
                <w:rPr>
                  <w:rFonts w:ascii="Arial" w:hAnsi="Arial" w:cs="Arial"/>
                  <w:strike/>
                </w:rPr>
                <w:t>Deseja realmente importar este arquivo?</w:t>
              </w:r>
            </w:ins>
          </w:p>
          <w:p w:rsidR="0083185D" w:rsidRPr="0083185D" w:rsidRDefault="00F25C47" w:rsidP="0083185D">
            <w:pPr>
              <w:keepNext/>
              <w:numPr>
                <w:ilvl w:val="0"/>
                <w:numId w:val="2"/>
              </w:numPr>
              <w:spacing w:before="120" w:line="360" w:lineRule="auto"/>
              <w:outlineLvl w:val="0"/>
              <w:rPr>
                <w:ins w:id="3907" w:author="eric.giuliani" w:date="2017-06-29T16:14:00Z"/>
                <w:rFonts w:ascii="Arial" w:hAnsi="Arial" w:cs="Arial"/>
                <w:strike/>
              </w:rPr>
            </w:pPr>
            <w:ins w:id="3908" w:author="eric.giuliani" w:date="2017-06-29T16:14:00Z">
              <w:r w:rsidRPr="00F25C47">
                <w:rPr>
                  <w:rFonts w:ascii="Arial" w:hAnsi="Arial" w:cs="Arial"/>
                  <w:strike/>
                </w:rPr>
                <w:t>[Sim]: Realiza a operação</w:t>
              </w:r>
            </w:ins>
          </w:p>
          <w:p w:rsidR="007530E9" w:rsidRPr="0083185D" w:rsidDel="00C51AEC" w:rsidRDefault="00F25C47" w:rsidP="0083185D">
            <w:pPr>
              <w:keepNext/>
              <w:numPr>
                <w:ilvl w:val="0"/>
                <w:numId w:val="2"/>
              </w:numPr>
              <w:spacing w:before="120" w:line="360" w:lineRule="auto"/>
              <w:outlineLvl w:val="0"/>
              <w:rPr>
                <w:del w:id="3909" w:author="eric.giuliani" w:date="2017-06-29T11:13:00Z"/>
                <w:rFonts w:ascii="Arial" w:hAnsi="Arial" w:cs="Arial"/>
                <w:strike/>
              </w:rPr>
            </w:pPr>
            <w:ins w:id="3910" w:author="eric.giuliani" w:date="2017-06-29T16:14:00Z">
              <w:r w:rsidRPr="00F25C47">
                <w:rPr>
                  <w:rFonts w:ascii="Arial" w:hAnsi="Arial" w:cs="Arial"/>
                  <w:strike/>
                </w:rPr>
                <w:lastRenderedPageBreak/>
                <w:t xml:space="preserve">[Não]: Cancela a operação </w:t>
              </w:r>
            </w:ins>
            <w:del w:id="3911" w:author="eric.giuliani" w:date="2017-06-29T11:13:00Z">
              <w:r w:rsidRPr="00F25C47">
                <w:rPr>
                  <w:rFonts w:ascii="Arial" w:hAnsi="Arial" w:cs="Arial"/>
                  <w:strike/>
                </w:rPr>
                <w:delText>Deseja realmente importar este arquivo?</w:delText>
              </w:r>
            </w:del>
          </w:p>
          <w:p w:rsidR="007530E9" w:rsidRPr="0083185D" w:rsidDel="00C51AEC" w:rsidRDefault="00F25C47" w:rsidP="007530E9">
            <w:pPr>
              <w:keepNext/>
              <w:numPr>
                <w:ilvl w:val="0"/>
                <w:numId w:val="2"/>
              </w:numPr>
              <w:spacing w:before="120" w:line="360" w:lineRule="auto"/>
              <w:outlineLvl w:val="0"/>
              <w:rPr>
                <w:del w:id="3912" w:author="eric.giuliani" w:date="2017-06-29T11:13:00Z"/>
                <w:rFonts w:ascii="Arial" w:hAnsi="Arial" w:cs="Arial"/>
                <w:strike/>
              </w:rPr>
            </w:pPr>
            <w:del w:id="3913" w:author="eric.giuliani" w:date="2017-06-29T11:13:00Z">
              <w:r w:rsidRPr="00F25C47">
                <w:rPr>
                  <w:rFonts w:ascii="Arial" w:hAnsi="Arial" w:cs="Arial"/>
                  <w:strike/>
                </w:rPr>
                <w:delText>[Sim]: Realiza a operação</w:delText>
              </w:r>
            </w:del>
          </w:p>
          <w:p w:rsidR="007530E9" w:rsidRPr="0083185D" w:rsidRDefault="00F25C47" w:rsidP="007530E9">
            <w:pPr>
              <w:keepNext/>
              <w:numPr>
                <w:ilvl w:val="0"/>
                <w:numId w:val="2"/>
              </w:numPr>
              <w:spacing w:before="120" w:line="360" w:lineRule="auto"/>
              <w:outlineLvl w:val="0"/>
              <w:rPr>
                <w:rFonts w:ascii="Arial" w:hAnsi="Arial" w:cs="Arial"/>
                <w:strike/>
              </w:rPr>
            </w:pPr>
            <w:del w:id="3914" w:author="eric.giuliani" w:date="2017-06-29T11:13:00Z">
              <w:r w:rsidRPr="00F25C47">
                <w:rPr>
                  <w:rFonts w:ascii="Arial" w:hAnsi="Arial" w:cs="Arial"/>
                  <w:strike/>
                </w:rPr>
                <w:delText>[Não]: Cancela a operação</w:delText>
              </w:r>
            </w:del>
          </w:p>
        </w:tc>
      </w:tr>
      <w:tr w:rsidR="005D28D1" w:rsidRPr="00453C2D" w:rsidTr="00FF73D8">
        <w:tc>
          <w:tcPr>
            <w:tcW w:w="1417" w:type="dxa"/>
            <w:tcBorders>
              <w:top w:val="single" w:sz="4" w:space="0" w:color="auto"/>
              <w:left w:val="single" w:sz="4" w:space="0" w:color="auto"/>
              <w:bottom w:val="single" w:sz="4" w:space="0" w:color="auto"/>
              <w:right w:val="single" w:sz="4" w:space="0" w:color="auto"/>
            </w:tcBorders>
          </w:tcPr>
          <w:p w:rsidR="005D28D1" w:rsidRDefault="005D28D1" w:rsidP="00FF73D8">
            <w:pPr>
              <w:spacing w:before="120" w:line="360" w:lineRule="auto"/>
              <w:jc w:val="center"/>
              <w:rPr>
                <w:rFonts w:ascii="Arial" w:hAnsi="Arial" w:cs="Arial"/>
              </w:rPr>
            </w:pPr>
            <w:bookmarkStart w:id="3915" w:name="MS_036"/>
            <w:r>
              <w:rPr>
                <w:rFonts w:ascii="Arial" w:hAnsi="Arial" w:cs="Arial"/>
              </w:rPr>
              <w:lastRenderedPageBreak/>
              <w:t>MS_036</w:t>
            </w:r>
            <w:bookmarkEnd w:id="3915"/>
          </w:p>
        </w:tc>
        <w:tc>
          <w:tcPr>
            <w:tcW w:w="3061" w:type="dxa"/>
            <w:tcBorders>
              <w:top w:val="single" w:sz="4" w:space="0" w:color="auto"/>
              <w:left w:val="single" w:sz="4" w:space="0" w:color="auto"/>
              <w:bottom w:val="single" w:sz="4" w:space="0" w:color="auto"/>
              <w:right w:val="single" w:sz="4" w:space="0" w:color="auto"/>
            </w:tcBorders>
          </w:tcPr>
          <w:p w:rsidR="005D28D1" w:rsidRDefault="005D28D1" w:rsidP="00FF73D8">
            <w:pPr>
              <w:spacing w:before="120" w:line="360" w:lineRule="auto"/>
              <w:jc w:val="center"/>
              <w:rPr>
                <w:rFonts w:ascii="Arial" w:hAnsi="Arial" w:cs="Arial"/>
              </w:rPr>
            </w:pPr>
            <w:r>
              <w:rPr>
                <w:rFonts w:ascii="Arial" w:hAnsi="Arial" w:cs="Arial"/>
              </w:rPr>
              <w:t>Confirmação</w:t>
            </w:r>
          </w:p>
        </w:tc>
        <w:tc>
          <w:tcPr>
            <w:tcW w:w="6096" w:type="dxa"/>
            <w:tcBorders>
              <w:top w:val="single" w:sz="4" w:space="0" w:color="auto"/>
              <w:left w:val="single" w:sz="4" w:space="0" w:color="auto"/>
              <w:bottom w:val="single" w:sz="4" w:space="0" w:color="auto"/>
              <w:right w:val="single" w:sz="4" w:space="0" w:color="auto"/>
            </w:tcBorders>
          </w:tcPr>
          <w:p w:rsidR="005D28D1" w:rsidRDefault="005D28D1" w:rsidP="00714FC5">
            <w:pPr>
              <w:spacing w:line="360" w:lineRule="auto"/>
              <w:rPr>
                <w:rFonts w:ascii="Arial" w:hAnsi="Arial" w:cs="Arial"/>
              </w:rPr>
            </w:pPr>
            <w:r>
              <w:rPr>
                <w:rFonts w:ascii="Arial" w:hAnsi="Arial" w:cs="Arial"/>
              </w:rPr>
              <w:t>Deseja realmente excluir este arquivo?</w:t>
            </w:r>
          </w:p>
          <w:p w:rsidR="005D28D1" w:rsidRDefault="005D28D1" w:rsidP="00714FC5">
            <w:pPr>
              <w:spacing w:line="360" w:lineRule="auto"/>
              <w:rPr>
                <w:rFonts w:ascii="Arial" w:hAnsi="Arial" w:cs="Arial"/>
              </w:rPr>
            </w:pPr>
            <w:r>
              <w:rPr>
                <w:rFonts w:ascii="Arial" w:hAnsi="Arial" w:cs="Arial"/>
              </w:rPr>
              <w:t>[Sim]: Realiza a operação</w:t>
            </w:r>
          </w:p>
          <w:p w:rsidR="005D28D1" w:rsidRDefault="005D28D1" w:rsidP="00FF73D8">
            <w:pPr>
              <w:spacing w:line="360" w:lineRule="auto"/>
              <w:rPr>
                <w:rFonts w:ascii="Arial" w:hAnsi="Arial" w:cs="Arial"/>
              </w:rPr>
            </w:pPr>
            <w:r>
              <w:rPr>
                <w:rFonts w:ascii="Arial" w:hAnsi="Arial" w:cs="Arial"/>
              </w:rPr>
              <w:t>[Não]: Cancela a operação</w:t>
            </w:r>
          </w:p>
        </w:tc>
      </w:tr>
      <w:tr w:rsidR="0083185D" w:rsidRPr="00453C2D" w:rsidTr="00FF73D8">
        <w:tc>
          <w:tcPr>
            <w:tcW w:w="1417" w:type="dxa"/>
            <w:tcBorders>
              <w:top w:val="single" w:sz="4" w:space="0" w:color="auto"/>
              <w:left w:val="single" w:sz="4" w:space="0" w:color="auto"/>
              <w:bottom w:val="single" w:sz="4" w:space="0" w:color="auto"/>
              <w:right w:val="single" w:sz="4" w:space="0" w:color="auto"/>
            </w:tcBorders>
          </w:tcPr>
          <w:p w:rsidR="0083185D" w:rsidRDefault="0083185D" w:rsidP="00FF73D8">
            <w:pPr>
              <w:spacing w:before="120" w:line="360" w:lineRule="auto"/>
              <w:jc w:val="center"/>
              <w:rPr>
                <w:rFonts w:ascii="Arial" w:hAnsi="Arial" w:cs="Arial"/>
              </w:rPr>
            </w:pPr>
            <w:bookmarkStart w:id="3916" w:name="MS_037"/>
            <w:r>
              <w:rPr>
                <w:rFonts w:ascii="Arial" w:hAnsi="Arial" w:cs="Arial"/>
              </w:rPr>
              <w:t>MS_037</w:t>
            </w:r>
            <w:bookmarkEnd w:id="3916"/>
            <w:ins w:id="3917" w:author="eric.giuliani" w:date="2017-06-29T16:14:00Z">
              <w:r>
                <w:rPr>
                  <w:rFonts w:ascii="Arial" w:hAnsi="Arial" w:cs="Arial"/>
                </w:rPr>
                <w:t xml:space="preserve"> - Removida</w:t>
              </w:r>
            </w:ins>
          </w:p>
        </w:tc>
        <w:tc>
          <w:tcPr>
            <w:tcW w:w="3061" w:type="dxa"/>
            <w:tcBorders>
              <w:top w:val="single" w:sz="4" w:space="0" w:color="auto"/>
              <w:left w:val="single" w:sz="4" w:space="0" w:color="auto"/>
              <w:bottom w:val="single" w:sz="4" w:space="0" w:color="auto"/>
              <w:right w:val="single" w:sz="4" w:space="0" w:color="auto"/>
            </w:tcBorders>
          </w:tcPr>
          <w:p w:rsidR="00911A2C" w:rsidRPr="00911A2C" w:rsidRDefault="00F25C47">
            <w:pPr>
              <w:keepNext/>
              <w:numPr>
                <w:ilvl w:val="0"/>
                <w:numId w:val="2"/>
              </w:numPr>
              <w:spacing w:before="120" w:line="360" w:lineRule="auto"/>
              <w:jc w:val="center"/>
              <w:outlineLvl w:val="0"/>
              <w:rPr>
                <w:rFonts w:ascii="Arial" w:hAnsi="Arial" w:cs="Arial"/>
                <w:strike/>
              </w:rPr>
            </w:pPr>
            <w:ins w:id="3918" w:author="eric.giuliani" w:date="2017-06-29T16:14:00Z">
              <w:r w:rsidRPr="00F25C47">
                <w:rPr>
                  <w:rFonts w:ascii="Arial" w:hAnsi="Arial" w:cs="Arial"/>
                  <w:strike/>
                </w:rPr>
                <w:t>Sucesso</w:t>
              </w:r>
            </w:ins>
            <w:del w:id="3919" w:author="eric.giuliani" w:date="2017-06-29T11:11:00Z">
              <w:r w:rsidRPr="00F25C47">
                <w:rPr>
                  <w:rFonts w:ascii="Arial" w:hAnsi="Arial" w:cs="Arial"/>
                  <w:strike/>
                </w:rPr>
                <w:delText>Sucesso</w:delText>
              </w:r>
            </w:del>
          </w:p>
        </w:tc>
        <w:tc>
          <w:tcPr>
            <w:tcW w:w="6096" w:type="dxa"/>
            <w:tcBorders>
              <w:top w:val="single" w:sz="4" w:space="0" w:color="auto"/>
              <w:left w:val="single" w:sz="4" w:space="0" w:color="auto"/>
              <w:bottom w:val="single" w:sz="4" w:space="0" w:color="auto"/>
              <w:right w:val="single" w:sz="4" w:space="0" w:color="auto"/>
            </w:tcBorders>
          </w:tcPr>
          <w:p w:rsidR="0083185D" w:rsidRPr="0083185D" w:rsidRDefault="00F25C47" w:rsidP="00714FC5">
            <w:pPr>
              <w:keepNext/>
              <w:numPr>
                <w:ilvl w:val="0"/>
                <w:numId w:val="2"/>
              </w:numPr>
              <w:spacing w:before="120" w:line="360" w:lineRule="auto"/>
              <w:outlineLvl w:val="0"/>
              <w:rPr>
                <w:rFonts w:ascii="Arial" w:hAnsi="Arial" w:cs="Arial"/>
                <w:strike/>
              </w:rPr>
            </w:pPr>
            <w:ins w:id="3920" w:author="eric.giuliani" w:date="2017-06-29T16:14:00Z">
              <w:r w:rsidRPr="00F25C47">
                <w:rPr>
                  <w:rFonts w:ascii="Arial" w:hAnsi="Arial" w:cs="Arial"/>
                  <w:strike/>
                </w:rPr>
                <w:t>A solicitação de importação foi realizada com sucesso.</w:t>
              </w:r>
            </w:ins>
            <w:del w:id="3921" w:author="eric.giuliani" w:date="2017-06-29T11:11:00Z">
              <w:r w:rsidRPr="00F25C47">
                <w:rPr>
                  <w:rFonts w:ascii="Arial" w:hAnsi="Arial" w:cs="Arial"/>
                  <w:strike/>
                </w:rPr>
                <w:delText>A solicitação de importação foi realizada com sucesso.</w:delText>
              </w:r>
            </w:del>
          </w:p>
        </w:tc>
      </w:tr>
      <w:tr w:rsidR="00906118" w:rsidRPr="00453C2D" w:rsidTr="00FF73D8">
        <w:tc>
          <w:tcPr>
            <w:tcW w:w="1417" w:type="dxa"/>
            <w:tcBorders>
              <w:top w:val="single" w:sz="4" w:space="0" w:color="auto"/>
              <w:left w:val="single" w:sz="4" w:space="0" w:color="auto"/>
              <w:bottom w:val="single" w:sz="4" w:space="0" w:color="auto"/>
              <w:right w:val="single" w:sz="4" w:space="0" w:color="auto"/>
            </w:tcBorders>
          </w:tcPr>
          <w:p w:rsidR="00906118" w:rsidRDefault="00906118" w:rsidP="00FF73D8">
            <w:pPr>
              <w:spacing w:before="120" w:line="360" w:lineRule="auto"/>
              <w:jc w:val="center"/>
              <w:rPr>
                <w:rFonts w:ascii="Arial" w:hAnsi="Arial" w:cs="Arial"/>
              </w:rPr>
            </w:pPr>
            <w:bookmarkStart w:id="3922" w:name="MS_038"/>
            <w:r>
              <w:rPr>
                <w:rFonts w:ascii="Arial" w:hAnsi="Arial" w:cs="Arial"/>
              </w:rPr>
              <w:t>MS_038</w:t>
            </w:r>
            <w:bookmarkEnd w:id="3922"/>
          </w:p>
        </w:tc>
        <w:tc>
          <w:tcPr>
            <w:tcW w:w="3061" w:type="dxa"/>
            <w:tcBorders>
              <w:top w:val="single" w:sz="4" w:space="0" w:color="auto"/>
              <w:left w:val="single" w:sz="4" w:space="0" w:color="auto"/>
              <w:bottom w:val="single" w:sz="4" w:space="0" w:color="auto"/>
              <w:right w:val="single" w:sz="4" w:space="0" w:color="auto"/>
            </w:tcBorders>
          </w:tcPr>
          <w:p w:rsidR="00906118" w:rsidRDefault="00906118"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C35926" w:rsidRDefault="00906118">
            <w:pPr>
              <w:spacing w:line="360" w:lineRule="auto"/>
              <w:rPr>
                <w:rFonts w:ascii="Arial" w:hAnsi="Arial" w:cs="Arial"/>
              </w:rPr>
            </w:pPr>
            <w:r>
              <w:rPr>
                <w:rFonts w:ascii="Arial" w:hAnsi="Arial" w:cs="Arial"/>
              </w:rPr>
              <w:t>A estrutura do arquivo deve ser composta por: conteúdo (pelo menos uma linha).</w:t>
            </w:r>
          </w:p>
        </w:tc>
      </w:tr>
      <w:tr w:rsidR="00A22583" w:rsidRPr="00453C2D" w:rsidTr="00FF73D8">
        <w:tc>
          <w:tcPr>
            <w:tcW w:w="1417" w:type="dxa"/>
            <w:tcBorders>
              <w:top w:val="single" w:sz="4" w:space="0" w:color="auto"/>
              <w:left w:val="single" w:sz="4" w:space="0" w:color="auto"/>
              <w:bottom w:val="single" w:sz="4" w:space="0" w:color="auto"/>
              <w:right w:val="single" w:sz="4" w:space="0" w:color="auto"/>
            </w:tcBorders>
          </w:tcPr>
          <w:p w:rsidR="00A22583" w:rsidRDefault="00A22583" w:rsidP="00FF73D8">
            <w:pPr>
              <w:spacing w:before="120" w:line="360" w:lineRule="auto"/>
              <w:jc w:val="center"/>
              <w:rPr>
                <w:rFonts w:ascii="Arial" w:hAnsi="Arial" w:cs="Arial"/>
              </w:rPr>
            </w:pPr>
            <w:bookmarkStart w:id="3923" w:name="MS_039"/>
            <w:r>
              <w:rPr>
                <w:rFonts w:ascii="Arial" w:hAnsi="Arial" w:cs="Arial"/>
              </w:rPr>
              <w:t>MS_039</w:t>
            </w:r>
            <w:bookmarkEnd w:id="3923"/>
          </w:p>
        </w:tc>
        <w:tc>
          <w:tcPr>
            <w:tcW w:w="3061" w:type="dxa"/>
            <w:tcBorders>
              <w:top w:val="single" w:sz="4" w:space="0" w:color="auto"/>
              <w:left w:val="single" w:sz="4" w:space="0" w:color="auto"/>
              <w:bottom w:val="single" w:sz="4" w:space="0" w:color="auto"/>
              <w:right w:val="single" w:sz="4" w:space="0" w:color="auto"/>
            </w:tcBorders>
          </w:tcPr>
          <w:p w:rsidR="00A22583" w:rsidRDefault="00A22583"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A22583" w:rsidRDefault="00A22583">
            <w:pPr>
              <w:spacing w:line="360" w:lineRule="auto"/>
              <w:rPr>
                <w:rFonts w:ascii="Arial" w:hAnsi="Arial" w:cs="Arial"/>
              </w:rPr>
            </w:pPr>
            <w:r>
              <w:rPr>
                <w:rFonts w:ascii="Arial" w:hAnsi="Arial" w:cs="Arial"/>
              </w:rPr>
              <w:t>Já existe um valor cosip cadastrado que interfere nesta vigência informada.</w:t>
            </w:r>
          </w:p>
        </w:tc>
      </w:tr>
      <w:tr w:rsidR="004946AD" w:rsidRPr="00453C2D" w:rsidTr="00FF73D8">
        <w:tc>
          <w:tcPr>
            <w:tcW w:w="1417" w:type="dxa"/>
            <w:tcBorders>
              <w:top w:val="single" w:sz="4" w:space="0" w:color="auto"/>
              <w:left w:val="single" w:sz="4" w:space="0" w:color="auto"/>
              <w:bottom w:val="single" w:sz="4" w:space="0" w:color="auto"/>
              <w:right w:val="single" w:sz="4" w:space="0" w:color="auto"/>
            </w:tcBorders>
          </w:tcPr>
          <w:p w:rsidR="004946AD" w:rsidRDefault="004946AD" w:rsidP="00FF73D8">
            <w:pPr>
              <w:spacing w:before="120" w:line="360" w:lineRule="auto"/>
              <w:jc w:val="center"/>
              <w:rPr>
                <w:rFonts w:ascii="Arial" w:hAnsi="Arial" w:cs="Arial"/>
              </w:rPr>
            </w:pPr>
            <w:bookmarkStart w:id="3924" w:name="MS_040"/>
            <w:r>
              <w:rPr>
                <w:rFonts w:ascii="Arial" w:hAnsi="Arial" w:cs="Arial"/>
              </w:rPr>
              <w:t>MS_040</w:t>
            </w:r>
            <w:bookmarkEnd w:id="3924"/>
          </w:p>
        </w:tc>
        <w:tc>
          <w:tcPr>
            <w:tcW w:w="3061" w:type="dxa"/>
            <w:tcBorders>
              <w:top w:val="single" w:sz="4" w:space="0" w:color="auto"/>
              <w:left w:val="single" w:sz="4" w:space="0" w:color="auto"/>
              <w:bottom w:val="single" w:sz="4" w:space="0" w:color="auto"/>
              <w:right w:val="single" w:sz="4" w:space="0" w:color="auto"/>
            </w:tcBorders>
          </w:tcPr>
          <w:p w:rsidR="004946AD" w:rsidRDefault="004946AD"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4946AD" w:rsidRDefault="004946AD" w:rsidP="00A22583">
            <w:pPr>
              <w:spacing w:line="360" w:lineRule="auto"/>
              <w:rPr>
                <w:rFonts w:ascii="Arial" w:hAnsi="Arial" w:cs="Arial"/>
              </w:rPr>
            </w:pPr>
            <w:r>
              <w:rPr>
                <w:rFonts w:ascii="Arial" w:hAnsi="Arial" w:cs="Arial"/>
              </w:rPr>
              <w:t>Não pode haver lacunas entre as faixas de consumo, favor verificar o grupo de faixas informado.</w:t>
            </w:r>
          </w:p>
        </w:tc>
      </w:tr>
      <w:tr w:rsidR="005F7ED5" w:rsidRPr="00453C2D" w:rsidTr="00FF73D8">
        <w:tc>
          <w:tcPr>
            <w:tcW w:w="1417" w:type="dxa"/>
            <w:tcBorders>
              <w:top w:val="single" w:sz="4" w:space="0" w:color="auto"/>
              <w:left w:val="single" w:sz="4" w:space="0" w:color="auto"/>
              <w:bottom w:val="single" w:sz="4" w:space="0" w:color="auto"/>
              <w:right w:val="single" w:sz="4" w:space="0" w:color="auto"/>
            </w:tcBorders>
          </w:tcPr>
          <w:p w:rsidR="005F7ED5" w:rsidRDefault="005F7ED5" w:rsidP="00FF73D8">
            <w:pPr>
              <w:spacing w:before="120" w:line="360" w:lineRule="auto"/>
              <w:jc w:val="center"/>
              <w:rPr>
                <w:rFonts w:ascii="Arial" w:hAnsi="Arial" w:cs="Arial"/>
              </w:rPr>
            </w:pPr>
            <w:bookmarkStart w:id="3925" w:name="MS_041"/>
            <w:r>
              <w:rPr>
                <w:rFonts w:ascii="Arial" w:hAnsi="Arial" w:cs="Arial"/>
              </w:rPr>
              <w:t>MS_041</w:t>
            </w:r>
            <w:bookmarkEnd w:id="3925"/>
          </w:p>
        </w:tc>
        <w:tc>
          <w:tcPr>
            <w:tcW w:w="3061" w:type="dxa"/>
            <w:tcBorders>
              <w:top w:val="single" w:sz="4" w:space="0" w:color="auto"/>
              <w:left w:val="single" w:sz="4" w:space="0" w:color="auto"/>
              <w:bottom w:val="single" w:sz="4" w:space="0" w:color="auto"/>
              <w:right w:val="single" w:sz="4" w:space="0" w:color="auto"/>
            </w:tcBorders>
          </w:tcPr>
          <w:p w:rsidR="005F7ED5" w:rsidRDefault="005F7ED5"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5F7ED5" w:rsidRDefault="005F7ED5" w:rsidP="00A22583">
            <w:pPr>
              <w:spacing w:line="360" w:lineRule="auto"/>
              <w:rPr>
                <w:rFonts w:ascii="Arial" w:hAnsi="Arial" w:cs="Arial"/>
              </w:rPr>
            </w:pPr>
            <w:r>
              <w:rPr>
                <w:rFonts w:ascii="Arial" w:hAnsi="Arial" w:cs="Arial"/>
              </w:rPr>
              <w:t>O grupo de faixas de consumo deve possuir pelo menos um valor iniciando em 0 e terminando em infinito (sem limite máximo de consumo). Favor verificar o grupo de faixas informado.</w:t>
            </w:r>
          </w:p>
        </w:tc>
      </w:tr>
      <w:tr w:rsidR="00DA17AE" w:rsidRPr="00453C2D" w:rsidTr="00FF73D8">
        <w:tc>
          <w:tcPr>
            <w:tcW w:w="1417" w:type="dxa"/>
            <w:tcBorders>
              <w:top w:val="single" w:sz="4" w:space="0" w:color="auto"/>
              <w:left w:val="single" w:sz="4" w:space="0" w:color="auto"/>
              <w:bottom w:val="single" w:sz="4" w:space="0" w:color="auto"/>
              <w:right w:val="single" w:sz="4" w:space="0" w:color="auto"/>
            </w:tcBorders>
          </w:tcPr>
          <w:p w:rsidR="00DA17AE" w:rsidRDefault="00DA17AE" w:rsidP="00FF73D8">
            <w:pPr>
              <w:spacing w:before="120" w:line="360" w:lineRule="auto"/>
              <w:jc w:val="center"/>
              <w:rPr>
                <w:rFonts w:ascii="Arial" w:hAnsi="Arial" w:cs="Arial"/>
              </w:rPr>
            </w:pPr>
            <w:bookmarkStart w:id="3926" w:name="MS_042"/>
            <w:r>
              <w:rPr>
                <w:rFonts w:ascii="Arial" w:hAnsi="Arial" w:cs="Arial"/>
              </w:rPr>
              <w:t>MS_042</w:t>
            </w:r>
            <w:bookmarkEnd w:id="3926"/>
          </w:p>
        </w:tc>
        <w:tc>
          <w:tcPr>
            <w:tcW w:w="3061" w:type="dxa"/>
            <w:tcBorders>
              <w:top w:val="single" w:sz="4" w:space="0" w:color="auto"/>
              <w:left w:val="single" w:sz="4" w:space="0" w:color="auto"/>
              <w:bottom w:val="single" w:sz="4" w:space="0" w:color="auto"/>
              <w:right w:val="single" w:sz="4" w:space="0" w:color="auto"/>
            </w:tcBorders>
          </w:tcPr>
          <w:p w:rsidR="00DA17AE" w:rsidRDefault="00DA17AE"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DA17AE" w:rsidRDefault="00DA17AE" w:rsidP="00A22583">
            <w:pPr>
              <w:spacing w:line="360" w:lineRule="auto"/>
              <w:rPr>
                <w:rFonts w:ascii="Arial" w:hAnsi="Arial" w:cs="Arial"/>
              </w:rPr>
            </w:pPr>
            <w:r>
              <w:rPr>
                <w:rFonts w:ascii="Arial" w:hAnsi="Arial" w:cs="Arial"/>
              </w:rPr>
              <w:t>Já existe um intervalo de valor de faixa de consumo que interfere no intervalo informado.</w:t>
            </w:r>
          </w:p>
        </w:tc>
      </w:tr>
      <w:tr w:rsidR="00AA05BC" w:rsidRPr="00453C2D" w:rsidTr="00FF73D8">
        <w:tc>
          <w:tcPr>
            <w:tcW w:w="1417" w:type="dxa"/>
            <w:tcBorders>
              <w:top w:val="single" w:sz="4" w:space="0" w:color="auto"/>
              <w:left w:val="single" w:sz="4" w:space="0" w:color="auto"/>
              <w:bottom w:val="single" w:sz="4" w:space="0" w:color="auto"/>
              <w:right w:val="single" w:sz="4" w:space="0" w:color="auto"/>
            </w:tcBorders>
          </w:tcPr>
          <w:p w:rsidR="00AA05BC" w:rsidRDefault="00AA05BC" w:rsidP="00FF73D8">
            <w:pPr>
              <w:spacing w:before="120" w:line="360" w:lineRule="auto"/>
              <w:jc w:val="center"/>
              <w:rPr>
                <w:rFonts w:ascii="Arial" w:hAnsi="Arial" w:cs="Arial"/>
              </w:rPr>
            </w:pPr>
            <w:bookmarkStart w:id="3927" w:name="MS_043"/>
            <w:r>
              <w:rPr>
                <w:rFonts w:ascii="Arial" w:hAnsi="Arial" w:cs="Arial"/>
              </w:rPr>
              <w:t>MS_043</w:t>
            </w:r>
            <w:bookmarkEnd w:id="3927"/>
          </w:p>
        </w:tc>
        <w:tc>
          <w:tcPr>
            <w:tcW w:w="3061" w:type="dxa"/>
            <w:tcBorders>
              <w:top w:val="single" w:sz="4" w:space="0" w:color="auto"/>
              <w:left w:val="single" w:sz="4" w:space="0" w:color="auto"/>
              <w:bottom w:val="single" w:sz="4" w:space="0" w:color="auto"/>
              <w:right w:val="single" w:sz="4" w:space="0" w:color="auto"/>
            </w:tcBorders>
          </w:tcPr>
          <w:p w:rsidR="00AA05BC" w:rsidRDefault="00AA05BC" w:rsidP="00FF73D8">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EE6831" w:rsidRDefault="00AA05BC">
            <w:pPr>
              <w:spacing w:line="360" w:lineRule="auto"/>
              <w:rPr>
                <w:rFonts w:ascii="Arial" w:hAnsi="Arial" w:cs="Arial"/>
              </w:rPr>
            </w:pPr>
            <w:r>
              <w:rPr>
                <w:rFonts w:ascii="Arial" w:hAnsi="Arial" w:cs="Arial"/>
              </w:rPr>
              <w:t xml:space="preserve">A data de início de vigência deve ser igual ou </w:t>
            </w:r>
            <w:r w:rsidR="005678FB">
              <w:rPr>
                <w:rFonts w:ascii="Arial" w:hAnsi="Arial" w:cs="Arial"/>
              </w:rPr>
              <w:t>inferior</w:t>
            </w:r>
            <w:r>
              <w:rPr>
                <w:rFonts w:ascii="Arial" w:hAnsi="Arial" w:cs="Arial"/>
              </w:rPr>
              <w:t xml:space="preserve"> à data atual.</w:t>
            </w:r>
          </w:p>
        </w:tc>
      </w:tr>
      <w:tr w:rsidR="00B51E2B" w:rsidRPr="00453C2D" w:rsidTr="00FF73D8">
        <w:tc>
          <w:tcPr>
            <w:tcW w:w="1417" w:type="dxa"/>
            <w:tcBorders>
              <w:top w:val="single" w:sz="4" w:space="0" w:color="auto"/>
              <w:left w:val="single" w:sz="4" w:space="0" w:color="auto"/>
              <w:bottom w:val="single" w:sz="4" w:space="0" w:color="auto"/>
              <w:right w:val="single" w:sz="4" w:space="0" w:color="auto"/>
            </w:tcBorders>
          </w:tcPr>
          <w:p w:rsidR="00B51E2B" w:rsidRDefault="00B51E2B" w:rsidP="00B51E2B">
            <w:pPr>
              <w:spacing w:before="120" w:line="360" w:lineRule="auto"/>
              <w:jc w:val="center"/>
              <w:rPr>
                <w:rFonts w:ascii="Arial" w:hAnsi="Arial" w:cs="Arial"/>
              </w:rPr>
            </w:pPr>
            <w:bookmarkStart w:id="3928" w:name="MS_044"/>
            <w:r>
              <w:rPr>
                <w:rFonts w:ascii="Arial" w:hAnsi="Arial" w:cs="Arial"/>
              </w:rPr>
              <w:t>MS_044</w:t>
            </w:r>
            <w:bookmarkEnd w:id="3928"/>
          </w:p>
        </w:tc>
        <w:tc>
          <w:tcPr>
            <w:tcW w:w="3061" w:type="dxa"/>
            <w:tcBorders>
              <w:top w:val="single" w:sz="4" w:space="0" w:color="auto"/>
              <w:left w:val="single" w:sz="4" w:space="0" w:color="auto"/>
              <w:bottom w:val="single" w:sz="4" w:space="0" w:color="auto"/>
              <w:right w:val="single" w:sz="4" w:space="0" w:color="auto"/>
            </w:tcBorders>
          </w:tcPr>
          <w:p w:rsidR="00B51E2B" w:rsidRDefault="00B51E2B" w:rsidP="00B51E2B">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B51E2B" w:rsidRDefault="00B51E2B">
            <w:pPr>
              <w:spacing w:line="360" w:lineRule="auto"/>
              <w:rPr>
                <w:rFonts w:ascii="Arial" w:hAnsi="Arial" w:cs="Arial"/>
              </w:rPr>
            </w:pPr>
            <w:r>
              <w:rPr>
                <w:rFonts w:ascii="Arial" w:hAnsi="Arial" w:cs="Arial"/>
              </w:rPr>
              <w:t>Já existe uma suspensão de ação judicial para esta instalação que interfere nesta vigência informada.</w:t>
            </w:r>
          </w:p>
        </w:tc>
      </w:tr>
      <w:tr w:rsidR="00B92465" w:rsidRPr="00453C2D" w:rsidTr="00FF73D8">
        <w:tc>
          <w:tcPr>
            <w:tcW w:w="1417" w:type="dxa"/>
            <w:tcBorders>
              <w:top w:val="single" w:sz="4" w:space="0" w:color="auto"/>
              <w:left w:val="single" w:sz="4" w:space="0" w:color="auto"/>
              <w:bottom w:val="single" w:sz="4" w:space="0" w:color="auto"/>
              <w:right w:val="single" w:sz="4" w:space="0" w:color="auto"/>
            </w:tcBorders>
          </w:tcPr>
          <w:p w:rsidR="00B92465" w:rsidRDefault="00B92465" w:rsidP="00B51E2B">
            <w:pPr>
              <w:spacing w:before="120" w:line="360" w:lineRule="auto"/>
              <w:jc w:val="center"/>
              <w:rPr>
                <w:rFonts w:ascii="Arial" w:hAnsi="Arial" w:cs="Arial"/>
              </w:rPr>
            </w:pPr>
            <w:bookmarkStart w:id="3929" w:name="MS_045"/>
            <w:r>
              <w:rPr>
                <w:rFonts w:ascii="Arial" w:hAnsi="Arial" w:cs="Arial"/>
              </w:rPr>
              <w:t>MS_045</w:t>
            </w:r>
            <w:bookmarkEnd w:id="3929"/>
          </w:p>
        </w:tc>
        <w:tc>
          <w:tcPr>
            <w:tcW w:w="3061" w:type="dxa"/>
            <w:tcBorders>
              <w:top w:val="single" w:sz="4" w:space="0" w:color="auto"/>
              <w:left w:val="single" w:sz="4" w:space="0" w:color="auto"/>
              <w:bottom w:val="single" w:sz="4" w:space="0" w:color="auto"/>
              <w:right w:val="single" w:sz="4" w:space="0" w:color="auto"/>
            </w:tcBorders>
          </w:tcPr>
          <w:p w:rsidR="00B92465" w:rsidRDefault="00D94E3F" w:rsidP="00B51E2B">
            <w:pPr>
              <w:spacing w:before="120" w:line="360" w:lineRule="auto"/>
              <w:jc w:val="center"/>
              <w:rPr>
                <w:rFonts w:ascii="Arial" w:hAnsi="Arial" w:cs="Arial"/>
              </w:rPr>
            </w:pPr>
            <w:del w:id="3930" w:author="victor.santos" w:date="2017-04-25T09:27:00Z">
              <w:r w:rsidDel="009714CC">
                <w:rPr>
                  <w:rFonts w:ascii="Arial" w:hAnsi="Arial" w:cs="Arial"/>
                </w:rPr>
                <w:delText>(DISPONÍVEL)</w:delText>
              </w:r>
            </w:del>
            <w:ins w:id="3931" w:author="victor.santos" w:date="2017-04-25T09:27:00Z">
              <w:r w:rsidR="009714CC">
                <w:rPr>
                  <w:rFonts w:ascii="Arial" w:hAnsi="Arial" w:cs="Arial"/>
                </w:rPr>
                <w:t>Confirmação</w:t>
              </w:r>
            </w:ins>
          </w:p>
        </w:tc>
        <w:tc>
          <w:tcPr>
            <w:tcW w:w="6096" w:type="dxa"/>
            <w:tcBorders>
              <w:top w:val="single" w:sz="4" w:space="0" w:color="auto"/>
              <w:left w:val="single" w:sz="4" w:space="0" w:color="auto"/>
              <w:bottom w:val="single" w:sz="4" w:space="0" w:color="auto"/>
              <w:right w:val="single" w:sz="4" w:space="0" w:color="auto"/>
            </w:tcBorders>
          </w:tcPr>
          <w:p w:rsidR="00A0190E" w:rsidRDefault="009714CC">
            <w:pPr>
              <w:spacing w:line="360" w:lineRule="auto"/>
              <w:rPr>
                <w:ins w:id="3932" w:author="victor.santos" w:date="2017-04-25T09:27:00Z"/>
                <w:rFonts w:ascii="Arial" w:hAnsi="Arial" w:cs="Arial"/>
              </w:rPr>
            </w:pPr>
            <w:ins w:id="3933" w:author="victor.santos" w:date="2017-04-25T09:27:00Z">
              <w:r w:rsidRPr="009714CC">
                <w:rPr>
                  <w:rFonts w:ascii="Arial" w:hAnsi="Arial" w:cs="Arial"/>
                </w:rPr>
                <w:t xml:space="preserve">Data Inicial de Multa Moratória é inferior à data atual. Poderá haver reprocessamento de todos os cálculos. </w:t>
              </w:r>
            </w:ins>
          </w:p>
          <w:p w:rsidR="00A0190E" w:rsidRDefault="009714CC">
            <w:pPr>
              <w:spacing w:line="360" w:lineRule="auto"/>
              <w:rPr>
                <w:ins w:id="3934" w:author="victor.santos" w:date="2017-04-25T09:28:00Z"/>
                <w:rFonts w:ascii="Arial" w:hAnsi="Arial" w:cs="Arial"/>
              </w:rPr>
            </w:pPr>
            <w:ins w:id="3935" w:author="victor.santos" w:date="2017-04-25T09:27:00Z">
              <w:r w:rsidRPr="009714CC">
                <w:rPr>
                  <w:rFonts w:ascii="Arial" w:hAnsi="Arial" w:cs="Arial"/>
                </w:rPr>
                <w:t>Deseja continuar?</w:t>
              </w:r>
            </w:ins>
          </w:p>
          <w:p w:rsidR="00A0190E" w:rsidRDefault="009714CC">
            <w:pPr>
              <w:spacing w:line="360" w:lineRule="auto"/>
              <w:rPr>
                <w:ins w:id="3936" w:author="victor.santos" w:date="2017-04-25T09:28:00Z"/>
                <w:rFonts w:ascii="Arial" w:hAnsi="Arial" w:cs="Arial"/>
              </w:rPr>
            </w:pPr>
            <w:ins w:id="3937" w:author="victor.santos" w:date="2017-04-25T09:28:00Z">
              <w:r>
                <w:rPr>
                  <w:rFonts w:ascii="Arial" w:hAnsi="Arial" w:cs="Arial"/>
                </w:rPr>
                <w:t>[Sim]: continua a operação</w:t>
              </w:r>
            </w:ins>
          </w:p>
          <w:p w:rsidR="00A0190E" w:rsidRDefault="009714CC">
            <w:pPr>
              <w:spacing w:line="360" w:lineRule="auto"/>
              <w:rPr>
                <w:rFonts w:ascii="Arial" w:hAnsi="Arial" w:cs="Arial"/>
              </w:rPr>
            </w:pPr>
            <w:ins w:id="3938" w:author="victor.santos" w:date="2017-04-25T09:28:00Z">
              <w:r>
                <w:rPr>
                  <w:rFonts w:ascii="Arial" w:hAnsi="Arial" w:cs="Arial"/>
                </w:rPr>
                <w:t>[Não]: interrompe a operação</w:t>
              </w:r>
            </w:ins>
          </w:p>
        </w:tc>
      </w:tr>
      <w:tr w:rsidR="005678FB" w:rsidRPr="00453C2D" w:rsidTr="00FF73D8">
        <w:tc>
          <w:tcPr>
            <w:tcW w:w="1417" w:type="dxa"/>
            <w:tcBorders>
              <w:top w:val="single" w:sz="4" w:space="0" w:color="auto"/>
              <w:left w:val="single" w:sz="4" w:space="0" w:color="auto"/>
              <w:bottom w:val="single" w:sz="4" w:space="0" w:color="auto"/>
              <w:right w:val="single" w:sz="4" w:space="0" w:color="auto"/>
            </w:tcBorders>
          </w:tcPr>
          <w:p w:rsidR="005678FB" w:rsidRDefault="005678FB" w:rsidP="00B51E2B">
            <w:pPr>
              <w:spacing w:before="120" w:line="360" w:lineRule="auto"/>
              <w:jc w:val="center"/>
              <w:rPr>
                <w:rFonts w:ascii="Arial" w:hAnsi="Arial" w:cs="Arial"/>
              </w:rPr>
            </w:pPr>
            <w:bookmarkStart w:id="3939" w:name="MS_046"/>
            <w:r>
              <w:rPr>
                <w:rFonts w:ascii="Arial" w:hAnsi="Arial" w:cs="Arial"/>
              </w:rPr>
              <w:t>MS_046</w:t>
            </w:r>
            <w:bookmarkEnd w:id="3939"/>
          </w:p>
        </w:tc>
        <w:tc>
          <w:tcPr>
            <w:tcW w:w="3061" w:type="dxa"/>
            <w:tcBorders>
              <w:top w:val="single" w:sz="4" w:space="0" w:color="auto"/>
              <w:left w:val="single" w:sz="4" w:space="0" w:color="auto"/>
              <w:bottom w:val="single" w:sz="4" w:space="0" w:color="auto"/>
              <w:right w:val="single" w:sz="4" w:space="0" w:color="auto"/>
            </w:tcBorders>
          </w:tcPr>
          <w:p w:rsidR="005678FB" w:rsidRDefault="005678FB" w:rsidP="00B51E2B">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5678FB" w:rsidRDefault="005678FB" w:rsidP="00F75065">
            <w:pPr>
              <w:spacing w:line="360" w:lineRule="auto"/>
              <w:rPr>
                <w:rFonts w:ascii="Arial" w:hAnsi="Arial" w:cs="Arial"/>
              </w:rPr>
            </w:pPr>
            <w:r>
              <w:rPr>
                <w:rFonts w:ascii="Arial" w:hAnsi="Arial" w:cs="Arial"/>
              </w:rPr>
              <w:t>A data final de vigência deve ser maior ou igual à atual</w:t>
            </w:r>
          </w:p>
        </w:tc>
      </w:tr>
      <w:tr w:rsidR="00B565DC" w:rsidRPr="00453C2D" w:rsidTr="00FF73D8">
        <w:tc>
          <w:tcPr>
            <w:tcW w:w="1417" w:type="dxa"/>
            <w:tcBorders>
              <w:top w:val="single" w:sz="4" w:space="0" w:color="auto"/>
              <w:left w:val="single" w:sz="4" w:space="0" w:color="auto"/>
              <w:bottom w:val="single" w:sz="4" w:space="0" w:color="auto"/>
              <w:right w:val="single" w:sz="4" w:space="0" w:color="auto"/>
            </w:tcBorders>
          </w:tcPr>
          <w:p w:rsidR="00B565DC" w:rsidRDefault="00B565DC" w:rsidP="00B51E2B">
            <w:pPr>
              <w:spacing w:before="120" w:line="360" w:lineRule="auto"/>
              <w:jc w:val="center"/>
              <w:rPr>
                <w:rFonts w:ascii="Arial" w:hAnsi="Arial" w:cs="Arial"/>
              </w:rPr>
            </w:pPr>
            <w:bookmarkStart w:id="3940" w:name="MS_047"/>
            <w:r>
              <w:rPr>
                <w:rFonts w:ascii="Arial" w:hAnsi="Arial" w:cs="Arial"/>
              </w:rPr>
              <w:t>MS_047</w:t>
            </w:r>
            <w:bookmarkEnd w:id="3940"/>
          </w:p>
        </w:tc>
        <w:tc>
          <w:tcPr>
            <w:tcW w:w="3061" w:type="dxa"/>
            <w:tcBorders>
              <w:top w:val="single" w:sz="4" w:space="0" w:color="auto"/>
              <w:left w:val="single" w:sz="4" w:space="0" w:color="auto"/>
              <w:bottom w:val="single" w:sz="4" w:space="0" w:color="auto"/>
              <w:right w:val="single" w:sz="4" w:space="0" w:color="auto"/>
            </w:tcBorders>
          </w:tcPr>
          <w:p w:rsidR="00B565DC" w:rsidRDefault="00B565DC" w:rsidP="00B51E2B">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4F3505" w:rsidRDefault="00B565DC">
            <w:pPr>
              <w:spacing w:line="360" w:lineRule="auto"/>
              <w:rPr>
                <w:rFonts w:ascii="Arial" w:hAnsi="Arial" w:cs="Arial"/>
              </w:rPr>
            </w:pPr>
            <w:r>
              <w:rPr>
                <w:rFonts w:ascii="Arial" w:hAnsi="Arial" w:cs="Arial"/>
                <w:color w:val="000000" w:themeColor="text1"/>
              </w:rPr>
              <w:t xml:space="preserve">Faturamento </w:t>
            </w:r>
            <w:r w:rsidR="00C43358">
              <w:rPr>
                <w:rFonts w:ascii="Arial" w:hAnsi="Arial" w:cs="Arial"/>
                <w:color w:val="000000" w:themeColor="text1"/>
              </w:rPr>
              <w:t xml:space="preserve">incompatível com a situação do </w:t>
            </w:r>
            <w:r>
              <w:rPr>
                <w:rFonts w:ascii="Arial" w:hAnsi="Arial" w:cs="Arial"/>
                <w:color w:val="000000" w:themeColor="text1"/>
              </w:rPr>
              <w:t>relógio</w:t>
            </w:r>
          </w:p>
        </w:tc>
      </w:tr>
      <w:tr w:rsidR="00B565DC" w:rsidRPr="00453C2D" w:rsidTr="00FF73D8">
        <w:tc>
          <w:tcPr>
            <w:tcW w:w="1417" w:type="dxa"/>
            <w:tcBorders>
              <w:top w:val="single" w:sz="4" w:space="0" w:color="auto"/>
              <w:left w:val="single" w:sz="4" w:space="0" w:color="auto"/>
              <w:bottom w:val="single" w:sz="4" w:space="0" w:color="auto"/>
              <w:right w:val="single" w:sz="4" w:space="0" w:color="auto"/>
            </w:tcBorders>
          </w:tcPr>
          <w:p w:rsidR="00B565DC" w:rsidRDefault="00B565DC" w:rsidP="00B51E2B">
            <w:pPr>
              <w:spacing w:before="120" w:line="360" w:lineRule="auto"/>
              <w:jc w:val="center"/>
              <w:rPr>
                <w:rFonts w:ascii="Arial" w:hAnsi="Arial" w:cs="Arial"/>
              </w:rPr>
            </w:pPr>
            <w:bookmarkStart w:id="3941" w:name="MS_048"/>
            <w:r>
              <w:rPr>
                <w:rFonts w:ascii="Arial" w:hAnsi="Arial" w:cs="Arial"/>
              </w:rPr>
              <w:t>MS_048</w:t>
            </w:r>
            <w:bookmarkEnd w:id="3941"/>
          </w:p>
        </w:tc>
        <w:tc>
          <w:tcPr>
            <w:tcW w:w="3061" w:type="dxa"/>
            <w:tcBorders>
              <w:top w:val="single" w:sz="4" w:space="0" w:color="auto"/>
              <w:left w:val="single" w:sz="4" w:space="0" w:color="auto"/>
              <w:bottom w:val="single" w:sz="4" w:space="0" w:color="auto"/>
              <w:right w:val="single" w:sz="4" w:space="0" w:color="auto"/>
            </w:tcBorders>
          </w:tcPr>
          <w:p w:rsidR="00B565DC" w:rsidRDefault="00B565DC" w:rsidP="00B51E2B">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4F3505" w:rsidRDefault="00B565DC">
            <w:pPr>
              <w:spacing w:line="360" w:lineRule="auto"/>
              <w:rPr>
                <w:rFonts w:ascii="Arial" w:hAnsi="Arial" w:cs="Arial"/>
              </w:rPr>
            </w:pPr>
            <w:r>
              <w:rPr>
                <w:rFonts w:ascii="Arial" w:hAnsi="Arial" w:cs="Arial"/>
                <w:color w:val="000000" w:themeColor="text1"/>
              </w:rPr>
              <w:t xml:space="preserve">Faturamento </w:t>
            </w:r>
            <w:r w:rsidR="00C43358">
              <w:rPr>
                <w:rFonts w:ascii="Arial" w:hAnsi="Arial" w:cs="Arial"/>
                <w:color w:val="000000" w:themeColor="text1"/>
              </w:rPr>
              <w:t xml:space="preserve">incompatível com a situação do </w:t>
            </w:r>
            <w:r>
              <w:rPr>
                <w:rFonts w:ascii="Arial" w:hAnsi="Arial" w:cs="Arial"/>
                <w:color w:val="000000" w:themeColor="text1"/>
              </w:rPr>
              <w:t>contrato</w:t>
            </w:r>
          </w:p>
        </w:tc>
      </w:tr>
      <w:tr w:rsidR="00B565DC" w:rsidRPr="00453C2D" w:rsidTr="00FF73D8">
        <w:tc>
          <w:tcPr>
            <w:tcW w:w="1417" w:type="dxa"/>
            <w:tcBorders>
              <w:top w:val="single" w:sz="4" w:space="0" w:color="auto"/>
              <w:left w:val="single" w:sz="4" w:space="0" w:color="auto"/>
              <w:bottom w:val="single" w:sz="4" w:space="0" w:color="auto"/>
              <w:right w:val="single" w:sz="4" w:space="0" w:color="auto"/>
            </w:tcBorders>
          </w:tcPr>
          <w:p w:rsidR="00B565DC" w:rsidRDefault="00427CEB" w:rsidP="00B51E2B">
            <w:pPr>
              <w:spacing w:before="120" w:line="360" w:lineRule="auto"/>
              <w:jc w:val="center"/>
              <w:rPr>
                <w:rFonts w:ascii="Arial" w:hAnsi="Arial" w:cs="Arial"/>
              </w:rPr>
            </w:pPr>
            <w:bookmarkStart w:id="3942" w:name="MS_049"/>
            <w:r>
              <w:rPr>
                <w:rFonts w:ascii="Arial" w:hAnsi="Arial" w:cs="Arial"/>
              </w:rPr>
              <w:t>MS_049</w:t>
            </w:r>
            <w:bookmarkEnd w:id="3942"/>
          </w:p>
        </w:tc>
        <w:tc>
          <w:tcPr>
            <w:tcW w:w="3061" w:type="dxa"/>
            <w:tcBorders>
              <w:top w:val="single" w:sz="4" w:space="0" w:color="auto"/>
              <w:left w:val="single" w:sz="4" w:space="0" w:color="auto"/>
              <w:bottom w:val="single" w:sz="4" w:space="0" w:color="auto"/>
              <w:right w:val="single" w:sz="4" w:space="0" w:color="auto"/>
            </w:tcBorders>
          </w:tcPr>
          <w:p w:rsidR="00B565DC" w:rsidRDefault="00427CEB" w:rsidP="00B51E2B">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D92715" w:rsidRDefault="00427CEB">
            <w:pPr>
              <w:tabs>
                <w:tab w:val="left" w:pos="1770"/>
              </w:tabs>
              <w:spacing w:line="360" w:lineRule="auto"/>
              <w:rPr>
                <w:rFonts w:ascii="Arial" w:hAnsi="Arial" w:cs="Arial"/>
              </w:rPr>
            </w:pPr>
            <w:r w:rsidRPr="00427CEB">
              <w:rPr>
                <w:rFonts w:ascii="Arial" w:hAnsi="Arial" w:cs="Arial"/>
              </w:rPr>
              <w:t>Faturamento inexistente para registro faturado</w:t>
            </w:r>
          </w:p>
        </w:tc>
      </w:tr>
      <w:tr w:rsidR="00B565DC" w:rsidRPr="00453C2D" w:rsidTr="00FF73D8">
        <w:tc>
          <w:tcPr>
            <w:tcW w:w="1417" w:type="dxa"/>
            <w:tcBorders>
              <w:top w:val="single" w:sz="4" w:space="0" w:color="auto"/>
              <w:left w:val="single" w:sz="4" w:space="0" w:color="auto"/>
              <w:bottom w:val="single" w:sz="4" w:space="0" w:color="auto"/>
              <w:right w:val="single" w:sz="4" w:space="0" w:color="auto"/>
            </w:tcBorders>
          </w:tcPr>
          <w:p w:rsidR="00B565DC" w:rsidRDefault="00427CEB" w:rsidP="00B51E2B">
            <w:pPr>
              <w:spacing w:before="120" w:line="360" w:lineRule="auto"/>
              <w:jc w:val="center"/>
              <w:rPr>
                <w:rFonts w:ascii="Arial" w:hAnsi="Arial" w:cs="Arial"/>
              </w:rPr>
            </w:pPr>
            <w:bookmarkStart w:id="3943" w:name="MS_050"/>
            <w:r>
              <w:rPr>
                <w:rFonts w:ascii="Arial" w:hAnsi="Arial" w:cs="Arial"/>
              </w:rPr>
              <w:t>MS_050</w:t>
            </w:r>
            <w:bookmarkEnd w:id="3943"/>
          </w:p>
        </w:tc>
        <w:tc>
          <w:tcPr>
            <w:tcW w:w="3061" w:type="dxa"/>
            <w:tcBorders>
              <w:top w:val="single" w:sz="4" w:space="0" w:color="auto"/>
              <w:left w:val="single" w:sz="4" w:space="0" w:color="auto"/>
              <w:bottom w:val="single" w:sz="4" w:space="0" w:color="auto"/>
              <w:right w:val="single" w:sz="4" w:space="0" w:color="auto"/>
            </w:tcBorders>
          </w:tcPr>
          <w:p w:rsidR="00B565DC" w:rsidRDefault="00E4447B" w:rsidP="00B51E2B">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D92715" w:rsidRDefault="00E4447B">
            <w:pPr>
              <w:tabs>
                <w:tab w:val="left" w:pos="1770"/>
              </w:tabs>
              <w:spacing w:line="360" w:lineRule="auto"/>
              <w:rPr>
                <w:rFonts w:ascii="Arial" w:hAnsi="Arial" w:cs="Arial"/>
              </w:rPr>
            </w:pPr>
            <w:r w:rsidRPr="00E4447B">
              <w:rPr>
                <w:rFonts w:ascii="Arial" w:hAnsi="Arial" w:cs="Arial"/>
                <w:color w:val="000000" w:themeColor="text1"/>
              </w:rPr>
              <w:t>Valor extraordinário arrecadado sem faturamento prévio</w:t>
            </w:r>
          </w:p>
        </w:tc>
      </w:tr>
      <w:tr w:rsidR="00E4447B" w:rsidRPr="00453C2D" w:rsidTr="00FF73D8">
        <w:tc>
          <w:tcPr>
            <w:tcW w:w="1417" w:type="dxa"/>
            <w:tcBorders>
              <w:top w:val="single" w:sz="4" w:space="0" w:color="auto"/>
              <w:left w:val="single" w:sz="4" w:space="0" w:color="auto"/>
              <w:bottom w:val="single" w:sz="4" w:space="0" w:color="auto"/>
              <w:right w:val="single" w:sz="4" w:space="0" w:color="auto"/>
            </w:tcBorders>
          </w:tcPr>
          <w:p w:rsidR="00E4447B" w:rsidRDefault="00E4447B" w:rsidP="00B51E2B">
            <w:pPr>
              <w:spacing w:before="120" w:line="360" w:lineRule="auto"/>
              <w:jc w:val="center"/>
              <w:rPr>
                <w:rFonts w:ascii="Arial" w:hAnsi="Arial" w:cs="Arial"/>
              </w:rPr>
            </w:pPr>
            <w:bookmarkStart w:id="3944" w:name="MS_051"/>
            <w:r>
              <w:rPr>
                <w:rFonts w:ascii="Arial" w:hAnsi="Arial" w:cs="Arial"/>
              </w:rPr>
              <w:t>MS_051</w:t>
            </w:r>
            <w:bookmarkEnd w:id="3944"/>
          </w:p>
        </w:tc>
        <w:tc>
          <w:tcPr>
            <w:tcW w:w="3061" w:type="dxa"/>
            <w:tcBorders>
              <w:top w:val="single" w:sz="4" w:space="0" w:color="auto"/>
              <w:left w:val="single" w:sz="4" w:space="0" w:color="auto"/>
              <w:bottom w:val="single" w:sz="4" w:space="0" w:color="auto"/>
              <w:right w:val="single" w:sz="4" w:space="0" w:color="auto"/>
            </w:tcBorders>
          </w:tcPr>
          <w:p w:rsidR="00E4447B" w:rsidRDefault="00A76E99" w:rsidP="00B51E2B">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E4447B" w:rsidRDefault="00A76E99" w:rsidP="00B51E2B">
            <w:pPr>
              <w:spacing w:line="360" w:lineRule="auto"/>
              <w:rPr>
                <w:rFonts w:ascii="Arial" w:hAnsi="Arial" w:cs="Arial"/>
              </w:rPr>
            </w:pPr>
            <w:r>
              <w:rPr>
                <w:rFonts w:ascii="Arial" w:hAnsi="Arial" w:cs="Arial"/>
              </w:rPr>
              <w:t>Valor Cosip indevido para o registro</w:t>
            </w:r>
          </w:p>
        </w:tc>
      </w:tr>
      <w:tr w:rsidR="00E4447B" w:rsidRPr="00453C2D" w:rsidTr="00FF73D8">
        <w:tc>
          <w:tcPr>
            <w:tcW w:w="1417" w:type="dxa"/>
            <w:tcBorders>
              <w:top w:val="single" w:sz="4" w:space="0" w:color="auto"/>
              <w:left w:val="single" w:sz="4" w:space="0" w:color="auto"/>
              <w:bottom w:val="single" w:sz="4" w:space="0" w:color="auto"/>
              <w:right w:val="single" w:sz="4" w:space="0" w:color="auto"/>
            </w:tcBorders>
          </w:tcPr>
          <w:p w:rsidR="00E4447B" w:rsidRDefault="00E4447B" w:rsidP="00B51E2B">
            <w:pPr>
              <w:spacing w:before="120" w:line="360" w:lineRule="auto"/>
              <w:jc w:val="center"/>
              <w:rPr>
                <w:rFonts w:ascii="Arial" w:hAnsi="Arial" w:cs="Arial"/>
              </w:rPr>
            </w:pPr>
            <w:bookmarkStart w:id="3945" w:name="MS_052"/>
            <w:r>
              <w:rPr>
                <w:rFonts w:ascii="Arial" w:hAnsi="Arial" w:cs="Arial"/>
              </w:rPr>
              <w:lastRenderedPageBreak/>
              <w:t>MS_052</w:t>
            </w:r>
            <w:bookmarkEnd w:id="3945"/>
          </w:p>
        </w:tc>
        <w:tc>
          <w:tcPr>
            <w:tcW w:w="3061" w:type="dxa"/>
            <w:tcBorders>
              <w:top w:val="single" w:sz="4" w:space="0" w:color="auto"/>
              <w:left w:val="single" w:sz="4" w:space="0" w:color="auto"/>
              <w:bottom w:val="single" w:sz="4" w:space="0" w:color="auto"/>
              <w:right w:val="single" w:sz="4" w:space="0" w:color="auto"/>
            </w:tcBorders>
          </w:tcPr>
          <w:p w:rsidR="00E4447B" w:rsidRDefault="0094550C" w:rsidP="00B51E2B">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E4447B" w:rsidRPr="00427CEB" w:rsidRDefault="0094550C" w:rsidP="00B51E2B">
            <w:pPr>
              <w:spacing w:line="360" w:lineRule="auto"/>
              <w:rPr>
                <w:rFonts w:ascii="Arial" w:hAnsi="Arial" w:cs="Arial"/>
              </w:rPr>
            </w:pPr>
            <w:r>
              <w:rPr>
                <w:rFonts w:ascii="Arial" w:hAnsi="Arial" w:cs="Arial"/>
              </w:rPr>
              <w:t>O período máximo permitido é de 12 meses</w:t>
            </w:r>
          </w:p>
        </w:tc>
      </w:tr>
      <w:tr w:rsidR="00E4447B" w:rsidRPr="00453C2D" w:rsidTr="00FF73D8">
        <w:tc>
          <w:tcPr>
            <w:tcW w:w="1417" w:type="dxa"/>
            <w:tcBorders>
              <w:top w:val="single" w:sz="4" w:space="0" w:color="auto"/>
              <w:left w:val="single" w:sz="4" w:space="0" w:color="auto"/>
              <w:bottom w:val="single" w:sz="4" w:space="0" w:color="auto"/>
              <w:right w:val="single" w:sz="4" w:space="0" w:color="auto"/>
            </w:tcBorders>
          </w:tcPr>
          <w:p w:rsidR="00E4447B" w:rsidRDefault="00E4447B" w:rsidP="00B51E2B">
            <w:pPr>
              <w:spacing w:before="120" w:line="360" w:lineRule="auto"/>
              <w:jc w:val="center"/>
              <w:rPr>
                <w:rFonts w:ascii="Arial" w:hAnsi="Arial" w:cs="Arial"/>
              </w:rPr>
            </w:pPr>
            <w:bookmarkStart w:id="3946" w:name="MS_053"/>
            <w:r>
              <w:rPr>
                <w:rFonts w:ascii="Arial" w:hAnsi="Arial" w:cs="Arial"/>
              </w:rPr>
              <w:t>MS_053</w:t>
            </w:r>
            <w:bookmarkEnd w:id="3946"/>
          </w:p>
        </w:tc>
        <w:tc>
          <w:tcPr>
            <w:tcW w:w="3061" w:type="dxa"/>
            <w:tcBorders>
              <w:top w:val="single" w:sz="4" w:space="0" w:color="auto"/>
              <w:left w:val="single" w:sz="4" w:space="0" w:color="auto"/>
              <w:bottom w:val="single" w:sz="4" w:space="0" w:color="auto"/>
              <w:right w:val="single" w:sz="4" w:space="0" w:color="auto"/>
            </w:tcBorders>
          </w:tcPr>
          <w:p w:rsidR="00E4447B" w:rsidRDefault="00E4447B" w:rsidP="00B51E2B">
            <w:pPr>
              <w:spacing w:before="120" w:line="360" w:lineRule="auto"/>
              <w:jc w:val="center"/>
              <w:rPr>
                <w:rFonts w:ascii="Arial" w:hAnsi="Arial" w:cs="Arial"/>
              </w:rPr>
            </w:pPr>
            <w:del w:id="3947" w:author="victor.santos" w:date="2017-04-26T12:07:00Z">
              <w:r w:rsidDel="000159E2">
                <w:rPr>
                  <w:rFonts w:ascii="Arial" w:hAnsi="Arial" w:cs="Arial"/>
                </w:rPr>
                <w:delText>(DISPONÍVEL)</w:delText>
              </w:r>
            </w:del>
            <w:ins w:id="3948" w:author="victor.santos" w:date="2017-04-26T12:07:00Z">
              <w:r w:rsidR="000159E2">
                <w:rPr>
                  <w:rFonts w:ascii="Arial" w:hAnsi="Arial" w:cs="Arial"/>
                </w:rPr>
                <w:t>Erro</w:t>
              </w:r>
            </w:ins>
          </w:p>
        </w:tc>
        <w:tc>
          <w:tcPr>
            <w:tcW w:w="6096" w:type="dxa"/>
            <w:tcBorders>
              <w:top w:val="single" w:sz="4" w:space="0" w:color="auto"/>
              <w:left w:val="single" w:sz="4" w:space="0" w:color="auto"/>
              <w:bottom w:val="single" w:sz="4" w:space="0" w:color="auto"/>
              <w:right w:val="single" w:sz="4" w:space="0" w:color="auto"/>
            </w:tcBorders>
          </w:tcPr>
          <w:p w:rsidR="00E4447B" w:rsidRDefault="000159E2">
            <w:pPr>
              <w:spacing w:line="360" w:lineRule="auto"/>
              <w:rPr>
                <w:rFonts w:ascii="Arial" w:hAnsi="Arial" w:cs="Arial"/>
              </w:rPr>
            </w:pPr>
            <w:ins w:id="3949" w:author="victor.santos" w:date="2017-04-26T12:07:00Z">
              <w:r>
                <w:rPr>
                  <w:rFonts w:ascii="Arial" w:hAnsi="Arial" w:cs="Arial"/>
                </w:rPr>
                <w:t>Ao menos um filtro deve ser informado</w:t>
              </w:r>
            </w:ins>
          </w:p>
        </w:tc>
      </w:tr>
      <w:tr w:rsidR="00F31F86" w:rsidRPr="00453C2D" w:rsidTr="00FF73D8">
        <w:tc>
          <w:tcPr>
            <w:tcW w:w="1417" w:type="dxa"/>
            <w:tcBorders>
              <w:top w:val="single" w:sz="4" w:space="0" w:color="auto"/>
              <w:left w:val="single" w:sz="4" w:space="0" w:color="auto"/>
              <w:bottom w:val="single" w:sz="4" w:space="0" w:color="auto"/>
              <w:right w:val="single" w:sz="4" w:space="0" w:color="auto"/>
            </w:tcBorders>
          </w:tcPr>
          <w:p w:rsidR="00F31F86" w:rsidRDefault="00F31F86" w:rsidP="00B51E2B">
            <w:pPr>
              <w:spacing w:before="120" w:line="360" w:lineRule="auto"/>
              <w:jc w:val="center"/>
              <w:rPr>
                <w:rFonts w:ascii="Arial" w:hAnsi="Arial" w:cs="Arial"/>
              </w:rPr>
            </w:pPr>
            <w:bookmarkStart w:id="3950" w:name="MS_054"/>
            <w:r>
              <w:rPr>
                <w:rFonts w:ascii="Arial" w:hAnsi="Arial" w:cs="Arial"/>
              </w:rPr>
              <w:t>MS_054</w:t>
            </w:r>
            <w:bookmarkEnd w:id="3950"/>
          </w:p>
        </w:tc>
        <w:tc>
          <w:tcPr>
            <w:tcW w:w="3061" w:type="dxa"/>
            <w:tcBorders>
              <w:top w:val="single" w:sz="4" w:space="0" w:color="auto"/>
              <w:left w:val="single" w:sz="4" w:space="0" w:color="auto"/>
              <w:bottom w:val="single" w:sz="4" w:space="0" w:color="auto"/>
              <w:right w:val="single" w:sz="4" w:space="0" w:color="auto"/>
            </w:tcBorders>
          </w:tcPr>
          <w:p w:rsidR="00F31F86" w:rsidRDefault="00F31F86" w:rsidP="00B51E2B">
            <w:pPr>
              <w:spacing w:before="120" w:line="360" w:lineRule="auto"/>
              <w:jc w:val="center"/>
              <w:rPr>
                <w:rFonts w:ascii="Arial" w:hAnsi="Arial" w:cs="Arial"/>
              </w:rPr>
            </w:pPr>
            <w:r>
              <w:rPr>
                <w:rFonts w:ascii="Arial" w:hAnsi="Arial" w:cs="Arial"/>
              </w:rPr>
              <w:t>Confirmação</w:t>
            </w:r>
          </w:p>
        </w:tc>
        <w:tc>
          <w:tcPr>
            <w:tcW w:w="6096" w:type="dxa"/>
            <w:tcBorders>
              <w:top w:val="single" w:sz="4" w:space="0" w:color="auto"/>
              <w:left w:val="single" w:sz="4" w:space="0" w:color="auto"/>
              <w:bottom w:val="single" w:sz="4" w:space="0" w:color="auto"/>
              <w:right w:val="single" w:sz="4" w:space="0" w:color="auto"/>
            </w:tcBorders>
          </w:tcPr>
          <w:p w:rsidR="00F31F86" w:rsidRDefault="00F31F86" w:rsidP="00F31F86">
            <w:pPr>
              <w:spacing w:line="360" w:lineRule="auto"/>
              <w:rPr>
                <w:rFonts w:ascii="Arial" w:hAnsi="Arial" w:cs="Arial"/>
              </w:rPr>
            </w:pPr>
            <w:r>
              <w:rPr>
                <w:rFonts w:ascii="Arial" w:hAnsi="Arial" w:cs="Arial"/>
              </w:rPr>
              <w:t>Deseja realmente alterar este registro?</w:t>
            </w:r>
          </w:p>
          <w:p w:rsidR="00F31F86" w:rsidRDefault="00F31F86" w:rsidP="00F31F86">
            <w:pPr>
              <w:spacing w:line="360" w:lineRule="auto"/>
              <w:rPr>
                <w:rFonts w:ascii="Arial" w:hAnsi="Arial" w:cs="Arial"/>
              </w:rPr>
            </w:pPr>
            <w:r>
              <w:rPr>
                <w:rFonts w:ascii="Arial" w:hAnsi="Arial" w:cs="Arial"/>
              </w:rPr>
              <w:t>[Sim]: Realiza a operação</w:t>
            </w:r>
          </w:p>
          <w:p w:rsidR="00F31F86" w:rsidRDefault="00F31F86" w:rsidP="00F31F86">
            <w:pPr>
              <w:spacing w:line="360" w:lineRule="auto"/>
              <w:rPr>
                <w:rFonts w:ascii="Arial" w:hAnsi="Arial" w:cs="Arial"/>
              </w:rPr>
            </w:pPr>
            <w:r>
              <w:rPr>
                <w:rFonts w:ascii="Arial" w:hAnsi="Arial" w:cs="Arial"/>
              </w:rPr>
              <w:t>[Não]: Cancela a operação</w:t>
            </w:r>
          </w:p>
        </w:tc>
      </w:tr>
      <w:tr w:rsidR="00590BF4" w:rsidRPr="00453C2D" w:rsidTr="00FF73D8">
        <w:tc>
          <w:tcPr>
            <w:tcW w:w="1417" w:type="dxa"/>
            <w:tcBorders>
              <w:top w:val="single" w:sz="4" w:space="0" w:color="auto"/>
              <w:left w:val="single" w:sz="4" w:space="0" w:color="auto"/>
              <w:bottom w:val="single" w:sz="4" w:space="0" w:color="auto"/>
              <w:right w:val="single" w:sz="4" w:space="0" w:color="auto"/>
            </w:tcBorders>
          </w:tcPr>
          <w:p w:rsidR="00590BF4" w:rsidRDefault="00590BF4" w:rsidP="00B51E2B">
            <w:pPr>
              <w:spacing w:before="120" w:line="360" w:lineRule="auto"/>
              <w:jc w:val="center"/>
              <w:rPr>
                <w:rFonts w:ascii="Arial" w:hAnsi="Arial" w:cs="Arial"/>
              </w:rPr>
            </w:pPr>
            <w:bookmarkStart w:id="3951" w:name="MS_055"/>
            <w:r>
              <w:rPr>
                <w:rFonts w:ascii="Arial" w:hAnsi="Arial" w:cs="Arial"/>
              </w:rPr>
              <w:t>MS_055</w:t>
            </w:r>
            <w:bookmarkEnd w:id="3951"/>
          </w:p>
        </w:tc>
        <w:tc>
          <w:tcPr>
            <w:tcW w:w="3061" w:type="dxa"/>
            <w:tcBorders>
              <w:top w:val="single" w:sz="4" w:space="0" w:color="auto"/>
              <w:left w:val="single" w:sz="4" w:space="0" w:color="auto"/>
              <w:bottom w:val="single" w:sz="4" w:space="0" w:color="auto"/>
              <w:right w:val="single" w:sz="4" w:space="0" w:color="auto"/>
            </w:tcBorders>
          </w:tcPr>
          <w:p w:rsidR="00590BF4" w:rsidRDefault="00590BF4" w:rsidP="00B51E2B">
            <w:pPr>
              <w:spacing w:before="120" w:line="360" w:lineRule="auto"/>
              <w:jc w:val="center"/>
              <w:rPr>
                <w:rFonts w:ascii="Arial" w:hAnsi="Arial" w:cs="Arial"/>
              </w:rPr>
            </w:pPr>
            <w:r>
              <w:rPr>
                <w:rFonts w:ascii="Arial" w:hAnsi="Arial" w:cs="Arial"/>
              </w:rPr>
              <w:t>Confirmação</w:t>
            </w:r>
          </w:p>
        </w:tc>
        <w:tc>
          <w:tcPr>
            <w:tcW w:w="6096" w:type="dxa"/>
            <w:tcBorders>
              <w:top w:val="single" w:sz="4" w:space="0" w:color="auto"/>
              <w:left w:val="single" w:sz="4" w:space="0" w:color="auto"/>
              <w:bottom w:val="single" w:sz="4" w:space="0" w:color="auto"/>
              <w:right w:val="single" w:sz="4" w:space="0" w:color="auto"/>
            </w:tcBorders>
          </w:tcPr>
          <w:p w:rsidR="00441B2A" w:rsidRDefault="00590BF4">
            <w:pPr>
              <w:spacing w:line="360" w:lineRule="auto"/>
            </w:pPr>
            <w:r>
              <w:t>É necessário manter o histórico de suspensão de exigibilidade do tributo. Para finalizar essa suspensão, clique em NÃO e adicione uma data de final de vigência da suspensão.</w:t>
            </w:r>
          </w:p>
          <w:p w:rsidR="00590BF4" w:rsidRDefault="00590BF4" w:rsidP="00590BF4">
            <w:pPr>
              <w:spacing w:line="360" w:lineRule="auto"/>
              <w:rPr>
                <w:rFonts w:ascii="Arial" w:hAnsi="Arial" w:cs="Arial"/>
              </w:rPr>
            </w:pPr>
            <w:r>
              <w:rPr>
                <w:rFonts w:ascii="Arial" w:hAnsi="Arial" w:cs="Arial"/>
              </w:rPr>
              <w:t>[Sim]: Realiza a operação</w:t>
            </w:r>
          </w:p>
          <w:p w:rsidR="00441B2A" w:rsidRDefault="00590BF4">
            <w:pPr>
              <w:spacing w:line="360" w:lineRule="auto"/>
              <w:rPr>
                <w:rFonts w:ascii="Arial" w:hAnsi="Arial" w:cs="Arial"/>
              </w:rPr>
            </w:pPr>
            <w:r>
              <w:rPr>
                <w:rFonts w:ascii="Arial" w:hAnsi="Arial" w:cs="Arial"/>
              </w:rPr>
              <w:t>[Não]: Cancela a operação</w:t>
            </w:r>
          </w:p>
        </w:tc>
      </w:tr>
      <w:tr w:rsidR="00C75EBF" w:rsidRPr="00453C2D" w:rsidTr="00FF73D8">
        <w:tc>
          <w:tcPr>
            <w:tcW w:w="1417" w:type="dxa"/>
            <w:tcBorders>
              <w:top w:val="single" w:sz="4" w:space="0" w:color="auto"/>
              <w:left w:val="single" w:sz="4" w:space="0" w:color="auto"/>
              <w:bottom w:val="single" w:sz="4" w:space="0" w:color="auto"/>
              <w:right w:val="single" w:sz="4" w:space="0" w:color="auto"/>
            </w:tcBorders>
          </w:tcPr>
          <w:p w:rsidR="00C75EBF" w:rsidRDefault="00C75EBF" w:rsidP="00B51E2B">
            <w:pPr>
              <w:spacing w:before="120" w:line="360" w:lineRule="auto"/>
              <w:jc w:val="center"/>
              <w:rPr>
                <w:rFonts w:ascii="Arial" w:hAnsi="Arial" w:cs="Arial"/>
              </w:rPr>
            </w:pPr>
            <w:bookmarkStart w:id="3952" w:name="MS_056"/>
            <w:r>
              <w:rPr>
                <w:rFonts w:ascii="Arial" w:hAnsi="Arial" w:cs="Arial"/>
              </w:rPr>
              <w:t>MS_056</w:t>
            </w:r>
            <w:bookmarkEnd w:id="3952"/>
          </w:p>
        </w:tc>
        <w:tc>
          <w:tcPr>
            <w:tcW w:w="3061" w:type="dxa"/>
            <w:tcBorders>
              <w:top w:val="single" w:sz="4" w:space="0" w:color="auto"/>
              <w:left w:val="single" w:sz="4" w:space="0" w:color="auto"/>
              <w:bottom w:val="single" w:sz="4" w:space="0" w:color="auto"/>
              <w:right w:val="single" w:sz="4" w:space="0" w:color="auto"/>
            </w:tcBorders>
          </w:tcPr>
          <w:p w:rsidR="00C75EBF" w:rsidRDefault="00C75EBF" w:rsidP="00B51E2B">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4F3505" w:rsidRDefault="00C75EBF">
            <w:pPr>
              <w:spacing w:line="360" w:lineRule="auto"/>
            </w:pPr>
            <w:r>
              <w:t>Esta importação só poderá ser processada após a importação do(s) arquivo(s): {LISTA DE ARQUIVOS PREDECESSORES}</w:t>
            </w:r>
          </w:p>
        </w:tc>
      </w:tr>
      <w:tr w:rsidR="0035462D" w:rsidRPr="00453C2D" w:rsidTr="00FF73D8">
        <w:tc>
          <w:tcPr>
            <w:tcW w:w="1417" w:type="dxa"/>
            <w:tcBorders>
              <w:top w:val="single" w:sz="4" w:space="0" w:color="auto"/>
              <w:left w:val="single" w:sz="4" w:space="0" w:color="auto"/>
              <w:bottom w:val="single" w:sz="4" w:space="0" w:color="auto"/>
              <w:right w:val="single" w:sz="4" w:space="0" w:color="auto"/>
            </w:tcBorders>
          </w:tcPr>
          <w:p w:rsidR="0035462D" w:rsidRDefault="0035462D" w:rsidP="00B51E2B">
            <w:pPr>
              <w:spacing w:before="120" w:line="360" w:lineRule="auto"/>
              <w:jc w:val="center"/>
              <w:rPr>
                <w:rFonts w:ascii="Arial" w:hAnsi="Arial" w:cs="Arial"/>
              </w:rPr>
            </w:pPr>
            <w:bookmarkStart w:id="3953" w:name="MS_057"/>
            <w:r>
              <w:rPr>
                <w:rFonts w:ascii="Arial" w:hAnsi="Arial" w:cs="Arial"/>
              </w:rPr>
              <w:t>MS_057</w:t>
            </w:r>
            <w:bookmarkEnd w:id="3953"/>
          </w:p>
        </w:tc>
        <w:tc>
          <w:tcPr>
            <w:tcW w:w="3061" w:type="dxa"/>
            <w:tcBorders>
              <w:top w:val="single" w:sz="4" w:space="0" w:color="auto"/>
              <w:left w:val="single" w:sz="4" w:space="0" w:color="auto"/>
              <w:bottom w:val="single" w:sz="4" w:space="0" w:color="auto"/>
              <w:right w:val="single" w:sz="4" w:space="0" w:color="auto"/>
            </w:tcBorders>
          </w:tcPr>
          <w:p w:rsidR="0035462D" w:rsidRDefault="0035462D" w:rsidP="00B51E2B">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35462D" w:rsidRDefault="0035462D" w:rsidP="00C75EBF">
            <w:pPr>
              <w:spacing w:line="360" w:lineRule="auto"/>
            </w:pPr>
            <w:r w:rsidRPr="0035462D">
              <w:rPr>
                <w:rFonts w:ascii="Arial" w:hAnsi="Arial" w:cs="Arial"/>
                <w:color w:val="000000" w:themeColor="text1"/>
              </w:rPr>
              <w:t>Valor Cosip diferente do vigente no período</w:t>
            </w:r>
          </w:p>
        </w:tc>
      </w:tr>
      <w:tr w:rsidR="003678B8" w:rsidRPr="00453C2D" w:rsidTr="00FF73D8">
        <w:tc>
          <w:tcPr>
            <w:tcW w:w="1417" w:type="dxa"/>
            <w:tcBorders>
              <w:top w:val="single" w:sz="4" w:space="0" w:color="auto"/>
              <w:left w:val="single" w:sz="4" w:space="0" w:color="auto"/>
              <w:bottom w:val="single" w:sz="4" w:space="0" w:color="auto"/>
              <w:right w:val="single" w:sz="4" w:space="0" w:color="auto"/>
            </w:tcBorders>
          </w:tcPr>
          <w:p w:rsidR="003678B8" w:rsidRDefault="003678B8" w:rsidP="00B51E2B">
            <w:pPr>
              <w:spacing w:before="120" w:line="360" w:lineRule="auto"/>
              <w:jc w:val="center"/>
              <w:rPr>
                <w:rFonts w:ascii="Arial" w:hAnsi="Arial" w:cs="Arial"/>
              </w:rPr>
            </w:pPr>
            <w:bookmarkStart w:id="3954" w:name="MS_058"/>
            <w:r>
              <w:rPr>
                <w:rFonts w:ascii="Arial" w:hAnsi="Arial" w:cs="Arial"/>
              </w:rPr>
              <w:t>MS_058</w:t>
            </w:r>
            <w:bookmarkEnd w:id="3954"/>
          </w:p>
        </w:tc>
        <w:tc>
          <w:tcPr>
            <w:tcW w:w="3061" w:type="dxa"/>
            <w:tcBorders>
              <w:top w:val="single" w:sz="4" w:space="0" w:color="auto"/>
              <w:left w:val="single" w:sz="4" w:space="0" w:color="auto"/>
              <w:bottom w:val="single" w:sz="4" w:space="0" w:color="auto"/>
              <w:right w:val="single" w:sz="4" w:space="0" w:color="auto"/>
            </w:tcBorders>
          </w:tcPr>
          <w:p w:rsidR="003678B8" w:rsidRDefault="003678B8" w:rsidP="00B51E2B">
            <w:pPr>
              <w:spacing w:before="120" w:line="360" w:lineRule="auto"/>
              <w:jc w:val="center"/>
              <w:rPr>
                <w:rFonts w:ascii="Arial" w:hAnsi="Arial" w:cs="Arial"/>
              </w:rPr>
            </w:pPr>
            <w:r>
              <w:rPr>
                <w:rFonts w:ascii="Arial" w:hAnsi="Arial" w:cs="Arial"/>
              </w:rPr>
              <w:t>Erro</w:t>
            </w:r>
          </w:p>
        </w:tc>
        <w:tc>
          <w:tcPr>
            <w:tcW w:w="6096" w:type="dxa"/>
            <w:tcBorders>
              <w:top w:val="single" w:sz="4" w:space="0" w:color="auto"/>
              <w:left w:val="single" w:sz="4" w:space="0" w:color="auto"/>
              <w:bottom w:val="single" w:sz="4" w:space="0" w:color="auto"/>
              <w:right w:val="single" w:sz="4" w:space="0" w:color="auto"/>
            </w:tcBorders>
          </w:tcPr>
          <w:p w:rsidR="003678B8" w:rsidRPr="003678B8" w:rsidRDefault="003678B8" w:rsidP="00C75EBF">
            <w:pPr>
              <w:spacing w:line="360" w:lineRule="auto"/>
              <w:rPr>
                <w:rFonts w:ascii="Arial" w:hAnsi="Arial" w:cs="Arial"/>
              </w:rPr>
            </w:pPr>
            <w:r>
              <w:rPr>
                <w:rFonts w:ascii="Arial" w:hAnsi="Arial" w:cs="Arial"/>
              </w:rPr>
              <w:t>O valor "De" da faixa de consumo deve ser inferior ou igual ao valor "Até".</w:t>
            </w:r>
          </w:p>
        </w:tc>
      </w:tr>
      <w:tr w:rsidR="00BA5E9C" w:rsidRPr="00453C2D" w:rsidTr="00FF73D8">
        <w:trPr>
          <w:ins w:id="3955" w:author="victor.santos" w:date="2017-04-26T15:40:00Z"/>
        </w:trPr>
        <w:tc>
          <w:tcPr>
            <w:tcW w:w="1417" w:type="dxa"/>
            <w:tcBorders>
              <w:top w:val="single" w:sz="4" w:space="0" w:color="auto"/>
              <w:left w:val="single" w:sz="4" w:space="0" w:color="auto"/>
              <w:bottom w:val="single" w:sz="4" w:space="0" w:color="auto"/>
              <w:right w:val="single" w:sz="4" w:space="0" w:color="auto"/>
            </w:tcBorders>
          </w:tcPr>
          <w:p w:rsidR="00BA5E9C" w:rsidRDefault="00BA5E9C" w:rsidP="00B51E2B">
            <w:pPr>
              <w:spacing w:before="120" w:line="360" w:lineRule="auto"/>
              <w:jc w:val="center"/>
              <w:rPr>
                <w:ins w:id="3956" w:author="victor.santos" w:date="2017-04-26T15:40:00Z"/>
                <w:rFonts w:ascii="Arial" w:hAnsi="Arial" w:cs="Arial"/>
              </w:rPr>
            </w:pPr>
            <w:bookmarkStart w:id="3957" w:name="MS_059"/>
            <w:ins w:id="3958" w:author="victor.santos" w:date="2017-04-26T15:41:00Z">
              <w:r>
                <w:rPr>
                  <w:rFonts w:ascii="Arial" w:hAnsi="Arial" w:cs="Arial"/>
                </w:rPr>
                <w:t>MS_059</w:t>
              </w:r>
            </w:ins>
            <w:bookmarkEnd w:id="3957"/>
          </w:p>
        </w:tc>
        <w:tc>
          <w:tcPr>
            <w:tcW w:w="3061" w:type="dxa"/>
            <w:tcBorders>
              <w:top w:val="single" w:sz="4" w:space="0" w:color="auto"/>
              <w:left w:val="single" w:sz="4" w:space="0" w:color="auto"/>
              <w:bottom w:val="single" w:sz="4" w:space="0" w:color="auto"/>
              <w:right w:val="single" w:sz="4" w:space="0" w:color="auto"/>
            </w:tcBorders>
          </w:tcPr>
          <w:p w:rsidR="00BA5E9C" w:rsidRDefault="00D56052" w:rsidP="00B51E2B">
            <w:pPr>
              <w:spacing w:before="120" w:line="360" w:lineRule="auto"/>
              <w:jc w:val="center"/>
              <w:rPr>
                <w:ins w:id="3959" w:author="victor.santos" w:date="2017-04-26T15:40:00Z"/>
                <w:rFonts w:ascii="Arial" w:hAnsi="Arial" w:cs="Arial"/>
              </w:rPr>
            </w:pPr>
            <w:ins w:id="3960" w:author="victor.santos" w:date="2017-04-26T21:27:00Z">
              <w:r>
                <w:rPr>
                  <w:rFonts w:ascii="Arial" w:hAnsi="Arial" w:cs="Arial"/>
                </w:rPr>
                <w:t>Erro</w:t>
              </w:r>
            </w:ins>
          </w:p>
        </w:tc>
        <w:tc>
          <w:tcPr>
            <w:tcW w:w="6096" w:type="dxa"/>
            <w:tcBorders>
              <w:top w:val="single" w:sz="4" w:space="0" w:color="auto"/>
              <w:left w:val="single" w:sz="4" w:space="0" w:color="auto"/>
              <w:bottom w:val="single" w:sz="4" w:space="0" w:color="auto"/>
              <w:right w:val="single" w:sz="4" w:space="0" w:color="auto"/>
            </w:tcBorders>
          </w:tcPr>
          <w:p w:rsidR="00BA5E9C" w:rsidRDefault="00F25C47" w:rsidP="00C75EBF">
            <w:pPr>
              <w:spacing w:line="360" w:lineRule="auto"/>
              <w:rPr>
                <w:ins w:id="3961" w:author="victor.santos" w:date="2017-04-26T15:40:00Z"/>
                <w:rFonts w:ascii="Arial" w:hAnsi="Arial" w:cs="Arial"/>
              </w:rPr>
            </w:pPr>
            <w:ins w:id="3962" w:author="victor.santos" w:date="2017-04-26T21:27:00Z">
              <w:r w:rsidRPr="00F25C47">
                <w:rPr>
                  <w:rFonts w:ascii="Arial" w:hAnsi="Arial" w:cs="Arial"/>
                </w:rPr>
                <w:t>Suspensão não encontrada. Informe o número de ação judicial para a Secretaria da Fazenda</w:t>
              </w:r>
              <w:r w:rsidR="00D56052">
                <w:rPr>
                  <w:rFonts w:ascii="Arial" w:hAnsi="Arial" w:cs="Arial"/>
                </w:rPr>
                <w:t>.</w:t>
              </w:r>
            </w:ins>
          </w:p>
        </w:tc>
      </w:tr>
      <w:tr w:rsidR="00BA5E9C" w:rsidRPr="00453C2D" w:rsidTr="00FF73D8">
        <w:trPr>
          <w:ins w:id="3963" w:author="victor.santos" w:date="2017-04-26T15:40:00Z"/>
        </w:trPr>
        <w:tc>
          <w:tcPr>
            <w:tcW w:w="1417" w:type="dxa"/>
            <w:tcBorders>
              <w:top w:val="single" w:sz="4" w:space="0" w:color="auto"/>
              <w:left w:val="single" w:sz="4" w:space="0" w:color="auto"/>
              <w:bottom w:val="single" w:sz="4" w:space="0" w:color="auto"/>
              <w:right w:val="single" w:sz="4" w:space="0" w:color="auto"/>
            </w:tcBorders>
          </w:tcPr>
          <w:p w:rsidR="00BA5E9C" w:rsidRDefault="00BA5E9C" w:rsidP="00B51E2B">
            <w:pPr>
              <w:spacing w:before="120" w:line="360" w:lineRule="auto"/>
              <w:jc w:val="center"/>
              <w:rPr>
                <w:ins w:id="3964" w:author="victor.santos" w:date="2017-04-26T15:40:00Z"/>
                <w:rFonts w:ascii="Arial" w:hAnsi="Arial" w:cs="Arial"/>
              </w:rPr>
            </w:pPr>
            <w:bookmarkStart w:id="3965" w:name="MS_060"/>
            <w:ins w:id="3966" w:author="victor.santos" w:date="2017-04-26T15:40:00Z">
              <w:r>
                <w:rPr>
                  <w:rFonts w:ascii="Arial" w:hAnsi="Arial" w:cs="Arial"/>
                </w:rPr>
                <w:t>MS_060</w:t>
              </w:r>
              <w:bookmarkEnd w:id="3965"/>
            </w:ins>
          </w:p>
        </w:tc>
        <w:tc>
          <w:tcPr>
            <w:tcW w:w="3061" w:type="dxa"/>
            <w:tcBorders>
              <w:top w:val="single" w:sz="4" w:space="0" w:color="auto"/>
              <w:left w:val="single" w:sz="4" w:space="0" w:color="auto"/>
              <w:bottom w:val="single" w:sz="4" w:space="0" w:color="auto"/>
              <w:right w:val="single" w:sz="4" w:space="0" w:color="auto"/>
            </w:tcBorders>
          </w:tcPr>
          <w:p w:rsidR="00BA5E9C" w:rsidRDefault="00BA5E9C" w:rsidP="00B51E2B">
            <w:pPr>
              <w:spacing w:before="120" w:line="360" w:lineRule="auto"/>
              <w:jc w:val="center"/>
              <w:rPr>
                <w:ins w:id="3967" w:author="victor.santos" w:date="2017-04-26T15:40:00Z"/>
                <w:rFonts w:ascii="Arial" w:hAnsi="Arial" w:cs="Arial"/>
              </w:rPr>
            </w:pPr>
            <w:ins w:id="3968" w:author="victor.santos" w:date="2017-04-26T15:40:00Z">
              <w:r>
                <w:rPr>
                  <w:rFonts w:ascii="Arial" w:hAnsi="Arial" w:cs="Arial"/>
                </w:rPr>
                <w:t>Confirmação</w:t>
              </w:r>
            </w:ins>
          </w:p>
        </w:tc>
        <w:tc>
          <w:tcPr>
            <w:tcW w:w="6096" w:type="dxa"/>
            <w:tcBorders>
              <w:top w:val="single" w:sz="4" w:space="0" w:color="auto"/>
              <w:left w:val="single" w:sz="4" w:space="0" w:color="auto"/>
              <w:bottom w:val="single" w:sz="4" w:space="0" w:color="auto"/>
              <w:right w:val="single" w:sz="4" w:space="0" w:color="auto"/>
            </w:tcBorders>
          </w:tcPr>
          <w:p w:rsidR="00BA5E9C" w:rsidRDefault="00BA5E9C" w:rsidP="00C75EBF">
            <w:pPr>
              <w:spacing w:line="360" w:lineRule="auto"/>
              <w:rPr>
                <w:ins w:id="3969" w:author="victor.santos" w:date="2017-04-26T15:40:00Z"/>
                <w:rFonts w:ascii="Arial" w:hAnsi="Arial" w:cs="Arial"/>
              </w:rPr>
            </w:pPr>
            <w:ins w:id="3970" w:author="victor.santos" w:date="2017-04-26T15:40:00Z">
              <w:r>
                <w:rPr>
                  <w:rFonts w:ascii="Arial" w:hAnsi="Arial" w:cs="Arial"/>
                </w:rPr>
                <w:t>As seguintes inconsistências foram identificadas:</w:t>
              </w:r>
            </w:ins>
          </w:p>
          <w:p w:rsidR="005224DD" w:rsidRDefault="00F25C47">
            <w:pPr>
              <w:pStyle w:val="PargrafodaLista"/>
              <w:numPr>
                <w:ilvl w:val="0"/>
                <w:numId w:val="130"/>
              </w:numPr>
              <w:spacing w:line="360" w:lineRule="auto"/>
              <w:rPr>
                <w:ins w:id="3971" w:author="victor.santos" w:date="2017-04-26T15:41:00Z"/>
                <w:rFonts w:ascii="Arial" w:hAnsi="Arial" w:cs="Arial"/>
              </w:rPr>
            </w:pPr>
            <w:ins w:id="3972" w:author="victor.santos" w:date="2017-04-26T15:40:00Z">
              <w:r w:rsidRPr="00F25C47">
                <w:rPr>
                  <w:rFonts w:ascii="Arial" w:hAnsi="Arial" w:cs="Arial"/>
                </w:rPr>
                <w:t>[CAMPO</w:t>
              </w:r>
            </w:ins>
            <w:ins w:id="3973" w:author="victor.santos" w:date="2017-04-26T15:41:00Z">
              <w:r w:rsidRPr="00F25C47">
                <w:rPr>
                  <w:rFonts w:ascii="Arial" w:hAnsi="Arial" w:cs="Arial"/>
                </w:rPr>
                <w:t xml:space="preserve"> 1</w:t>
              </w:r>
            </w:ins>
            <w:ins w:id="3974" w:author="victor.santos" w:date="2017-04-26T15:40:00Z">
              <w:r w:rsidRPr="00F25C47">
                <w:rPr>
                  <w:rFonts w:ascii="Arial" w:hAnsi="Arial" w:cs="Arial"/>
                </w:rPr>
                <w:t>]: [INCONSISTÊNCIA</w:t>
              </w:r>
            </w:ins>
            <w:ins w:id="3975" w:author="victor.santos" w:date="2017-04-26T15:41:00Z">
              <w:r w:rsidRPr="00F25C47">
                <w:rPr>
                  <w:rFonts w:ascii="Arial" w:hAnsi="Arial" w:cs="Arial"/>
                </w:rPr>
                <w:t xml:space="preserve"> 1</w:t>
              </w:r>
            </w:ins>
            <w:ins w:id="3976" w:author="victor.santos" w:date="2017-04-26T15:40:00Z">
              <w:r w:rsidRPr="00F25C47">
                <w:rPr>
                  <w:rFonts w:ascii="Arial" w:hAnsi="Arial" w:cs="Arial"/>
                </w:rPr>
                <w:t>]</w:t>
              </w:r>
            </w:ins>
          </w:p>
          <w:p w:rsidR="005224DD" w:rsidRDefault="00F25C47">
            <w:pPr>
              <w:pStyle w:val="PargrafodaLista"/>
              <w:numPr>
                <w:ilvl w:val="0"/>
                <w:numId w:val="130"/>
              </w:numPr>
              <w:spacing w:line="360" w:lineRule="auto"/>
              <w:rPr>
                <w:ins w:id="3977" w:author="victor.santos" w:date="2017-04-26T15:41:00Z"/>
                <w:rFonts w:ascii="Arial" w:hAnsi="Arial" w:cs="Arial"/>
              </w:rPr>
            </w:pPr>
            <w:ins w:id="3978" w:author="victor.santos" w:date="2017-04-26T15:41:00Z">
              <w:r w:rsidRPr="00F25C47">
                <w:rPr>
                  <w:rFonts w:ascii="Arial" w:hAnsi="Arial" w:cs="Arial"/>
                </w:rPr>
                <w:t>…</w:t>
              </w:r>
            </w:ins>
          </w:p>
          <w:p w:rsidR="005224DD" w:rsidRDefault="00F25C47">
            <w:pPr>
              <w:pStyle w:val="PargrafodaLista"/>
              <w:numPr>
                <w:ilvl w:val="0"/>
                <w:numId w:val="130"/>
              </w:numPr>
              <w:spacing w:line="360" w:lineRule="auto"/>
              <w:rPr>
                <w:ins w:id="3979" w:author="victor.santos" w:date="2017-04-26T15:41:00Z"/>
                <w:rFonts w:ascii="Arial" w:hAnsi="Arial" w:cs="Arial"/>
              </w:rPr>
            </w:pPr>
            <w:ins w:id="3980" w:author="victor.santos" w:date="2017-04-26T15:41:00Z">
              <w:r w:rsidRPr="00F25C47">
                <w:rPr>
                  <w:rFonts w:ascii="Arial" w:hAnsi="Arial" w:cs="Arial"/>
                </w:rPr>
                <w:t>[CAMPO n]: [INCONSISTÊNCIA n]</w:t>
              </w:r>
            </w:ins>
          </w:p>
          <w:p w:rsidR="00BA5E9C" w:rsidRDefault="00BA5E9C" w:rsidP="00C75EBF">
            <w:pPr>
              <w:spacing w:line="360" w:lineRule="auto"/>
              <w:rPr>
                <w:ins w:id="3981" w:author="victor.santos" w:date="2017-04-26T15:41:00Z"/>
                <w:rFonts w:ascii="Arial" w:hAnsi="Arial" w:cs="Arial"/>
              </w:rPr>
            </w:pPr>
            <w:ins w:id="3982" w:author="victor.santos" w:date="2017-04-26T15:41:00Z">
              <w:r>
                <w:rPr>
                  <w:rFonts w:ascii="Arial" w:hAnsi="Arial" w:cs="Arial"/>
                </w:rPr>
                <w:t>Deseja continuar mesmo assim?</w:t>
              </w:r>
            </w:ins>
          </w:p>
          <w:p w:rsidR="00BA5E9C" w:rsidRDefault="00BA5E9C" w:rsidP="00BA5E9C">
            <w:pPr>
              <w:spacing w:line="360" w:lineRule="auto"/>
              <w:rPr>
                <w:ins w:id="3983" w:author="victor.santos" w:date="2017-04-26T15:41:00Z"/>
                <w:rFonts w:ascii="Arial" w:hAnsi="Arial" w:cs="Arial"/>
              </w:rPr>
            </w:pPr>
            <w:ins w:id="3984" w:author="victor.santos" w:date="2017-04-26T15:41:00Z">
              <w:r>
                <w:rPr>
                  <w:rFonts w:ascii="Arial" w:hAnsi="Arial" w:cs="Arial"/>
                </w:rPr>
                <w:t>[Sim]: Realiza a operação</w:t>
              </w:r>
            </w:ins>
          </w:p>
          <w:p w:rsidR="00BA5E9C" w:rsidRDefault="00BA5E9C" w:rsidP="00BA5E9C">
            <w:pPr>
              <w:spacing w:line="360" w:lineRule="auto"/>
              <w:rPr>
                <w:ins w:id="3985" w:author="victor.santos" w:date="2017-04-26T15:40:00Z"/>
                <w:rFonts w:ascii="Arial" w:hAnsi="Arial" w:cs="Arial"/>
              </w:rPr>
            </w:pPr>
            <w:ins w:id="3986" w:author="victor.santos" w:date="2017-04-26T15:41:00Z">
              <w:r>
                <w:rPr>
                  <w:rFonts w:ascii="Arial" w:hAnsi="Arial" w:cs="Arial"/>
                </w:rPr>
                <w:t>[Não]: Cancela a operação</w:t>
              </w:r>
            </w:ins>
          </w:p>
        </w:tc>
      </w:tr>
      <w:tr w:rsidR="00D56052" w:rsidRPr="00453C2D" w:rsidTr="00FF73D8">
        <w:trPr>
          <w:ins w:id="3987" w:author="victor.santos" w:date="2017-04-26T21:27:00Z"/>
        </w:trPr>
        <w:tc>
          <w:tcPr>
            <w:tcW w:w="1417" w:type="dxa"/>
            <w:tcBorders>
              <w:top w:val="single" w:sz="4" w:space="0" w:color="auto"/>
              <w:left w:val="single" w:sz="4" w:space="0" w:color="auto"/>
              <w:bottom w:val="single" w:sz="4" w:space="0" w:color="auto"/>
              <w:right w:val="single" w:sz="4" w:space="0" w:color="auto"/>
            </w:tcBorders>
          </w:tcPr>
          <w:p w:rsidR="00D56052" w:rsidRDefault="00D56052" w:rsidP="00B51E2B">
            <w:pPr>
              <w:spacing w:before="120" w:line="360" w:lineRule="auto"/>
              <w:jc w:val="center"/>
              <w:rPr>
                <w:ins w:id="3988" w:author="victor.santos" w:date="2017-04-26T21:27:00Z"/>
                <w:rFonts w:ascii="Arial" w:hAnsi="Arial" w:cs="Arial"/>
              </w:rPr>
            </w:pPr>
            <w:bookmarkStart w:id="3989" w:name="MS_061"/>
            <w:ins w:id="3990" w:author="victor.santos" w:date="2017-04-26T21:27:00Z">
              <w:r>
                <w:rPr>
                  <w:rFonts w:ascii="Arial" w:hAnsi="Arial" w:cs="Arial"/>
                </w:rPr>
                <w:t>MS_061</w:t>
              </w:r>
              <w:bookmarkEnd w:id="3989"/>
            </w:ins>
          </w:p>
        </w:tc>
        <w:tc>
          <w:tcPr>
            <w:tcW w:w="3061" w:type="dxa"/>
            <w:tcBorders>
              <w:top w:val="single" w:sz="4" w:space="0" w:color="auto"/>
              <w:left w:val="single" w:sz="4" w:space="0" w:color="auto"/>
              <w:bottom w:val="single" w:sz="4" w:space="0" w:color="auto"/>
              <w:right w:val="single" w:sz="4" w:space="0" w:color="auto"/>
            </w:tcBorders>
          </w:tcPr>
          <w:p w:rsidR="00D56052" w:rsidRDefault="00D56052" w:rsidP="00B51E2B">
            <w:pPr>
              <w:spacing w:before="120" w:line="360" w:lineRule="auto"/>
              <w:jc w:val="center"/>
              <w:rPr>
                <w:ins w:id="3991" w:author="victor.santos" w:date="2017-04-26T21:27:00Z"/>
                <w:rFonts w:ascii="Arial" w:hAnsi="Arial" w:cs="Arial"/>
              </w:rPr>
            </w:pPr>
            <w:ins w:id="3992" w:author="victor.santos" w:date="2017-04-26T21:27:00Z">
              <w:r>
                <w:rPr>
                  <w:rFonts w:ascii="Arial" w:hAnsi="Arial" w:cs="Arial"/>
                </w:rPr>
                <w:t>Erro</w:t>
              </w:r>
            </w:ins>
          </w:p>
        </w:tc>
        <w:tc>
          <w:tcPr>
            <w:tcW w:w="6096" w:type="dxa"/>
            <w:tcBorders>
              <w:top w:val="single" w:sz="4" w:space="0" w:color="auto"/>
              <w:left w:val="single" w:sz="4" w:space="0" w:color="auto"/>
              <w:bottom w:val="single" w:sz="4" w:space="0" w:color="auto"/>
              <w:right w:val="single" w:sz="4" w:space="0" w:color="auto"/>
            </w:tcBorders>
          </w:tcPr>
          <w:p w:rsidR="00DE7C84" w:rsidRDefault="00D56052">
            <w:pPr>
              <w:spacing w:line="360" w:lineRule="auto"/>
              <w:rPr>
                <w:ins w:id="3993" w:author="victor.santos" w:date="2017-04-26T21:27:00Z"/>
                <w:rFonts w:ascii="Arial" w:hAnsi="Arial" w:cs="Arial"/>
              </w:rPr>
            </w:pPr>
            <w:ins w:id="3994" w:author="victor.santos" w:date="2017-04-26T21:27:00Z">
              <w:r w:rsidRPr="00786339">
                <w:t xml:space="preserve">Suspensão da exigibilidade da COSIP encontrada. Verifique o número da ação judicial: </w:t>
              </w:r>
            </w:ins>
            <w:ins w:id="3995" w:author="victor.santos" w:date="2017-04-26T21:28:00Z">
              <w:r>
                <w:t>{</w:t>
              </w:r>
            </w:ins>
            <w:ins w:id="3996" w:author="victor.santos" w:date="2017-04-26T21:27:00Z">
              <w:r w:rsidRPr="00786339">
                <w:t>NUMERO_ACAO</w:t>
              </w:r>
            </w:ins>
            <w:ins w:id="3997" w:author="victor.santos" w:date="2017-04-26T21:28:00Z">
              <w:r>
                <w:t>}</w:t>
              </w:r>
            </w:ins>
          </w:p>
        </w:tc>
      </w:tr>
      <w:tr w:rsidR="00D87890" w:rsidRPr="00453C2D" w:rsidTr="00FF73D8">
        <w:trPr>
          <w:ins w:id="3998" w:author="victor.santos" w:date="2017-04-26T21:32:00Z"/>
        </w:trPr>
        <w:tc>
          <w:tcPr>
            <w:tcW w:w="1417" w:type="dxa"/>
            <w:tcBorders>
              <w:top w:val="single" w:sz="4" w:space="0" w:color="auto"/>
              <w:left w:val="single" w:sz="4" w:space="0" w:color="auto"/>
              <w:bottom w:val="single" w:sz="4" w:space="0" w:color="auto"/>
              <w:right w:val="single" w:sz="4" w:space="0" w:color="auto"/>
            </w:tcBorders>
          </w:tcPr>
          <w:p w:rsidR="00D87890" w:rsidRDefault="00D87890" w:rsidP="00B51E2B">
            <w:pPr>
              <w:spacing w:before="120" w:line="360" w:lineRule="auto"/>
              <w:jc w:val="center"/>
              <w:rPr>
                <w:ins w:id="3999" w:author="victor.santos" w:date="2017-04-26T21:32:00Z"/>
                <w:rFonts w:ascii="Arial" w:hAnsi="Arial" w:cs="Arial"/>
              </w:rPr>
            </w:pPr>
            <w:bookmarkStart w:id="4000" w:name="MS_062"/>
            <w:ins w:id="4001" w:author="victor.santos" w:date="2017-04-26T21:32:00Z">
              <w:r>
                <w:rPr>
                  <w:rFonts w:ascii="Arial" w:hAnsi="Arial" w:cs="Arial"/>
                </w:rPr>
                <w:t>MS_062</w:t>
              </w:r>
              <w:bookmarkEnd w:id="4000"/>
            </w:ins>
          </w:p>
        </w:tc>
        <w:tc>
          <w:tcPr>
            <w:tcW w:w="3061" w:type="dxa"/>
            <w:tcBorders>
              <w:top w:val="single" w:sz="4" w:space="0" w:color="auto"/>
              <w:left w:val="single" w:sz="4" w:space="0" w:color="auto"/>
              <w:bottom w:val="single" w:sz="4" w:space="0" w:color="auto"/>
              <w:right w:val="single" w:sz="4" w:space="0" w:color="auto"/>
            </w:tcBorders>
          </w:tcPr>
          <w:p w:rsidR="00D87890" w:rsidRDefault="00D87890" w:rsidP="00B51E2B">
            <w:pPr>
              <w:spacing w:before="120" w:line="360" w:lineRule="auto"/>
              <w:jc w:val="center"/>
              <w:rPr>
                <w:ins w:id="4002" w:author="victor.santos" w:date="2017-04-26T21:32:00Z"/>
                <w:rFonts w:ascii="Arial" w:hAnsi="Arial" w:cs="Arial"/>
              </w:rPr>
            </w:pPr>
            <w:ins w:id="4003" w:author="victor.santos" w:date="2017-04-26T21:32:00Z">
              <w:r>
                <w:rPr>
                  <w:rFonts w:ascii="Arial" w:hAnsi="Arial" w:cs="Arial"/>
                </w:rPr>
                <w:t>Erro</w:t>
              </w:r>
            </w:ins>
          </w:p>
        </w:tc>
        <w:tc>
          <w:tcPr>
            <w:tcW w:w="6096" w:type="dxa"/>
            <w:tcBorders>
              <w:top w:val="single" w:sz="4" w:space="0" w:color="auto"/>
              <w:left w:val="single" w:sz="4" w:space="0" w:color="auto"/>
              <w:bottom w:val="single" w:sz="4" w:space="0" w:color="auto"/>
              <w:right w:val="single" w:sz="4" w:space="0" w:color="auto"/>
            </w:tcBorders>
          </w:tcPr>
          <w:p w:rsidR="00D87890" w:rsidRPr="00786339" w:rsidRDefault="00D87890" w:rsidP="00D56052">
            <w:pPr>
              <w:spacing w:line="360" w:lineRule="auto"/>
              <w:rPr>
                <w:ins w:id="4004" w:author="victor.santos" w:date="2017-04-26T21:32:00Z"/>
              </w:rPr>
            </w:pPr>
            <w:ins w:id="4005" w:author="victor.santos" w:date="2017-04-26T21:32:00Z">
              <w:r>
                <w:t>Data de Início de Vigência deve ser menor ou igual a data atual</w:t>
              </w:r>
            </w:ins>
          </w:p>
        </w:tc>
      </w:tr>
      <w:tr w:rsidR="007F2CF7" w:rsidRPr="00453C2D" w:rsidTr="00FF73D8">
        <w:trPr>
          <w:ins w:id="4006" w:author="victor.santos" w:date="2017-04-27T15:03:00Z"/>
        </w:trPr>
        <w:tc>
          <w:tcPr>
            <w:tcW w:w="1417" w:type="dxa"/>
            <w:tcBorders>
              <w:top w:val="single" w:sz="4" w:space="0" w:color="auto"/>
              <w:left w:val="single" w:sz="4" w:space="0" w:color="auto"/>
              <w:bottom w:val="single" w:sz="4" w:space="0" w:color="auto"/>
              <w:right w:val="single" w:sz="4" w:space="0" w:color="auto"/>
            </w:tcBorders>
          </w:tcPr>
          <w:p w:rsidR="007F2CF7" w:rsidRDefault="007F2CF7" w:rsidP="00B51E2B">
            <w:pPr>
              <w:spacing w:before="120" w:line="360" w:lineRule="auto"/>
              <w:jc w:val="center"/>
              <w:rPr>
                <w:ins w:id="4007" w:author="victor.santos" w:date="2017-04-27T15:03:00Z"/>
                <w:rFonts w:ascii="Arial" w:hAnsi="Arial" w:cs="Arial"/>
              </w:rPr>
            </w:pPr>
            <w:ins w:id="4008" w:author="victor.santos" w:date="2017-04-27T15:03:00Z">
              <w:r>
                <w:rPr>
                  <w:rFonts w:ascii="Arial" w:hAnsi="Arial" w:cs="Arial"/>
                </w:rPr>
                <w:t>MS_063</w:t>
              </w:r>
            </w:ins>
          </w:p>
        </w:tc>
        <w:tc>
          <w:tcPr>
            <w:tcW w:w="3061" w:type="dxa"/>
            <w:tcBorders>
              <w:top w:val="single" w:sz="4" w:space="0" w:color="auto"/>
              <w:left w:val="single" w:sz="4" w:space="0" w:color="auto"/>
              <w:bottom w:val="single" w:sz="4" w:space="0" w:color="auto"/>
              <w:right w:val="single" w:sz="4" w:space="0" w:color="auto"/>
            </w:tcBorders>
          </w:tcPr>
          <w:p w:rsidR="007F2CF7" w:rsidRDefault="007F2CF7" w:rsidP="00B51E2B">
            <w:pPr>
              <w:spacing w:before="120" w:line="360" w:lineRule="auto"/>
              <w:jc w:val="center"/>
              <w:rPr>
                <w:ins w:id="4009" w:author="victor.santos" w:date="2017-04-27T15:03:00Z"/>
                <w:rFonts w:ascii="Arial" w:hAnsi="Arial" w:cs="Arial"/>
              </w:rPr>
            </w:pPr>
            <w:ins w:id="4010" w:author="victor.santos" w:date="2017-04-27T15:03:00Z">
              <w:r>
                <w:rPr>
                  <w:rFonts w:ascii="Arial" w:hAnsi="Arial" w:cs="Arial"/>
                </w:rPr>
                <w:t>Erro</w:t>
              </w:r>
            </w:ins>
          </w:p>
        </w:tc>
        <w:tc>
          <w:tcPr>
            <w:tcW w:w="6096" w:type="dxa"/>
            <w:tcBorders>
              <w:top w:val="single" w:sz="4" w:space="0" w:color="auto"/>
              <w:left w:val="single" w:sz="4" w:space="0" w:color="auto"/>
              <w:bottom w:val="single" w:sz="4" w:space="0" w:color="auto"/>
              <w:right w:val="single" w:sz="4" w:space="0" w:color="auto"/>
            </w:tcBorders>
          </w:tcPr>
          <w:p w:rsidR="007F2CF7" w:rsidRDefault="007F2CF7" w:rsidP="007F2CF7">
            <w:pPr>
              <w:spacing w:line="360" w:lineRule="auto"/>
              <w:rPr>
                <w:ins w:id="4011" w:author="victor.santos" w:date="2017-04-27T15:03:00Z"/>
                <w:rFonts w:ascii="Arial" w:hAnsi="Arial" w:cs="Arial"/>
              </w:rPr>
            </w:pPr>
            <w:ins w:id="4012" w:author="victor.santos" w:date="2017-04-27T15:03:00Z">
              <w:r>
                <w:rPr>
                  <w:rFonts w:ascii="Arial" w:hAnsi="Arial" w:cs="Arial"/>
                </w:rPr>
                <w:t xml:space="preserve">Deseja realmente </w:t>
              </w:r>
            </w:ins>
            <w:ins w:id="4013" w:author="victor.santos" w:date="2017-04-27T15:04:00Z">
              <w:r w:rsidR="00C857DB">
                <w:rPr>
                  <w:rFonts w:ascii="Arial" w:hAnsi="Arial" w:cs="Arial"/>
                </w:rPr>
                <w:t>{ativar/inativar}</w:t>
              </w:r>
            </w:ins>
            <w:ins w:id="4014" w:author="victor.santos" w:date="2017-04-27T15:03:00Z">
              <w:r>
                <w:rPr>
                  <w:rFonts w:ascii="Arial" w:hAnsi="Arial" w:cs="Arial"/>
                </w:rPr>
                <w:t xml:space="preserve"> este registro?</w:t>
              </w:r>
            </w:ins>
          </w:p>
          <w:p w:rsidR="007F2CF7" w:rsidRDefault="007F2CF7" w:rsidP="007F2CF7">
            <w:pPr>
              <w:spacing w:line="360" w:lineRule="auto"/>
              <w:rPr>
                <w:ins w:id="4015" w:author="victor.santos" w:date="2017-04-27T15:03:00Z"/>
                <w:rFonts w:ascii="Arial" w:hAnsi="Arial" w:cs="Arial"/>
              </w:rPr>
            </w:pPr>
            <w:ins w:id="4016" w:author="victor.santos" w:date="2017-04-27T15:03:00Z">
              <w:r>
                <w:rPr>
                  <w:rFonts w:ascii="Arial" w:hAnsi="Arial" w:cs="Arial"/>
                </w:rPr>
                <w:t>[Sim]: Realiza a operação</w:t>
              </w:r>
            </w:ins>
          </w:p>
          <w:p w:rsidR="007F2CF7" w:rsidRDefault="007F2CF7" w:rsidP="007F2CF7">
            <w:pPr>
              <w:spacing w:line="360" w:lineRule="auto"/>
              <w:rPr>
                <w:ins w:id="4017" w:author="victor.santos" w:date="2017-04-27T15:03:00Z"/>
              </w:rPr>
            </w:pPr>
            <w:ins w:id="4018" w:author="victor.santos" w:date="2017-04-27T15:03:00Z">
              <w:r>
                <w:rPr>
                  <w:rFonts w:ascii="Arial" w:hAnsi="Arial" w:cs="Arial"/>
                </w:rPr>
                <w:t>[Não]: Cancela a operação</w:t>
              </w:r>
            </w:ins>
          </w:p>
        </w:tc>
      </w:tr>
      <w:tr w:rsidR="004023EA" w:rsidRPr="00453C2D" w:rsidTr="00FF73D8">
        <w:trPr>
          <w:ins w:id="4019" w:author="lais.garcia" w:date="2017-07-14T19:37:00Z"/>
        </w:trPr>
        <w:tc>
          <w:tcPr>
            <w:tcW w:w="1417" w:type="dxa"/>
            <w:tcBorders>
              <w:top w:val="single" w:sz="4" w:space="0" w:color="auto"/>
              <w:left w:val="single" w:sz="4" w:space="0" w:color="auto"/>
              <w:bottom w:val="single" w:sz="4" w:space="0" w:color="auto"/>
              <w:right w:val="single" w:sz="4" w:space="0" w:color="auto"/>
            </w:tcBorders>
          </w:tcPr>
          <w:p w:rsidR="004023EA" w:rsidRDefault="004023EA" w:rsidP="00B51E2B">
            <w:pPr>
              <w:spacing w:before="120" w:line="360" w:lineRule="auto"/>
              <w:jc w:val="center"/>
              <w:rPr>
                <w:ins w:id="4020" w:author="lais.garcia" w:date="2017-07-14T19:37:00Z"/>
                <w:rFonts w:ascii="Arial" w:hAnsi="Arial" w:cs="Arial"/>
              </w:rPr>
            </w:pPr>
            <w:bookmarkStart w:id="4021" w:name="MS_064"/>
            <w:ins w:id="4022" w:author="lais.garcia" w:date="2017-07-14T19:37:00Z">
              <w:r>
                <w:rPr>
                  <w:rFonts w:ascii="Arial" w:hAnsi="Arial" w:cs="Arial"/>
                </w:rPr>
                <w:t>MS_</w:t>
              </w:r>
            </w:ins>
            <w:ins w:id="4023" w:author="lais.garcia" w:date="2017-07-14T19:51:00Z">
              <w:r w:rsidR="005E12B6">
                <w:rPr>
                  <w:rFonts w:ascii="Arial" w:hAnsi="Arial" w:cs="Arial"/>
                </w:rPr>
                <w:t>064</w:t>
              </w:r>
            </w:ins>
            <w:bookmarkEnd w:id="4021"/>
          </w:p>
        </w:tc>
        <w:tc>
          <w:tcPr>
            <w:tcW w:w="3061" w:type="dxa"/>
            <w:tcBorders>
              <w:top w:val="single" w:sz="4" w:space="0" w:color="auto"/>
              <w:left w:val="single" w:sz="4" w:space="0" w:color="auto"/>
              <w:bottom w:val="single" w:sz="4" w:space="0" w:color="auto"/>
              <w:right w:val="single" w:sz="4" w:space="0" w:color="auto"/>
            </w:tcBorders>
          </w:tcPr>
          <w:p w:rsidR="004023EA" w:rsidRDefault="005E12B6" w:rsidP="00B51E2B">
            <w:pPr>
              <w:spacing w:before="120" w:line="360" w:lineRule="auto"/>
              <w:jc w:val="center"/>
              <w:rPr>
                <w:ins w:id="4024" w:author="lais.garcia" w:date="2017-07-14T19:37:00Z"/>
                <w:rFonts w:ascii="Arial" w:hAnsi="Arial" w:cs="Arial"/>
              </w:rPr>
            </w:pPr>
            <w:ins w:id="4025" w:author="lais.garcia" w:date="2017-07-14T19:51:00Z">
              <w:r>
                <w:rPr>
                  <w:rFonts w:ascii="Arial" w:hAnsi="Arial" w:cs="Arial"/>
                </w:rPr>
                <w:t>Erro</w:t>
              </w:r>
            </w:ins>
          </w:p>
        </w:tc>
        <w:tc>
          <w:tcPr>
            <w:tcW w:w="6096" w:type="dxa"/>
            <w:tcBorders>
              <w:top w:val="single" w:sz="4" w:space="0" w:color="auto"/>
              <w:left w:val="single" w:sz="4" w:space="0" w:color="auto"/>
              <w:bottom w:val="single" w:sz="4" w:space="0" w:color="auto"/>
              <w:right w:val="single" w:sz="4" w:space="0" w:color="auto"/>
            </w:tcBorders>
          </w:tcPr>
          <w:p w:rsidR="00120B79" w:rsidRDefault="005E12B6">
            <w:pPr>
              <w:spacing w:line="360" w:lineRule="auto"/>
              <w:rPr>
                <w:ins w:id="4026" w:author="lais.garcia" w:date="2017-07-14T19:37:00Z"/>
                <w:rFonts w:ascii="Arial" w:hAnsi="Arial" w:cs="Arial"/>
              </w:rPr>
            </w:pPr>
            <w:ins w:id="4027" w:author="lais.garcia" w:date="2017-07-14T19:51:00Z">
              <w:r>
                <w:rPr>
                  <w:rFonts w:ascii="Arial" w:hAnsi="Arial" w:cs="Arial"/>
                </w:rPr>
                <w:t>Registro duplicad</w:t>
              </w:r>
            </w:ins>
            <w:ins w:id="4028" w:author="lais.garcia" w:date="2017-07-14T19:53:00Z">
              <w:r>
                <w:rPr>
                  <w:rFonts w:ascii="Arial" w:hAnsi="Arial" w:cs="Arial"/>
                </w:rPr>
                <w:t>o</w:t>
              </w:r>
            </w:ins>
            <w:ins w:id="4029" w:author="lais.garcia" w:date="2017-07-14T19:51:00Z">
              <w:r>
                <w:rPr>
                  <w:rFonts w:ascii="Arial" w:hAnsi="Arial" w:cs="Arial"/>
                </w:rPr>
                <w:t xml:space="preserve"> para o mesmo ano e </w:t>
              </w:r>
              <w:r w:rsidRPr="005E12B6">
                <w:rPr>
                  <w:rFonts w:ascii="Arial" w:hAnsi="Arial" w:cs="Arial"/>
                </w:rPr>
                <w:t>mês/ano de incidência</w:t>
              </w:r>
            </w:ins>
            <w:ins w:id="4030" w:author="lais.garcia" w:date="2017-07-14T19:52:00Z">
              <w:r>
                <w:rPr>
                  <w:rFonts w:ascii="Arial" w:hAnsi="Arial" w:cs="Arial"/>
                </w:rPr>
                <w:t xml:space="preserve"> </w:t>
              </w:r>
            </w:ins>
            <w:ins w:id="4031" w:author="lais.garcia" w:date="2017-07-14T19:53:00Z">
              <w:r>
                <w:rPr>
                  <w:rFonts w:ascii="Arial" w:hAnsi="Arial" w:cs="Arial"/>
                </w:rPr>
                <w:t>para o mesmo contribuinte.</w:t>
              </w:r>
            </w:ins>
          </w:p>
        </w:tc>
      </w:tr>
      <w:tr w:rsidR="006227F4" w:rsidRPr="00453C2D" w:rsidTr="00FF73D8">
        <w:trPr>
          <w:ins w:id="4032" w:author="lais.garcia" w:date="2017-07-14T20:43:00Z"/>
        </w:trPr>
        <w:tc>
          <w:tcPr>
            <w:tcW w:w="1417" w:type="dxa"/>
            <w:tcBorders>
              <w:top w:val="single" w:sz="4" w:space="0" w:color="auto"/>
              <w:left w:val="single" w:sz="4" w:space="0" w:color="auto"/>
              <w:bottom w:val="single" w:sz="4" w:space="0" w:color="auto"/>
              <w:right w:val="single" w:sz="4" w:space="0" w:color="auto"/>
            </w:tcBorders>
          </w:tcPr>
          <w:p w:rsidR="006227F4" w:rsidRDefault="006227F4" w:rsidP="00B51E2B">
            <w:pPr>
              <w:spacing w:before="120" w:line="360" w:lineRule="auto"/>
              <w:jc w:val="center"/>
              <w:rPr>
                <w:ins w:id="4033" w:author="lais.garcia" w:date="2017-07-14T20:43:00Z"/>
                <w:rFonts w:ascii="Arial" w:hAnsi="Arial" w:cs="Arial"/>
              </w:rPr>
            </w:pPr>
            <w:bookmarkStart w:id="4034" w:name="MS_065"/>
            <w:ins w:id="4035" w:author="lais.garcia" w:date="2017-07-14T20:43:00Z">
              <w:r>
                <w:rPr>
                  <w:rFonts w:ascii="Arial" w:hAnsi="Arial" w:cs="Arial"/>
                </w:rPr>
                <w:t>MS_065</w:t>
              </w:r>
              <w:bookmarkEnd w:id="4034"/>
            </w:ins>
          </w:p>
        </w:tc>
        <w:tc>
          <w:tcPr>
            <w:tcW w:w="3061" w:type="dxa"/>
            <w:tcBorders>
              <w:top w:val="single" w:sz="4" w:space="0" w:color="auto"/>
              <w:left w:val="single" w:sz="4" w:space="0" w:color="auto"/>
              <w:bottom w:val="single" w:sz="4" w:space="0" w:color="auto"/>
              <w:right w:val="single" w:sz="4" w:space="0" w:color="auto"/>
            </w:tcBorders>
          </w:tcPr>
          <w:p w:rsidR="006227F4" w:rsidRDefault="006227F4" w:rsidP="00B51E2B">
            <w:pPr>
              <w:spacing w:before="120" w:line="360" w:lineRule="auto"/>
              <w:jc w:val="center"/>
              <w:rPr>
                <w:ins w:id="4036" w:author="lais.garcia" w:date="2017-07-14T20:43:00Z"/>
                <w:rFonts w:ascii="Arial" w:hAnsi="Arial" w:cs="Arial"/>
              </w:rPr>
            </w:pPr>
            <w:ins w:id="4037" w:author="lais.garcia" w:date="2017-07-14T20:43:00Z">
              <w:r>
                <w:rPr>
                  <w:rFonts w:ascii="Arial" w:hAnsi="Arial" w:cs="Arial"/>
                </w:rPr>
                <w:t>Erro</w:t>
              </w:r>
            </w:ins>
          </w:p>
        </w:tc>
        <w:tc>
          <w:tcPr>
            <w:tcW w:w="6096" w:type="dxa"/>
            <w:tcBorders>
              <w:top w:val="single" w:sz="4" w:space="0" w:color="auto"/>
              <w:left w:val="single" w:sz="4" w:space="0" w:color="auto"/>
              <w:bottom w:val="single" w:sz="4" w:space="0" w:color="auto"/>
              <w:right w:val="single" w:sz="4" w:space="0" w:color="auto"/>
            </w:tcBorders>
          </w:tcPr>
          <w:p w:rsidR="006227F4" w:rsidRDefault="006227F4" w:rsidP="005E12B6">
            <w:pPr>
              <w:spacing w:line="360" w:lineRule="auto"/>
              <w:rPr>
                <w:ins w:id="4038" w:author="lais.garcia" w:date="2017-07-14T20:43:00Z"/>
                <w:rFonts w:ascii="Arial" w:hAnsi="Arial" w:cs="Arial"/>
              </w:rPr>
            </w:pPr>
            <w:ins w:id="4039" w:author="lais.garcia" w:date="2017-07-14T20:43:00Z">
              <w:r>
                <w:rPr>
                  <w:rFonts w:ascii="Arial" w:hAnsi="Arial" w:cs="Arial"/>
                </w:rPr>
                <w:t>Arquivo já processado para o mesmo mês/ ano de apuração informado.</w:t>
              </w:r>
            </w:ins>
          </w:p>
        </w:tc>
      </w:tr>
      <w:tr w:rsidR="00DB1233" w:rsidRPr="00453C2D" w:rsidTr="00FF73D8">
        <w:trPr>
          <w:ins w:id="4040" w:author="eric.giuliani" w:date="2017-07-20T16:12:00Z"/>
        </w:trPr>
        <w:tc>
          <w:tcPr>
            <w:tcW w:w="1417" w:type="dxa"/>
            <w:tcBorders>
              <w:top w:val="single" w:sz="4" w:space="0" w:color="auto"/>
              <w:left w:val="single" w:sz="4" w:space="0" w:color="auto"/>
              <w:bottom w:val="single" w:sz="4" w:space="0" w:color="auto"/>
              <w:right w:val="single" w:sz="4" w:space="0" w:color="auto"/>
            </w:tcBorders>
          </w:tcPr>
          <w:p w:rsidR="00DB1233" w:rsidRDefault="00DB1233" w:rsidP="00B51E2B">
            <w:pPr>
              <w:spacing w:before="120" w:line="360" w:lineRule="auto"/>
              <w:jc w:val="center"/>
              <w:rPr>
                <w:ins w:id="4041" w:author="eric.giuliani" w:date="2017-07-20T16:12:00Z"/>
                <w:rFonts w:ascii="Arial" w:hAnsi="Arial" w:cs="Arial"/>
              </w:rPr>
            </w:pPr>
            <w:bookmarkStart w:id="4042" w:name="MS_066"/>
            <w:ins w:id="4043" w:author="eric.giuliani" w:date="2017-07-20T16:12:00Z">
              <w:r>
                <w:rPr>
                  <w:rFonts w:ascii="Arial" w:hAnsi="Arial" w:cs="Arial"/>
                </w:rPr>
                <w:t>MS_066</w:t>
              </w:r>
              <w:bookmarkEnd w:id="4042"/>
            </w:ins>
          </w:p>
        </w:tc>
        <w:tc>
          <w:tcPr>
            <w:tcW w:w="3061" w:type="dxa"/>
            <w:tcBorders>
              <w:top w:val="single" w:sz="4" w:space="0" w:color="auto"/>
              <w:left w:val="single" w:sz="4" w:space="0" w:color="auto"/>
              <w:bottom w:val="single" w:sz="4" w:space="0" w:color="auto"/>
              <w:right w:val="single" w:sz="4" w:space="0" w:color="auto"/>
            </w:tcBorders>
          </w:tcPr>
          <w:p w:rsidR="00DB1233" w:rsidRDefault="00DB1233" w:rsidP="00B51E2B">
            <w:pPr>
              <w:spacing w:before="120" w:line="360" w:lineRule="auto"/>
              <w:jc w:val="center"/>
              <w:rPr>
                <w:ins w:id="4044" w:author="eric.giuliani" w:date="2017-07-20T16:12:00Z"/>
                <w:rFonts w:ascii="Arial" w:hAnsi="Arial" w:cs="Arial"/>
              </w:rPr>
            </w:pPr>
            <w:ins w:id="4045" w:author="eric.giuliani" w:date="2017-07-20T16:13:00Z">
              <w:r>
                <w:rPr>
                  <w:rFonts w:ascii="Arial" w:hAnsi="Arial" w:cs="Arial"/>
                </w:rPr>
                <w:t>Erro</w:t>
              </w:r>
            </w:ins>
          </w:p>
        </w:tc>
        <w:tc>
          <w:tcPr>
            <w:tcW w:w="6096" w:type="dxa"/>
            <w:tcBorders>
              <w:top w:val="single" w:sz="4" w:space="0" w:color="auto"/>
              <w:left w:val="single" w:sz="4" w:space="0" w:color="auto"/>
              <w:bottom w:val="single" w:sz="4" w:space="0" w:color="auto"/>
              <w:right w:val="single" w:sz="4" w:space="0" w:color="auto"/>
            </w:tcBorders>
          </w:tcPr>
          <w:p w:rsidR="00000000" w:rsidRDefault="00DB1233">
            <w:pPr>
              <w:pStyle w:val="Corpodetexto"/>
              <w:spacing w:after="0" w:line="360" w:lineRule="auto"/>
              <w:ind w:left="0"/>
              <w:rPr>
                <w:ins w:id="4046" w:author="eric.giuliani" w:date="2017-07-20T16:12:00Z"/>
                <w:rFonts w:ascii="Arial" w:hAnsi="Arial" w:cs="Arial"/>
              </w:rPr>
              <w:pPrChange w:id="4047" w:author="eric.giuliani" w:date="2017-07-20T16:14:00Z">
                <w:pPr>
                  <w:spacing w:line="360" w:lineRule="auto"/>
                </w:pPr>
              </w:pPrChange>
            </w:pPr>
            <w:ins w:id="4048" w:author="eric.giuliani" w:date="2017-07-20T16:13:00Z">
              <w:r>
                <w:rPr>
                  <w:rFonts w:ascii="Arial" w:hAnsi="Arial" w:cs="Arial"/>
                  <w:color w:val="000000" w:themeColor="text1"/>
                </w:rPr>
                <w:t>Já existe uma importação realizada para o mês e ano de apuraç</w:t>
              </w:r>
            </w:ins>
            <w:ins w:id="4049" w:author="eric.giuliani" w:date="2017-07-20T16:14:00Z">
              <w:r>
                <w:rPr>
                  <w:rFonts w:ascii="Arial" w:hAnsi="Arial" w:cs="Arial"/>
                  <w:color w:val="000000" w:themeColor="text1"/>
                </w:rPr>
                <w:t>ão.</w:t>
              </w:r>
            </w:ins>
          </w:p>
        </w:tc>
      </w:tr>
      <w:tr w:rsidR="0014333E" w:rsidRPr="00453C2D" w:rsidTr="00FF73D8">
        <w:trPr>
          <w:ins w:id="4050" w:author="eric.giuliani" w:date="2017-08-25T13:59:00Z"/>
        </w:trPr>
        <w:tc>
          <w:tcPr>
            <w:tcW w:w="1417" w:type="dxa"/>
            <w:tcBorders>
              <w:top w:val="single" w:sz="4" w:space="0" w:color="auto"/>
              <w:left w:val="single" w:sz="4" w:space="0" w:color="auto"/>
              <w:bottom w:val="single" w:sz="4" w:space="0" w:color="auto"/>
              <w:right w:val="single" w:sz="4" w:space="0" w:color="auto"/>
            </w:tcBorders>
          </w:tcPr>
          <w:p w:rsidR="0014333E" w:rsidRDefault="0014333E" w:rsidP="00B51E2B">
            <w:pPr>
              <w:spacing w:before="120" w:line="360" w:lineRule="auto"/>
              <w:jc w:val="center"/>
              <w:rPr>
                <w:ins w:id="4051" w:author="eric.giuliani" w:date="2017-08-25T13:59:00Z"/>
                <w:rFonts w:ascii="Arial" w:hAnsi="Arial" w:cs="Arial"/>
              </w:rPr>
            </w:pPr>
            <w:ins w:id="4052" w:author="eric.giuliani" w:date="2017-08-25T13:59:00Z">
              <w:r>
                <w:rPr>
                  <w:rFonts w:ascii="Arial" w:hAnsi="Arial" w:cs="Arial"/>
                </w:rPr>
                <w:lastRenderedPageBreak/>
                <w:t>MS_067</w:t>
              </w:r>
            </w:ins>
          </w:p>
        </w:tc>
        <w:tc>
          <w:tcPr>
            <w:tcW w:w="3061" w:type="dxa"/>
            <w:tcBorders>
              <w:top w:val="single" w:sz="4" w:space="0" w:color="auto"/>
              <w:left w:val="single" w:sz="4" w:space="0" w:color="auto"/>
              <w:bottom w:val="single" w:sz="4" w:space="0" w:color="auto"/>
              <w:right w:val="single" w:sz="4" w:space="0" w:color="auto"/>
            </w:tcBorders>
          </w:tcPr>
          <w:p w:rsidR="0014333E" w:rsidRDefault="0014333E" w:rsidP="00B51E2B">
            <w:pPr>
              <w:spacing w:before="120" w:line="360" w:lineRule="auto"/>
              <w:jc w:val="center"/>
              <w:rPr>
                <w:ins w:id="4053" w:author="eric.giuliani" w:date="2017-08-25T13:59:00Z"/>
                <w:rFonts w:ascii="Arial" w:hAnsi="Arial" w:cs="Arial"/>
              </w:rPr>
            </w:pPr>
            <w:ins w:id="4054" w:author="eric.giuliani" w:date="2017-08-25T13:59:00Z">
              <w:r>
                <w:rPr>
                  <w:rFonts w:ascii="Arial" w:hAnsi="Arial" w:cs="Arial"/>
                </w:rPr>
                <w:t>Erro</w:t>
              </w:r>
            </w:ins>
          </w:p>
        </w:tc>
        <w:tc>
          <w:tcPr>
            <w:tcW w:w="6096" w:type="dxa"/>
            <w:tcBorders>
              <w:top w:val="single" w:sz="4" w:space="0" w:color="auto"/>
              <w:left w:val="single" w:sz="4" w:space="0" w:color="auto"/>
              <w:bottom w:val="single" w:sz="4" w:space="0" w:color="auto"/>
              <w:right w:val="single" w:sz="4" w:space="0" w:color="auto"/>
            </w:tcBorders>
          </w:tcPr>
          <w:p w:rsidR="0014333E" w:rsidRDefault="0014333E">
            <w:pPr>
              <w:pStyle w:val="Corpodetexto"/>
              <w:spacing w:after="0" w:line="360" w:lineRule="auto"/>
              <w:ind w:left="0"/>
              <w:rPr>
                <w:ins w:id="4055" w:author="eric.giuliani" w:date="2017-08-25T13:59:00Z"/>
                <w:rFonts w:ascii="Arial" w:hAnsi="Arial" w:cs="Arial"/>
                <w:color w:val="000000" w:themeColor="text1"/>
              </w:rPr>
            </w:pPr>
            <w:ins w:id="4056" w:author="eric.giuliani" w:date="2017-08-25T13:59:00Z">
              <w:r w:rsidRPr="0014333E">
                <w:rPr>
                  <w:rFonts w:ascii="Arial" w:hAnsi="Arial" w:cs="Arial"/>
                  <w:color w:val="000000" w:themeColor="text1"/>
                </w:rPr>
                <w:t>O arquivo de inconsistência (ou parte dele) não se encontra no diretório.</w:t>
              </w:r>
            </w:ins>
          </w:p>
        </w:tc>
      </w:tr>
      <w:tr w:rsidR="0014333E" w:rsidRPr="00453C2D" w:rsidTr="00FF73D8">
        <w:trPr>
          <w:ins w:id="4057" w:author="eric.giuliani" w:date="2017-08-25T13:59:00Z"/>
        </w:trPr>
        <w:tc>
          <w:tcPr>
            <w:tcW w:w="1417" w:type="dxa"/>
            <w:tcBorders>
              <w:top w:val="single" w:sz="4" w:space="0" w:color="auto"/>
              <w:left w:val="single" w:sz="4" w:space="0" w:color="auto"/>
              <w:bottom w:val="single" w:sz="4" w:space="0" w:color="auto"/>
              <w:right w:val="single" w:sz="4" w:space="0" w:color="auto"/>
            </w:tcBorders>
          </w:tcPr>
          <w:p w:rsidR="0014333E" w:rsidRDefault="0014333E" w:rsidP="00B51E2B">
            <w:pPr>
              <w:spacing w:before="120" w:line="360" w:lineRule="auto"/>
              <w:jc w:val="center"/>
              <w:rPr>
                <w:ins w:id="4058" w:author="eric.giuliani" w:date="2017-08-25T13:59:00Z"/>
                <w:rFonts w:ascii="Arial" w:hAnsi="Arial" w:cs="Arial"/>
              </w:rPr>
            </w:pPr>
            <w:ins w:id="4059" w:author="eric.giuliani" w:date="2017-08-25T13:59:00Z">
              <w:r>
                <w:rPr>
                  <w:rFonts w:ascii="Arial" w:hAnsi="Arial" w:cs="Arial"/>
                </w:rPr>
                <w:t>MS_068</w:t>
              </w:r>
            </w:ins>
          </w:p>
        </w:tc>
        <w:tc>
          <w:tcPr>
            <w:tcW w:w="3061" w:type="dxa"/>
            <w:tcBorders>
              <w:top w:val="single" w:sz="4" w:space="0" w:color="auto"/>
              <w:left w:val="single" w:sz="4" w:space="0" w:color="auto"/>
              <w:bottom w:val="single" w:sz="4" w:space="0" w:color="auto"/>
              <w:right w:val="single" w:sz="4" w:space="0" w:color="auto"/>
            </w:tcBorders>
          </w:tcPr>
          <w:p w:rsidR="0014333E" w:rsidRDefault="0014333E" w:rsidP="00B51E2B">
            <w:pPr>
              <w:spacing w:before="120" w:line="360" w:lineRule="auto"/>
              <w:jc w:val="center"/>
              <w:rPr>
                <w:ins w:id="4060" w:author="eric.giuliani" w:date="2017-08-25T13:59:00Z"/>
                <w:rFonts w:ascii="Arial" w:hAnsi="Arial" w:cs="Arial"/>
              </w:rPr>
            </w:pPr>
            <w:ins w:id="4061" w:author="eric.giuliani" w:date="2017-08-25T13:59:00Z">
              <w:r>
                <w:rPr>
                  <w:rFonts w:ascii="Arial" w:hAnsi="Arial" w:cs="Arial"/>
                </w:rPr>
                <w:t>Erro</w:t>
              </w:r>
            </w:ins>
          </w:p>
        </w:tc>
        <w:tc>
          <w:tcPr>
            <w:tcW w:w="6096" w:type="dxa"/>
            <w:tcBorders>
              <w:top w:val="single" w:sz="4" w:space="0" w:color="auto"/>
              <w:left w:val="single" w:sz="4" w:space="0" w:color="auto"/>
              <w:bottom w:val="single" w:sz="4" w:space="0" w:color="auto"/>
              <w:right w:val="single" w:sz="4" w:space="0" w:color="auto"/>
            </w:tcBorders>
          </w:tcPr>
          <w:p w:rsidR="0014333E" w:rsidRPr="00EF77E4" w:rsidRDefault="00210B41">
            <w:pPr>
              <w:pStyle w:val="Corpodetexto"/>
              <w:spacing w:after="0" w:line="360" w:lineRule="auto"/>
              <w:ind w:left="0"/>
              <w:rPr>
                <w:ins w:id="4062" w:author="eric.giuliani" w:date="2017-08-25T13:59:00Z"/>
                <w:rFonts w:ascii="Arial" w:hAnsi="Arial" w:cs="Arial"/>
                <w:color w:val="000000" w:themeColor="text1"/>
              </w:rPr>
            </w:pPr>
            <w:ins w:id="4063" w:author="eric.giuliani" w:date="2017-08-25T14:01:00Z">
              <w:r w:rsidRPr="00210B41">
                <w:rPr>
                  <w:rFonts w:ascii="Arial" w:hAnsi="Arial" w:cs="Arial"/>
                  <w:color w:val="000000" w:themeColor="text1"/>
                  <w:rPrChange w:id="4064" w:author="eric.giuliani" w:date="2017-08-26T13:59:00Z">
                    <w:rPr>
                      <w:rFonts w:ascii="Arial" w:hAnsi="Arial" w:cs="Arial"/>
                      <w:color w:val="000000" w:themeColor="text1"/>
                      <w:u w:val="single"/>
                    </w:rPr>
                  </w:rPrChange>
                </w:rPr>
                <w:t>O limite de linhas para exportação de arquivo deverá ser maior do que zero.</w:t>
              </w:r>
            </w:ins>
          </w:p>
        </w:tc>
      </w:tr>
      <w:tr w:rsidR="00EF77E4" w:rsidRPr="00453C2D" w:rsidTr="00FF73D8">
        <w:trPr>
          <w:ins w:id="4065" w:author="eric.giuliani" w:date="2017-08-26T13:58:00Z"/>
        </w:trPr>
        <w:tc>
          <w:tcPr>
            <w:tcW w:w="1417" w:type="dxa"/>
            <w:tcBorders>
              <w:top w:val="single" w:sz="4" w:space="0" w:color="auto"/>
              <w:left w:val="single" w:sz="4" w:space="0" w:color="auto"/>
              <w:bottom w:val="single" w:sz="4" w:space="0" w:color="auto"/>
              <w:right w:val="single" w:sz="4" w:space="0" w:color="auto"/>
            </w:tcBorders>
          </w:tcPr>
          <w:p w:rsidR="00EF77E4" w:rsidRDefault="00EF77E4" w:rsidP="00B51E2B">
            <w:pPr>
              <w:spacing w:before="120" w:line="360" w:lineRule="auto"/>
              <w:jc w:val="center"/>
              <w:rPr>
                <w:ins w:id="4066" w:author="eric.giuliani" w:date="2017-08-26T13:58:00Z"/>
                <w:rFonts w:ascii="Arial" w:hAnsi="Arial" w:cs="Arial"/>
              </w:rPr>
            </w:pPr>
            <w:bookmarkStart w:id="4067" w:name="MS_069"/>
            <w:ins w:id="4068" w:author="eric.giuliani" w:date="2017-08-26T13:58:00Z">
              <w:r>
                <w:rPr>
                  <w:rFonts w:ascii="Arial" w:hAnsi="Arial" w:cs="Arial"/>
                </w:rPr>
                <w:t>MS_069</w:t>
              </w:r>
              <w:bookmarkEnd w:id="4067"/>
            </w:ins>
          </w:p>
        </w:tc>
        <w:tc>
          <w:tcPr>
            <w:tcW w:w="3061" w:type="dxa"/>
            <w:tcBorders>
              <w:top w:val="single" w:sz="4" w:space="0" w:color="auto"/>
              <w:left w:val="single" w:sz="4" w:space="0" w:color="auto"/>
              <w:bottom w:val="single" w:sz="4" w:space="0" w:color="auto"/>
              <w:right w:val="single" w:sz="4" w:space="0" w:color="auto"/>
            </w:tcBorders>
          </w:tcPr>
          <w:p w:rsidR="00EF77E4" w:rsidRDefault="00EF77E4" w:rsidP="00B51E2B">
            <w:pPr>
              <w:spacing w:before="120" w:line="360" w:lineRule="auto"/>
              <w:jc w:val="center"/>
              <w:rPr>
                <w:ins w:id="4069" w:author="eric.giuliani" w:date="2017-08-26T13:58:00Z"/>
                <w:rFonts w:ascii="Arial" w:hAnsi="Arial" w:cs="Arial"/>
              </w:rPr>
            </w:pPr>
            <w:ins w:id="4070" w:author="eric.giuliani" w:date="2017-08-26T13:58:00Z">
              <w:r>
                <w:rPr>
                  <w:rFonts w:ascii="Arial" w:hAnsi="Arial" w:cs="Arial"/>
                </w:rPr>
                <w:t>Informação</w:t>
              </w:r>
            </w:ins>
          </w:p>
        </w:tc>
        <w:tc>
          <w:tcPr>
            <w:tcW w:w="6096" w:type="dxa"/>
            <w:tcBorders>
              <w:top w:val="single" w:sz="4" w:space="0" w:color="auto"/>
              <w:left w:val="single" w:sz="4" w:space="0" w:color="auto"/>
              <w:bottom w:val="single" w:sz="4" w:space="0" w:color="auto"/>
              <w:right w:val="single" w:sz="4" w:space="0" w:color="auto"/>
            </w:tcBorders>
          </w:tcPr>
          <w:p w:rsidR="00EF77E4" w:rsidRPr="00EF77E4" w:rsidRDefault="009A197D">
            <w:pPr>
              <w:pStyle w:val="Corpodetexto"/>
              <w:spacing w:after="0" w:line="360" w:lineRule="auto"/>
              <w:ind w:left="0"/>
              <w:rPr>
                <w:ins w:id="4071" w:author="eric.giuliani" w:date="2017-08-26T13:58:00Z"/>
                <w:rFonts w:ascii="Arial" w:hAnsi="Arial" w:cs="Arial"/>
                <w:color w:val="000000" w:themeColor="text1"/>
              </w:rPr>
            </w:pPr>
            <w:ins w:id="4072" w:author="eric.giuliani" w:date="2017-08-28T11:42:00Z">
              <w:r>
                <w:rPr>
                  <w:rFonts w:ascii="Arial" w:hAnsi="Arial" w:cs="Arial"/>
                  <w:color w:val="000000" w:themeColor="text1"/>
                  <w:rPrChange w:id="4073" w:author="eric.giuliani" w:date="2017-08-28T11:42:00Z">
                    <w:rPr>
                      <w:rFonts w:ascii="Arial" w:hAnsi="Arial" w:cs="Arial"/>
                      <w:color w:val="000000" w:themeColor="text1"/>
                    </w:rPr>
                  </w:rPrChange>
                </w:rPr>
                <w:t>1 - Para</w:t>
              </w:r>
              <w:r w:rsidR="00210B41" w:rsidRPr="00210B41">
                <w:rPr>
                  <w:rFonts w:ascii="Arial" w:hAnsi="Arial" w:cs="Arial"/>
                  <w:color w:val="000000" w:themeColor="text1"/>
                  <w:rPrChange w:id="4074" w:author="eric.giuliani" w:date="2017-08-28T11:42:00Z">
                    <w:rPr>
                      <w:rFonts w:asciiTheme="minorHAnsi" w:eastAsiaTheme="minorHAnsi" w:hAnsiTheme="minorHAnsi" w:cstheme="minorBidi"/>
                      <w:color w:val="0000FF" w:themeColor="hyperlink"/>
                      <w:sz w:val="22"/>
                      <w:szCs w:val="22"/>
                      <w:u w:val="single"/>
                    </w:rPr>
                  </w:rPrChange>
                </w:rPr>
                <w:t xml:space="preserve"> os cálculos de Multa e Juros serão utilizados os registros mais recentes até a data do vencimento. Não serão considerados valores cadastrados com início de vigência superior a data do vencimento.</w:t>
              </w:r>
              <w:r w:rsidR="00210B41" w:rsidRPr="00210B41">
                <w:rPr>
                  <w:rFonts w:ascii="Arial" w:hAnsi="Arial" w:cs="Arial"/>
                  <w:color w:val="000000" w:themeColor="text1"/>
                  <w:rPrChange w:id="4075" w:author="eric.giuliani" w:date="2017-08-28T11:42:00Z">
                    <w:rPr>
                      <w:rFonts w:asciiTheme="minorHAnsi" w:eastAsiaTheme="minorHAnsi" w:hAnsiTheme="minorHAnsi" w:cstheme="minorBidi"/>
                      <w:color w:val="0000FF" w:themeColor="hyperlink"/>
                      <w:sz w:val="22"/>
                      <w:szCs w:val="22"/>
                      <w:u w:val="single"/>
                    </w:rPr>
                  </w:rPrChange>
                </w:rPr>
                <w:br/>
                <w:t>2 - Caso sejam cadastrados Multa ou Juros com a data de início de vigência inferior aos registros já cadastrados, os mesmos serão cancelados.</w:t>
              </w:r>
            </w:ins>
          </w:p>
        </w:tc>
      </w:tr>
      <w:tr w:rsidR="00502823" w:rsidRPr="00453C2D" w:rsidTr="00FF73D8">
        <w:trPr>
          <w:ins w:id="4076" w:author="eric.giuliani" w:date="2017-08-28T13:42:00Z"/>
        </w:trPr>
        <w:tc>
          <w:tcPr>
            <w:tcW w:w="1417" w:type="dxa"/>
            <w:tcBorders>
              <w:top w:val="single" w:sz="4" w:space="0" w:color="auto"/>
              <w:left w:val="single" w:sz="4" w:space="0" w:color="auto"/>
              <w:bottom w:val="single" w:sz="4" w:space="0" w:color="auto"/>
              <w:right w:val="single" w:sz="4" w:space="0" w:color="auto"/>
            </w:tcBorders>
          </w:tcPr>
          <w:p w:rsidR="00502823" w:rsidRDefault="00502823" w:rsidP="00B51E2B">
            <w:pPr>
              <w:spacing w:before="120" w:line="360" w:lineRule="auto"/>
              <w:jc w:val="center"/>
              <w:rPr>
                <w:ins w:id="4077" w:author="eric.giuliani" w:date="2017-08-28T13:42:00Z"/>
                <w:rFonts w:ascii="Arial" w:hAnsi="Arial" w:cs="Arial"/>
              </w:rPr>
            </w:pPr>
            <w:bookmarkStart w:id="4078" w:name="MS_070"/>
            <w:ins w:id="4079" w:author="eric.giuliani" w:date="2017-08-28T13:42:00Z">
              <w:r>
                <w:rPr>
                  <w:rFonts w:ascii="Arial" w:hAnsi="Arial" w:cs="Arial"/>
                </w:rPr>
                <w:t>MS_070</w:t>
              </w:r>
              <w:bookmarkEnd w:id="4078"/>
            </w:ins>
          </w:p>
        </w:tc>
        <w:tc>
          <w:tcPr>
            <w:tcW w:w="3061" w:type="dxa"/>
            <w:tcBorders>
              <w:top w:val="single" w:sz="4" w:space="0" w:color="auto"/>
              <w:left w:val="single" w:sz="4" w:space="0" w:color="auto"/>
              <w:bottom w:val="single" w:sz="4" w:space="0" w:color="auto"/>
              <w:right w:val="single" w:sz="4" w:space="0" w:color="auto"/>
            </w:tcBorders>
          </w:tcPr>
          <w:p w:rsidR="00502823" w:rsidRDefault="00502823" w:rsidP="00B51E2B">
            <w:pPr>
              <w:spacing w:before="120" w:line="360" w:lineRule="auto"/>
              <w:jc w:val="center"/>
              <w:rPr>
                <w:ins w:id="4080" w:author="eric.giuliani" w:date="2017-08-28T13:42:00Z"/>
                <w:rFonts w:ascii="Arial" w:hAnsi="Arial" w:cs="Arial"/>
              </w:rPr>
            </w:pPr>
            <w:ins w:id="4081" w:author="eric.giuliani" w:date="2017-08-28T13:43:00Z">
              <w:r>
                <w:rPr>
                  <w:rFonts w:ascii="Arial" w:hAnsi="Arial" w:cs="Arial"/>
                </w:rPr>
                <w:t>Erro</w:t>
              </w:r>
            </w:ins>
          </w:p>
        </w:tc>
        <w:tc>
          <w:tcPr>
            <w:tcW w:w="6096" w:type="dxa"/>
            <w:tcBorders>
              <w:top w:val="single" w:sz="4" w:space="0" w:color="auto"/>
              <w:left w:val="single" w:sz="4" w:space="0" w:color="auto"/>
              <w:bottom w:val="single" w:sz="4" w:space="0" w:color="auto"/>
              <w:right w:val="single" w:sz="4" w:space="0" w:color="auto"/>
            </w:tcBorders>
          </w:tcPr>
          <w:p w:rsidR="002407F4" w:rsidRDefault="00502823">
            <w:pPr>
              <w:pStyle w:val="Corpodetexto"/>
              <w:spacing w:after="0" w:line="360" w:lineRule="auto"/>
              <w:ind w:left="0"/>
              <w:rPr>
                <w:ins w:id="4082" w:author="eric.giuliani" w:date="2017-08-28T13:42:00Z"/>
                <w:rFonts w:ascii="Arial" w:hAnsi="Arial" w:cs="Arial"/>
                <w:color w:val="000000" w:themeColor="text1"/>
              </w:rPr>
            </w:pPr>
            <w:ins w:id="4083" w:author="eric.giuliani" w:date="2017-08-28T13:43:00Z">
              <w:r>
                <w:rPr>
                  <w:rFonts w:ascii="Arial" w:hAnsi="Arial" w:cs="Arial"/>
                  <w:color w:val="000000" w:themeColor="text1"/>
                </w:rPr>
                <w:t>Não será possível a exclusão d</w:t>
              </w:r>
            </w:ins>
            <w:ins w:id="4084" w:author="eric.giuliani" w:date="2017-08-28T13:44:00Z">
              <w:r>
                <w:rPr>
                  <w:rFonts w:ascii="Arial" w:hAnsi="Arial" w:cs="Arial"/>
                  <w:color w:val="000000" w:themeColor="text1"/>
                </w:rPr>
                <w:t>este registro</w:t>
              </w:r>
            </w:ins>
            <w:ins w:id="4085" w:author="eric.giuliani" w:date="2017-08-28T13:49:00Z">
              <w:r w:rsidR="00197BD0">
                <w:rPr>
                  <w:rFonts w:ascii="Arial" w:hAnsi="Arial" w:cs="Arial"/>
                  <w:color w:val="000000" w:themeColor="text1"/>
                </w:rPr>
                <w:t>, pois</w:t>
              </w:r>
            </w:ins>
            <w:ins w:id="4086" w:author="eric.giuliani" w:date="2017-08-28T13:44:00Z">
              <w:r>
                <w:rPr>
                  <w:rFonts w:ascii="Arial" w:hAnsi="Arial" w:cs="Arial"/>
                  <w:color w:val="000000" w:themeColor="text1"/>
                </w:rPr>
                <w:t xml:space="preserve"> já foi realizad</w:t>
              </w:r>
            </w:ins>
            <w:ins w:id="4087" w:author="eric.giuliani" w:date="2017-08-28T13:45:00Z">
              <w:r>
                <w:rPr>
                  <w:rFonts w:ascii="Arial" w:hAnsi="Arial" w:cs="Arial"/>
                  <w:color w:val="000000" w:themeColor="text1"/>
                </w:rPr>
                <w:t>o o processamento de seus dados</w:t>
              </w:r>
            </w:ins>
            <w:ins w:id="4088" w:author="eric.giuliani" w:date="2017-08-28T13:44:00Z">
              <w:r>
                <w:rPr>
                  <w:rFonts w:ascii="Arial" w:hAnsi="Arial" w:cs="Arial"/>
                  <w:color w:val="000000" w:themeColor="text1"/>
                </w:rPr>
                <w:t>.</w:t>
              </w:r>
            </w:ins>
          </w:p>
        </w:tc>
      </w:tr>
    </w:tbl>
    <w:p w:rsidR="00DB516F" w:rsidRPr="00207F79" w:rsidRDefault="00DB516F" w:rsidP="00DB516F">
      <w:pPr>
        <w:spacing w:line="360" w:lineRule="auto"/>
        <w:rPr>
          <w:rFonts w:ascii="Arial" w:hAnsi="Arial" w:cs="Arial"/>
        </w:rPr>
      </w:pPr>
    </w:p>
    <w:p w:rsidR="00DB516F" w:rsidRDefault="00DB516F" w:rsidP="00DB516F">
      <w:pPr>
        <w:widowControl/>
        <w:spacing w:after="200" w:line="276" w:lineRule="auto"/>
        <w:rPr>
          <w:rFonts w:ascii="Arial" w:hAnsi="Arial" w:cs="Arial"/>
          <w:b/>
          <w:color w:val="000000" w:themeColor="text1"/>
          <w:sz w:val="24"/>
        </w:rPr>
      </w:pPr>
      <w:r>
        <w:rPr>
          <w:rFonts w:cs="Arial"/>
          <w:color w:val="000000" w:themeColor="text1"/>
        </w:rPr>
        <w:br w:type="page"/>
      </w:r>
    </w:p>
    <w:p w:rsidR="00DB516F" w:rsidRPr="00504D9C" w:rsidRDefault="00DB516F" w:rsidP="00DB516F">
      <w:pPr>
        <w:pStyle w:val="Ttulo1"/>
        <w:widowControl/>
        <w:spacing w:before="0" w:after="0" w:line="360" w:lineRule="auto"/>
        <w:ind w:left="426" w:hanging="426"/>
        <w:jc w:val="both"/>
        <w:rPr>
          <w:rFonts w:cs="Arial"/>
          <w:color w:val="000000" w:themeColor="text1"/>
        </w:rPr>
      </w:pPr>
      <w:bookmarkStart w:id="4089" w:name="_Toc459712135"/>
      <w:bookmarkStart w:id="4090" w:name="_Toc484416941"/>
      <w:r w:rsidRPr="00504D9C">
        <w:rPr>
          <w:rFonts w:cs="Arial"/>
          <w:color w:val="000000" w:themeColor="text1"/>
        </w:rPr>
        <w:lastRenderedPageBreak/>
        <w:t>Referências Externas:</w:t>
      </w:r>
      <w:bookmarkEnd w:id="4089"/>
      <w:bookmarkEnd w:id="4090"/>
    </w:p>
    <w:p w:rsidR="00DB516F" w:rsidRPr="00504D9C" w:rsidRDefault="00DB516F" w:rsidP="00DB516F">
      <w:pPr>
        <w:spacing w:line="360" w:lineRule="auto"/>
        <w:ind w:firstLine="426"/>
        <w:jc w:val="both"/>
        <w:rPr>
          <w:rFonts w:ascii="Arial" w:hAnsi="Arial" w:cs="Arial"/>
          <w:color w:val="000000" w:themeColor="text1"/>
        </w:rPr>
      </w:pPr>
      <w:r w:rsidRPr="00504D9C">
        <w:rPr>
          <w:rFonts w:ascii="Arial" w:hAnsi="Arial" w:cs="Arial"/>
          <w:color w:val="000000" w:themeColor="text1"/>
        </w:rPr>
        <w:t xml:space="preserve">O presente sistema deverá seguir os padrões aqui referenciados: </w:t>
      </w:r>
    </w:p>
    <w:bookmarkStart w:id="4091" w:name="RE01"/>
    <w:bookmarkEnd w:id="4091"/>
    <w:p w:rsidR="00DB516F" w:rsidRPr="00504D9C" w:rsidRDefault="00210B41" w:rsidP="00DB516F">
      <w:pPr>
        <w:pStyle w:val="PargrafodaLista"/>
        <w:numPr>
          <w:ilvl w:val="0"/>
          <w:numId w:val="15"/>
        </w:numPr>
        <w:spacing w:line="360" w:lineRule="auto"/>
        <w:ind w:left="1276" w:hanging="567"/>
        <w:jc w:val="both"/>
        <w:rPr>
          <w:rFonts w:ascii="Arial" w:hAnsi="Arial" w:cs="Arial"/>
          <w:color w:val="000000" w:themeColor="text1"/>
        </w:rPr>
      </w:pPr>
      <w:r>
        <w:rPr>
          <w:rFonts w:ascii="Arial" w:hAnsi="Arial" w:cs="Arial"/>
          <w:color w:val="000000" w:themeColor="text1"/>
        </w:rPr>
        <w:fldChar w:fldCharType="begin"/>
      </w:r>
      <w:ins w:id="4092" w:author="eric.giuliani" w:date="2017-05-22T21:04:00Z">
        <w:r w:rsidR="00645D8A">
          <w:rPr>
            <w:rFonts w:ascii="Arial" w:hAnsi="Arial" w:cs="Arial"/>
            <w:color w:val="000000" w:themeColor="text1"/>
          </w:rPr>
          <w:instrText>HYPERLINK "C:\\PROJETOS\\TFS\\SEFIN\\COSIP\\DEV\\Sprint 5\\Documentacao\\04_Requisitos\\Casos de Uso\\Referências Externas\\SEFIN_COSIP-DiretrizesUsoLog.docx"</w:instrText>
        </w:r>
      </w:ins>
      <w:del w:id="4093" w:author="eric.giuliani" w:date="2017-05-22T21:04:00Z">
        <w:r w:rsidR="00DB516F" w:rsidDel="00645D8A">
          <w:rPr>
            <w:rFonts w:ascii="Arial" w:hAnsi="Arial" w:cs="Arial"/>
            <w:color w:val="000000" w:themeColor="text1"/>
          </w:rPr>
          <w:delInstrText>HYPERLINK "Referências%20Externas/SEFIN_COSIP-DiretrizesUsoLog.docx"</w:delInstrText>
        </w:r>
      </w:del>
      <w:r>
        <w:rPr>
          <w:rFonts w:ascii="Arial" w:hAnsi="Arial" w:cs="Arial"/>
          <w:color w:val="000000" w:themeColor="text1"/>
        </w:rPr>
        <w:fldChar w:fldCharType="separate"/>
      </w:r>
      <w:r w:rsidR="00DB516F">
        <w:rPr>
          <w:rStyle w:val="Hyperlink"/>
          <w:rFonts w:ascii="Arial" w:hAnsi="Arial" w:cs="Arial"/>
        </w:rPr>
        <w:t>Diretrizes de uso do Log</w:t>
      </w:r>
      <w:r>
        <w:rPr>
          <w:rFonts w:ascii="Arial" w:hAnsi="Arial" w:cs="Arial"/>
          <w:color w:val="000000" w:themeColor="text1"/>
        </w:rPr>
        <w:fldChar w:fldCharType="end"/>
      </w:r>
      <w:r w:rsidR="00DB516F" w:rsidRPr="00504D9C">
        <w:rPr>
          <w:rFonts w:ascii="Arial" w:hAnsi="Arial" w:cs="Arial"/>
          <w:color w:val="000000" w:themeColor="text1"/>
        </w:rPr>
        <w:t xml:space="preserve"> </w:t>
      </w:r>
    </w:p>
    <w:bookmarkStart w:id="4094" w:name="RE02"/>
    <w:bookmarkEnd w:id="4094"/>
    <w:p w:rsidR="00DB516F" w:rsidRDefault="00210B41" w:rsidP="00DB516F">
      <w:pPr>
        <w:pStyle w:val="PargrafodaLista"/>
        <w:numPr>
          <w:ilvl w:val="0"/>
          <w:numId w:val="15"/>
        </w:numPr>
        <w:spacing w:line="360" w:lineRule="auto"/>
        <w:ind w:left="1276" w:hanging="567"/>
        <w:jc w:val="both"/>
        <w:rPr>
          <w:rFonts w:ascii="Arial" w:hAnsi="Arial" w:cs="Arial"/>
          <w:color w:val="000000" w:themeColor="text1"/>
        </w:rPr>
      </w:pPr>
      <w:r>
        <w:rPr>
          <w:rFonts w:ascii="Arial" w:hAnsi="Arial" w:cs="Arial"/>
          <w:color w:val="000000" w:themeColor="text1"/>
        </w:rPr>
        <w:fldChar w:fldCharType="begin"/>
      </w:r>
      <w:ins w:id="4095" w:author="eric.giuliani" w:date="2017-05-22T21:04:00Z">
        <w:r w:rsidR="00645D8A">
          <w:rPr>
            <w:rFonts w:ascii="Arial" w:hAnsi="Arial" w:cs="Arial"/>
            <w:color w:val="000000" w:themeColor="text1"/>
          </w:rPr>
          <w:instrText>HYPERLINK "C:\\PROJETOS\\TFS\\SEFIN\\COSIP\\DEV\\Sprint 5\\Documentacao\\04_Requisitos\\Casos de Uso\\Referências Externas\\SEFIN_COSIP-MensagensErroParaUsuario.docx"</w:instrText>
        </w:r>
      </w:ins>
      <w:del w:id="4096" w:author="eric.giuliani" w:date="2017-05-22T21:04:00Z">
        <w:r w:rsidR="00DB516F" w:rsidDel="00645D8A">
          <w:rPr>
            <w:rFonts w:ascii="Arial" w:hAnsi="Arial" w:cs="Arial"/>
            <w:color w:val="000000" w:themeColor="text1"/>
          </w:rPr>
          <w:delInstrText>HYPERLINK "Referências%20Externas/SEFIN_COSIP-MensagensErroParaUsuario.docx"</w:delInstrText>
        </w:r>
      </w:del>
      <w:r>
        <w:rPr>
          <w:rFonts w:ascii="Arial" w:hAnsi="Arial" w:cs="Arial"/>
          <w:color w:val="000000" w:themeColor="text1"/>
        </w:rPr>
        <w:fldChar w:fldCharType="separate"/>
      </w:r>
      <w:r w:rsidR="00DB516F" w:rsidRPr="0028126B">
        <w:rPr>
          <w:rStyle w:val="Hyperlink"/>
          <w:rFonts w:ascii="Arial" w:hAnsi="Arial" w:cs="Arial"/>
        </w:rPr>
        <w:t>Mensagens de erro para o usuário</w:t>
      </w:r>
      <w:r>
        <w:rPr>
          <w:rFonts w:ascii="Arial" w:hAnsi="Arial" w:cs="Arial"/>
          <w:color w:val="000000" w:themeColor="text1"/>
        </w:rPr>
        <w:fldChar w:fldCharType="end"/>
      </w:r>
      <w:r w:rsidR="00DB516F">
        <w:rPr>
          <w:rFonts w:ascii="Arial" w:hAnsi="Arial" w:cs="Arial"/>
          <w:color w:val="000000" w:themeColor="text1"/>
        </w:rPr>
        <w:t xml:space="preserve"> </w:t>
      </w:r>
    </w:p>
    <w:bookmarkStart w:id="4097" w:name="RE03"/>
    <w:bookmarkEnd w:id="4097"/>
    <w:p w:rsidR="00DB516F" w:rsidRDefault="00210B41" w:rsidP="00DB516F">
      <w:pPr>
        <w:pStyle w:val="PargrafodaLista"/>
        <w:numPr>
          <w:ilvl w:val="0"/>
          <w:numId w:val="15"/>
        </w:numPr>
        <w:spacing w:line="360" w:lineRule="auto"/>
        <w:ind w:left="1276" w:hanging="567"/>
        <w:jc w:val="both"/>
        <w:rPr>
          <w:rFonts w:ascii="Arial" w:hAnsi="Arial" w:cs="Arial"/>
          <w:color w:val="000000" w:themeColor="text1"/>
        </w:rPr>
      </w:pPr>
      <w:r>
        <w:rPr>
          <w:rFonts w:ascii="Arial" w:hAnsi="Arial" w:cs="Arial"/>
          <w:color w:val="000000" w:themeColor="text1"/>
        </w:rPr>
        <w:fldChar w:fldCharType="begin"/>
      </w:r>
      <w:ins w:id="4098" w:author="eric.giuliani" w:date="2017-05-22T21:04:00Z">
        <w:r w:rsidR="00645D8A">
          <w:rPr>
            <w:rFonts w:ascii="Arial" w:hAnsi="Arial" w:cs="Arial"/>
            <w:color w:val="000000" w:themeColor="text1"/>
          </w:rPr>
          <w:instrText>HYPERLINK "C:\\PROJETOS\\TFS\\SEFIN\\COSIP\\DEV\\Sprint 5\\Documentacao\\04_Requisitos\\Casos de Uso\\Referências Externas\\SEFIN_COSIP-Cotec_PadraoUsabilidade.docx"</w:instrText>
        </w:r>
      </w:ins>
      <w:del w:id="4099" w:author="eric.giuliani" w:date="2017-05-22T21:04:00Z">
        <w:r w:rsidR="00DB516F" w:rsidDel="00645D8A">
          <w:rPr>
            <w:rFonts w:ascii="Arial" w:hAnsi="Arial" w:cs="Arial"/>
            <w:color w:val="000000" w:themeColor="text1"/>
          </w:rPr>
          <w:delInstrText>HYPERLINK "Referências%20Externas/SEFIN_COSIP-Cotec_PadraoUsabilidade.docx"</w:delInstrText>
        </w:r>
      </w:del>
      <w:r>
        <w:rPr>
          <w:rFonts w:ascii="Arial" w:hAnsi="Arial" w:cs="Arial"/>
          <w:color w:val="000000" w:themeColor="text1"/>
        </w:rPr>
        <w:fldChar w:fldCharType="separate"/>
      </w:r>
      <w:r w:rsidR="00DB516F" w:rsidRPr="00905751">
        <w:rPr>
          <w:rStyle w:val="Hyperlink"/>
          <w:rFonts w:ascii="Arial" w:hAnsi="Arial" w:cs="Arial"/>
        </w:rPr>
        <w:t>Padrão de Usabilidade - COTEC</w:t>
      </w:r>
      <w:r>
        <w:rPr>
          <w:rFonts w:ascii="Arial" w:hAnsi="Arial" w:cs="Arial"/>
          <w:color w:val="000000" w:themeColor="text1"/>
        </w:rPr>
        <w:fldChar w:fldCharType="end"/>
      </w:r>
    </w:p>
    <w:bookmarkStart w:id="4100" w:name="RE04"/>
    <w:bookmarkEnd w:id="4100"/>
    <w:p w:rsidR="00DB516F" w:rsidRDefault="00210B41" w:rsidP="00DB516F">
      <w:pPr>
        <w:pStyle w:val="PargrafodaLista"/>
        <w:numPr>
          <w:ilvl w:val="0"/>
          <w:numId w:val="15"/>
        </w:numPr>
        <w:spacing w:line="360" w:lineRule="auto"/>
        <w:ind w:left="1276" w:hanging="567"/>
        <w:jc w:val="both"/>
        <w:rPr>
          <w:rFonts w:ascii="Arial" w:hAnsi="Arial" w:cs="Arial"/>
          <w:color w:val="000000" w:themeColor="text1"/>
        </w:rPr>
      </w:pPr>
      <w:r>
        <w:rPr>
          <w:rFonts w:ascii="Arial" w:hAnsi="Arial" w:cs="Arial"/>
          <w:color w:val="000000" w:themeColor="text1"/>
        </w:rPr>
        <w:fldChar w:fldCharType="begin"/>
      </w:r>
      <w:ins w:id="4101" w:author="eric.giuliani" w:date="2017-05-22T21:04:00Z">
        <w:r w:rsidR="00645D8A">
          <w:rPr>
            <w:rFonts w:ascii="Arial" w:hAnsi="Arial" w:cs="Arial"/>
            <w:color w:val="000000" w:themeColor="text1"/>
          </w:rPr>
          <w:instrText>HYPERLINK "C:\\PROJETOS\\TFS\\SEFIN\\COSIP\\DEV\\Sprint 5\\Documentacao\\04_Requisitos\\Casos de Uso\\Referências Externas\\SEFIN_COSIP-CacManualDesenvolvedor.pdf"</w:instrText>
        </w:r>
      </w:ins>
      <w:del w:id="4102" w:author="eric.giuliani" w:date="2017-05-22T21:04:00Z">
        <w:r w:rsidR="00DB516F" w:rsidDel="00645D8A">
          <w:rPr>
            <w:rFonts w:ascii="Arial" w:hAnsi="Arial" w:cs="Arial"/>
            <w:color w:val="000000" w:themeColor="text1"/>
          </w:rPr>
          <w:delInstrText>HYPERLINK "Referências%20Externas/SEFIN_COSIP-CacManualDesenvolvedor.pdf"</w:delInstrText>
        </w:r>
      </w:del>
      <w:r>
        <w:rPr>
          <w:rFonts w:ascii="Arial" w:hAnsi="Arial" w:cs="Arial"/>
          <w:color w:val="000000" w:themeColor="text1"/>
        </w:rPr>
        <w:fldChar w:fldCharType="separate"/>
      </w:r>
      <w:r w:rsidR="00DB516F" w:rsidRPr="00BC4B64">
        <w:rPr>
          <w:rStyle w:val="Hyperlink"/>
          <w:rFonts w:ascii="Arial" w:hAnsi="Arial" w:cs="Arial"/>
        </w:rPr>
        <w:t>CAC - Manual do Desenvolvedor</w:t>
      </w:r>
      <w:r>
        <w:rPr>
          <w:rFonts w:ascii="Arial" w:hAnsi="Arial" w:cs="Arial"/>
          <w:color w:val="000000" w:themeColor="text1"/>
        </w:rPr>
        <w:fldChar w:fldCharType="end"/>
      </w:r>
    </w:p>
    <w:bookmarkStart w:id="4103" w:name="RE05"/>
    <w:bookmarkEnd w:id="4103"/>
    <w:p w:rsidR="00DB516F" w:rsidRDefault="00210B41" w:rsidP="00DB516F">
      <w:pPr>
        <w:pStyle w:val="PargrafodaLista"/>
        <w:numPr>
          <w:ilvl w:val="0"/>
          <w:numId w:val="15"/>
        </w:numPr>
        <w:spacing w:line="360" w:lineRule="auto"/>
        <w:ind w:left="1276" w:hanging="567"/>
        <w:jc w:val="both"/>
        <w:rPr>
          <w:rFonts w:ascii="Arial" w:hAnsi="Arial" w:cs="Arial"/>
          <w:color w:val="000000" w:themeColor="text1"/>
        </w:rPr>
      </w:pPr>
      <w:r>
        <w:rPr>
          <w:rFonts w:ascii="Arial" w:hAnsi="Arial" w:cs="Arial"/>
          <w:color w:val="000000" w:themeColor="text1"/>
        </w:rPr>
        <w:fldChar w:fldCharType="begin"/>
      </w:r>
      <w:ins w:id="4104" w:author="eric.giuliani" w:date="2017-05-22T21:04:00Z">
        <w:r w:rsidR="00645D8A">
          <w:rPr>
            <w:rFonts w:ascii="Arial" w:hAnsi="Arial" w:cs="Arial"/>
            <w:color w:val="000000" w:themeColor="text1"/>
          </w:rPr>
          <w:instrText>HYPERLINK "C:\\PROJETOS\\TFS\\SEFIN\\COSIP\\DEV\\Sprint 5\\Documentacao\\04_Requisitos\\Casos de Uso\\Referências Externas\\SEFIN_COSIP-PadraoLayoutImportacao.docx"</w:instrText>
        </w:r>
      </w:ins>
      <w:del w:id="4105" w:author="eric.giuliani" w:date="2017-05-22T21:04:00Z">
        <w:r w:rsidR="00DB516F" w:rsidDel="00645D8A">
          <w:rPr>
            <w:rFonts w:ascii="Arial" w:hAnsi="Arial" w:cs="Arial"/>
            <w:color w:val="000000" w:themeColor="text1"/>
          </w:rPr>
          <w:delInstrText>HYPERLINK "Referências%20Externas/SEFIN_COSIP-PadraoLayoutImportacao.docx"</w:delInstrText>
        </w:r>
      </w:del>
      <w:r>
        <w:rPr>
          <w:rFonts w:ascii="Arial" w:hAnsi="Arial" w:cs="Arial"/>
          <w:color w:val="000000" w:themeColor="text1"/>
        </w:rPr>
        <w:fldChar w:fldCharType="separate"/>
      </w:r>
      <w:r w:rsidR="00DB516F" w:rsidRPr="004C26C0">
        <w:rPr>
          <w:rStyle w:val="Hyperlink"/>
          <w:rFonts w:ascii="Arial" w:hAnsi="Arial" w:cs="Arial"/>
        </w:rPr>
        <w:t>Padrão de Layout de Importação</w:t>
      </w:r>
      <w:r>
        <w:rPr>
          <w:rFonts w:ascii="Arial" w:hAnsi="Arial" w:cs="Arial"/>
          <w:color w:val="000000" w:themeColor="text1"/>
        </w:rPr>
        <w:fldChar w:fldCharType="end"/>
      </w:r>
    </w:p>
    <w:bookmarkStart w:id="4106" w:name="RE06"/>
    <w:bookmarkEnd w:id="4106"/>
    <w:p w:rsidR="00DB516F" w:rsidRDefault="00210B41" w:rsidP="00DB516F">
      <w:pPr>
        <w:pStyle w:val="PargrafodaLista"/>
        <w:numPr>
          <w:ilvl w:val="0"/>
          <w:numId w:val="15"/>
        </w:numPr>
        <w:spacing w:line="360" w:lineRule="auto"/>
        <w:ind w:left="1276" w:hanging="567"/>
        <w:jc w:val="both"/>
        <w:rPr>
          <w:rFonts w:ascii="Arial" w:hAnsi="Arial" w:cs="Arial"/>
          <w:color w:val="000000" w:themeColor="text1"/>
        </w:rPr>
      </w:pPr>
      <w:r>
        <w:rPr>
          <w:rFonts w:ascii="Arial" w:hAnsi="Arial" w:cs="Arial"/>
          <w:color w:val="000000" w:themeColor="text1"/>
        </w:rPr>
        <w:fldChar w:fldCharType="begin"/>
      </w:r>
      <w:ins w:id="4107" w:author="eric.giuliani" w:date="2017-05-22T21:04:00Z">
        <w:r w:rsidR="00645D8A">
          <w:rPr>
            <w:rFonts w:ascii="Arial" w:hAnsi="Arial" w:cs="Arial"/>
            <w:color w:val="000000" w:themeColor="text1"/>
          </w:rPr>
          <w:instrText>HYPERLINK "C:\\PROJETOS\\TFS\\SEFIN\\COSIP\\DEV\\Sprint 5\\Documentacao\\04_Requisitos\\Casos de Uso\\Referências Externas\\SEFIN_COSIP-MigracaoDeBaseAtualParaLayoutNovo.xlsx"</w:instrText>
        </w:r>
      </w:ins>
      <w:del w:id="4108" w:author="eric.giuliani" w:date="2017-05-22T21:04:00Z">
        <w:r w:rsidR="00236D88" w:rsidDel="00645D8A">
          <w:rPr>
            <w:rFonts w:ascii="Arial" w:hAnsi="Arial" w:cs="Arial"/>
            <w:color w:val="000000" w:themeColor="text1"/>
          </w:rPr>
          <w:delInstrText>HYPERLINK "Referências%20Externas/SEFIN_COSIP-MigracaoDeBaseAtualParaLayoutNovo.xlsx"</w:delInstrText>
        </w:r>
      </w:del>
      <w:r>
        <w:rPr>
          <w:rFonts w:ascii="Arial" w:hAnsi="Arial" w:cs="Arial"/>
          <w:color w:val="000000" w:themeColor="text1"/>
        </w:rPr>
        <w:fldChar w:fldCharType="separate"/>
      </w:r>
      <w:r w:rsidR="00236D88">
        <w:rPr>
          <w:rStyle w:val="Hyperlink"/>
          <w:rFonts w:ascii="Arial" w:hAnsi="Arial" w:cs="Arial"/>
        </w:rPr>
        <w:t>Migração: DE Base Atual - PARA Layout Novo</w:t>
      </w:r>
      <w:r>
        <w:rPr>
          <w:rFonts w:ascii="Arial" w:hAnsi="Arial" w:cs="Arial"/>
          <w:color w:val="000000" w:themeColor="text1"/>
        </w:rPr>
        <w:fldChar w:fldCharType="end"/>
      </w:r>
    </w:p>
    <w:bookmarkStart w:id="4109" w:name="RE07"/>
    <w:bookmarkEnd w:id="4109"/>
    <w:p w:rsidR="00DB516F" w:rsidRDefault="00210B41" w:rsidP="00DB516F">
      <w:pPr>
        <w:pStyle w:val="PargrafodaLista"/>
        <w:numPr>
          <w:ilvl w:val="0"/>
          <w:numId w:val="15"/>
        </w:numPr>
        <w:spacing w:line="360" w:lineRule="auto"/>
        <w:ind w:left="1276" w:hanging="567"/>
        <w:jc w:val="both"/>
        <w:rPr>
          <w:rFonts w:ascii="Arial" w:hAnsi="Arial" w:cs="Arial"/>
          <w:color w:val="000000" w:themeColor="text1"/>
        </w:rPr>
      </w:pPr>
      <w:r>
        <w:rPr>
          <w:rFonts w:ascii="Arial" w:hAnsi="Arial" w:cs="Arial"/>
          <w:color w:val="000000" w:themeColor="text1"/>
        </w:rPr>
        <w:fldChar w:fldCharType="begin"/>
      </w:r>
      <w:ins w:id="4110" w:author="eric.giuliani" w:date="2017-05-22T21:04:00Z">
        <w:r w:rsidR="00645D8A">
          <w:rPr>
            <w:rFonts w:ascii="Arial" w:hAnsi="Arial" w:cs="Arial"/>
            <w:color w:val="000000" w:themeColor="text1"/>
          </w:rPr>
          <w:instrText>HYPERLINK "C:\\PROJETOS\\TFS\\SEFIN\\COSIP\\DEV\\Sprint 5\\Documentacao\\04_Requisitos\\Casos de Uso\\Referências Externas\\SEFIN_COSIP-MigracaoDeBaseAtualParaBaseNova.xlsx"</w:instrText>
        </w:r>
      </w:ins>
      <w:del w:id="4111" w:author="eric.giuliani" w:date="2017-05-22T21:04:00Z">
        <w:r w:rsidR="00236D88" w:rsidDel="00645D8A">
          <w:rPr>
            <w:rFonts w:ascii="Arial" w:hAnsi="Arial" w:cs="Arial"/>
            <w:color w:val="000000" w:themeColor="text1"/>
          </w:rPr>
          <w:delInstrText>HYPERLINK "Referências%20Externas/SEFIN_COSIP-MigracaoDeBaseAtualParaBaseNova.xlsx"</w:delInstrText>
        </w:r>
      </w:del>
      <w:r>
        <w:rPr>
          <w:rFonts w:ascii="Arial" w:hAnsi="Arial" w:cs="Arial"/>
          <w:color w:val="000000" w:themeColor="text1"/>
        </w:rPr>
        <w:fldChar w:fldCharType="separate"/>
      </w:r>
      <w:r w:rsidR="00236D88">
        <w:rPr>
          <w:rStyle w:val="Hyperlink"/>
          <w:rFonts w:ascii="Arial" w:hAnsi="Arial" w:cs="Arial"/>
        </w:rPr>
        <w:t>Migração: DE Base Atual - PARA Base Nova</w:t>
      </w:r>
      <w:r>
        <w:rPr>
          <w:rFonts w:ascii="Arial" w:hAnsi="Arial" w:cs="Arial"/>
          <w:color w:val="000000" w:themeColor="text1"/>
        </w:rPr>
        <w:fldChar w:fldCharType="end"/>
      </w:r>
    </w:p>
    <w:bookmarkStart w:id="4112" w:name="RE08"/>
    <w:bookmarkEnd w:id="4112"/>
    <w:p w:rsidR="00236D88" w:rsidRDefault="00210B41" w:rsidP="00DB516F">
      <w:pPr>
        <w:pStyle w:val="PargrafodaLista"/>
        <w:numPr>
          <w:ilvl w:val="0"/>
          <w:numId w:val="15"/>
        </w:numPr>
        <w:spacing w:line="360" w:lineRule="auto"/>
        <w:ind w:left="1276" w:hanging="567"/>
        <w:jc w:val="both"/>
        <w:rPr>
          <w:rFonts w:ascii="Arial" w:hAnsi="Arial" w:cs="Arial"/>
          <w:color w:val="000000" w:themeColor="text1"/>
        </w:rPr>
      </w:pPr>
      <w:r>
        <w:rPr>
          <w:rFonts w:ascii="Arial" w:hAnsi="Arial" w:cs="Arial"/>
          <w:color w:val="000000" w:themeColor="text1"/>
        </w:rPr>
        <w:fldChar w:fldCharType="begin"/>
      </w:r>
      <w:ins w:id="4113" w:author="eric.giuliani" w:date="2017-05-22T21:04:00Z">
        <w:r w:rsidR="00645D8A">
          <w:rPr>
            <w:rFonts w:ascii="Arial" w:hAnsi="Arial" w:cs="Arial"/>
            <w:color w:val="000000" w:themeColor="text1"/>
          </w:rPr>
          <w:instrText>HYPERLINK "C:\\PROJETOS\\TFS\\SEFIN\\COSIP\\DEV\\Sprint 5\\Documentacao\\04_Requisitos\\Casos de Uso\\Referências Externas\\SEFIN_COSIP-ImportacaoDeLayoutNovoParaBaseNovaImp.xlsx"</w:instrText>
        </w:r>
      </w:ins>
      <w:del w:id="4114" w:author="eric.giuliani" w:date="2017-05-22T21:04:00Z">
        <w:r w:rsidR="00C7579B" w:rsidDel="00645D8A">
          <w:rPr>
            <w:rFonts w:ascii="Arial" w:hAnsi="Arial" w:cs="Arial"/>
            <w:color w:val="000000" w:themeColor="text1"/>
          </w:rPr>
          <w:delInstrText>HYPERLINK "Referências%20Externas/SEFIN_COSIP-ImportacaoDeLayoutNovoParaBaseNovaImp.xlsx"</w:delInstrText>
        </w:r>
      </w:del>
      <w:r>
        <w:rPr>
          <w:rFonts w:ascii="Arial" w:hAnsi="Arial" w:cs="Arial"/>
          <w:color w:val="000000" w:themeColor="text1"/>
        </w:rPr>
        <w:fldChar w:fldCharType="separate"/>
      </w:r>
      <w:r w:rsidR="00236D88" w:rsidRPr="00236D88">
        <w:rPr>
          <w:rStyle w:val="Hyperlink"/>
          <w:rFonts w:ascii="Arial" w:hAnsi="Arial" w:cs="Arial"/>
        </w:rPr>
        <w:t>Importação: DE Layout Novo - PARA Base Nova</w:t>
      </w:r>
      <w:r>
        <w:rPr>
          <w:rFonts w:ascii="Arial" w:hAnsi="Arial" w:cs="Arial"/>
          <w:color w:val="000000" w:themeColor="text1"/>
        </w:rPr>
        <w:fldChar w:fldCharType="end"/>
      </w:r>
    </w:p>
    <w:bookmarkStart w:id="4115" w:name="RE09"/>
    <w:bookmarkEnd w:id="4115"/>
    <w:p w:rsidR="00F637D0" w:rsidRDefault="00210B41" w:rsidP="00DB516F">
      <w:pPr>
        <w:pStyle w:val="PargrafodaLista"/>
        <w:numPr>
          <w:ilvl w:val="0"/>
          <w:numId w:val="15"/>
        </w:numPr>
        <w:spacing w:line="360" w:lineRule="auto"/>
        <w:ind w:left="1276" w:hanging="567"/>
        <w:jc w:val="both"/>
        <w:rPr>
          <w:rFonts w:ascii="Arial" w:hAnsi="Arial" w:cs="Arial"/>
          <w:color w:val="000000" w:themeColor="text1"/>
        </w:rPr>
      </w:pPr>
      <w:r>
        <w:rPr>
          <w:rFonts w:ascii="Arial" w:hAnsi="Arial" w:cs="Arial"/>
          <w:color w:val="000000" w:themeColor="text1"/>
        </w:rPr>
        <w:fldChar w:fldCharType="begin"/>
      </w:r>
      <w:ins w:id="4116" w:author="eric.giuliani" w:date="2017-05-22T21:04:00Z">
        <w:r w:rsidR="00645D8A">
          <w:rPr>
            <w:rFonts w:ascii="Arial" w:hAnsi="Arial" w:cs="Arial"/>
            <w:color w:val="000000" w:themeColor="text1"/>
          </w:rPr>
          <w:instrText>HYPERLINK "C:\\PROJETOS\\TFS\\SEFIN\\COSIP\\DEV\\Sprint 5\\Documentacao\\04_Requisitos\\Casos de Uso\\Referências Externas\\SEFIN_COSIP_DIS-SIEF.doc"</w:instrText>
        </w:r>
      </w:ins>
      <w:del w:id="4117" w:author="eric.giuliani" w:date="2017-05-22T21:04:00Z">
        <w:r w:rsidR="00FF262C" w:rsidDel="00645D8A">
          <w:rPr>
            <w:rFonts w:ascii="Arial" w:hAnsi="Arial" w:cs="Arial"/>
            <w:color w:val="000000" w:themeColor="text1"/>
          </w:rPr>
          <w:delInstrText xml:space="preserve"> HYPERLINK "Referências%20Externas/SEFIN_COSIP_DIS-SIEF.doc" </w:delInstrText>
        </w:r>
      </w:del>
      <w:r>
        <w:rPr>
          <w:rFonts w:ascii="Arial" w:hAnsi="Arial" w:cs="Arial"/>
          <w:color w:val="000000" w:themeColor="text1"/>
        </w:rPr>
        <w:fldChar w:fldCharType="separate"/>
      </w:r>
      <w:r w:rsidR="00FF262C" w:rsidRPr="00FF262C">
        <w:rPr>
          <w:rStyle w:val="Hyperlink"/>
          <w:rFonts w:ascii="Arial" w:hAnsi="Arial" w:cs="Arial"/>
        </w:rPr>
        <w:t>Documento de Interface: SIEF</w:t>
      </w:r>
      <w:r>
        <w:rPr>
          <w:rFonts w:ascii="Arial" w:hAnsi="Arial" w:cs="Arial"/>
          <w:color w:val="000000" w:themeColor="text1"/>
        </w:rPr>
        <w:fldChar w:fldCharType="end"/>
      </w:r>
    </w:p>
    <w:bookmarkStart w:id="4118" w:name="RE10"/>
    <w:bookmarkEnd w:id="4118"/>
    <w:p w:rsidR="00FF262C" w:rsidRPr="00504D9C" w:rsidRDefault="00210B41" w:rsidP="00DB516F">
      <w:pPr>
        <w:pStyle w:val="PargrafodaLista"/>
        <w:numPr>
          <w:ilvl w:val="0"/>
          <w:numId w:val="15"/>
        </w:numPr>
        <w:spacing w:line="360" w:lineRule="auto"/>
        <w:ind w:left="1276" w:hanging="567"/>
        <w:jc w:val="both"/>
        <w:rPr>
          <w:rFonts w:ascii="Arial" w:hAnsi="Arial" w:cs="Arial"/>
          <w:color w:val="000000" w:themeColor="text1"/>
        </w:rPr>
      </w:pPr>
      <w:r>
        <w:rPr>
          <w:rFonts w:ascii="Arial" w:hAnsi="Arial" w:cs="Arial"/>
          <w:color w:val="000000" w:themeColor="text1"/>
        </w:rPr>
        <w:fldChar w:fldCharType="begin"/>
      </w:r>
      <w:ins w:id="4119" w:author="eric.giuliani" w:date="2017-05-22T21:04:00Z">
        <w:r w:rsidR="00645D8A">
          <w:rPr>
            <w:rFonts w:ascii="Arial" w:hAnsi="Arial" w:cs="Arial"/>
            <w:color w:val="000000" w:themeColor="text1"/>
          </w:rPr>
          <w:instrText>HYPERLINK "C:\\PROJETOS\\TFS\\SEFIN\\COSIP\\DEV\\Sprint 5\\Documentacao\\04_Requisitos\\Casos de Uso\\Referências Externas\\SEFIN_COSIP_DIS-SOF.docx"</w:instrText>
        </w:r>
      </w:ins>
      <w:del w:id="4120" w:author="eric.giuliani" w:date="2017-05-22T21:04:00Z">
        <w:r w:rsidR="00FF262C" w:rsidDel="00645D8A">
          <w:rPr>
            <w:rFonts w:ascii="Arial" w:hAnsi="Arial" w:cs="Arial"/>
            <w:color w:val="000000" w:themeColor="text1"/>
          </w:rPr>
          <w:delInstrText xml:space="preserve"> HYPERLINK "Referências%20Externas/SEFIN_COSIP_DIS-SOF.docx" </w:delInstrText>
        </w:r>
      </w:del>
      <w:r>
        <w:rPr>
          <w:rFonts w:ascii="Arial" w:hAnsi="Arial" w:cs="Arial"/>
          <w:color w:val="000000" w:themeColor="text1"/>
        </w:rPr>
        <w:fldChar w:fldCharType="separate"/>
      </w:r>
      <w:r w:rsidR="00FF262C" w:rsidRPr="00FF262C">
        <w:rPr>
          <w:rStyle w:val="Hyperlink"/>
          <w:rFonts w:ascii="Arial" w:hAnsi="Arial" w:cs="Arial"/>
        </w:rPr>
        <w:t>Documento de Interface: SOF</w:t>
      </w:r>
      <w:r>
        <w:rPr>
          <w:rFonts w:ascii="Arial" w:hAnsi="Arial" w:cs="Arial"/>
          <w:color w:val="000000" w:themeColor="text1"/>
        </w:rPr>
        <w:fldChar w:fldCharType="end"/>
      </w:r>
    </w:p>
    <w:p w:rsidR="00DB516F" w:rsidRPr="00504D9C" w:rsidRDefault="00DB516F" w:rsidP="00DB516F">
      <w:pPr>
        <w:spacing w:line="360" w:lineRule="auto"/>
        <w:rPr>
          <w:rFonts w:ascii="Arial" w:hAnsi="Arial" w:cs="Arial"/>
          <w:color w:val="000000" w:themeColor="text1"/>
        </w:rPr>
      </w:pPr>
    </w:p>
    <w:p w:rsidR="00E00197" w:rsidRPr="00504D9C" w:rsidRDefault="00E00197" w:rsidP="00DB516F">
      <w:pPr>
        <w:widowControl/>
        <w:spacing w:after="200" w:line="276" w:lineRule="auto"/>
        <w:rPr>
          <w:rFonts w:ascii="Arial" w:hAnsi="Arial" w:cs="Arial"/>
          <w:color w:val="000000" w:themeColor="text1"/>
        </w:rPr>
      </w:pPr>
    </w:p>
    <w:sectPr w:rsidR="00E00197" w:rsidRPr="00504D9C" w:rsidSect="00B255BB">
      <w:headerReference w:type="default" r:id="rId17"/>
      <w:footerReference w:type="default" r:id="rId18"/>
      <w:footerReference w:type="first" r:id="rId19"/>
      <w:pgSz w:w="11906" w:h="16838"/>
      <w:pgMar w:top="720" w:right="720" w:bottom="720" w:left="7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54" w:author="victor.santos" w:date="2017-04-26T15:09:00Z" w:initials="victor">
    <w:p w:rsidR="00863982" w:rsidRDefault="00863982">
      <w:pPr>
        <w:pStyle w:val="Textodecomentrio"/>
      </w:pPr>
      <w:r>
        <w:rPr>
          <w:rStyle w:val="Refdecomentrio"/>
        </w:rPr>
        <w:annotationRef/>
      </w:r>
      <w:r>
        <w:t xml:space="preserve">RN 200 a 249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35F2E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982" w:rsidRDefault="00863982" w:rsidP="001C4ECA">
      <w:pPr>
        <w:spacing w:line="240" w:lineRule="auto"/>
      </w:pPr>
      <w:r>
        <w:separator/>
      </w:r>
    </w:p>
  </w:endnote>
  <w:endnote w:type="continuationSeparator" w:id="0">
    <w:p w:rsidR="00863982" w:rsidRDefault="00863982" w:rsidP="001C4EC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acomgrade"/>
      <w:tblW w:w="109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6662"/>
      <w:gridCol w:w="1843"/>
    </w:tblGrid>
    <w:tr w:rsidR="00863982" w:rsidTr="00304C45">
      <w:trPr>
        <w:jc w:val="center"/>
      </w:trPr>
      <w:tc>
        <w:tcPr>
          <w:tcW w:w="2410" w:type="dxa"/>
          <w:vAlign w:val="center"/>
          <w:hideMark/>
        </w:tcPr>
        <w:p w:rsidR="00863982" w:rsidRDefault="00863982" w:rsidP="001C4ECA">
          <w:pPr>
            <w:pStyle w:val="Rodap"/>
          </w:pPr>
          <w:r>
            <w:rPr>
              <w:noProof/>
              <w:lang w:eastAsia="pt-BR"/>
            </w:rPr>
            <w:drawing>
              <wp:inline distT="0" distB="0" distL="0" distR="0">
                <wp:extent cx="1339850" cy="414655"/>
                <wp:effectExtent l="0" t="0" r="0" b="0"/>
                <wp:docPr id="13" name="Imagem 13" descr="COTEC_Pseud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COTEC_Pseudo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9850" cy="414655"/>
                        </a:xfrm>
                        <a:prstGeom prst="rect">
                          <a:avLst/>
                        </a:prstGeom>
                        <a:noFill/>
                        <a:ln>
                          <a:noFill/>
                        </a:ln>
                      </pic:spPr>
                    </pic:pic>
                  </a:graphicData>
                </a:graphic>
              </wp:inline>
            </w:drawing>
          </w:r>
        </w:p>
      </w:tc>
      <w:tc>
        <w:tcPr>
          <w:tcW w:w="6662" w:type="dxa"/>
          <w:vAlign w:val="center"/>
          <w:hideMark/>
        </w:tcPr>
        <w:p w:rsidR="00863982" w:rsidRDefault="00863982" w:rsidP="001C4ECA">
          <w:pPr>
            <w:pStyle w:val="Rodap"/>
            <w:jc w:val="center"/>
          </w:pPr>
          <w:r>
            <w:rPr>
              <w:rFonts w:ascii="Arial" w:hAnsi="Arial" w:cs="Arial"/>
              <w:sz w:val="16"/>
              <w:szCs w:val="16"/>
            </w:rPr>
            <w:t>Documento de Especificação de Sistema - Artefatos</w:t>
          </w:r>
        </w:p>
      </w:tc>
      <w:tc>
        <w:tcPr>
          <w:tcW w:w="1843" w:type="dxa"/>
          <w:vAlign w:val="center"/>
          <w:hideMark/>
        </w:tcPr>
        <w:p w:rsidR="00863982" w:rsidRDefault="00863982" w:rsidP="001C4ECA">
          <w:pPr>
            <w:pStyle w:val="Rodap"/>
          </w:pPr>
          <w:r>
            <w:rPr>
              <w:rFonts w:ascii="Arial" w:hAnsi="Arial" w:cs="Arial"/>
              <w:sz w:val="16"/>
              <w:szCs w:val="16"/>
            </w:rPr>
            <w:t xml:space="preserve">Página </w:t>
          </w:r>
          <w:r w:rsidR="00210B41">
            <w:rPr>
              <w:rFonts w:ascii="Arial" w:hAnsi="Arial" w:cs="Arial"/>
              <w:b/>
              <w:sz w:val="16"/>
              <w:szCs w:val="16"/>
            </w:rPr>
            <w:fldChar w:fldCharType="begin"/>
          </w:r>
          <w:r>
            <w:rPr>
              <w:rFonts w:ascii="Arial" w:hAnsi="Arial" w:cs="Arial"/>
              <w:b/>
              <w:sz w:val="16"/>
              <w:szCs w:val="16"/>
            </w:rPr>
            <w:instrText>PAGE</w:instrText>
          </w:r>
          <w:r w:rsidR="00210B41">
            <w:rPr>
              <w:rFonts w:ascii="Arial" w:hAnsi="Arial" w:cs="Arial"/>
              <w:b/>
              <w:sz w:val="16"/>
              <w:szCs w:val="16"/>
            </w:rPr>
            <w:fldChar w:fldCharType="separate"/>
          </w:r>
          <w:r w:rsidR="009A197D">
            <w:rPr>
              <w:rFonts w:ascii="Arial" w:hAnsi="Arial" w:cs="Arial"/>
              <w:b/>
              <w:noProof/>
              <w:sz w:val="16"/>
              <w:szCs w:val="16"/>
            </w:rPr>
            <w:t>92</w:t>
          </w:r>
          <w:r w:rsidR="00210B41">
            <w:rPr>
              <w:rFonts w:ascii="Arial" w:hAnsi="Arial" w:cs="Arial"/>
              <w:b/>
              <w:sz w:val="16"/>
              <w:szCs w:val="16"/>
            </w:rPr>
            <w:fldChar w:fldCharType="end"/>
          </w:r>
          <w:r>
            <w:rPr>
              <w:rFonts w:ascii="Arial" w:hAnsi="Arial" w:cs="Arial"/>
              <w:sz w:val="16"/>
              <w:szCs w:val="16"/>
            </w:rPr>
            <w:t xml:space="preserve"> de </w:t>
          </w:r>
          <w:r w:rsidR="00210B41">
            <w:rPr>
              <w:rFonts w:ascii="Arial" w:hAnsi="Arial" w:cs="Arial"/>
              <w:b/>
              <w:sz w:val="16"/>
              <w:szCs w:val="16"/>
            </w:rPr>
            <w:fldChar w:fldCharType="begin"/>
          </w:r>
          <w:r>
            <w:rPr>
              <w:rFonts w:ascii="Arial" w:hAnsi="Arial" w:cs="Arial"/>
              <w:b/>
              <w:sz w:val="16"/>
              <w:szCs w:val="16"/>
            </w:rPr>
            <w:instrText>NUMPAGES</w:instrText>
          </w:r>
          <w:r w:rsidR="00210B41">
            <w:rPr>
              <w:rFonts w:ascii="Arial" w:hAnsi="Arial" w:cs="Arial"/>
              <w:b/>
              <w:sz w:val="16"/>
              <w:szCs w:val="16"/>
            </w:rPr>
            <w:fldChar w:fldCharType="separate"/>
          </w:r>
          <w:r w:rsidR="009A197D">
            <w:rPr>
              <w:rFonts w:ascii="Arial" w:hAnsi="Arial" w:cs="Arial"/>
              <w:b/>
              <w:noProof/>
              <w:sz w:val="16"/>
              <w:szCs w:val="16"/>
            </w:rPr>
            <w:t>93</w:t>
          </w:r>
          <w:r w:rsidR="00210B41">
            <w:rPr>
              <w:rFonts w:ascii="Arial" w:hAnsi="Arial" w:cs="Arial"/>
              <w:b/>
              <w:sz w:val="16"/>
              <w:szCs w:val="16"/>
            </w:rPr>
            <w:fldChar w:fldCharType="end"/>
          </w:r>
        </w:p>
      </w:tc>
    </w:tr>
  </w:tbl>
  <w:p w:rsidR="00863982" w:rsidRDefault="00863982">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982" w:rsidRDefault="00863982">
    <w:pPr>
      <w:pStyle w:val="Rodap"/>
    </w:pPr>
    <w:r w:rsidRPr="00E971E5">
      <w:rPr>
        <w:rFonts w:asciiTheme="minorHAnsi" w:hAnsiTheme="minorHAnsi"/>
        <w:i/>
      </w:rPr>
      <w:t xml:space="preserve">Template v2 </w:t>
    </w:r>
    <w:r>
      <w:rPr>
        <w:rFonts w:asciiTheme="minorHAnsi" w:hAnsiTheme="minorHAnsi"/>
        <w:i/>
      </w:rPr>
      <w:t>24</w:t>
    </w:r>
    <w:r w:rsidRPr="00E971E5">
      <w:rPr>
        <w:rFonts w:asciiTheme="minorHAnsi" w:hAnsiTheme="minorHAnsi"/>
        <w:i/>
      </w:rPr>
      <w:t>/11/2015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982" w:rsidRDefault="00863982" w:rsidP="001C4ECA">
      <w:pPr>
        <w:spacing w:line="240" w:lineRule="auto"/>
      </w:pPr>
      <w:r>
        <w:separator/>
      </w:r>
    </w:p>
  </w:footnote>
  <w:footnote w:type="continuationSeparator" w:id="0">
    <w:p w:rsidR="00863982" w:rsidRDefault="00863982" w:rsidP="001C4EC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67" w:type="dxa"/>
      <w:tblInd w:w="-154" w:type="dxa"/>
      <w:tblLayout w:type="fixed"/>
      <w:tblCellMar>
        <w:left w:w="70" w:type="dxa"/>
        <w:right w:w="70" w:type="dxa"/>
      </w:tblCellMar>
      <w:tblLook w:val="04A0"/>
    </w:tblPr>
    <w:tblGrid>
      <w:gridCol w:w="2888"/>
      <w:gridCol w:w="8079"/>
    </w:tblGrid>
    <w:tr w:rsidR="00863982" w:rsidTr="004C488B">
      <w:tc>
        <w:tcPr>
          <w:tcW w:w="2888" w:type="dxa"/>
          <w:hideMark/>
        </w:tcPr>
        <w:p w:rsidR="00863982" w:rsidRDefault="00863982" w:rsidP="00C258CA">
          <w:pPr>
            <w:autoSpaceDE w:val="0"/>
            <w:autoSpaceDN w:val="0"/>
            <w:snapToGrid w:val="0"/>
            <w:rPr>
              <w:rFonts w:ascii="Times New Roman" w:hAnsi="Times New Roman"/>
            </w:rPr>
          </w:pPr>
          <w:r>
            <w:rPr>
              <w:noProof/>
              <w:lang w:eastAsia="pt-BR"/>
            </w:rPr>
            <w:drawing>
              <wp:inline distT="0" distB="0" distL="0" distR="0">
                <wp:extent cx="1645920" cy="578772"/>
                <wp:effectExtent l="0" t="0" r="0" b="0"/>
                <wp:docPr id="11" name="Imagem 11" descr="Logo-semfun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ogo-semfundo-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5050" cy="581983"/>
                        </a:xfrm>
                        <a:prstGeom prst="rect">
                          <a:avLst/>
                        </a:prstGeom>
                        <a:noFill/>
                        <a:ln>
                          <a:noFill/>
                        </a:ln>
                      </pic:spPr>
                    </pic:pic>
                  </a:graphicData>
                </a:graphic>
              </wp:inline>
            </w:drawing>
          </w:r>
        </w:p>
      </w:tc>
      <w:tc>
        <w:tcPr>
          <w:tcW w:w="8079" w:type="dxa"/>
        </w:tcPr>
        <w:p w:rsidR="00863982" w:rsidRDefault="00863982" w:rsidP="001C4ECA">
          <w:pPr>
            <w:spacing w:before="120"/>
            <w:jc w:val="center"/>
            <w:rPr>
              <w:rFonts w:ascii="Arial" w:hAnsi="Arial"/>
            </w:rPr>
          </w:pPr>
          <w:r>
            <w:rPr>
              <w:rFonts w:ascii="Arial" w:hAnsi="Arial"/>
              <w:sz w:val="28"/>
            </w:rPr>
            <w:t>PREFEITURA DO MUNICÍPIO DE SÃO PAULO</w:t>
          </w:r>
        </w:p>
        <w:p w:rsidR="00863982" w:rsidRDefault="00863982" w:rsidP="001C4ECA">
          <w:pPr>
            <w:spacing w:before="120"/>
            <w:jc w:val="center"/>
            <w:rPr>
              <w:rFonts w:ascii="Arial" w:hAnsi="Arial"/>
            </w:rPr>
          </w:pPr>
          <w:r>
            <w:rPr>
              <w:rFonts w:ascii="Arial" w:hAnsi="Arial"/>
            </w:rPr>
            <w:t>SECRETARIA MUNICIPAL DE FINANÇAS E DESENVOLVIMENTO ECONÔMICO</w:t>
          </w:r>
        </w:p>
        <w:p w:rsidR="00863982" w:rsidRDefault="00863982" w:rsidP="001C4ECA">
          <w:pPr>
            <w:jc w:val="center"/>
            <w:rPr>
              <w:rFonts w:ascii="Arial" w:hAnsi="Arial"/>
            </w:rPr>
          </w:pPr>
        </w:p>
      </w:tc>
    </w:tr>
  </w:tbl>
  <w:p w:rsidR="00863982" w:rsidRDefault="0086398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9C417A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000001"/>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bullet"/>
      <w:lvlText w:val="·"/>
      <w:lvlJc w:val="left"/>
      <w:pPr>
        <w:tabs>
          <w:tab w:val="num" w:pos="0"/>
        </w:tabs>
      </w:pPr>
      <w:rPr>
        <w:rFonts w:ascii="Symbol" w:hAnsi="Symbol" w:cs="Symbol"/>
      </w:rPr>
    </w:lvl>
    <w:lvl w:ilvl="3" w:tplc="FFFFFFFF">
      <w:start w:val="1"/>
      <w:numFmt w:val="bullet"/>
      <w:lvlText w:val="·"/>
      <w:lvlJc w:val="left"/>
      <w:pPr>
        <w:tabs>
          <w:tab w:val="num" w:pos="0"/>
        </w:tabs>
      </w:pPr>
      <w:rPr>
        <w:rFonts w:ascii="Symbol" w:hAnsi="Symbol" w:cs="Symbol"/>
      </w:rPr>
    </w:lvl>
    <w:lvl w:ilvl="4" w:tplc="FFFFFFFF">
      <w:start w:val="1"/>
      <w:numFmt w:val="bullet"/>
      <w:lvlText w:val="·"/>
      <w:lvlJc w:val="left"/>
      <w:pPr>
        <w:tabs>
          <w:tab w:val="num" w:pos="0"/>
        </w:tabs>
      </w:pPr>
      <w:rPr>
        <w:rFonts w:ascii="Symbol" w:hAnsi="Symbol" w:cs="Symbol"/>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9D7D3"/>
    <w:multiLevelType w:val="multilevel"/>
    <w:tmpl w:val="00000001"/>
    <w:name w:val="HTML-List1"/>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3">
    <w:nsid w:val="00EA09F0"/>
    <w:multiLevelType w:val="multilevel"/>
    <w:tmpl w:val="00000001"/>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4">
    <w:nsid w:val="00EA0A00"/>
    <w:multiLevelType w:val="multilevel"/>
    <w:tmpl w:val="00000002"/>
    <w:name w:val="HTML-List2"/>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5">
    <w:nsid w:val="00EA0A01"/>
    <w:multiLevelType w:val="multilevel"/>
    <w:tmpl w:val="00000003"/>
    <w:name w:val="HTML-List3"/>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6">
    <w:nsid w:val="00F97694"/>
    <w:multiLevelType w:val="hybridMultilevel"/>
    <w:tmpl w:val="A1FA930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
    <w:nsid w:val="015A7EE6"/>
    <w:multiLevelType w:val="hybridMultilevel"/>
    <w:tmpl w:val="CFC44354"/>
    <w:lvl w:ilvl="0" w:tplc="F4E218E0">
      <w:numFmt w:val="decimal"/>
      <w:lvlText w:val="%1."/>
      <w:lvlJc w:val="left"/>
      <w:pPr>
        <w:ind w:left="256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02D267BD"/>
    <w:multiLevelType w:val="hybridMultilevel"/>
    <w:tmpl w:val="082856F6"/>
    <w:lvl w:ilvl="0" w:tplc="130AA4FC">
      <w:start w:val="1"/>
      <w:numFmt w:val="bullet"/>
      <w:lvlText w:val=""/>
      <w:lvlJc w:val="left"/>
      <w:pPr>
        <w:ind w:left="720" w:hanging="360"/>
      </w:pPr>
      <w:rPr>
        <w:rFonts w:ascii="Symbol" w:hAnsi="Symbol" w:hint="default"/>
      </w:rPr>
    </w:lvl>
    <w:lvl w:ilvl="1" w:tplc="E3B079B2">
      <w:start w:val="1"/>
      <w:numFmt w:val="bullet"/>
      <w:lvlText w:val=""/>
      <w:lvlJc w:val="left"/>
      <w:pPr>
        <w:ind w:left="1440" w:hanging="360"/>
      </w:pPr>
      <w:rPr>
        <w:rFonts w:ascii="Wingdings 3" w:hAnsi="Wingdings 3" w:hint="default"/>
      </w:r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9">
    <w:nsid w:val="062604EB"/>
    <w:multiLevelType w:val="hybridMultilevel"/>
    <w:tmpl w:val="7CA441B8"/>
    <w:lvl w:ilvl="0" w:tplc="15AE170E">
      <w:start w:val="1"/>
      <w:numFmt w:val="decimal"/>
      <w:lvlText w:val="%1."/>
      <w:lvlJc w:val="left"/>
      <w:pPr>
        <w:ind w:left="256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06691DF8"/>
    <w:multiLevelType w:val="hybridMultilevel"/>
    <w:tmpl w:val="C3ECC7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077A1570"/>
    <w:multiLevelType w:val="multilevel"/>
    <w:tmpl w:val="459E1DB6"/>
    <w:lvl w:ilvl="0">
      <w:start w:val="1"/>
      <w:numFmt w:val="decimalZero"/>
      <w:lvlText w:val="MS_%1 - "/>
      <w:lvlJc w:val="left"/>
      <w:pPr>
        <w:ind w:left="360" w:hanging="360"/>
      </w:pPr>
      <w:rPr>
        <w:rFonts w:ascii="Arial" w:hAnsi="Arial" w:hint="default"/>
        <w:b w:val="0"/>
        <w:i w:val="0"/>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9A23F86"/>
    <w:multiLevelType w:val="hybridMultilevel"/>
    <w:tmpl w:val="957077A8"/>
    <w:lvl w:ilvl="0" w:tplc="04160001">
      <w:start w:val="1"/>
      <w:numFmt w:val="bullet"/>
      <w:lvlText w:val=""/>
      <w:lvlJc w:val="left"/>
      <w:pPr>
        <w:ind w:left="2563" w:hanging="360"/>
      </w:pPr>
      <w:rPr>
        <w:rFonts w:ascii="Symbol" w:hAnsi="Symbol" w:hint="default"/>
      </w:rPr>
    </w:lvl>
    <w:lvl w:ilvl="1" w:tplc="04160003" w:tentative="1">
      <w:start w:val="1"/>
      <w:numFmt w:val="bullet"/>
      <w:lvlText w:val="o"/>
      <w:lvlJc w:val="left"/>
      <w:pPr>
        <w:ind w:left="3283" w:hanging="360"/>
      </w:pPr>
      <w:rPr>
        <w:rFonts w:ascii="Courier New" w:hAnsi="Courier New" w:cs="Courier New" w:hint="default"/>
      </w:rPr>
    </w:lvl>
    <w:lvl w:ilvl="2" w:tplc="04160005" w:tentative="1">
      <w:start w:val="1"/>
      <w:numFmt w:val="bullet"/>
      <w:lvlText w:val=""/>
      <w:lvlJc w:val="left"/>
      <w:pPr>
        <w:ind w:left="4003" w:hanging="360"/>
      </w:pPr>
      <w:rPr>
        <w:rFonts w:ascii="Wingdings" w:hAnsi="Wingdings" w:hint="default"/>
      </w:rPr>
    </w:lvl>
    <w:lvl w:ilvl="3" w:tplc="04160001" w:tentative="1">
      <w:start w:val="1"/>
      <w:numFmt w:val="bullet"/>
      <w:lvlText w:val=""/>
      <w:lvlJc w:val="left"/>
      <w:pPr>
        <w:ind w:left="4723" w:hanging="360"/>
      </w:pPr>
      <w:rPr>
        <w:rFonts w:ascii="Symbol" w:hAnsi="Symbol" w:hint="default"/>
      </w:rPr>
    </w:lvl>
    <w:lvl w:ilvl="4" w:tplc="04160003" w:tentative="1">
      <w:start w:val="1"/>
      <w:numFmt w:val="bullet"/>
      <w:lvlText w:val="o"/>
      <w:lvlJc w:val="left"/>
      <w:pPr>
        <w:ind w:left="5443" w:hanging="360"/>
      </w:pPr>
      <w:rPr>
        <w:rFonts w:ascii="Courier New" w:hAnsi="Courier New" w:cs="Courier New" w:hint="default"/>
      </w:rPr>
    </w:lvl>
    <w:lvl w:ilvl="5" w:tplc="04160005" w:tentative="1">
      <w:start w:val="1"/>
      <w:numFmt w:val="bullet"/>
      <w:lvlText w:val=""/>
      <w:lvlJc w:val="left"/>
      <w:pPr>
        <w:ind w:left="6163" w:hanging="360"/>
      </w:pPr>
      <w:rPr>
        <w:rFonts w:ascii="Wingdings" w:hAnsi="Wingdings" w:hint="default"/>
      </w:rPr>
    </w:lvl>
    <w:lvl w:ilvl="6" w:tplc="04160001" w:tentative="1">
      <w:start w:val="1"/>
      <w:numFmt w:val="bullet"/>
      <w:lvlText w:val=""/>
      <w:lvlJc w:val="left"/>
      <w:pPr>
        <w:ind w:left="6883" w:hanging="360"/>
      </w:pPr>
      <w:rPr>
        <w:rFonts w:ascii="Symbol" w:hAnsi="Symbol" w:hint="default"/>
      </w:rPr>
    </w:lvl>
    <w:lvl w:ilvl="7" w:tplc="04160003" w:tentative="1">
      <w:start w:val="1"/>
      <w:numFmt w:val="bullet"/>
      <w:lvlText w:val="o"/>
      <w:lvlJc w:val="left"/>
      <w:pPr>
        <w:ind w:left="7603" w:hanging="360"/>
      </w:pPr>
      <w:rPr>
        <w:rFonts w:ascii="Courier New" w:hAnsi="Courier New" w:cs="Courier New" w:hint="default"/>
      </w:rPr>
    </w:lvl>
    <w:lvl w:ilvl="8" w:tplc="04160005" w:tentative="1">
      <w:start w:val="1"/>
      <w:numFmt w:val="bullet"/>
      <w:lvlText w:val=""/>
      <w:lvlJc w:val="left"/>
      <w:pPr>
        <w:ind w:left="8323" w:hanging="360"/>
      </w:pPr>
      <w:rPr>
        <w:rFonts w:ascii="Wingdings" w:hAnsi="Wingdings" w:hint="default"/>
      </w:rPr>
    </w:lvl>
  </w:abstractNum>
  <w:abstractNum w:abstractNumId="13">
    <w:nsid w:val="0C025EE1"/>
    <w:multiLevelType w:val="hybridMultilevel"/>
    <w:tmpl w:val="577EEB9E"/>
    <w:lvl w:ilvl="0" w:tplc="15AE170E">
      <w:start w:val="1"/>
      <w:numFmt w:val="decimal"/>
      <w:lvlText w:val="%1."/>
      <w:lvlJc w:val="left"/>
      <w:pPr>
        <w:ind w:left="4056" w:hanging="360"/>
      </w:pPr>
      <w:rPr>
        <w:rFonts w:hint="default"/>
      </w:rPr>
    </w:lvl>
    <w:lvl w:ilvl="1" w:tplc="04160019" w:tentative="1">
      <w:start w:val="1"/>
      <w:numFmt w:val="lowerLetter"/>
      <w:lvlText w:val="%2."/>
      <w:lvlJc w:val="left"/>
      <w:pPr>
        <w:ind w:left="2934" w:hanging="360"/>
      </w:pPr>
    </w:lvl>
    <w:lvl w:ilvl="2" w:tplc="0416000F">
      <w:start w:val="1"/>
      <w:numFmt w:val="decimal"/>
      <w:lvlText w:val="%3."/>
      <w:lvlJc w:val="left"/>
      <w:pPr>
        <w:ind w:left="3654" w:hanging="180"/>
      </w:pPr>
    </w:lvl>
    <w:lvl w:ilvl="3" w:tplc="0416000F" w:tentative="1">
      <w:start w:val="1"/>
      <w:numFmt w:val="decimal"/>
      <w:lvlText w:val="%4."/>
      <w:lvlJc w:val="left"/>
      <w:pPr>
        <w:ind w:left="4374" w:hanging="360"/>
      </w:pPr>
    </w:lvl>
    <w:lvl w:ilvl="4" w:tplc="04160019" w:tentative="1">
      <w:start w:val="1"/>
      <w:numFmt w:val="lowerLetter"/>
      <w:lvlText w:val="%5."/>
      <w:lvlJc w:val="left"/>
      <w:pPr>
        <w:ind w:left="5094" w:hanging="360"/>
      </w:pPr>
    </w:lvl>
    <w:lvl w:ilvl="5" w:tplc="0416001B" w:tentative="1">
      <w:start w:val="1"/>
      <w:numFmt w:val="lowerRoman"/>
      <w:lvlText w:val="%6."/>
      <w:lvlJc w:val="right"/>
      <w:pPr>
        <w:ind w:left="5814" w:hanging="180"/>
      </w:pPr>
    </w:lvl>
    <w:lvl w:ilvl="6" w:tplc="0416000F" w:tentative="1">
      <w:start w:val="1"/>
      <w:numFmt w:val="decimal"/>
      <w:lvlText w:val="%7."/>
      <w:lvlJc w:val="left"/>
      <w:pPr>
        <w:ind w:left="6534" w:hanging="360"/>
      </w:pPr>
    </w:lvl>
    <w:lvl w:ilvl="7" w:tplc="04160019" w:tentative="1">
      <w:start w:val="1"/>
      <w:numFmt w:val="lowerLetter"/>
      <w:lvlText w:val="%8."/>
      <w:lvlJc w:val="left"/>
      <w:pPr>
        <w:ind w:left="7254" w:hanging="360"/>
      </w:pPr>
    </w:lvl>
    <w:lvl w:ilvl="8" w:tplc="0416001B" w:tentative="1">
      <w:start w:val="1"/>
      <w:numFmt w:val="lowerRoman"/>
      <w:lvlText w:val="%9."/>
      <w:lvlJc w:val="right"/>
      <w:pPr>
        <w:ind w:left="7974" w:hanging="180"/>
      </w:pPr>
    </w:lvl>
  </w:abstractNum>
  <w:abstractNum w:abstractNumId="14">
    <w:nsid w:val="0E921B19"/>
    <w:multiLevelType w:val="hybridMultilevel"/>
    <w:tmpl w:val="6DC0E92E"/>
    <w:lvl w:ilvl="0" w:tplc="04160001">
      <w:start w:val="1"/>
      <w:numFmt w:val="bullet"/>
      <w:lvlText w:val=""/>
      <w:lvlJc w:val="left"/>
      <w:pPr>
        <w:ind w:left="1908" w:hanging="360"/>
      </w:pPr>
      <w:rPr>
        <w:rFonts w:ascii="Symbol" w:hAnsi="Symbol" w:hint="default"/>
      </w:rPr>
    </w:lvl>
    <w:lvl w:ilvl="1" w:tplc="04160003">
      <w:start w:val="1"/>
      <w:numFmt w:val="bullet"/>
      <w:lvlText w:val="o"/>
      <w:lvlJc w:val="left"/>
      <w:pPr>
        <w:ind w:left="2628" w:hanging="360"/>
      </w:pPr>
      <w:rPr>
        <w:rFonts w:ascii="Courier New" w:hAnsi="Courier New" w:cs="Courier New" w:hint="default"/>
      </w:rPr>
    </w:lvl>
    <w:lvl w:ilvl="2" w:tplc="04160005" w:tentative="1">
      <w:start w:val="1"/>
      <w:numFmt w:val="bullet"/>
      <w:lvlText w:val=""/>
      <w:lvlJc w:val="left"/>
      <w:pPr>
        <w:ind w:left="3348" w:hanging="360"/>
      </w:pPr>
      <w:rPr>
        <w:rFonts w:ascii="Wingdings" w:hAnsi="Wingdings" w:hint="default"/>
      </w:rPr>
    </w:lvl>
    <w:lvl w:ilvl="3" w:tplc="04160001" w:tentative="1">
      <w:start w:val="1"/>
      <w:numFmt w:val="bullet"/>
      <w:lvlText w:val=""/>
      <w:lvlJc w:val="left"/>
      <w:pPr>
        <w:ind w:left="4068" w:hanging="360"/>
      </w:pPr>
      <w:rPr>
        <w:rFonts w:ascii="Symbol" w:hAnsi="Symbol" w:hint="default"/>
      </w:rPr>
    </w:lvl>
    <w:lvl w:ilvl="4" w:tplc="04160003" w:tentative="1">
      <w:start w:val="1"/>
      <w:numFmt w:val="bullet"/>
      <w:lvlText w:val="o"/>
      <w:lvlJc w:val="left"/>
      <w:pPr>
        <w:ind w:left="4788" w:hanging="360"/>
      </w:pPr>
      <w:rPr>
        <w:rFonts w:ascii="Courier New" w:hAnsi="Courier New" w:cs="Courier New" w:hint="default"/>
      </w:rPr>
    </w:lvl>
    <w:lvl w:ilvl="5" w:tplc="04160005" w:tentative="1">
      <w:start w:val="1"/>
      <w:numFmt w:val="bullet"/>
      <w:lvlText w:val=""/>
      <w:lvlJc w:val="left"/>
      <w:pPr>
        <w:ind w:left="5508" w:hanging="360"/>
      </w:pPr>
      <w:rPr>
        <w:rFonts w:ascii="Wingdings" w:hAnsi="Wingdings" w:hint="default"/>
      </w:rPr>
    </w:lvl>
    <w:lvl w:ilvl="6" w:tplc="04160001" w:tentative="1">
      <w:start w:val="1"/>
      <w:numFmt w:val="bullet"/>
      <w:lvlText w:val=""/>
      <w:lvlJc w:val="left"/>
      <w:pPr>
        <w:ind w:left="6228" w:hanging="360"/>
      </w:pPr>
      <w:rPr>
        <w:rFonts w:ascii="Symbol" w:hAnsi="Symbol" w:hint="default"/>
      </w:rPr>
    </w:lvl>
    <w:lvl w:ilvl="7" w:tplc="04160003" w:tentative="1">
      <w:start w:val="1"/>
      <w:numFmt w:val="bullet"/>
      <w:lvlText w:val="o"/>
      <w:lvlJc w:val="left"/>
      <w:pPr>
        <w:ind w:left="6948" w:hanging="360"/>
      </w:pPr>
      <w:rPr>
        <w:rFonts w:ascii="Courier New" w:hAnsi="Courier New" w:cs="Courier New" w:hint="default"/>
      </w:rPr>
    </w:lvl>
    <w:lvl w:ilvl="8" w:tplc="04160005" w:tentative="1">
      <w:start w:val="1"/>
      <w:numFmt w:val="bullet"/>
      <w:lvlText w:val=""/>
      <w:lvlJc w:val="left"/>
      <w:pPr>
        <w:ind w:left="7668" w:hanging="360"/>
      </w:pPr>
      <w:rPr>
        <w:rFonts w:ascii="Wingdings" w:hAnsi="Wingdings" w:hint="default"/>
      </w:rPr>
    </w:lvl>
  </w:abstractNum>
  <w:abstractNum w:abstractNumId="15">
    <w:nsid w:val="0FCB0202"/>
    <w:multiLevelType w:val="hybridMultilevel"/>
    <w:tmpl w:val="4AD895C4"/>
    <w:lvl w:ilvl="0" w:tplc="04160003">
      <w:start w:val="1"/>
      <w:numFmt w:val="bullet"/>
      <w:lvlText w:val="o"/>
      <w:lvlJc w:val="left"/>
      <w:pPr>
        <w:ind w:left="1854" w:hanging="360"/>
      </w:pPr>
      <w:rPr>
        <w:rFonts w:ascii="Courier New" w:hAnsi="Courier New" w:cs="Courier New"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nsid w:val="10CB7D91"/>
    <w:multiLevelType w:val="hybridMultilevel"/>
    <w:tmpl w:val="77F803C4"/>
    <w:lvl w:ilvl="0" w:tplc="0416000F">
      <w:start w:val="1"/>
      <w:numFmt w:val="decimal"/>
      <w:lvlText w:val="%1."/>
      <w:lvlJc w:val="left"/>
      <w:pPr>
        <w:ind w:left="2214" w:hanging="360"/>
      </w:pPr>
    </w:lvl>
    <w:lvl w:ilvl="1" w:tplc="04160019">
      <w:start w:val="1"/>
      <w:numFmt w:val="lowerLetter"/>
      <w:lvlText w:val="%2."/>
      <w:lvlJc w:val="left"/>
      <w:pPr>
        <w:ind w:left="2934" w:hanging="360"/>
      </w:pPr>
    </w:lvl>
    <w:lvl w:ilvl="2" w:tplc="0416001B" w:tentative="1">
      <w:start w:val="1"/>
      <w:numFmt w:val="lowerRoman"/>
      <w:lvlText w:val="%3."/>
      <w:lvlJc w:val="right"/>
      <w:pPr>
        <w:ind w:left="3654" w:hanging="180"/>
      </w:pPr>
    </w:lvl>
    <w:lvl w:ilvl="3" w:tplc="0416000F" w:tentative="1">
      <w:start w:val="1"/>
      <w:numFmt w:val="decimal"/>
      <w:lvlText w:val="%4."/>
      <w:lvlJc w:val="left"/>
      <w:pPr>
        <w:ind w:left="4374" w:hanging="360"/>
      </w:pPr>
    </w:lvl>
    <w:lvl w:ilvl="4" w:tplc="04160019" w:tentative="1">
      <w:start w:val="1"/>
      <w:numFmt w:val="lowerLetter"/>
      <w:lvlText w:val="%5."/>
      <w:lvlJc w:val="left"/>
      <w:pPr>
        <w:ind w:left="5094" w:hanging="360"/>
      </w:pPr>
    </w:lvl>
    <w:lvl w:ilvl="5" w:tplc="0416001B" w:tentative="1">
      <w:start w:val="1"/>
      <w:numFmt w:val="lowerRoman"/>
      <w:lvlText w:val="%6."/>
      <w:lvlJc w:val="right"/>
      <w:pPr>
        <w:ind w:left="5814" w:hanging="180"/>
      </w:pPr>
    </w:lvl>
    <w:lvl w:ilvl="6" w:tplc="0416000F" w:tentative="1">
      <w:start w:val="1"/>
      <w:numFmt w:val="decimal"/>
      <w:lvlText w:val="%7."/>
      <w:lvlJc w:val="left"/>
      <w:pPr>
        <w:ind w:left="6534" w:hanging="360"/>
      </w:pPr>
    </w:lvl>
    <w:lvl w:ilvl="7" w:tplc="04160019" w:tentative="1">
      <w:start w:val="1"/>
      <w:numFmt w:val="lowerLetter"/>
      <w:lvlText w:val="%8."/>
      <w:lvlJc w:val="left"/>
      <w:pPr>
        <w:ind w:left="7254" w:hanging="360"/>
      </w:pPr>
    </w:lvl>
    <w:lvl w:ilvl="8" w:tplc="0416001B" w:tentative="1">
      <w:start w:val="1"/>
      <w:numFmt w:val="lowerRoman"/>
      <w:lvlText w:val="%9."/>
      <w:lvlJc w:val="right"/>
      <w:pPr>
        <w:ind w:left="7974" w:hanging="180"/>
      </w:pPr>
    </w:lvl>
  </w:abstractNum>
  <w:abstractNum w:abstractNumId="17">
    <w:nsid w:val="10DA2C4B"/>
    <w:multiLevelType w:val="multilevel"/>
    <w:tmpl w:val="889E9F2E"/>
    <w:lvl w:ilvl="0">
      <w:start w:val="1"/>
      <w:numFmt w:val="decimalZero"/>
      <w:lvlText w:val="FE%1 - "/>
      <w:lvlJc w:val="left"/>
      <w:pPr>
        <w:ind w:left="360" w:hanging="360"/>
      </w:pPr>
      <w:rPr>
        <w:rFonts w:ascii="Arial" w:hAnsi="Arial" w:hint="default"/>
        <w:b/>
        <w:i w:val="0"/>
        <w:sz w:val="20"/>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13DC032E"/>
    <w:multiLevelType w:val="hybridMultilevel"/>
    <w:tmpl w:val="5068217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nsid w:val="14B2330D"/>
    <w:multiLevelType w:val="hybridMultilevel"/>
    <w:tmpl w:val="551C94D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nsid w:val="17D04D00"/>
    <w:multiLevelType w:val="hybridMultilevel"/>
    <w:tmpl w:val="9A368F9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21">
    <w:nsid w:val="1B8F7361"/>
    <w:multiLevelType w:val="hybridMultilevel"/>
    <w:tmpl w:val="24E01CB6"/>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2">
    <w:nsid w:val="1C981DD4"/>
    <w:multiLevelType w:val="hybridMultilevel"/>
    <w:tmpl w:val="F3C0B368"/>
    <w:lvl w:ilvl="0" w:tplc="04160001">
      <w:start w:val="1"/>
      <w:numFmt w:val="bullet"/>
      <w:lvlText w:val=""/>
      <w:lvlJc w:val="left"/>
      <w:pPr>
        <w:ind w:left="2280" w:hanging="360"/>
      </w:pPr>
      <w:rPr>
        <w:rFonts w:ascii="Symbol" w:hAnsi="Symbol" w:hint="default"/>
      </w:rPr>
    </w:lvl>
    <w:lvl w:ilvl="1" w:tplc="04160003" w:tentative="1">
      <w:start w:val="1"/>
      <w:numFmt w:val="bullet"/>
      <w:lvlText w:val="o"/>
      <w:lvlJc w:val="left"/>
      <w:pPr>
        <w:ind w:left="3000" w:hanging="360"/>
      </w:pPr>
      <w:rPr>
        <w:rFonts w:ascii="Courier New" w:hAnsi="Courier New" w:cs="Courier New" w:hint="default"/>
      </w:rPr>
    </w:lvl>
    <w:lvl w:ilvl="2" w:tplc="04160005" w:tentative="1">
      <w:start w:val="1"/>
      <w:numFmt w:val="bullet"/>
      <w:lvlText w:val=""/>
      <w:lvlJc w:val="left"/>
      <w:pPr>
        <w:ind w:left="3720" w:hanging="360"/>
      </w:pPr>
      <w:rPr>
        <w:rFonts w:ascii="Wingdings" w:hAnsi="Wingdings" w:hint="default"/>
      </w:rPr>
    </w:lvl>
    <w:lvl w:ilvl="3" w:tplc="04160001" w:tentative="1">
      <w:start w:val="1"/>
      <w:numFmt w:val="bullet"/>
      <w:lvlText w:val=""/>
      <w:lvlJc w:val="left"/>
      <w:pPr>
        <w:ind w:left="4440" w:hanging="360"/>
      </w:pPr>
      <w:rPr>
        <w:rFonts w:ascii="Symbol" w:hAnsi="Symbol" w:hint="default"/>
      </w:rPr>
    </w:lvl>
    <w:lvl w:ilvl="4" w:tplc="04160003" w:tentative="1">
      <w:start w:val="1"/>
      <w:numFmt w:val="bullet"/>
      <w:lvlText w:val="o"/>
      <w:lvlJc w:val="left"/>
      <w:pPr>
        <w:ind w:left="5160" w:hanging="360"/>
      </w:pPr>
      <w:rPr>
        <w:rFonts w:ascii="Courier New" w:hAnsi="Courier New" w:cs="Courier New" w:hint="default"/>
      </w:rPr>
    </w:lvl>
    <w:lvl w:ilvl="5" w:tplc="04160005" w:tentative="1">
      <w:start w:val="1"/>
      <w:numFmt w:val="bullet"/>
      <w:lvlText w:val=""/>
      <w:lvlJc w:val="left"/>
      <w:pPr>
        <w:ind w:left="5880" w:hanging="360"/>
      </w:pPr>
      <w:rPr>
        <w:rFonts w:ascii="Wingdings" w:hAnsi="Wingdings" w:hint="default"/>
      </w:rPr>
    </w:lvl>
    <w:lvl w:ilvl="6" w:tplc="04160001" w:tentative="1">
      <w:start w:val="1"/>
      <w:numFmt w:val="bullet"/>
      <w:lvlText w:val=""/>
      <w:lvlJc w:val="left"/>
      <w:pPr>
        <w:ind w:left="6600" w:hanging="360"/>
      </w:pPr>
      <w:rPr>
        <w:rFonts w:ascii="Symbol" w:hAnsi="Symbol" w:hint="default"/>
      </w:rPr>
    </w:lvl>
    <w:lvl w:ilvl="7" w:tplc="04160003" w:tentative="1">
      <w:start w:val="1"/>
      <w:numFmt w:val="bullet"/>
      <w:lvlText w:val="o"/>
      <w:lvlJc w:val="left"/>
      <w:pPr>
        <w:ind w:left="7320" w:hanging="360"/>
      </w:pPr>
      <w:rPr>
        <w:rFonts w:ascii="Courier New" w:hAnsi="Courier New" w:cs="Courier New" w:hint="default"/>
      </w:rPr>
    </w:lvl>
    <w:lvl w:ilvl="8" w:tplc="04160005" w:tentative="1">
      <w:start w:val="1"/>
      <w:numFmt w:val="bullet"/>
      <w:lvlText w:val=""/>
      <w:lvlJc w:val="left"/>
      <w:pPr>
        <w:ind w:left="8040" w:hanging="360"/>
      </w:pPr>
      <w:rPr>
        <w:rFonts w:ascii="Wingdings" w:hAnsi="Wingdings" w:hint="default"/>
      </w:rPr>
    </w:lvl>
  </w:abstractNum>
  <w:abstractNum w:abstractNumId="23">
    <w:nsid w:val="1D934CF8"/>
    <w:multiLevelType w:val="hybridMultilevel"/>
    <w:tmpl w:val="CFC44354"/>
    <w:lvl w:ilvl="0" w:tplc="F4E218E0">
      <w:numFmt w:val="decimal"/>
      <w:lvlText w:val="%1."/>
      <w:lvlJc w:val="left"/>
      <w:pPr>
        <w:ind w:left="256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1E223D0B"/>
    <w:multiLevelType w:val="multilevel"/>
    <w:tmpl w:val="0B8EC670"/>
    <w:lvl w:ilvl="0">
      <w:start w:val="1"/>
      <w:numFmt w:val="decimalZero"/>
      <w:lvlText w:val="MS_%1"/>
      <w:lvlJc w:val="left"/>
      <w:pPr>
        <w:ind w:left="360" w:hanging="360"/>
      </w:pPr>
      <w:rPr>
        <w:rFonts w:ascii="Arial" w:hAnsi="Arial" w:hint="default"/>
        <w:b w:val="0"/>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1E40342E"/>
    <w:multiLevelType w:val="hybridMultilevel"/>
    <w:tmpl w:val="E97E0D0C"/>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26">
    <w:nsid w:val="1E637546"/>
    <w:multiLevelType w:val="hybridMultilevel"/>
    <w:tmpl w:val="797ABD96"/>
    <w:lvl w:ilvl="0" w:tplc="0416000F">
      <w:start w:val="1"/>
      <w:numFmt w:val="decimal"/>
      <w:lvlText w:val="%1."/>
      <w:lvlJc w:val="left"/>
      <w:pPr>
        <w:ind w:left="1571"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7">
    <w:nsid w:val="1ECA66CC"/>
    <w:multiLevelType w:val="hybridMultilevel"/>
    <w:tmpl w:val="D2EA19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8">
    <w:nsid w:val="20550C2B"/>
    <w:multiLevelType w:val="hybridMultilevel"/>
    <w:tmpl w:val="1120457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9">
    <w:nsid w:val="20D5417E"/>
    <w:multiLevelType w:val="hybridMultilevel"/>
    <w:tmpl w:val="77C4010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0">
    <w:nsid w:val="21223DAF"/>
    <w:multiLevelType w:val="hybridMultilevel"/>
    <w:tmpl w:val="4A14571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1">
    <w:nsid w:val="24EB03A4"/>
    <w:multiLevelType w:val="hybridMultilevel"/>
    <w:tmpl w:val="B978AA1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2">
    <w:nsid w:val="267A4D8C"/>
    <w:multiLevelType w:val="hybridMultilevel"/>
    <w:tmpl w:val="B4940190"/>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3">
    <w:nsid w:val="27E5281D"/>
    <w:multiLevelType w:val="hybridMultilevel"/>
    <w:tmpl w:val="C7CA1852"/>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4">
    <w:nsid w:val="28B44380"/>
    <w:multiLevelType w:val="hybridMultilevel"/>
    <w:tmpl w:val="C7CA1852"/>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5">
    <w:nsid w:val="29E6091A"/>
    <w:multiLevelType w:val="hybridMultilevel"/>
    <w:tmpl w:val="CDA4CB6A"/>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6">
    <w:nsid w:val="2A152456"/>
    <w:multiLevelType w:val="hybridMultilevel"/>
    <w:tmpl w:val="79CE4E9C"/>
    <w:lvl w:ilvl="0" w:tplc="04160001">
      <w:start w:val="1"/>
      <w:numFmt w:val="bullet"/>
      <w:lvlText w:val=""/>
      <w:lvlJc w:val="left"/>
      <w:pPr>
        <w:ind w:left="2563" w:hanging="360"/>
      </w:pPr>
      <w:rPr>
        <w:rFonts w:ascii="Symbol" w:hAnsi="Symbol" w:hint="default"/>
      </w:rPr>
    </w:lvl>
    <w:lvl w:ilvl="1" w:tplc="04160003" w:tentative="1">
      <w:start w:val="1"/>
      <w:numFmt w:val="bullet"/>
      <w:lvlText w:val="o"/>
      <w:lvlJc w:val="left"/>
      <w:pPr>
        <w:ind w:left="3283" w:hanging="360"/>
      </w:pPr>
      <w:rPr>
        <w:rFonts w:ascii="Courier New" w:hAnsi="Courier New" w:cs="Courier New" w:hint="default"/>
      </w:rPr>
    </w:lvl>
    <w:lvl w:ilvl="2" w:tplc="04160005" w:tentative="1">
      <w:start w:val="1"/>
      <w:numFmt w:val="bullet"/>
      <w:lvlText w:val=""/>
      <w:lvlJc w:val="left"/>
      <w:pPr>
        <w:ind w:left="4003" w:hanging="360"/>
      </w:pPr>
      <w:rPr>
        <w:rFonts w:ascii="Wingdings" w:hAnsi="Wingdings" w:hint="default"/>
      </w:rPr>
    </w:lvl>
    <w:lvl w:ilvl="3" w:tplc="04160001" w:tentative="1">
      <w:start w:val="1"/>
      <w:numFmt w:val="bullet"/>
      <w:lvlText w:val=""/>
      <w:lvlJc w:val="left"/>
      <w:pPr>
        <w:ind w:left="4723" w:hanging="360"/>
      </w:pPr>
      <w:rPr>
        <w:rFonts w:ascii="Symbol" w:hAnsi="Symbol" w:hint="default"/>
      </w:rPr>
    </w:lvl>
    <w:lvl w:ilvl="4" w:tplc="04160003" w:tentative="1">
      <w:start w:val="1"/>
      <w:numFmt w:val="bullet"/>
      <w:lvlText w:val="o"/>
      <w:lvlJc w:val="left"/>
      <w:pPr>
        <w:ind w:left="5443" w:hanging="360"/>
      </w:pPr>
      <w:rPr>
        <w:rFonts w:ascii="Courier New" w:hAnsi="Courier New" w:cs="Courier New" w:hint="default"/>
      </w:rPr>
    </w:lvl>
    <w:lvl w:ilvl="5" w:tplc="04160005" w:tentative="1">
      <w:start w:val="1"/>
      <w:numFmt w:val="bullet"/>
      <w:lvlText w:val=""/>
      <w:lvlJc w:val="left"/>
      <w:pPr>
        <w:ind w:left="6163" w:hanging="360"/>
      </w:pPr>
      <w:rPr>
        <w:rFonts w:ascii="Wingdings" w:hAnsi="Wingdings" w:hint="default"/>
      </w:rPr>
    </w:lvl>
    <w:lvl w:ilvl="6" w:tplc="04160001" w:tentative="1">
      <w:start w:val="1"/>
      <w:numFmt w:val="bullet"/>
      <w:lvlText w:val=""/>
      <w:lvlJc w:val="left"/>
      <w:pPr>
        <w:ind w:left="6883" w:hanging="360"/>
      </w:pPr>
      <w:rPr>
        <w:rFonts w:ascii="Symbol" w:hAnsi="Symbol" w:hint="default"/>
      </w:rPr>
    </w:lvl>
    <w:lvl w:ilvl="7" w:tplc="04160003" w:tentative="1">
      <w:start w:val="1"/>
      <w:numFmt w:val="bullet"/>
      <w:lvlText w:val="o"/>
      <w:lvlJc w:val="left"/>
      <w:pPr>
        <w:ind w:left="7603" w:hanging="360"/>
      </w:pPr>
      <w:rPr>
        <w:rFonts w:ascii="Courier New" w:hAnsi="Courier New" w:cs="Courier New" w:hint="default"/>
      </w:rPr>
    </w:lvl>
    <w:lvl w:ilvl="8" w:tplc="04160005" w:tentative="1">
      <w:start w:val="1"/>
      <w:numFmt w:val="bullet"/>
      <w:lvlText w:val=""/>
      <w:lvlJc w:val="left"/>
      <w:pPr>
        <w:ind w:left="8323" w:hanging="360"/>
      </w:pPr>
      <w:rPr>
        <w:rFonts w:ascii="Wingdings" w:hAnsi="Wingdings" w:hint="default"/>
      </w:rPr>
    </w:lvl>
  </w:abstractNum>
  <w:abstractNum w:abstractNumId="37">
    <w:nsid w:val="2BE643F8"/>
    <w:multiLevelType w:val="hybridMultilevel"/>
    <w:tmpl w:val="12245B14"/>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8">
    <w:nsid w:val="2DB93B29"/>
    <w:multiLevelType w:val="hybridMultilevel"/>
    <w:tmpl w:val="9D960530"/>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9">
    <w:nsid w:val="2EE36FCE"/>
    <w:multiLevelType w:val="hybridMultilevel"/>
    <w:tmpl w:val="293C2742"/>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0">
    <w:nsid w:val="2F4074C3"/>
    <w:multiLevelType w:val="hybridMultilevel"/>
    <w:tmpl w:val="36C0CD7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1">
    <w:nsid w:val="32314517"/>
    <w:multiLevelType w:val="hybridMultilevel"/>
    <w:tmpl w:val="B0321A5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2">
    <w:nsid w:val="32854630"/>
    <w:multiLevelType w:val="hybridMultilevel"/>
    <w:tmpl w:val="A266D57A"/>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3">
    <w:nsid w:val="349450CB"/>
    <w:multiLevelType w:val="hybridMultilevel"/>
    <w:tmpl w:val="FB0C91E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4">
    <w:nsid w:val="35791FE3"/>
    <w:multiLevelType w:val="hybridMultilevel"/>
    <w:tmpl w:val="EC5C3B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nsid w:val="35E24D4B"/>
    <w:multiLevelType w:val="hybridMultilevel"/>
    <w:tmpl w:val="EE1A1AA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6">
    <w:nsid w:val="37363F44"/>
    <w:multiLevelType w:val="hybridMultilevel"/>
    <w:tmpl w:val="88FA6FB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37A03F62"/>
    <w:multiLevelType w:val="hybridMultilevel"/>
    <w:tmpl w:val="5DE6D54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8">
    <w:nsid w:val="37C12AE4"/>
    <w:multiLevelType w:val="multilevel"/>
    <w:tmpl w:val="D7A2F526"/>
    <w:lvl w:ilvl="0">
      <w:start w:val="1"/>
      <w:numFmt w:val="decimalZero"/>
      <w:lvlText w:val="RF_%1 - "/>
      <w:lvlJc w:val="left"/>
      <w:pPr>
        <w:ind w:left="360" w:hanging="360"/>
      </w:pPr>
      <w:rPr>
        <w:rFonts w:ascii="Arial" w:hAnsi="Arial" w:hint="default"/>
        <w:b w:val="0"/>
        <w:i w:val="0"/>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nsid w:val="38CF21B6"/>
    <w:multiLevelType w:val="hybridMultilevel"/>
    <w:tmpl w:val="FF32A9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0">
    <w:nsid w:val="39483236"/>
    <w:multiLevelType w:val="hybridMultilevel"/>
    <w:tmpl w:val="0CFEEE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nsid w:val="396E6E62"/>
    <w:multiLevelType w:val="hybridMultilevel"/>
    <w:tmpl w:val="0668306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2">
    <w:nsid w:val="399F5A1A"/>
    <w:multiLevelType w:val="hybridMultilevel"/>
    <w:tmpl w:val="9B8E232E"/>
    <w:lvl w:ilvl="0" w:tplc="04160001">
      <w:start w:val="1"/>
      <w:numFmt w:val="bullet"/>
      <w:lvlText w:val=""/>
      <w:lvlJc w:val="left"/>
      <w:pPr>
        <w:ind w:left="2934" w:hanging="360"/>
      </w:pPr>
      <w:rPr>
        <w:rFonts w:ascii="Symbol" w:hAnsi="Symbol" w:hint="default"/>
      </w:rPr>
    </w:lvl>
    <w:lvl w:ilvl="1" w:tplc="04160003" w:tentative="1">
      <w:start w:val="1"/>
      <w:numFmt w:val="bullet"/>
      <w:lvlText w:val="o"/>
      <w:lvlJc w:val="left"/>
      <w:pPr>
        <w:ind w:left="3654" w:hanging="360"/>
      </w:pPr>
      <w:rPr>
        <w:rFonts w:ascii="Courier New" w:hAnsi="Courier New" w:cs="Courier New" w:hint="default"/>
      </w:rPr>
    </w:lvl>
    <w:lvl w:ilvl="2" w:tplc="04160005" w:tentative="1">
      <w:start w:val="1"/>
      <w:numFmt w:val="bullet"/>
      <w:lvlText w:val=""/>
      <w:lvlJc w:val="left"/>
      <w:pPr>
        <w:ind w:left="4374" w:hanging="360"/>
      </w:pPr>
      <w:rPr>
        <w:rFonts w:ascii="Wingdings" w:hAnsi="Wingdings" w:hint="default"/>
      </w:rPr>
    </w:lvl>
    <w:lvl w:ilvl="3" w:tplc="04160001" w:tentative="1">
      <w:start w:val="1"/>
      <w:numFmt w:val="bullet"/>
      <w:lvlText w:val=""/>
      <w:lvlJc w:val="left"/>
      <w:pPr>
        <w:ind w:left="5094" w:hanging="360"/>
      </w:pPr>
      <w:rPr>
        <w:rFonts w:ascii="Symbol" w:hAnsi="Symbol" w:hint="default"/>
      </w:rPr>
    </w:lvl>
    <w:lvl w:ilvl="4" w:tplc="04160003" w:tentative="1">
      <w:start w:val="1"/>
      <w:numFmt w:val="bullet"/>
      <w:lvlText w:val="o"/>
      <w:lvlJc w:val="left"/>
      <w:pPr>
        <w:ind w:left="5814" w:hanging="360"/>
      </w:pPr>
      <w:rPr>
        <w:rFonts w:ascii="Courier New" w:hAnsi="Courier New" w:cs="Courier New" w:hint="default"/>
      </w:rPr>
    </w:lvl>
    <w:lvl w:ilvl="5" w:tplc="04160005" w:tentative="1">
      <w:start w:val="1"/>
      <w:numFmt w:val="bullet"/>
      <w:lvlText w:val=""/>
      <w:lvlJc w:val="left"/>
      <w:pPr>
        <w:ind w:left="6534" w:hanging="360"/>
      </w:pPr>
      <w:rPr>
        <w:rFonts w:ascii="Wingdings" w:hAnsi="Wingdings" w:hint="default"/>
      </w:rPr>
    </w:lvl>
    <w:lvl w:ilvl="6" w:tplc="04160001" w:tentative="1">
      <w:start w:val="1"/>
      <w:numFmt w:val="bullet"/>
      <w:lvlText w:val=""/>
      <w:lvlJc w:val="left"/>
      <w:pPr>
        <w:ind w:left="7254" w:hanging="360"/>
      </w:pPr>
      <w:rPr>
        <w:rFonts w:ascii="Symbol" w:hAnsi="Symbol" w:hint="default"/>
      </w:rPr>
    </w:lvl>
    <w:lvl w:ilvl="7" w:tplc="04160003" w:tentative="1">
      <w:start w:val="1"/>
      <w:numFmt w:val="bullet"/>
      <w:lvlText w:val="o"/>
      <w:lvlJc w:val="left"/>
      <w:pPr>
        <w:ind w:left="7974" w:hanging="360"/>
      </w:pPr>
      <w:rPr>
        <w:rFonts w:ascii="Courier New" w:hAnsi="Courier New" w:cs="Courier New" w:hint="default"/>
      </w:rPr>
    </w:lvl>
    <w:lvl w:ilvl="8" w:tplc="04160005" w:tentative="1">
      <w:start w:val="1"/>
      <w:numFmt w:val="bullet"/>
      <w:lvlText w:val=""/>
      <w:lvlJc w:val="left"/>
      <w:pPr>
        <w:ind w:left="8694" w:hanging="360"/>
      </w:pPr>
      <w:rPr>
        <w:rFonts w:ascii="Wingdings" w:hAnsi="Wingdings" w:hint="default"/>
      </w:rPr>
    </w:lvl>
  </w:abstractNum>
  <w:abstractNum w:abstractNumId="53">
    <w:nsid w:val="39B50C08"/>
    <w:multiLevelType w:val="hybridMultilevel"/>
    <w:tmpl w:val="A44A4B6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4">
    <w:nsid w:val="3E877A3E"/>
    <w:multiLevelType w:val="hybridMultilevel"/>
    <w:tmpl w:val="04E405D6"/>
    <w:lvl w:ilvl="0" w:tplc="04160001">
      <w:start w:val="1"/>
      <w:numFmt w:val="bullet"/>
      <w:lvlText w:val=""/>
      <w:lvlJc w:val="left"/>
      <w:pPr>
        <w:ind w:left="2214" w:hanging="360"/>
      </w:pPr>
      <w:rPr>
        <w:rFonts w:ascii="Symbol" w:hAnsi="Symbol" w:hint="default"/>
      </w:rPr>
    </w:lvl>
    <w:lvl w:ilvl="1" w:tplc="04160003">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55">
    <w:nsid w:val="3F990553"/>
    <w:multiLevelType w:val="hybridMultilevel"/>
    <w:tmpl w:val="F3B880B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6">
    <w:nsid w:val="3F9C055D"/>
    <w:multiLevelType w:val="hybridMultilevel"/>
    <w:tmpl w:val="E4204DF2"/>
    <w:lvl w:ilvl="0" w:tplc="0416000F">
      <w:start w:val="1"/>
      <w:numFmt w:val="decimal"/>
      <w:lvlText w:val="%1."/>
      <w:lvlJc w:val="left"/>
      <w:pPr>
        <w:ind w:left="2214" w:hanging="360"/>
      </w:pPr>
    </w:lvl>
    <w:lvl w:ilvl="1" w:tplc="04160019" w:tentative="1">
      <w:start w:val="1"/>
      <w:numFmt w:val="lowerLetter"/>
      <w:lvlText w:val="%2."/>
      <w:lvlJc w:val="left"/>
      <w:pPr>
        <w:ind w:left="2934" w:hanging="360"/>
      </w:pPr>
    </w:lvl>
    <w:lvl w:ilvl="2" w:tplc="0416001B" w:tentative="1">
      <w:start w:val="1"/>
      <w:numFmt w:val="lowerRoman"/>
      <w:lvlText w:val="%3."/>
      <w:lvlJc w:val="right"/>
      <w:pPr>
        <w:ind w:left="3654" w:hanging="180"/>
      </w:pPr>
    </w:lvl>
    <w:lvl w:ilvl="3" w:tplc="0416000F" w:tentative="1">
      <w:start w:val="1"/>
      <w:numFmt w:val="decimal"/>
      <w:lvlText w:val="%4."/>
      <w:lvlJc w:val="left"/>
      <w:pPr>
        <w:ind w:left="4374" w:hanging="360"/>
      </w:pPr>
    </w:lvl>
    <w:lvl w:ilvl="4" w:tplc="04160019" w:tentative="1">
      <w:start w:val="1"/>
      <w:numFmt w:val="lowerLetter"/>
      <w:lvlText w:val="%5."/>
      <w:lvlJc w:val="left"/>
      <w:pPr>
        <w:ind w:left="5094" w:hanging="360"/>
      </w:pPr>
    </w:lvl>
    <w:lvl w:ilvl="5" w:tplc="0416001B" w:tentative="1">
      <w:start w:val="1"/>
      <w:numFmt w:val="lowerRoman"/>
      <w:lvlText w:val="%6."/>
      <w:lvlJc w:val="right"/>
      <w:pPr>
        <w:ind w:left="5814" w:hanging="180"/>
      </w:pPr>
    </w:lvl>
    <w:lvl w:ilvl="6" w:tplc="0416000F" w:tentative="1">
      <w:start w:val="1"/>
      <w:numFmt w:val="decimal"/>
      <w:lvlText w:val="%7."/>
      <w:lvlJc w:val="left"/>
      <w:pPr>
        <w:ind w:left="6534" w:hanging="360"/>
      </w:pPr>
    </w:lvl>
    <w:lvl w:ilvl="7" w:tplc="04160019" w:tentative="1">
      <w:start w:val="1"/>
      <w:numFmt w:val="lowerLetter"/>
      <w:lvlText w:val="%8."/>
      <w:lvlJc w:val="left"/>
      <w:pPr>
        <w:ind w:left="7254" w:hanging="360"/>
      </w:pPr>
    </w:lvl>
    <w:lvl w:ilvl="8" w:tplc="0416001B" w:tentative="1">
      <w:start w:val="1"/>
      <w:numFmt w:val="lowerRoman"/>
      <w:lvlText w:val="%9."/>
      <w:lvlJc w:val="right"/>
      <w:pPr>
        <w:ind w:left="7974" w:hanging="180"/>
      </w:pPr>
    </w:lvl>
  </w:abstractNum>
  <w:abstractNum w:abstractNumId="57">
    <w:nsid w:val="40E83BC4"/>
    <w:multiLevelType w:val="hybridMultilevel"/>
    <w:tmpl w:val="0974E5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58">
    <w:nsid w:val="426A2555"/>
    <w:multiLevelType w:val="multilevel"/>
    <w:tmpl w:val="4706408C"/>
    <w:lvl w:ilvl="0">
      <w:start w:val="1"/>
      <w:numFmt w:val="decimalZero"/>
      <w:lvlText w:val="RN_%1 - "/>
      <w:lvlJc w:val="left"/>
      <w:pPr>
        <w:ind w:left="1353" w:hanging="360"/>
      </w:pPr>
      <w:rPr>
        <w:rFonts w:ascii="Arial" w:hAnsi="Arial" w:hint="default"/>
        <w:b w:val="0"/>
        <w:i w:val="0"/>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nsid w:val="439A2630"/>
    <w:multiLevelType w:val="hybridMultilevel"/>
    <w:tmpl w:val="8F400F5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60">
    <w:nsid w:val="447E455C"/>
    <w:multiLevelType w:val="hybridMultilevel"/>
    <w:tmpl w:val="7CA441B8"/>
    <w:lvl w:ilvl="0" w:tplc="15AE170E">
      <w:start w:val="1"/>
      <w:numFmt w:val="decimal"/>
      <w:lvlText w:val="%1."/>
      <w:lvlJc w:val="left"/>
      <w:pPr>
        <w:ind w:left="256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nsid w:val="461A05AE"/>
    <w:multiLevelType w:val="hybridMultilevel"/>
    <w:tmpl w:val="4BBCFEE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62">
    <w:nsid w:val="462B2061"/>
    <w:multiLevelType w:val="hybridMultilevel"/>
    <w:tmpl w:val="CFC44354"/>
    <w:lvl w:ilvl="0" w:tplc="F4E218E0">
      <w:numFmt w:val="decimal"/>
      <w:lvlText w:val="%1."/>
      <w:lvlJc w:val="left"/>
      <w:pPr>
        <w:ind w:left="256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nsid w:val="463523C8"/>
    <w:multiLevelType w:val="hybridMultilevel"/>
    <w:tmpl w:val="5DE6D542"/>
    <w:lvl w:ilvl="0" w:tplc="0416000F">
      <w:start w:val="1"/>
      <w:numFmt w:val="decimal"/>
      <w:lvlText w:val="%1."/>
      <w:lvlJc w:val="left"/>
      <w:pPr>
        <w:ind w:left="1854" w:hanging="360"/>
      </w:pPr>
    </w:lvl>
    <w:lvl w:ilvl="1" w:tplc="04160019">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64">
    <w:nsid w:val="46B3724D"/>
    <w:multiLevelType w:val="hybridMultilevel"/>
    <w:tmpl w:val="7CA441B8"/>
    <w:lvl w:ilvl="0" w:tplc="15AE170E">
      <w:start w:val="1"/>
      <w:numFmt w:val="decimal"/>
      <w:lvlText w:val="%1."/>
      <w:lvlJc w:val="left"/>
      <w:pPr>
        <w:ind w:left="256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nsid w:val="48B74AAB"/>
    <w:multiLevelType w:val="hybridMultilevel"/>
    <w:tmpl w:val="9760CC9E"/>
    <w:lvl w:ilvl="0" w:tplc="6A584FBE">
      <w:start w:val="1"/>
      <w:numFmt w:val="decimalZero"/>
      <w:lvlText w:val="RE%1 -"/>
      <w:lvlJc w:val="left"/>
      <w:pPr>
        <w:ind w:left="2562" w:hanging="360"/>
      </w:pPr>
      <w:rPr>
        <w:rFonts w:hint="default"/>
        <w:b/>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66">
    <w:nsid w:val="4B1F3B92"/>
    <w:multiLevelType w:val="hybridMultilevel"/>
    <w:tmpl w:val="02C0B8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7">
    <w:nsid w:val="4B862924"/>
    <w:multiLevelType w:val="hybridMultilevel"/>
    <w:tmpl w:val="F858E8F0"/>
    <w:lvl w:ilvl="0" w:tplc="04160001">
      <w:start w:val="1"/>
      <w:numFmt w:val="bullet"/>
      <w:lvlText w:val=""/>
      <w:lvlJc w:val="left"/>
      <w:pPr>
        <w:ind w:left="2214" w:hanging="360"/>
      </w:pPr>
      <w:rPr>
        <w:rFonts w:ascii="Symbol" w:hAnsi="Symbol" w:hint="default"/>
      </w:rPr>
    </w:lvl>
    <w:lvl w:ilvl="1" w:tplc="04160003">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68">
    <w:nsid w:val="4C021F66"/>
    <w:multiLevelType w:val="hybridMultilevel"/>
    <w:tmpl w:val="A1663D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9">
    <w:nsid w:val="4CAF2339"/>
    <w:multiLevelType w:val="hybridMultilevel"/>
    <w:tmpl w:val="023C208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0">
    <w:nsid w:val="4EBD0181"/>
    <w:multiLevelType w:val="hybridMultilevel"/>
    <w:tmpl w:val="A544BE4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1">
    <w:nsid w:val="51E75FCF"/>
    <w:multiLevelType w:val="hybridMultilevel"/>
    <w:tmpl w:val="A2760A44"/>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72">
    <w:nsid w:val="531E626C"/>
    <w:multiLevelType w:val="hybridMultilevel"/>
    <w:tmpl w:val="03A8A88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3">
    <w:nsid w:val="53E832B7"/>
    <w:multiLevelType w:val="hybridMultilevel"/>
    <w:tmpl w:val="B5B46CC4"/>
    <w:lvl w:ilvl="0" w:tplc="0416000F">
      <w:start w:val="1"/>
      <w:numFmt w:val="decimal"/>
      <w:lvlText w:val="%1."/>
      <w:lvlJc w:val="left"/>
      <w:pPr>
        <w:ind w:left="2214" w:hanging="360"/>
      </w:pPr>
    </w:lvl>
    <w:lvl w:ilvl="1" w:tplc="04160019" w:tentative="1">
      <w:start w:val="1"/>
      <w:numFmt w:val="lowerLetter"/>
      <w:lvlText w:val="%2."/>
      <w:lvlJc w:val="left"/>
      <w:pPr>
        <w:ind w:left="2934" w:hanging="360"/>
      </w:pPr>
    </w:lvl>
    <w:lvl w:ilvl="2" w:tplc="0416001B" w:tentative="1">
      <w:start w:val="1"/>
      <w:numFmt w:val="lowerRoman"/>
      <w:lvlText w:val="%3."/>
      <w:lvlJc w:val="right"/>
      <w:pPr>
        <w:ind w:left="3654" w:hanging="180"/>
      </w:pPr>
    </w:lvl>
    <w:lvl w:ilvl="3" w:tplc="0416000F" w:tentative="1">
      <w:start w:val="1"/>
      <w:numFmt w:val="decimal"/>
      <w:lvlText w:val="%4."/>
      <w:lvlJc w:val="left"/>
      <w:pPr>
        <w:ind w:left="4374" w:hanging="360"/>
      </w:pPr>
    </w:lvl>
    <w:lvl w:ilvl="4" w:tplc="04160019" w:tentative="1">
      <w:start w:val="1"/>
      <w:numFmt w:val="lowerLetter"/>
      <w:lvlText w:val="%5."/>
      <w:lvlJc w:val="left"/>
      <w:pPr>
        <w:ind w:left="5094" w:hanging="360"/>
      </w:pPr>
    </w:lvl>
    <w:lvl w:ilvl="5" w:tplc="0416001B" w:tentative="1">
      <w:start w:val="1"/>
      <w:numFmt w:val="lowerRoman"/>
      <w:lvlText w:val="%6."/>
      <w:lvlJc w:val="right"/>
      <w:pPr>
        <w:ind w:left="5814" w:hanging="180"/>
      </w:pPr>
    </w:lvl>
    <w:lvl w:ilvl="6" w:tplc="0416000F" w:tentative="1">
      <w:start w:val="1"/>
      <w:numFmt w:val="decimal"/>
      <w:lvlText w:val="%7."/>
      <w:lvlJc w:val="left"/>
      <w:pPr>
        <w:ind w:left="6534" w:hanging="360"/>
      </w:pPr>
    </w:lvl>
    <w:lvl w:ilvl="7" w:tplc="04160019" w:tentative="1">
      <w:start w:val="1"/>
      <w:numFmt w:val="lowerLetter"/>
      <w:lvlText w:val="%8."/>
      <w:lvlJc w:val="left"/>
      <w:pPr>
        <w:ind w:left="7254" w:hanging="360"/>
      </w:pPr>
    </w:lvl>
    <w:lvl w:ilvl="8" w:tplc="0416001B" w:tentative="1">
      <w:start w:val="1"/>
      <w:numFmt w:val="lowerRoman"/>
      <w:lvlText w:val="%9."/>
      <w:lvlJc w:val="right"/>
      <w:pPr>
        <w:ind w:left="7974" w:hanging="180"/>
      </w:pPr>
    </w:lvl>
  </w:abstractNum>
  <w:abstractNum w:abstractNumId="74">
    <w:nsid w:val="54B1475E"/>
    <w:multiLevelType w:val="hybridMultilevel"/>
    <w:tmpl w:val="3BACAEA0"/>
    <w:lvl w:ilvl="0" w:tplc="0666B574">
      <w:start w:val="1"/>
      <w:numFmt w:val="bullet"/>
      <w:lvlText w:val=""/>
      <w:lvlJc w:val="left"/>
      <w:pPr>
        <w:ind w:left="1854" w:hanging="360"/>
      </w:pPr>
      <w:rPr>
        <w:rFonts w:ascii="Wingdings 3" w:hAnsi="Wingdings 3"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5">
    <w:nsid w:val="57F05919"/>
    <w:multiLevelType w:val="hybridMultilevel"/>
    <w:tmpl w:val="A862681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6">
    <w:nsid w:val="5AD032D6"/>
    <w:multiLevelType w:val="hybridMultilevel"/>
    <w:tmpl w:val="F516102C"/>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7">
    <w:nsid w:val="5B3B2BB5"/>
    <w:multiLevelType w:val="hybridMultilevel"/>
    <w:tmpl w:val="E230DA44"/>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8">
    <w:nsid w:val="5B9E149D"/>
    <w:multiLevelType w:val="multilevel"/>
    <w:tmpl w:val="11A41A98"/>
    <w:lvl w:ilvl="0">
      <w:start w:val="1"/>
      <w:numFmt w:val="decimalZero"/>
      <w:lvlText w:val="NF_%1 - "/>
      <w:lvlJc w:val="left"/>
      <w:pPr>
        <w:ind w:left="360" w:hanging="360"/>
      </w:pPr>
      <w:rPr>
        <w:rFonts w:ascii="Arial" w:hAnsi="Arial" w:hint="default"/>
        <w:b w:val="0"/>
        <w:i w:val="0"/>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nsid w:val="5DBD77DD"/>
    <w:multiLevelType w:val="hybridMultilevel"/>
    <w:tmpl w:val="7CA441B8"/>
    <w:lvl w:ilvl="0" w:tplc="15AE170E">
      <w:start w:val="1"/>
      <w:numFmt w:val="decimal"/>
      <w:lvlText w:val="%1."/>
      <w:lvlJc w:val="left"/>
      <w:pPr>
        <w:ind w:left="256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0">
    <w:nsid w:val="5DEF5D26"/>
    <w:multiLevelType w:val="hybridMultilevel"/>
    <w:tmpl w:val="B776CD4E"/>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1">
    <w:nsid w:val="5E6504FA"/>
    <w:multiLevelType w:val="hybridMultilevel"/>
    <w:tmpl w:val="41745C7A"/>
    <w:lvl w:ilvl="0" w:tplc="0666B574">
      <w:start w:val="1"/>
      <w:numFmt w:val="bullet"/>
      <w:lvlText w:val=""/>
      <w:lvlJc w:val="left"/>
      <w:pPr>
        <w:ind w:left="720" w:hanging="360"/>
      </w:pPr>
      <w:rPr>
        <w:rFonts w:ascii="Wingdings 3" w:hAnsi="Wingdings 3"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82">
    <w:nsid w:val="615F33C7"/>
    <w:multiLevelType w:val="hybridMultilevel"/>
    <w:tmpl w:val="2CF047E4"/>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3">
    <w:nsid w:val="64D87AA6"/>
    <w:multiLevelType w:val="hybridMultilevel"/>
    <w:tmpl w:val="7CDEBACA"/>
    <w:lvl w:ilvl="0" w:tplc="6A584FBE">
      <w:start w:val="1"/>
      <w:numFmt w:val="decimalZero"/>
      <w:lvlText w:val="RE%1 -"/>
      <w:lvlJc w:val="left"/>
      <w:pPr>
        <w:ind w:left="1428" w:hanging="360"/>
      </w:pPr>
      <w:rPr>
        <w:rFonts w:hint="default"/>
        <w:b/>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4">
    <w:nsid w:val="65704CA3"/>
    <w:multiLevelType w:val="hybridMultilevel"/>
    <w:tmpl w:val="463A70A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5">
    <w:nsid w:val="66423285"/>
    <w:multiLevelType w:val="hybridMultilevel"/>
    <w:tmpl w:val="CC82514C"/>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86">
    <w:nsid w:val="664B2369"/>
    <w:multiLevelType w:val="hybridMultilevel"/>
    <w:tmpl w:val="627485DC"/>
    <w:lvl w:ilvl="0" w:tplc="04160001">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87">
    <w:nsid w:val="66B86A07"/>
    <w:multiLevelType w:val="hybridMultilevel"/>
    <w:tmpl w:val="975EA006"/>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8">
    <w:nsid w:val="66F51960"/>
    <w:multiLevelType w:val="hybridMultilevel"/>
    <w:tmpl w:val="E1CCDEDE"/>
    <w:lvl w:ilvl="0" w:tplc="0416000F">
      <w:start w:val="1"/>
      <w:numFmt w:val="decimal"/>
      <w:lvlText w:val="%1."/>
      <w:lvlJc w:val="left"/>
      <w:pPr>
        <w:ind w:left="1854" w:hanging="360"/>
      </w:pPr>
    </w:lvl>
    <w:lvl w:ilvl="1" w:tplc="04160019">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89">
    <w:nsid w:val="67364D19"/>
    <w:multiLevelType w:val="hybridMultilevel"/>
    <w:tmpl w:val="DC94A9DE"/>
    <w:lvl w:ilvl="0" w:tplc="04160001">
      <w:start w:val="1"/>
      <w:numFmt w:val="bullet"/>
      <w:lvlText w:val=""/>
      <w:lvlJc w:val="left"/>
      <w:pPr>
        <w:ind w:left="1854" w:hanging="360"/>
      </w:pPr>
      <w:rPr>
        <w:rFonts w:ascii="Symbol" w:hAnsi="Symbol" w:hint="default"/>
      </w:rPr>
    </w:lvl>
    <w:lvl w:ilvl="1" w:tplc="1C929212">
      <w:start w:val="1"/>
      <w:numFmt w:val="bullet"/>
      <w:lvlText w:val="o"/>
      <w:lvlJc w:val="left"/>
      <w:pPr>
        <w:ind w:left="2574" w:hanging="360"/>
      </w:pPr>
      <w:rPr>
        <w:rFonts w:ascii="Courier New" w:hAnsi="Courier New" w:cs="Courier New" w:hint="default"/>
        <w:color w:val="auto"/>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0">
    <w:nsid w:val="67BF5612"/>
    <w:multiLevelType w:val="hybridMultilevel"/>
    <w:tmpl w:val="8BEED05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1">
    <w:nsid w:val="67DC3E32"/>
    <w:multiLevelType w:val="hybridMultilevel"/>
    <w:tmpl w:val="7898DF60"/>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92">
    <w:nsid w:val="692C0F38"/>
    <w:multiLevelType w:val="hybridMultilevel"/>
    <w:tmpl w:val="F934EA6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3">
    <w:nsid w:val="6A0509F0"/>
    <w:multiLevelType w:val="hybridMultilevel"/>
    <w:tmpl w:val="CA386C0C"/>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4">
    <w:nsid w:val="6BAD14C1"/>
    <w:multiLevelType w:val="hybridMultilevel"/>
    <w:tmpl w:val="A83EF2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5">
    <w:nsid w:val="6CCA3E11"/>
    <w:multiLevelType w:val="hybridMultilevel"/>
    <w:tmpl w:val="A2CCD54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96">
    <w:nsid w:val="6E091286"/>
    <w:multiLevelType w:val="hybridMultilevel"/>
    <w:tmpl w:val="C2B8C07A"/>
    <w:lvl w:ilvl="0" w:tplc="04160001">
      <w:start w:val="1"/>
      <w:numFmt w:val="bullet"/>
      <w:lvlText w:val=""/>
      <w:lvlJc w:val="left"/>
      <w:pPr>
        <w:ind w:left="2214" w:hanging="360"/>
      </w:pPr>
      <w:rPr>
        <w:rFonts w:ascii="Symbol" w:hAnsi="Symbol" w:hint="default"/>
      </w:rPr>
    </w:lvl>
    <w:lvl w:ilvl="1" w:tplc="04160003">
      <w:start w:val="1"/>
      <w:numFmt w:val="bullet"/>
      <w:lvlText w:val="o"/>
      <w:lvlJc w:val="left"/>
      <w:pPr>
        <w:ind w:left="2934" w:hanging="360"/>
      </w:pPr>
      <w:rPr>
        <w:rFonts w:ascii="Courier New" w:hAnsi="Courier New" w:cs="Courier New" w:hint="default"/>
      </w:rPr>
    </w:lvl>
    <w:lvl w:ilvl="2" w:tplc="04160005">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97">
    <w:nsid w:val="6EC00B62"/>
    <w:multiLevelType w:val="hybridMultilevel"/>
    <w:tmpl w:val="C0FCF9E0"/>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8">
    <w:nsid w:val="6F13713E"/>
    <w:multiLevelType w:val="hybridMultilevel"/>
    <w:tmpl w:val="4BBAB06C"/>
    <w:lvl w:ilvl="0" w:tplc="0416000F">
      <w:start w:val="1"/>
      <w:numFmt w:val="decimal"/>
      <w:lvlText w:val="%1."/>
      <w:lvlJc w:val="left"/>
      <w:pPr>
        <w:ind w:left="1854"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9">
    <w:nsid w:val="70024545"/>
    <w:multiLevelType w:val="hybridMultilevel"/>
    <w:tmpl w:val="77F803C4"/>
    <w:lvl w:ilvl="0" w:tplc="0416000F">
      <w:start w:val="1"/>
      <w:numFmt w:val="decimal"/>
      <w:lvlText w:val="%1."/>
      <w:lvlJc w:val="left"/>
      <w:pPr>
        <w:ind w:left="2214" w:hanging="360"/>
      </w:pPr>
    </w:lvl>
    <w:lvl w:ilvl="1" w:tplc="04160019">
      <w:start w:val="1"/>
      <w:numFmt w:val="lowerLetter"/>
      <w:lvlText w:val="%2."/>
      <w:lvlJc w:val="left"/>
      <w:pPr>
        <w:ind w:left="2934" w:hanging="360"/>
      </w:pPr>
    </w:lvl>
    <w:lvl w:ilvl="2" w:tplc="0416001B" w:tentative="1">
      <w:start w:val="1"/>
      <w:numFmt w:val="lowerRoman"/>
      <w:lvlText w:val="%3."/>
      <w:lvlJc w:val="right"/>
      <w:pPr>
        <w:ind w:left="3654" w:hanging="180"/>
      </w:pPr>
    </w:lvl>
    <w:lvl w:ilvl="3" w:tplc="0416000F" w:tentative="1">
      <w:start w:val="1"/>
      <w:numFmt w:val="decimal"/>
      <w:lvlText w:val="%4."/>
      <w:lvlJc w:val="left"/>
      <w:pPr>
        <w:ind w:left="4374" w:hanging="360"/>
      </w:pPr>
    </w:lvl>
    <w:lvl w:ilvl="4" w:tplc="04160019" w:tentative="1">
      <w:start w:val="1"/>
      <w:numFmt w:val="lowerLetter"/>
      <w:lvlText w:val="%5."/>
      <w:lvlJc w:val="left"/>
      <w:pPr>
        <w:ind w:left="5094" w:hanging="360"/>
      </w:pPr>
    </w:lvl>
    <w:lvl w:ilvl="5" w:tplc="0416001B" w:tentative="1">
      <w:start w:val="1"/>
      <w:numFmt w:val="lowerRoman"/>
      <w:lvlText w:val="%6."/>
      <w:lvlJc w:val="right"/>
      <w:pPr>
        <w:ind w:left="5814" w:hanging="180"/>
      </w:pPr>
    </w:lvl>
    <w:lvl w:ilvl="6" w:tplc="0416000F" w:tentative="1">
      <w:start w:val="1"/>
      <w:numFmt w:val="decimal"/>
      <w:lvlText w:val="%7."/>
      <w:lvlJc w:val="left"/>
      <w:pPr>
        <w:ind w:left="6534" w:hanging="360"/>
      </w:pPr>
    </w:lvl>
    <w:lvl w:ilvl="7" w:tplc="04160019" w:tentative="1">
      <w:start w:val="1"/>
      <w:numFmt w:val="lowerLetter"/>
      <w:lvlText w:val="%8."/>
      <w:lvlJc w:val="left"/>
      <w:pPr>
        <w:ind w:left="7254" w:hanging="360"/>
      </w:pPr>
    </w:lvl>
    <w:lvl w:ilvl="8" w:tplc="0416001B" w:tentative="1">
      <w:start w:val="1"/>
      <w:numFmt w:val="lowerRoman"/>
      <w:lvlText w:val="%9."/>
      <w:lvlJc w:val="right"/>
      <w:pPr>
        <w:ind w:left="7974" w:hanging="180"/>
      </w:pPr>
    </w:lvl>
  </w:abstractNum>
  <w:abstractNum w:abstractNumId="100">
    <w:nsid w:val="714E08AF"/>
    <w:multiLevelType w:val="hybridMultilevel"/>
    <w:tmpl w:val="BC84C002"/>
    <w:lvl w:ilvl="0" w:tplc="B97EC8DA">
      <w:start w:val="1"/>
      <w:numFmt w:val="decimal"/>
      <w:lvlText w:val="%1."/>
      <w:lvlJc w:val="left"/>
      <w:pPr>
        <w:ind w:left="2562" w:hanging="360"/>
      </w:pPr>
      <w:rPr>
        <w:rFonts w:hint="default"/>
        <w:b w:val="0"/>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01">
    <w:nsid w:val="72031C91"/>
    <w:multiLevelType w:val="hybridMultilevel"/>
    <w:tmpl w:val="299CC67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02">
    <w:nsid w:val="72173BB1"/>
    <w:multiLevelType w:val="hybridMultilevel"/>
    <w:tmpl w:val="E81AB388"/>
    <w:lvl w:ilvl="0" w:tplc="0416000F">
      <w:start w:val="1"/>
      <w:numFmt w:val="decimal"/>
      <w:lvlText w:val="%1."/>
      <w:lvlJc w:val="left"/>
      <w:pPr>
        <w:ind w:left="1854" w:hanging="360"/>
      </w:pPr>
    </w:lvl>
    <w:lvl w:ilvl="1" w:tplc="04160019">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03">
    <w:nsid w:val="74D847A4"/>
    <w:multiLevelType w:val="hybridMultilevel"/>
    <w:tmpl w:val="340CF97E"/>
    <w:lvl w:ilvl="0" w:tplc="0416000F">
      <w:start w:val="1"/>
      <w:numFmt w:val="decimal"/>
      <w:lvlText w:val="%1."/>
      <w:lvlJc w:val="left"/>
      <w:pPr>
        <w:ind w:left="3192" w:hanging="360"/>
      </w:pPr>
    </w:lvl>
    <w:lvl w:ilvl="1" w:tplc="04160019">
      <w:start w:val="1"/>
      <w:numFmt w:val="lowerLetter"/>
      <w:lvlText w:val="%2."/>
      <w:lvlJc w:val="left"/>
      <w:pPr>
        <w:ind w:left="3912" w:hanging="360"/>
      </w:pPr>
    </w:lvl>
    <w:lvl w:ilvl="2" w:tplc="0416001B">
      <w:start w:val="1"/>
      <w:numFmt w:val="lowerRoman"/>
      <w:lvlText w:val="%3."/>
      <w:lvlJc w:val="right"/>
      <w:pPr>
        <w:ind w:left="4632" w:hanging="180"/>
      </w:pPr>
    </w:lvl>
    <w:lvl w:ilvl="3" w:tplc="0416000F">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104">
    <w:nsid w:val="77762F68"/>
    <w:multiLevelType w:val="hybridMultilevel"/>
    <w:tmpl w:val="E81AB388"/>
    <w:lvl w:ilvl="0" w:tplc="0416000F">
      <w:start w:val="1"/>
      <w:numFmt w:val="decimal"/>
      <w:lvlText w:val="%1."/>
      <w:lvlJc w:val="left"/>
      <w:pPr>
        <w:ind w:left="1854" w:hanging="360"/>
      </w:pPr>
    </w:lvl>
    <w:lvl w:ilvl="1" w:tplc="04160019">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05">
    <w:nsid w:val="790D31E9"/>
    <w:multiLevelType w:val="hybridMultilevel"/>
    <w:tmpl w:val="E1CCDEDE"/>
    <w:lvl w:ilvl="0" w:tplc="0416000F">
      <w:start w:val="1"/>
      <w:numFmt w:val="decimal"/>
      <w:lvlText w:val="%1."/>
      <w:lvlJc w:val="left"/>
      <w:pPr>
        <w:ind w:left="1854" w:hanging="360"/>
      </w:pPr>
    </w:lvl>
    <w:lvl w:ilvl="1" w:tplc="04160019">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06">
    <w:nsid w:val="7AA7286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nsid w:val="7C1341DA"/>
    <w:multiLevelType w:val="hybridMultilevel"/>
    <w:tmpl w:val="1ABE4B7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08">
    <w:nsid w:val="7E7226F0"/>
    <w:multiLevelType w:val="hybridMultilevel"/>
    <w:tmpl w:val="206E7E7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09">
    <w:nsid w:val="7EB35ADE"/>
    <w:multiLevelType w:val="hybridMultilevel"/>
    <w:tmpl w:val="8C842F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0">
    <w:nsid w:val="7F0B1476"/>
    <w:multiLevelType w:val="hybridMultilevel"/>
    <w:tmpl w:val="289C427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1">
    <w:nsid w:val="7F581B62"/>
    <w:multiLevelType w:val="hybridMultilevel"/>
    <w:tmpl w:val="6C9406C0"/>
    <w:lvl w:ilvl="0" w:tplc="15AE170E">
      <w:start w:val="1"/>
      <w:numFmt w:val="decimal"/>
      <w:lvlText w:val="%1."/>
      <w:lvlJc w:val="left"/>
      <w:pPr>
        <w:ind w:left="4056" w:hanging="360"/>
      </w:pPr>
      <w:rPr>
        <w:rFonts w:hint="default"/>
      </w:rPr>
    </w:lvl>
    <w:lvl w:ilvl="1" w:tplc="04160019" w:tentative="1">
      <w:start w:val="1"/>
      <w:numFmt w:val="lowerLetter"/>
      <w:lvlText w:val="%2."/>
      <w:lvlJc w:val="left"/>
      <w:pPr>
        <w:ind w:left="2934" w:hanging="360"/>
      </w:pPr>
    </w:lvl>
    <w:lvl w:ilvl="2" w:tplc="0416001B">
      <w:start w:val="1"/>
      <w:numFmt w:val="lowerRoman"/>
      <w:lvlText w:val="%3."/>
      <w:lvlJc w:val="right"/>
      <w:pPr>
        <w:ind w:left="3654" w:hanging="180"/>
      </w:pPr>
    </w:lvl>
    <w:lvl w:ilvl="3" w:tplc="0416000F" w:tentative="1">
      <w:start w:val="1"/>
      <w:numFmt w:val="decimal"/>
      <w:lvlText w:val="%4."/>
      <w:lvlJc w:val="left"/>
      <w:pPr>
        <w:ind w:left="4374" w:hanging="360"/>
      </w:pPr>
    </w:lvl>
    <w:lvl w:ilvl="4" w:tplc="04160019" w:tentative="1">
      <w:start w:val="1"/>
      <w:numFmt w:val="lowerLetter"/>
      <w:lvlText w:val="%5."/>
      <w:lvlJc w:val="left"/>
      <w:pPr>
        <w:ind w:left="5094" w:hanging="360"/>
      </w:pPr>
    </w:lvl>
    <w:lvl w:ilvl="5" w:tplc="0416001B" w:tentative="1">
      <w:start w:val="1"/>
      <w:numFmt w:val="lowerRoman"/>
      <w:lvlText w:val="%6."/>
      <w:lvlJc w:val="right"/>
      <w:pPr>
        <w:ind w:left="5814" w:hanging="180"/>
      </w:pPr>
    </w:lvl>
    <w:lvl w:ilvl="6" w:tplc="0416000F" w:tentative="1">
      <w:start w:val="1"/>
      <w:numFmt w:val="decimal"/>
      <w:lvlText w:val="%7."/>
      <w:lvlJc w:val="left"/>
      <w:pPr>
        <w:ind w:left="6534" w:hanging="360"/>
      </w:pPr>
    </w:lvl>
    <w:lvl w:ilvl="7" w:tplc="04160019" w:tentative="1">
      <w:start w:val="1"/>
      <w:numFmt w:val="lowerLetter"/>
      <w:lvlText w:val="%8."/>
      <w:lvlJc w:val="left"/>
      <w:pPr>
        <w:ind w:left="7254" w:hanging="360"/>
      </w:pPr>
    </w:lvl>
    <w:lvl w:ilvl="8" w:tplc="0416001B" w:tentative="1">
      <w:start w:val="1"/>
      <w:numFmt w:val="lowerRoman"/>
      <w:lvlText w:val="%9."/>
      <w:lvlJc w:val="right"/>
      <w:pPr>
        <w:ind w:left="7974" w:hanging="180"/>
      </w:pPr>
    </w:lvl>
  </w:abstractNum>
  <w:num w:numId="1">
    <w:abstractNumId w:val="106"/>
  </w:num>
  <w:num w:numId="2">
    <w:abstractNumId w:val="0"/>
  </w:num>
  <w:num w:numId="3">
    <w:abstractNumId w:val="68"/>
  </w:num>
  <w:num w:numId="4">
    <w:abstractNumId w:val="36"/>
  </w:num>
  <w:num w:numId="5">
    <w:abstractNumId w:val="12"/>
  </w:num>
  <w:num w:numId="6">
    <w:abstractNumId w:val="94"/>
  </w:num>
  <w:num w:numId="7">
    <w:abstractNumId w:val="3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1"/>
  </w:num>
  <w:num w:numId="11">
    <w:abstractNumId w:val="58"/>
  </w:num>
  <w:num w:numId="12">
    <w:abstractNumId w:val="48"/>
  </w:num>
  <w:num w:numId="13">
    <w:abstractNumId w:val="78"/>
  </w:num>
  <w:num w:numId="14">
    <w:abstractNumId w:val="24"/>
  </w:num>
  <w:num w:numId="15">
    <w:abstractNumId w:val="83"/>
  </w:num>
  <w:num w:numId="16">
    <w:abstractNumId w:val="65"/>
  </w:num>
  <w:num w:numId="17">
    <w:abstractNumId w:val="100"/>
  </w:num>
  <w:num w:numId="18">
    <w:abstractNumId w:val="18"/>
  </w:num>
  <w:num w:numId="19">
    <w:abstractNumId w:val="2"/>
  </w:num>
  <w:num w:numId="20">
    <w:abstractNumId w:val="72"/>
  </w:num>
  <w:num w:numId="21">
    <w:abstractNumId w:val="6"/>
  </w:num>
  <w:num w:numId="22">
    <w:abstractNumId w:val="3"/>
  </w:num>
  <w:num w:numId="23">
    <w:abstractNumId w:val="4"/>
  </w:num>
  <w:num w:numId="24">
    <w:abstractNumId w:val="5"/>
  </w:num>
  <w:num w:numId="25">
    <w:abstractNumId w:val="25"/>
  </w:num>
  <w:num w:numId="26">
    <w:abstractNumId w:val="59"/>
  </w:num>
  <w:num w:numId="27">
    <w:abstractNumId w:val="44"/>
  </w:num>
  <w:num w:numId="28">
    <w:abstractNumId w:val="41"/>
  </w:num>
  <w:num w:numId="29">
    <w:abstractNumId w:val="95"/>
  </w:num>
  <w:num w:numId="30">
    <w:abstractNumId w:val="76"/>
  </w:num>
  <w:num w:numId="31">
    <w:abstractNumId w:val="8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39"/>
  </w:num>
  <w:num w:numId="35">
    <w:abstractNumId w:val="92"/>
  </w:num>
  <w:num w:numId="36">
    <w:abstractNumId w:val="37"/>
  </w:num>
  <w:num w:numId="37">
    <w:abstractNumId w:val="31"/>
  </w:num>
  <w:num w:numId="38">
    <w:abstractNumId w:val="97"/>
  </w:num>
  <w:num w:numId="39">
    <w:abstractNumId w:val="80"/>
  </w:num>
  <w:num w:numId="40">
    <w:abstractNumId w:val="77"/>
  </w:num>
  <w:num w:numId="41">
    <w:abstractNumId w:val="35"/>
  </w:num>
  <w:num w:numId="42">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 w:numId="45">
    <w:abstractNumId w:val="70"/>
  </w:num>
  <w:num w:numId="46">
    <w:abstractNumId w:val="0"/>
  </w:num>
  <w:num w:numId="47">
    <w:abstractNumId w:val="0"/>
  </w:num>
  <w:num w:numId="48">
    <w:abstractNumId w:val="0"/>
  </w:num>
  <w:num w:numId="49">
    <w:abstractNumId w:val="49"/>
  </w:num>
  <w:num w:numId="50">
    <w:abstractNumId w:val="27"/>
  </w:num>
  <w:num w:numId="51">
    <w:abstractNumId w:val="0"/>
  </w:num>
  <w:num w:numId="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0"/>
  </w:num>
  <w:num w:numId="54">
    <w:abstractNumId w:val="0"/>
  </w:num>
  <w:num w:numId="55">
    <w:abstractNumId w:val="0"/>
  </w:num>
  <w:num w:numId="56">
    <w:abstractNumId w:val="0"/>
  </w:num>
  <w:num w:numId="57">
    <w:abstractNumId w:val="33"/>
  </w:num>
  <w:num w:numId="58">
    <w:abstractNumId w:val="93"/>
  </w:num>
  <w:num w:numId="59">
    <w:abstractNumId w:val="90"/>
  </w:num>
  <w:num w:numId="60">
    <w:abstractNumId w:val="107"/>
  </w:num>
  <w:num w:numId="61">
    <w:abstractNumId w:val="29"/>
  </w:num>
  <w:num w:numId="62">
    <w:abstractNumId w:val="32"/>
  </w:num>
  <w:num w:numId="63">
    <w:abstractNumId w:val="85"/>
  </w:num>
  <w:num w:numId="64">
    <w:abstractNumId w:val="20"/>
  </w:num>
  <w:num w:numId="65">
    <w:abstractNumId w:val="110"/>
  </w:num>
  <w:num w:numId="66">
    <w:abstractNumId w:val="104"/>
  </w:num>
  <w:num w:numId="67">
    <w:abstractNumId w:val="105"/>
  </w:num>
  <w:num w:numId="68">
    <w:abstractNumId w:val="47"/>
  </w:num>
  <w:num w:numId="69">
    <w:abstractNumId w:val="88"/>
  </w:num>
  <w:num w:numId="70">
    <w:abstractNumId w:val="63"/>
  </w:num>
  <w:num w:numId="71">
    <w:abstractNumId w:val="52"/>
  </w:num>
  <w:num w:numId="72">
    <w:abstractNumId w:val="51"/>
  </w:num>
  <w:num w:numId="73">
    <w:abstractNumId w:val="53"/>
  </w:num>
  <w:num w:numId="74">
    <w:abstractNumId w:val="43"/>
  </w:num>
  <w:num w:numId="75">
    <w:abstractNumId w:val="75"/>
  </w:num>
  <w:num w:numId="76">
    <w:abstractNumId w:val="14"/>
  </w:num>
  <w:num w:numId="77">
    <w:abstractNumId w:val="99"/>
  </w:num>
  <w:num w:numId="78">
    <w:abstractNumId w:val="96"/>
  </w:num>
  <w:num w:numId="79">
    <w:abstractNumId w:val="54"/>
  </w:num>
  <w:num w:numId="80">
    <w:abstractNumId w:val="46"/>
  </w:num>
  <w:num w:numId="81">
    <w:abstractNumId w:val="103"/>
  </w:num>
  <w:num w:numId="82">
    <w:abstractNumId w:val="86"/>
  </w:num>
  <w:num w:numId="83">
    <w:abstractNumId w:val="22"/>
  </w:num>
  <w:num w:numId="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0"/>
  </w:num>
  <w:num w:numId="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0"/>
  </w:num>
  <w:num w:numId="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0"/>
  </w:num>
  <w:num w:numId="90">
    <w:abstractNumId w:val="0"/>
  </w:num>
  <w:num w:numId="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0"/>
  </w:num>
  <w:num w:numId="93">
    <w:abstractNumId w:val="0"/>
  </w:num>
  <w:num w:numId="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0"/>
  </w:num>
  <w:num w:numId="96">
    <w:abstractNumId w:val="0"/>
  </w:num>
  <w:num w:numId="97">
    <w:abstractNumId w:val="67"/>
  </w:num>
  <w:num w:numId="98">
    <w:abstractNumId w:val="45"/>
  </w:num>
  <w:num w:numId="99">
    <w:abstractNumId w:val="108"/>
  </w:num>
  <w:num w:numId="100">
    <w:abstractNumId w:val="66"/>
  </w:num>
  <w:num w:numId="101">
    <w:abstractNumId w:val="6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73"/>
  </w:num>
  <w:num w:numId="103">
    <w:abstractNumId w:val="101"/>
  </w:num>
  <w:num w:numId="104">
    <w:abstractNumId w:val="5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8"/>
  </w:num>
  <w:num w:numId="106">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5"/>
  </w:num>
  <w:num w:numId="108">
    <w:abstractNumId w:val="16"/>
  </w:num>
  <w:num w:numId="109">
    <w:abstractNumId w:val="71"/>
  </w:num>
  <w:num w:numId="110">
    <w:abstractNumId w:val="82"/>
  </w:num>
  <w:num w:numId="111">
    <w:abstractNumId w:val="8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8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1"/>
  </w:num>
  <w:num w:numId="114">
    <w:abstractNumId w:val="40"/>
  </w:num>
  <w:num w:numId="115">
    <w:abstractNumId w:val="56"/>
  </w:num>
  <w:num w:numId="116">
    <w:abstractNumId w:val="62"/>
  </w:num>
  <w:num w:numId="117">
    <w:abstractNumId w:val="7"/>
  </w:num>
  <w:num w:numId="118">
    <w:abstractNumId w:val="79"/>
  </w:num>
  <w:num w:numId="119">
    <w:abstractNumId w:val="60"/>
  </w:num>
  <w:num w:numId="120">
    <w:abstractNumId w:val="23"/>
  </w:num>
  <w:num w:numId="121">
    <w:abstractNumId w:val="9"/>
  </w:num>
  <w:num w:numId="122">
    <w:abstractNumId w:val="91"/>
  </w:num>
  <w:num w:numId="123">
    <w:abstractNumId w:val="111"/>
  </w:num>
  <w:num w:numId="124">
    <w:abstractNumId w:val="13"/>
  </w:num>
  <w:num w:numId="125">
    <w:abstractNumId w:val="64"/>
  </w:num>
  <w:num w:numId="126">
    <w:abstractNumId w:val="109"/>
  </w:num>
  <w:num w:numId="127">
    <w:abstractNumId w:val="84"/>
  </w:num>
  <w:num w:numId="128">
    <w:abstractNumId w:val="87"/>
  </w:num>
  <w:num w:numId="129">
    <w:abstractNumId w:val="10"/>
  </w:num>
  <w:num w:numId="130">
    <w:abstractNumId w:val="50"/>
  </w:num>
  <w:num w:numId="131">
    <w:abstractNumId w:val="55"/>
  </w:num>
  <w:num w:numId="132">
    <w:abstractNumId w:val="89"/>
  </w:num>
  <w:num w:numId="133">
    <w:abstractNumId w:val="69"/>
  </w:num>
  <w:num w:numId="134">
    <w:abstractNumId w:val="19"/>
  </w:num>
  <w:num w:numId="135">
    <w:abstractNumId w:val="61"/>
  </w:num>
  <w:num w:numId="136">
    <w:abstractNumId w:val="74"/>
  </w:num>
  <w:num w:numId="137">
    <w:abstractNumId w:val="34"/>
  </w:num>
  <w:num w:numId="138">
    <w:abstractNumId w:val="81"/>
  </w:num>
  <w:num w:numId="139">
    <w:abstractNumId w:val="102"/>
  </w:num>
  <w:num w:numId="140">
    <w:abstractNumId w:val="42"/>
  </w:num>
  <w:num w:numId="141">
    <w:abstractNumId w:val="1"/>
  </w:num>
  <w:num w:numId="142">
    <w:abstractNumId w:val="9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7"/>
  </w:num>
  <w:numIdMacAtCleanup w:val="1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15:presenceInfo w15:providerId="None" w15:userId="Eri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visionView w:markup="0"/>
  <w:trackRevisions/>
  <w:defaultTabStop w:val="708"/>
  <w:hyphenationZone w:val="425"/>
  <w:drawingGridHorizontalSpacing w:val="100"/>
  <w:displayHorizontalDrawingGridEvery w:val="2"/>
  <w:characterSpacingControl w:val="doNotCompress"/>
  <w:hdrShapeDefaults>
    <o:shapedefaults v:ext="edit" spidmax="135169"/>
  </w:hdrShapeDefaults>
  <w:footnotePr>
    <w:footnote w:id="-1"/>
    <w:footnote w:id="0"/>
  </w:footnotePr>
  <w:endnotePr>
    <w:endnote w:id="-1"/>
    <w:endnote w:id="0"/>
  </w:endnotePr>
  <w:compat/>
  <w:rsids>
    <w:rsidRoot w:val="00B24251"/>
    <w:rsid w:val="0000078A"/>
    <w:rsid w:val="00000B05"/>
    <w:rsid w:val="0000203A"/>
    <w:rsid w:val="00003218"/>
    <w:rsid w:val="0000385E"/>
    <w:rsid w:val="00005B29"/>
    <w:rsid w:val="00010119"/>
    <w:rsid w:val="00011192"/>
    <w:rsid w:val="000139D7"/>
    <w:rsid w:val="000159E2"/>
    <w:rsid w:val="00015C2C"/>
    <w:rsid w:val="000160F5"/>
    <w:rsid w:val="00016695"/>
    <w:rsid w:val="00023A93"/>
    <w:rsid w:val="000266E2"/>
    <w:rsid w:val="00030611"/>
    <w:rsid w:val="00030DA0"/>
    <w:rsid w:val="00034F2F"/>
    <w:rsid w:val="00035A88"/>
    <w:rsid w:val="000405F6"/>
    <w:rsid w:val="00040620"/>
    <w:rsid w:val="00041F65"/>
    <w:rsid w:val="00045139"/>
    <w:rsid w:val="00045FFE"/>
    <w:rsid w:val="000474E0"/>
    <w:rsid w:val="00051964"/>
    <w:rsid w:val="00054627"/>
    <w:rsid w:val="00056A24"/>
    <w:rsid w:val="00061E83"/>
    <w:rsid w:val="0006261C"/>
    <w:rsid w:val="000656FA"/>
    <w:rsid w:val="00066B85"/>
    <w:rsid w:val="00070E9B"/>
    <w:rsid w:val="00073633"/>
    <w:rsid w:val="00074B78"/>
    <w:rsid w:val="000756C4"/>
    <w:rsid w:val="000758F0"/>
    <w:rsid w:val="00075DDB"/>
    <w:rsid w:val="00077FC2"/>
    <w:rsid w:val="00080BFE"/>
    <w:rsid w:val="00081AA3"/>
    <w:rsid w:val="000826DD"/>
    <w:rsid w:val="00082AFF"/>
    <w:rsid w:val="00083834"/>
    <w:rsid w:val="00086CF7"/>
    <w:rsid w:val="000876FB"/>
    <w:rsid w:val="00091628"/>
    <w:rsid w:val="000925D5"/>
    <w:rsid w:val="00092889"/>
    <w:rsid w:val="0009290E"/>
    <w:rsid w:val="00093398"/>
    <w:rsid w:val="00093A2D"/>
    <w:rsid w:val="00093F7B"/>
    <w:rsid w:val="0009472F"/>
    <w:rsid w:val="00095F78"/>
    <w:rsid w:val="000971F4"/>
    <w:rsid w:val="000A05AA"/>
    <w:rsid w:val="000A0B69"/>
    <w:rsid w:val="000A23F8"/>
    <w:rsid w:val="000A29FE"/>
    <w:rsid w:val="000A5BD4"/>
    <w:rsid w:val="000A6951"/>
    <w:rsid w:val="000A74CA"/>
    <w:rsid w:val="000A7628"/>
    <w:rsid w:val="000B2716"/>
    <w:rsid w:val="000B2910"/>
    <w:rsid w:val="000B3473"/>
    <w:rsid w:val="000B3856"/>
    <w:rsid w:val="000B7B79"/>
    <w:rsid w:val="000C103B"/>
    <w:rsid w:val="000C270B"/>
    <w:rsid w:val="000C34AD"/>
    <w:rsid w:val="000C6B35"/>
    <w:rsid w:val="000D27FB"/>
    <w:rsid w:val="000D53FF"/>
    <w:rsid w:val="000D6056"/>
    <w:rsid w:val="000D75B4"/>
    <w:rsid w:val="000E0D24"/>
    <w:rsid w:val="000E756B"/>
    <w:rsid w:val="000E7BE4"/>
    <w:rsid w:val="000F061E"/>
    <w:rsid w:val="000F2DB4"/>
    <w:rsid w:val="000F4D2F"/>
    <w:rsid w:val="000F4F56"/>
    <w:rsid w:val="000F7D58"/>
    <w:rsid w:val="00100430"/>
    <w:rsid w:val="00100D26"/>
    <w:rsid w:val="00107AF6"/>
    <w:rsid w:val="001135C6"/>
    <w:rsid w:val="00114272"/>
    <w:rsid w:val="00116246"/>
    <w:rsid w:val="0012015C"/>
    <w:rsid w:val="001204D3"/>
    <w:rsid w:val="00120B79"/>
    <w:rsid w:val="00123DFA"/>
    <w:rsid w:val="00126CBD"/>
    <w:rsid w:val="00127013"/>
    <w:rsid w:val="00131BE7"/>
    <w:rsid w:val="00132F01"/>
    <w:rsid w:val="001344CA"/>
    <w:rsid w:val="00140754"/>
    <w:rsid w:val="001423A8"/>
    <w:rsid w:val="001425E9"/>
    <w:rsid w:val="0014333E"/>
    <w:rsid w:val="00143F4C"/>
    <w:rsid w:val="00150412"/>
    <w:rsid w:val="0015042D"/>
    <w:rsid w:val="001515F8"/>
    <w:rsid w:val="00152F75"/>
    <w:rsid w:val="00153961"/>
    <w:rsid w:val="00154D93"/>
    <w:rsid w:val="0015550F"/>
    <w:rsid w:val="00156F94"/>
    <w:rsid w:val="00157414"/>
    <w:rsid w:val="00157D06"/>
    <w:rsid w:val="00165FE6"/>
    <w:rsid w:val="00166506"/>
    <w:rsid w:val="0017140D"/>
    <w:rsid w:val="00173370"/>
    <w:rsid w:val="00174DBC"/>
    <w:rsid w:val="0017556D"/>
    <w:rsid w:val="00177456"/>
    <w:rsid w:val="00185EC5"/>
    <w:rsid w:val="00186A14"/>
    <w:rsid w:val="00187ED3"/>
    <w:rsid w:val="001911D5"/>
    <w:rsid w:val="00192F48"/>
    <w:rsid w:val="00194B19"/>
    <w:rsid w:val="00195396"/>
    <w:rsid w:val="00195A85"/>
    <w:rsid w:val="00196A2C"/>
    <w:rsid w:val="00197AA5"/>
    <w:rsid w:val="00197BD0"/>
    <w:rsid w:val="001A0B6D"/>
    <w:rsid w:val="001A1ED7"/>
    <w:rsid w:val="001A399D"/>
    <w:rsid w:val="001B0582"/>
    <w:rsid w:val="001C06F4"/>
    <w:rsid w:val="001C1C85"/>
    <w:rsid w:val="001C38CF"/>
    <w:rsid w:val="001C4ECA"/>
    <w:rsid w:val="001C58C0"/>
    <w:rsid w:val="001C5A23"/>
    <w:rsid w:val="001D13B2"/>
    <w:rsid w:val="001D3D54"/>
    <w:rsid w:val="001E56C8"/>
    <w:rsid w:val="001E6514"/>
    <w:rsid w:val="001F5C86"/>
    <w:rsid w:val="001F5E71"/>
    <w:rsid w:val="001F666B"/>
    <w:rsid w:val="001F724F"/>
    <w:rsid w:val="001F7428"/>
    <w:rsid w:val="001F7D81"/>
    <w:rsid w:val="00202086"/>
    <w:rsid w:val="0020223F"/>
    <w:rsid w:val="002055F1"/>
    <w:rsid w:val="00206827"/>
    <w:rsid w:val="00207F79"/>
    <w:rsid w:val="00210B41"/>
    <w:rsid w:val="002135EB"/>
    <w:rsid w:val="00215A1E"/>
    <w:rsid w:val="00215CA9"/>
    <w:rsid w:val="002173E8"/>
    <w:rsid w:val="0022353C"/>
    <w:rsid w:val="0023053C"/>
    <w:rsid w:val="00232273"/>
    <w:rsid w:val="00232715"/>
    <w:rsid w:val="00233CDF"/>
    <w:rsid w:val="002352D8"/>
    <w:rsid w:val="00236667"/>
    <w:rsid w:val="00236D88"/>
    <w:rsid w:val="002407F4"/>
    <w:rsid w:val="00241E87"/>
    <w:rsid w:val="00242B0F"/>
    <w:rsid w:val="00242EB7"/>
    <w:rsid w:val="00244B72"/>
    <w:rsid w:val="0024582D"/>
    <w:rsid w:val="00245CEC"/>
    <w:rsid w:val="0024718D"/>
    <w:rsid w:val="002511AA"/>
    <w:rsid w:val="002537F1"/>
    <w:rsid w:val="002553C1"/>
    <w:rsid w:val="002567E8"/>
    <w:rsid w:val="00256D51"/>
    <w:rsid w:val="00257925"/>
    <w:rsid w:val="00261FCB"/>
    <w:rsid w:val="00263684"/>
    <w:rsid w:val="002649E2"/>
    <w:rsid w:val="002657AD"/>
    <w:rsid w:val="002708CB"/>
    <w:rsid w:val="00270D8F"/>
    <w:rsid w:val="00272954"/>
    <w:rsid w:val="0027567F"/>
    <w:rsid w:val="002759E4"/>
    <w:rsid w:val="00276603"/>
    <w:rsid w:val="00280996"/>
    <w:rsid w:val="00280BEE"/>
    <w:rsid w:val="0028126B"/>
    <w:rsid w:val="0028342F"/>
    <w:rsid w:val="00284587"/>
    <w:rsid w:val="00284E05"/>
    <w:rsid w:val="002857AE"/>
    <w:rsid w:val="00285BFF"/>
    <w:rsid w:val="00285D45"/>
    <w:rsid w:val="002866FA"/>
    <w:rsid w:val="0029125D"/>
    <w:rsid w:val="00293A93"/>
    <w:rsid w:val="002942AF"/>
    <w:rsid w:val="00294599"/>
    <w:rsid w:val="00296FD6"/>
    <w:rsid w:val="002A027F"/>
    <w:rsid w:val="002A0A5B"/>
    <w:rsid w:val="002A274B"/>
    <w:rsid w:val="002A4811"/>
    <w:rsid w:val="002A6635"/>
    <w:rsid w:val="002B03CF"/>
    <w:rsid w:val="002B2542"/>
    <w:rsid w:val="002B4414"/>
    <w:rsid w:val="002B58C0"/>
    <w:rsid w:val="002B6588"/>
    <w:rsid w:val="002C09FC"/>
    <w:rsid w:val="002C100F"/>
    <w:rsid w:val="002C3FAB"/>
    <w:rsid w:val="002C4771"/>
    <w:rsid w:val="002C6B34"/>
    <w:rsid w:val="002D138B"/>
    <w:rsid w:val="002D1785"/>
    <w:rsid w:val="002D4696"/>
    <w:rsid w:val="002D58DB"/>
    <w:rsid w:val="002D60F3"/>
    <w:rsid w:val="002D6C19"/>
    <w:rsid w:val="002D7003"/>
    <w:rsid w:val="002E504C"/>
    <w:rsid w:val="002E774D"/>
    <w:rsid w:val="002F0D82"/>
    <w:rsid w:val="002F1284"/>
    <w:rsid w:val="002F2845"/>
    <w:rsid w:val="002F3AD0"/>
    <w:rsid w:val="002F4B1B"/>
    <w:rsid w:val="002F59F3"/>
    <w:rsid w:val="002F6B28"/>
    <w:rsid w:val="002F70E5"/>
    <w:rsid w:val="00301B9C"/>
    <w:rsid w:val="00303A44"/>
    <w:rsid w:val="00303E12"/>
    <w:rsid w:val="00304C45"/>
    <w:rsid w:val="00306140"/>
    <w:rsid w:val="003064A0"/>
    <w:rsid w:val="00315AEA"/>
    <w:rsid w:val="00315FAA"/>
    <w:rsid w:val="00315FE0"/>
    <w:rsid w:val="003170D3"/>
    <w:rsid w:val="00317D10"/>
    <w:rsid w:val="003203D9"/>
    <w:rsid w:val="00320FEF"/>
    <w:rsid w:val="00322B21"/>
    <w:rsid w:val="0032538D"/>
    <w:rsid w:val="003269D0"/>
    <w:rsid w:val="00327439"/>
    <w:rsid w:val="0033218B"/>
    <w:rsid w:val="003338E2"/>
    <w:rsid w:val="00333A14"/>
    <w:rsid w:val="00335892"/>
    <w:rsid w:val="003359B1"/>
    <w:rsid w:val="00336D36"/>
    <w:rsid w:val="003375F8"/>
    <w:rsid w:val="0034451B"/>
    <w:rsid w:val="0034488E"/>
    <w:rsid w:val="00344CC0"/>
    <w:rsid w:val="00344F12"/>
    <w:rsid w:val="0034539D"/>
    <w:rsid w:val="00353F19"/>
    <w:rsid w:val="0035462D"/>
    <w:rsid w:val="00356747"/>
    <w:rsid w:val="003567F2"/>
    <w:rsid w:val="00364CB5"/>
    <w:rsid w:val="00366376"/>
    <w:rsid w:val="00366B2E"/>
    <w:rsid w:val="003678B8"/>
    <w:rsid w:val="00371D5B"/>
    <w:rsid w:val="00373A5B"/>
    <w:rsid w:val="00374B61"/>
    <w:rsid w:val="00385975"/>
    <w:rsid w:val="00391FF1"/>
    <w:rsid w:val="003961C9"/>
    <w:rsid w:val="003A1544"/>
    <w:rsid w:val="003A3809"/>
    <w:rsid w:val="003A7B36"/>
    <w:rsid w:val="003B00BE"/>
    <w:rsid w:val="003B03B3"/>
    <w:rsid w:val="003B0975"/>
    <w:rsid w:val="003B2FC6"/>
    <w:rsid w:val="003C5221"/>
    <w:rsid w:val="003C6152"/>
    <w:rsid w:val="003C6D6D"/>
    <w:rsid w:val="003D5F2B"/>
    <w:rsid w:val="003D7193"/>
    <w:rsid w:val="003E21EF"/>
    <w:rsid w:val="003E5A58"/>
    <w:rsid w:val="003E5C86"/>
    <w:rsid w:val="003F0799"/>
    <w:rsid w:val="003F1433"/>
    <w:rsid w:val="003F29E8"/>
    <w:rsid w:val="003F2E12"/>
    <w:rsid w:val="003F64D0"/>
    <w:rsid w:val="003F66BE"/>
    <w:rsid w:val="003F7C8B"/>
    <w:rsid w:val="00400E3E"/>
    <w:rsid w:val="004023EA"/>
    <w:rsid w:val="00405034"/>
    <w:rsid w:val="0041010E"/>
    <w:rsid w:val="004126CA"/>
    <w:rsid w:val="004140A0"/>
    <w:rsid w:val="00414CE7"/>
    <w:rsid w:val="0041585A"/>
    <w:rsid w:val="004201CC"/>
    <w:rsid w:val="004230DA"/>
    <w:rsid w:val="00424830"/>
    <w:rsid w:val="0042744F"/>
    <w:rsid w:val="004275C8"/>
    <w:rsid w:val="00427CEB"/>
    <w:rsid w:val="00434C98"/>
    <w:rsid w:val="004374A5"/>
    <w:rsid w:val="00437F82"/>
    <w:rsid w:val="004418D7"/>
    <w:rsid w:val="00441B2A"/>
    <w:rsid w:val="00442B60"/>
    <w:rsid w:val="00445F13"/>
    <w:rsid w:val="00446F3A"/>
    <w:rsid w:val="00447040"/>
    <w:rsid w:val="00450845"/>
    <w:rsid w:val="0045265E"/>
    <w:rsid w:val="00452D41"/>
    <w:rsid w:val="00453C2D"/>
    <w:rsid w:val="00454915"/>
    <w:rsid w:val="00455C28"/>
    <w:rsid w:val="004569C9"/>
    <w:rsid w:val="00460FD2"/>
    <w:rsid w:val="004631E9"/>
    <w:rsid w:val="0046347C"/>
    <w:rsid w:val="00466FBA"/>
    <w:rsid w:val="00471200"/>
    <w:rsid w:val="004735F6"/>
    <w:rsid w:val="004766BF"/>
    <w:rsid w:val="00476A9B"/>
    <w:rsid w:val="00482360"/>
    <w:rsid w:val="004831D2"/>
    <w:rsid w:val="004841B8"/>
    <w:rsid w:val="004852D7"/>
    <w:rsid w:val="004876EA"/>
    <w:rsid w:val="00487C2A"/>
    <w:rsid w:val="00490A19"/>
    <w:rsid w:val="0049124C"/>
    <w:rsid w:val="00492422"/>
    <w:rsid w:val="00494477"/>
    <w:rsid w:val="004946AD"/>
    <w:rsid w:val="00497664"/>
    <w:rsid w:val="004A2E27"/>
    <w:rsid w:val="004A35EE"/>
    <w:rsid w:val="004A5819"/>
    <w:rsid w:val="004B170B"/>
    <w:rsid w:val="004B20A0"/>
    <w:rsid w:val="004B217F"/>
    <w:rsid w:val="004B2E9F"/>
    <w:rsid w:val="004B53F8"/>
    <w:rsid w:val="004B5431"/>
    <w:rsid w:val="004B6E43"/>
    <w:rsid w:val="004C26C0"/>
    <w:rsid w:val="004C488B"/>
    <w:rsid w:val="004C6CB9"/>
    <w:rsid w:val="004C7542"/>
    <w:rsid w:val="004D1D88"/>
    <w:rsid w:val="004D2BD0"/>
    <w:rsid w:val="004D2C4B"/>
    <w:rsid w:val="004D3433"/>
    <w:rsid w:val="004D3BC5"/>
    <w:rsid w:val="004D4867"/>
    <w:rsid w:val="004D6BE8"/>
    <w:rsid w:val="004E02C6"/>
    <w:rsid w:val="004E20DA"/>
    <w:rsid w:val="004E2804"/>
    <w:rsid w:val="004E6A23"/>
    <w:rsid w:val="004E6B3C"/>
    <w:rsid w:val="004F09CF"/>
    <w:rsid w:val="004F3505"/>
    <w:rsid w:val="004F36CE"/>
    <w:rsid w:val="004F561A"/>
    <w:rsid w:val="004F650B"/>
    <w:rsid w:val="004F687A"/>
    <w:rsid w:val="0050226B"/>
    <w:rsid w:val="00502823"/>
    <w:rsid w:val="00502CC0"/>
    <w:rsid w:val="00504D9C"/>
    <w:rsid w:val="0050525D"/>
    <w:rsid w:val="00505515"/>
    <w:rsid w:val="00505ADC"/>
    <w:rsid w:val="00507520"/>
    <w:rsid w:val="00511A44"/>
    <w:rsid w:val="00511E2C"/>
    <w:rsid w:val="0051497D"/>
    <w:rsid w:val="00514BB2"/>
    <w:rsid w:val="005224DD"/>
    <w:rsid w:val="005225D4"/>
    <w:rsid w:val="00525A2F"/>
    <w:rsid w:val="00526848"/>
    <w:rsid w:val="005279B9"/>
    <w:rsid w:val="00530712"/>
    <w:rsid w:val="005343DB"/>
    <w:rsid w:val="00534DE9"/>
    <w:rsid w:val="00536EF8"/>
    <w:rsid w:val="005378FF"/>
    <w:rsid w:val="00540377"/>
    <w:rsid w:val="005410D2"/>
    <w:rsid w:val="005424BC"/>
    <w:rsid w:val="00544A88"/>
    <w:rsid w:val="00544F69"/>
    <w:rsid w:val="00545866"/>
    <w:rsid w:val="005472E8"/>
    <w:rsid w:val="0055054B"/>
    <w:rsid w:val="005604FA"/>
    <w:rsid w:val="005608A2"/>
    <w:rsid w:val="00561634"/>
    <w:rsid w:val="005623B9"/>
    <w:rsid w:val="00565953"/>
    <w:rsid w:val="005678FB"/>
    <w:rsid w:val="00567E7E"/>
    <w:rsid w:val="00570625"/>
    <w:rsid w:val="00571C0A"/>
    <w:rsid w:val="00571FD3"/>
    <w:rsid w:val="005721D5"/>
    <w:rsid w:val="005737F4"/>
    <w:rsid w:val="00573FFC"/>
    <w:rsid w:val="005747F6"/>
    <w:rsid w:val="0057494C"/>
    <w:rsid w:val="005752FC"/>
    <w:rsid w:val="005760D4"/>
    <w:rsid w:val="005806D8"/>
    <w:rsid w:val="00581A65"/>
    <w:rsid w:val="00581BDE"/>
    <w:rsid w:val="00581F3C"/>
    <w:rsid w:val="00582CDA"/>
    <w:rsid w:val="00583722"/>
    <w:rsid w:val="005874F8"/>
    <w:rsid w:val="00590BF4"/>
    <w:rsid w:val="00592DF5"/>
    <w:rsid w:val="00593DDA"/>
    <w:rsid w:val="00595948"/>
    <w:rsid w:val="005964A0"/>
    <w:rsid w:val="005A0A49"/>
    <w:rsid w:val="005A490D"/>
    <w:rsid w:val="005A5C26"/>
    <w:rsid w:val="005B1A89"/>
    <w:rsid w:val="005B2045"/>
    <w:rsid w:val="005B275B"/>
    <w:rsid w:val="005B4732"/>
    <w:rsid w:val="005B7CBB"/>
    <w:rsid w:val="005C00A3"/>
    <w:rsid w:val="005C4966"/>
    <w:rsid w:val="005C4A29"/>
    <w:rsid w:val="005C4B22"/>
    <w:rsid w:val="005C51DB"/>
    <w:rsid w:val="005C5E74"/>
    <w:rsid w:val="005D0468"/>
    <w:rsid w:val="005D28D1"/>
    <w:rsid w:val="005D3503"/>
    <w:rsid w:val="005D78E8"/>
    <w:rsid w:val="005E12B6"/>
    <w:rsid w:val="005E1DCE"/>
    <w:rsid w:val="005E49CC"/>
    <w:rsid w:val="005E6F5C"/>
    <w:rsid w:val="005F03AE"/>
    <w:rsid w:val="005F226B"/>
    <w:rsid w:val="005F2650"/>
    <w:rsid w:val="005F2671"/>
    <w:rsid w:val="005F3880"/>
    <w:rsid w:val="005F38B9"/>
    <w:rsid w:val="005F43F5"/>
    <w:rsid w:val="005F4968"/>
    <w:rsid w:val="005F5429"/>
    <w:rsid w:val="005F7ED5"/>
    <w:rsid w:val="00600D01"/>
    <w:rsid w:val="00602525"/>
    <w:rsid w:val="0060318F"/>
    <w:rsid w:val="00603477"/>
    <w:rsid w:val="006040CD"/>
    <w:rsid w:val="00605B59"/>
    <w:rsid w:val="00606428"/>
    <w:rsid w:val="00606640"/>
    <w:rsid w:val="00612948"/>
    <w:rsid w:val="006134B7"/>
    <w:rsid w:val="00613740"/>
    <w:rsid w:val="00614911"/>
    <w:rsid w:val="006151EE"/>
    <w:rsid w:val="00615532"/>
    <w:rsid w:val="006162E5"/>
    <w:rsid w:val="00617DCC"/>
    <w:rsid w:val="00620B73"/>
    <w:rsid w:val="0062249A"/>
    <w:rsid w:val="006227F4"/>
    <w:rsid w:val="00624CCA"/>
    <w:rsid w:val="00626296"/>
    <w:rsid w:val="00627CAE"/>
    <w:rsid w:val="00632A6D"/>
    <w:rsid w:val="0063322A"/>
    <w:rsid w:val="006370E3"/>
    <w:rsid w:val="006415B0"/>
    <w:rsid w:val="00645D8A"/>
    <w:rsid w:val="00647315"/>
    <w:rsid w:val="00650B91"/>
    <w:rsid w:val="00651190"/>
    <w:rsid w:val="00651B31"/>
    <w:rsid w:val="00652BD5"/>
    <w:rsid w:val="00653838"/>
    <w:rsid w:val="00653FA2"/>
    <w:rsid w:val="006555B9"/>
    <w:rsid w:val="006564E2"/>
    <w:rsid w:val="00656B44"/>
    <w:rsid w:val="00660A42"/>
    <w:rsid w:val="00664557"/>
    <w:rsid w:val="0066464C"/>
    <w:rsid w:val="00666AE2"/>
    <w:rsid w:val="00670305"/>
    <w:rsid w:val="0067079A"/>
    <w:rsid w:val="006730FC"/>
    <w:rsid w:val="00673917"/>
    <w:rsid w:val="00674157"/>
    <w:rsid w:val="00682F12"/>
    <w:rsid w:val="00683261"/>
    <w:rsid w:val="006839AB"/>
    <w:rsid w:val="006852DB"/>
    <w:rsid w:val="00685FE1"/>
    <w:rsid w:val="00690DB9"/>
    <w:rsid w:val="00692146"/>
    <w:rsid w:val="00692EE7"/>
    <w:rsid w:val="00693310"/>
    <w:rsid w:val="00694A84"/>
    <w:rsid w:val="00696848"/>
    <w:rsid w:val="00696D55"/>
    <w:rsid w:val="006A30A9"/>
    <w:rsid w:val="006A4B36"/>
    <w:rsid w:val="006A4B47"/>
    <w:rsid w:val="006A603D"/>
    <w:rsid w:val="006B0211"/>
    <w:rsid w:val="006B02EA"/>
    <w:rsid w:val="006B13BB"/>
    <w:rsid w:val="006B5BA6"/>
    <w:rsid w:val="006B7AEC"/>
    <w:rsid w:val="006C4ED3"/>
    <w:rsid w:val="006C6C15"/>
    <w:rsid w:val="006C730A"/>
    <w:rsid w:val="006C7B0F"/>
    <w:rsid w:val="006D2A76"/>
    <w:rsid w:val="006D59CA"/>
    <w:rsid w:val="006D59EF"/>
    <w:rsid w:val="006D7D2D"/>
    <w:rsid w:val="006E216C"/>
    <w:rsid w:val="006E2A1B"/>
    <w:rsid w:val="006F18D6"/>
    <w:rsid w:val="006F2690"/>
    <w:rsid w:val="006F281E"/>
    <w:rsid w:val="006F3F70"/>
    <w:rsid w:val="00700FFB"/>
    <w:rsid w:val="0070350E"/>
    <w:rsid w:val="0070387C"/>
    <w:rsid w:val="00704315"/>
    <w:rsid w:val="0070495A"/>
    <w:rsid w:val="00704A35"/>
    <w:rsid w:val="007054C0"/>
    <w:rsid w:val="00705F6C"/>
    <w:rsid w:val="0070677E"/>
    <w:rsid w:val="00713807"/>
    <w:rsid w:val="00714FC5"/>
    <w:rsid w:val="007160DB"/>
    <w:rsid w:val="00720145"/>
    <w:rsid w:val="007219B9"/>
    <w:rsid w:val="00722E07"/>
    <w:rsid w:val="007255B5"/>
    <w:rsid w:val="00726557"/>
    <w:rsid w:val="00727A6A"/>
    <w:rsid w:val="00727D06"/>
    <w:rsid w:val="00731B17"/>
    <w:rsid w:val="00732019"/>
    <w:rsid w:val="007320C0"/>
    <w:rsid w:val="0073269E"/>
    <w:rsid w:val="00733079"/>
    <w:rsid w:val="007335C5"/>
    <w:rsid w:val="00735866"/>
    <w:rsid w:val="00736528"/>
    <w:rsid w:val="0074170B"/>
    <w:rsid w:val="00743CAA"/>
    <w:rsid w:val="00744BD5"/>
    <w:rsid w:val="00745736"/>
    <w:rsid w:val="007468F0"/>
    <w:rsid w:val="007530E9"/>
    <w:rsid w:val="00753E54"/>
    <w:rsid w:val="007624D1"/>
    <w:rsid w:val="007643DE"/>
    <w:rsid w:val="00765139"/>
    <w:rsid w:val="00765E26"/>
    <w:rsid w:val="00773080"/>
    <w:rsid w:val="00773614"/>
    <w:rsid w:val="00774F55"/>
    <w:rsid w:val="0077515A"/>
    <w:rsid w:val="007751D6"/>
    <w:rsid w:val="00775926"/>
    <w:rsid w:val="00775BE5"/>
    <w:rsid w:val="00776E87"/>
    <w:rsid w:val="007771E0"/>
    <w:rsid w:val="007778B8"/>
    <w:rsid w:val="00780DFE"/>
    <w:rsid w:val="00782A78"/>
    <w:rsid w:val="0079376E"/>
    <w:rsid w:val="00794818"/>
    <w:rsid w:val="007A19DD"/>
    <w:rsid w:val="007A1E53"/>
    <w:rsid w:val="007A21D3"/>
    <w:rsid w:val="007A3607"/>
    <w:rsid w:val="007A6FA7"/>
    <w:rsid w:val="007A7153"/>
    <w:rsid w:val="007A7E11"/>
    <w:rsid w:val="007B1A73"/>
    <w:rsid w:val="007B2D5F"/>
    <w:rsid w:val="007B5811"/>
    <w:rsid w:val="007B5C4D"/>
    <w:rsid w:val="007B675F"/>
    <w:rsid w:val="007B6C97"/>
    <w:rsid w:val="007C0907"/>
    <w:rsid w:val="007C286E"/>
    <w:rsid w:val="007C2BD6"/>
    <w:rsid w:val="007C2F9B"/>
    <w:rsid w:val="007C376C"/>
    <w:rsid w:val="007C51F4"/>
    <w:rsid w:val="007D1340"/>
    <w:rsid w:val="007D1DF3"/>
    <w:rsid w:val="007D2565"/>
    <w:rsid w:val="007D4FA4"/>
    <w:rsid w:val="007D76E1"/>
    <w:rsid w:val="007E2226"/>
    <w:rsid w:val="007E45E1"/>
    <w:rsid w:val="007E495F"/>
    <w:rsid w:val="007E5FF5"/>
    <w:rsid w:val="007F08D2"/>
    <w:rsid w:val="007F1AF7"/>
    <w:rsid w:val="007F2CF7"/>
    <w:rsid w:val="007F6E23"/>
    <w:rsid w:val="007F7943"/>
    <w:rsid w:val="007F7FBB"/>
    <w:rsid w:val="00801039"/>
    <w:rsid w:val="00801194"/>
    <w:rsid w:val="0080205C"/>
    <w:rsid w:val="008059EA"/>
    <w:rsid w:val="00805FBE"/>
    <w:rsid w:val="00812474"/>
    <w:rsid w:val="00814A39"/>
    <w:rsid w:val="00814CDB"/>
    <w:rsid w:val="008178B1"/>
    <w:rsid w:val="0082066C"/>
    <w:rsid w:val="00820E02"/>
    <w:rsid w:val="00821224"/>
    <w:rsid w:val="0083131F"/>
    <w:rsid w:val="0083185D"/>
    <w:rsid w:val="00831872"/>
    <w:rsid w:val="00832E0D"/>
    <w:rsid w:val="008332F5"/>
    <w:rsid w:val="008337FB"/>
    <w:rsid w:val="00834172"/>
    <w:rsid w:val="008353B1"/>
    <w:rsid w:val="008358EB"/>
    <w:rsid w:val="00836CFA"/>
    <w:rsid w:val="008379BC"/>
    <w:rsid w:val="0084288C"/>
    <w:rsid w:val="0084296B"/>
    <w:rsid w:val="00842FDC"/>
    <w:rsid w:val="008430C9"/>
    <w:rsid w:val="0084333C"/>
    <w:rsid w:val="00844593"/>
    <w:rsid w:val="00845C7A"/>
    <w:rsid w:val="00850DF1"/>
    <w:rsid w:val="00851B6E"/>
    <w:rsid w:val="00852DB4"/>
    <w:rsid w:val="00852F16"/>
    <w:rsid w:val="00853A82"/>
    <w:rsid w:val="0085471A"/>
    <w:rsid w:val="0085473D"/>
    <w:rsid w:val="00857682"/>
    <w:rsid w:val="00860511"/>
    <w:rsid w:val="008608A4"/>
    <w:rsid w:val="00863982"/>
    <w:rsid w:val="0086460C"/>
    <w:rsid w:val="008647F2"/>
    <w:rsid w:val="00866C47"/>
    <w:rsid w:val="008677B9"/>
    <w:rsid w:val="00867BE0"/>
    <w:rsid w:val="0087268F"/>
    <w:rsid w:val="00873CA6"/>
    <w:rsid w:val="008775AD"/>
    <w:rsid w:val="00877632"/>
    <w:rsid w:val="00877B09"/>
    <w:rsid w:val="008825D5"/>
    <w:rsid w:val="00885384"/>
    <w:rsid w:val="00886372"/>
    <w:rsid w:val="00891A67"/>
    <w:rsid w:val="008954E4"/>
    <w:rsid w:val="008969C5"/>
    <w:rsid w:val="0089707F"/>
    <w:rsid w:val="008A2ED8"/>
    <w:rsid w:val="008A4005"/>
    <w:rsid w:val="008A45FA"/>
    <w:rsid w:val="008A57E4"/>
    <w:rsid w:val="008A6ADF"/>
    <w:rsid w:val="008B1AED"/>
    <w:rsid w:val="008B240A"/>
    <w:rsid w:val="008B3EDF"/>
    <w:rsid w:val="008B4ED5"/>
    <w:rsid w:val="008B5446"/>
    <w:rsid w:val="008B62E8"/>
    <w:rsid w:val="008C1742"/>
    <w:rsid w:val="008C254F"/>
    <w:rsid w:val="008C2576"/>
    <w:rsid w:val="008C7C84"/>
    <w:rsid w:val="008D223B"/>
    <w:rsid w:val="008D3B02"/>
    <w:rsid w:val="008D6E59"/>
    <w:rsid w:val="008E044F"/>
    <w:rsid w:val="008E2511"/>
    <w:rsid w:val="008E3A61"/>
    <w:rsid w:val="008E3AB9"/>
    <w:rsid w:val="008E4550"/>
    <w:rsid w:val="008E509D"/>
    <w:rsid w:val="008E541A"/>
    <w:rsid w:val="008F2D91"/>
    <w:rsid w:val="008F3D34"/>
    <w:rsid w:val="008F5E60"/>
    <w:rsid w:val="008F626B"/>
    <w:rsid w:val="008F6B67"/>
    <w:rsid w:val="009020FD"/>
    <w:rsid w:val="009023D8"/>
    <w:rsid w:val="00904F17"/>
    <w:rsid w:val="00905751"/>
    <w:rsid w:val="00905DA3"/>
    <w:rsid w:val="00906118"/>
    <w:rsid w:val="00906FF8"/>
    <w:rsid w:val="00907DF1"/>
    <w:rsid w:val="0091165B"/>
    <w:rsid w:val="00911A2C"/>
    <w:rsid w:val="00911E5A"/>
    <w:rsid w:val="00912BC8"/>
    <w:rsid w:val="00912E66"/>
    <w:rsid w:val="0091318F"/>
    <w:rsid w:val="00913386"/>
    <w:rsid w:val="00917CA8"/>
    <w:rsid w:val="0092298A"/>
    <w:rsid w:val="00925606"/>
    <w:rsid w:val="00926245"/>
    <w:rsid w:val="00926844"/>
    <w:rsid w:val="00933B9D"/>
    <w:rsid w:val="009365EC"/>
    <w:rsid w:val="00940057"/>
    <w:rsid w:val="00940A6E"/>
    <w:rsid w:val="00940C31"/>
    <w:rsid w:val="00940D5A"/>
    <w:rsid w:val="00941AB6"/>
    <w:rsid w:val="00941B88"/>
    <w:rsid w:val="00944B96"/>
    <w:rsid w:val="0094550C"/>
    <w:rsid w:val="00945BBE"/>
    <w:rsid w:val="00945C02"/>
    <w:rsid w:val="00946AD9"/>
    <w:rsid w:val="009503A8"/>
    <w:rsid w:val="00950BBC"/>
    <w:rsid w:val="00950E3F"/>
    <w:rsid w:val="00952550"/>
    <w:rsid w:val="00953A94"/>
    <w:rsid w:val="00954D6C"/>
    <w:rsid w:val="00954E43"/>
    <w:rsid w:val="009557AB"/>
    <w:rsid w:val="00955C93"/>
    <w:rsid w:val="009646A8"/>
    <w:rsid w:val="00965AE5"/>
    <w:rsid w:val="00967596"/>
    <w:rsid w:val="009714CC"/>
    <w:rsid w:val="009726A0"/>
    <w:rsid w:val="00974288"/>
    <w:rsid w:val="00976884"/>
    <w:rsid w:val="00980897"/>
    <w:rsid w:val="0098159B"/>
    <w:rsid w:val="009826FE"/>
    <w:rsid w:val="00983AF5"/>
    <w:rsid w:val="00983BCB"/>
    <w:rsid w:val="009865BE"/>
    <w:rsid w:val="009901DA"/>
    <w:rsid w:val="009914D9"/>
    <w:rsid w:val="00992593"/>
    <w:rsid w:val="009A0EA6"/>
    <w:rsid w:val="009A197D"/>
    <w:rsid w:val="009A3C61"/>
    <w:rsid w:val="009A4BD5"/>
    <w:rsid w:val="009B1286"/>
    <w:rsid w:val="009B3B19"/>
    <w:rsid w:val="009B4754"/>
    <w:rsid w:val="009B4E49"/>
    <w:rsid w:val="009B7B2D"/>
    <w:rsid w:val="009C0847"/>
    <w:rsid w:val="009C0BB6"/>
    <w:rsid w:val="009C6D30"/>
    <w:rsid w:val="009C6FA2"/>
    <w:rsid w:val="009D06AB"/>
    <w:rsid w:val="009D07ED"/>
    <w:rsid w:val="009D08BE"/>
    <w:rsid w:val="009D4772"/>
    <w:rsid w:val="009D5D4D"/>
    <w:rsid w:val="009E25BF"/>
    <w:rsid w:val="009E2EDC"/>
    <w:rsid w:val="009E474F"/>
    <w:rsid w:val="009E56CB"/>
    <w:rsid w:val="009E761C"/>
    <w:rsid w:val="009F1850"/>
    <w:rsid w:val="009F2213"/>
    <w:rsid w:val="009F337A"/>
    <w:rsid w:val="009F3996"/>
    <w:rsid w:val="009F76B3"/>
    <w:rsid w:val="00A0190E"/>
    <w:rsid w:val="00A0433C"/>
    <w:rsid w:val="00A059D9"/>
    <w:rsid w:val="00A064BB"/>
    <w:rsid w:val="00A10085"/>
    <w:rsid w:val="00A14097"/>
    <w:rsid w:val="00A14165"/>
    <w:rsid w:val="00A1418A"/>
    <w:rsid w:val="00A15A72"/>
    <w:rsid w:val="00A20FB8"/>
    <w:rsid w:val="00A22583"/>
    <w:rsid w:val="00A23655"/>
    <w:rsid w:val="00A25202"/>
    <w:rsid w:val="00A25290"/>
    <w:rsid w:val="00A267C0"/>
    <w:rsid w:val="00A30A25"/>
    <w:rsid w:val="00A30B75"/>
    <w:rsid w:val="00A30CD7"/>
    <w:rsid w:val="00A330F0"/>
    <w:rsid w:val="00A37930"/>
    <w:rsid w:val="00A43752"/>
    <w:rsid w:val="00A43DB2"/>
    <w:rsid w:val="00A45BFF"/>
    <w:rsid w:val="00A46A89"/>
    <w:rsid w:val="00A47778"/>
    <w:rsid w:val="00A5005B"/>
    <w:rsid w:val="00A506D2"/>
    <w:rsid w:val="00A52D90"/>
    <w:rsid w:val="00A601A0"/>
    <w:rsid w:val="00A639D0"/>
    <w:rsid w:val="00A651D7"/>
    <w:rsid w:val="00A6612E"/>
    <w:rsid w:val="00A66DE5"/>
    <w:rsid w:val="00A71E5E"/>
    <w:rsid w:val="00A75618"/>
    <w:rsid w:val="00A76E99"/>
    <w:rsid w:val="00A77179"/>
    <w:rsid w:val="00A80134"/>
    <w:rsid w:val="00A81439"/>
    <w:rsid w:val="00A82C6D"/>
    <w:rsid w:val="00A84AA6"/>
    <w:rsid w:val="00A866F2"/>
    <w:rsid w:val="00A9100E"/>
    <w:rsid w:val="00A96FBD"/>
    <w:rsid w:val="00A976EE"/>
    <w:rsid w:val="00A97A31"/>
    <w:rsid w:val="00AA04A0"/>
    <w:rsid w:val="00AA05BC"/>
    <w:rsid w:val="00AA21CE"/>
    <w:rsid w:val="00AA26FA"/>
    <w:rsid w:val="00AA4719"/>
    <w:rsid w:val="00AA4931"/>
    <w:rsid w:val="00AA54BF"/>
    <w:rsid w:val="00AA73AA"/>
    <w:rsid w:val="00AB2944"/>
    <w:rsid w:val="00AB29C7"/>
    <w:rsid w:val="00AB3D8D"/>
    <w:rsid w:val="00AB4A03"/>
    <w:rsid w:val="00AB4F5F"/>
    <w:rsid w:val="00AC223A"/>
    <w:rsid w:val="00AC231D"/>
    <w:rsid w:val="00AC2E60"/>
    <w:rsid w:val="00AC39B3"/>
    <w:rsid w:val="00AC3BF7"/>
    <w:rsid w:val="00AC4515"/>
    <w:rsid w:val="00AD0968"/>
    <w:rsid w:val="00AD29B2"/>
    <w:rsid w:val="00AD3C39"/>
    <w:rsid w:val="00AD5883"/>
    <w:rsid w:val="00AD6800"/>
    <w:rsid w:val="00AD74AE"/>
    <w:rsid w:val="00AE04B0"/>
    <w:rsid w:val="00AF18D7"/>
    <w:rsid w:val="00AF4530"/>
    <w:rsid w:val="00AF6999"/>
    <w:rsid w:val="00AF6E4C"/>
    <w:rsid w:val="00B03356"/>
    <w:rsid w:val="00B05A36"/>
    <w:rsid w:val="00B06D11"/>
    <w:rsid w:val="00B07563"/>
    <w:rsid w:val="00B0758D"/>
    <w:rsid w:val="00B13DE6"/>
    <w:rsid w:val="00B14238"/>
    <w:rsid w:val="00B1429A"/>
    <w:rsid w:val="00B14B5A"/>
    <w:rsid w:val="00B20D91"/>
    <w:rsid w:val="00B231E3"/>
    <w:rsid w:val="00B23980"/>
    <w:rsid w:val="00B24251"/>
    <w:rsid w:val="00B24BB0"/>
    <w:rsid w:val="00B255BB"/>
    <w:rsid w:val="00B25BAF"/>
    <w:rsid w:val="00B35754"/>
    <w:rsid w:val="00B37265"/>
    <w:rsid w:val="00B403F8"/>
    <w:rsid w:val="00B41A46"/>
    <w:rsid w:val="00B429FC"/>
    <w:rsid w:val="00B44E8F"/>
    <w:rsid w:val="00B46025"/>
    <w:rsid w:val="00B4634A"/>
    <w:rsid w:val="00B47823"/>
    <w:rsid w:val="00B4789E"/>
    <w:rsid w:val="00B506BF"/>
    <w:rsid w:val="00B51025"/>
    <w:rsid w:val="00B51E2B"/>
    <w:rsid w:val="00B55214"/>
    <w:rsid w:val="00B5545D"/>
    <w:rsid w:val="00B565DC"/>
    <w:rsid w:val="00B613AD"/>
    <w:rsid w:val="00B62C84"/>
    <w:rsid w:val="00B635EC"/>
    <w:rsid w:val="00B66B73"/>
    <w:rsid w:val="00B70037"/>
    <w:rsid w:val="00B706BA"/>
    <w:rsid w:val="00B71F50"/>
    <w:rsid w:val="00B73D7C"/>
    <w:rsid w:val="00B748CB"/>
    <w:rsid w:val="00B75619"/>
    <w:rsid w:val="00B835E2"/>
    <w:rsid w:val="00B871FA"/>
    <w:rsid w:val="00B87495"/>
    <w:rsid w:val="00B90221"/>
    <w:rsid w:val="00B919CC"/>
    <w:rsid w:val="00B92465"/>
    <w:rsid w:val="00B92A2D"/>
    <w:rsid w:val="00B930F9"/>
    <w:rsid w:val="00B94032"/>
    <w:rsid w:val="00BA3662"/>
    <w:rsid w:val="00BA5E9C"/>
    <w:rsid w:val="00BA6FEB"/>
    <w:rsid w:val="00BA7790"/>
    <w:rsid w:val="00BA7CEF"/>
    <w:rsid w:val="00BA7D02"/>
    <w:rsid w:val="00BB0B14"/>
    <w:rsid w:val="00BB3964"/>
    <w:rsid w:val="00BB6BD5"/>
    <w:rsid w:val="00BC04C1"/>
    <w:rsid w:val="00BC34EA"/>
    <w:rsid w:val="00BC3731"/>
    <w:rsid w:val="00BC49B3"/>
    <w:rsid w:val="00BC4B64"/>
    <w:rsid w:val="00BC68E7"/>
    <w:rsid w:val="00BC721F"/>
    <w:rsid w:val="00BD1355"/>
    <w:rsid w:val="00BD426B"/>
    <w:rsid w:val="00BD79B8"/>
    <w:rsid w:val="00BD7BFF"/>
    <w:rsid w:val="00BE2189"/>
    <w:rsid w:val="00BE3B55"/>
    <w:rsid w:val="00BE6589"/>
    <w:rsid w:val="00BE7C0D"/>
    <w:rsid w:val="00BE7FE3"/>
    <w:rsid w:val="00BF02E4"/>
    <w:rsid w:val="00BF1F4C"/>
    <w:rsid w:val="00BF21B3"/>
    <w:rsid w:val="00BF501A"/>
    <w:rsid w:val="00BF734D"/>
    <w:rsid w:val="00C013E1"/>
    <w:rsid w:val="00C027F8"/>
    <w:rsid w:val="00C040D8"/>
    <w:rsid w:val="00C06F97"/>
    <w:rsid w:val="00C07EDE"/>
    <w:rsid w:val="00C07FE5"/>
    <w:rsid w:val="00C11F50"/>
    <w:rsid w:val="00C12993"/>
    <w:rsid w:val="00C12A1E"/>
    <w:rsid w:val="00C15BB7"/>
    <w:rsid w:val="00C173F2"/>
    <w:rsid w:val="00C205F0"/>
    <w:rsid w:val="00C20770"/>
    <w:rsid w:val="00C2287A"/>
    <w:rsid w:val="00C23037"/>
    <w:rsid w:val="00C258CA"/>
    <w:rsid w:val="00C30DD9"/>
    <w:rsid w:val="00C333ED"/>
    <w:rsid w:val="00C34D58"/>
    <w:rsid w:val="00C3521D"/>
    <w:rsid w:val="00C35494"/>
    <w:rsid w:val="00C35926"/>
    <w:rsid w:val="00C36BE1"/>
    <w:rsid w:val="00C42F52"/>
    <w:rsid w:val="00C43358"/>
    <w:rsid w:val="00C43979"/>
    <w:rsid w:val="00C439BA"/>
    <w:rsid w:val="00C4422F"/>
    <w:rsid w:val="00C50D94"/>
    <w:rsid w:val="00C51AEC"/>
    <w:rsid w:val="00C52067"/>
    <w:rsid w:val="00C55E1E"/>
    <w:rsid w:val="00C57BE7"/>
    <w:rsid w:val="00C57C71"/>
    <w:rsid w:val="00C61F52"/>
    <w:rsid w:val="00C61F6E"/>
    <w:rsid w:val="00C62E4D"/>
    <w:rsid w:val="00C65B44"/>
    <w:rsid w:val="00C66451"/>
    <w:rsid w:val="00C66F85"/>
    <w:rsid w:val="00C671B9"/>
    <w:rsid w:val="00C678F1"/>
    <w:rsid w:val="00C70BDB"/>
    <w:rsid w:val="00C71E9B"/>
    <w:rsid w:val="00C73680"/>
    <w:rsid w:val="00C74B02"/>
    <w:rsid w:val="00C7579B"/>
    <w:rsid w:val="00C75EBF"/>
    <w:rsid w:val="00C81E0F"/>
    <w:rsid w:val="00C8490F"/>
    <w:rsid w:val="00C857DB"/>
    <w:rsid w:val="00C9061F"/>
    <w:rsid w:val="00C936A6"/>
    <w:rsid w:val="00C97E59"/>
    <w:rsid w:val="00CA02C6"/>
    <w:rsid w:val="00CA0364"/>
    <w:rsid w:val="00CA2688"/>
    <w:rsid w:val="00CA61BF"/>
    <w:rsid w:val="00CA777C"/>
    <w:rsid w:val="00CA77B5"/>
    <w:rsid w:val="00CB34C6"/>
    <w:rsid w:val="00CB4721"/>
    <w:rsid w:val="00CB5C70"/>
    <w:rsid w:val="00CB6B4F"/>
    <w:rsid w:val="00CC1603"/>
    <w:rsid w:val="00CC2B99"/>
    <w:rsid w:val="00CC3517"/>
    <w:rsid w:val="00CC3919"/>
    <w:rsid w:val="00CC51B8"/>
    <w:rsid w:val="00CC78DB"/>
    <w:rsid w:val="00CD145A"/>
    <w:rsid w:val="00CD1FD1"/>
    <w:rsid w:val="00CD25B7"/>
    <w:rsid w:val="00CD268E"/>
    <w:rsid w:val="00CD2B47"/>
    <w:rsid w:val="00CE017B"/>
    <w:rsid w:val="00CE0A8F"/>
    <w:rsid w:val="00CE0DF4"/>
    <w:rsid w:val="00CE17E2"/>
    <w:rsid w:val="00CE5E79"/>
    <w:rsid w:val="00CE696E"/>
    <w:rsid w:val="00CE6C74"/>
    <w:rsid w:val="00CF1C79"/>
    <w:rsid w:val="00CF1D40"/>
    <w:rsid w:val="00CF2003"/>
    <w:rsid w:val="00CF20C4"/>
    <w:rsid w:val="00CF2376"/>
    <w:rsid w:val="00CF28BE"/>
    <w:rsid w:val="00CF31A7"/>
    <w:rsid w:val="00CF355D"/>
    <w:rsid w:val="00CF4B42"/>
    <w:rsid w:val="00CF69FE"/>
    <w:rsid w:val="00CF6D95"/>
    <w:rsid w:val="00D003E0"/>
    <w:rsid w:val="00D005D8"/>
    <w:rsid w:val="00D0196F"/>
    <w:rsid w:val="00D031FB"/>
    <w:rsid w:val="00D06314"/>
    <w:rsid w:val="00D06961"/>
    <w:rsid w:val="00D06B72"/>
    <w:rsid w:val="00D07DBF"/>
    <w:rsid w:val="00D128B7"/>
    <w:rsid w:val="00D147E8"/>
    <w:rsid w:val="00D14D92"/>
    <w:rsid w:val="00D15519"/>
    <w:rsid w:val="00D16380"/>
    <w:rsid w:val="00D164DB"/>
    <w:rsid w:val="00D1787B"/>
    <w:rsid w:val="00D20E3C"/>
    <w:rsid w:val="00D21A22"/>
    <w:rsid w:val="00D22156"/>
    <w:rsid w:val="00D24542"/>
    <w:rsid w:val="00D27AD5"/>
    <w:rsid w:val="00D316BA"/>
    <w:rsid w:val="00D31CC4"/>
    <w:rsid w:val="00D31EB7"/>
    <w:rsid w:val="00D3338A"/>
    <w:rsid w:val="00D34691"/>
    <w:rsid w:val="00D356FA"/>
    <w:rsid w:val="00D41D75"/>
    <w:rsid w:val="00D4200D"/>
    <w:rsid w:val="00D4221C"/>
    <w:rsid w:val="00D4330F"/>
    <w:rsid w:val="00D5206E"/>
    <w:rsid w:val="00D527E9"/>
    <w:rsid w:val="00D52A1D"/>
    <w:rsid w:val="00D52A29"/>
    <w:rsid w:val="00D547DD"/>
    <w:rsid w:val="00D54D14"/>
    <w:rsid w:val="00D54D9D"/>
    <w:rsid w:val="00D56052"/>
    <w:rsid w:val="00D57F1C"/>
    <w:rsid w:val="00D62C30"/>
    <w:rsid w:val="00D62E70"/>
    <w:rsid w:val="00D67EFF"/>
    <w:rsid w:val="00D70B4C"/>
    <w:rsid w:val="00D711A9"/>
    <w:rsid w:val="00D74443"/>
    <w:rsid w:val="00D751A6"/>
    <w:rsid w:val="00D760D1"/>
    <w:rsid w:val="00D838F8"/>
    <w:rsid w:val="00D84949"/>
    <w:rsid w:val="00D84FF8"/>
    <w:rsid w:val="00D867E1"/>
    <w:rsid w:val="00D87890"/>
    <w:rsid w:val="00D9120E"/>
    <w:rsid w:val="00D913A1"/>
    <w:rsid w:val="00D91A1A"/>
    <w:rsid w:val="00D924F0"/>
    <w:rsid w:val="00D92715"/>
    <w:rsid w:val="00D93FCC"/>
    <w:rsid w:val="00D94B29"/>
    <w:rsid w:val="00D94E3F"/>
    <w:rsid w:val="00D9522C"/>
    <w:rsid w:val="00D96F35"/>
    <w:rsid w:val="00DA17AE"/>
    <w:rsid w:val="00DA487F"/>
    <w:rsid w:val="00DA5A97"/>
    <w:rsid w:val="00DA6D55"/>
    <w:rsid w:val="00DB0FE2"/>
    <w:rsid w:val="00DB1233"/>
    <w:rsid w:val="00DB14DE"/>
    <w:rsid w:val="00DB2278"/>
    <w:rsid w:val="00DB516F"/>
    <w:rsid w:val="00DB78C0"/>
    <w:rsid w:val="00DB7A57"/>
    <w:rsid w:val="00DB7ABB"/>
    <w:rsid w:val="00DC106C"/>
    <w:rsid w:val="00DC2BBD"/>
    <w:rsid w:val="00DC34FE"/>
    <w:rsid w:val="00DC36FB"/>
    <w:rsid w:val="00DC479A"/>
    <w:rsid w:val="00DC7686"/>
    <w:rsid w:val="00DD1666"/>
    <w:rsid w:val="00DD4334"/>
    <w:rsid w:val="00DD43C7"/>
    <w:rsid w:val="00DD57F0"/>
    <w:rsid w:val="00DE152E"/>
    <w:rsid w:val="00DE203B"/>
    <w:rsid w:val="00DE36F2"/>
    <w:rsid w:val="00DE38EC"/>
    <w:rsid w:val="00DE3C23"/>
    <w:rsid w:val="00DE5AE0"/>
    <w:rsid w:val="00DE69C0"/>
    <w:rsid w:val="00DE7C84"/>
    <w:rsid w:val="00DF108F"/>
    <w:rsid w:val="00DF1A9B"/>
    <w:rsid w:val="00DF2686"/>
    <w:rsid w:val="00DF3D00"/>
    <w:rsid w:val="00DF4F67"/>
    <w:rsid w:val="00DF65D2"/>
    <w:rsid w:val="00E00197"/>
    <w:rsid w:val="00E0153E"/>
    <w:rsid w:val="00E02FBD"/>
    <w:rsid w:val="00E04DA9"/>
    <w:rsid w:val="00E05268"/>
    <w:rsid w:val="00E06F21"/>
    <w:rsid w:val="00E07BBD"/>
    <w:rsid w:val="00E107F3"/>
    <w:rsid w:val="00E10AC1"/>
    <w:rsid w:val="00E13BC8"/>
    <w:rsid w:val="00E16AAC"/>
    <w:rsid w:val="00E16E46"/>
    <w:rsid w:val="00E171EE"/>
    <w:rsid w:val="00E2080B"/>
    <w:rsid w:val="00E23C1F"/>
    <w:rsid w:val="00E23F79"/>
    <w:rsid w:val="00E25A1E"/>
    <w:rsid w:val="00E25C7B"/>
    <w:rsid w:val="00E26193"/>
    <w:rsid w:val="00E26258"/>
    <w:rsid w:val="00E262C0"/>
    <w:rsid w:val="00E27C33"/>
    <w:rsid w:val="00E3071B"/>
    <w:rsid w:val="00E30836"/>
    <w:rsid w:val="00E331F4"/>
    <w:rsid w:val="00E33A4C"/>
    <w:rsid w:val="00E35C50"/>
    <w:rsid w:val="00E370B0"/>
    <w:rsid w:val="00E3771D"/>
    <w:rsid w:val="00E43022"/>
    <w:rsid w:val="00E43B83"/>
    <w:rsid w:val="00E44068"/>
    <w:rsid w:val="00E4447B"/>
    <w:rsid w:val="00E4469D"/>
    <w:rsid w:val="00E4478A"/>
    <w:rsid w:val="00E45189"/>
    <w:rsid w:val="00E460F4"/>
    <w:rsid w:val="00E4786E"/>
    <w:rsid w:val="00E47A21"/>
    <w:rsid w:val="00E5174E"/>
    <w:rsid w:val="00E51CFF"/>
    <w:rsid w:val="00E56E37"/>
    <w:rsid w:val="00E60C4D"/>
    <w:rsid w:val="00E60DB5"/>
    <w:rsid w:val="00E63A22"/>
    <w:rsid w:val="00E640AE"/>
    <w:rsid w:val="00E6450A"/>
    <w:rsid w:val="00E64975"/>
    <w:rsid w:val="00E66C35"/>
    <w:rsid w:val="00E679B8"/>
    <w:rsid w:val="00E67A63"/>
    <w:rsid w:val="00E70DEE"/>
    <w:rsid w:val="00E71DF4"/>
    <w:rsid w:val="00E72611"/>
    <w:rsid w:val="00E766BC"/>
    <w:rsid w:val="00E769A5"/>
    <w:rsid w:val="00E769C9"/>
    <w:rsid w:val="00E76B99"/>
    <w:rsid w:val="00E80CAD"/>
    <w:rsid w:val="00E84A70"/>
    <w:rsid w:val="00E86CFD"/>
    <w:rsid w:val="00E86F58"/>
    <w:rsid w:val="00E87169"/>
    <w:rsid w:val="00E90B37"/>
    <w:rsid w:val="00E9103E"/>
    <w:rsid w:val="00E93D7A"/>
    <w:rsid w:val="00E946F8"/>
    <w:rsid w:val="00E9713C"/>
    <w:rsid w:val="00E9726F"/>
    <w:rsid w:val="00EA0154"/>
    <w:rsid w:val="00EA188A"/>
    <w:rsid w:val="00EA2D1A"/>
    <w:rsid w:val="00EA43BD"/>
    <w:rsid w:val="00EA599F"/>
    <w:rsid w:val="00EB0069"/>
    <w:rsid w:val="00EB3DF6"/>
    <w:rsid w:val="00EB55FA"/>
    <w:rsid w:val="00EC0C39"/>
    <w:rsid w:val="00EC2637"/>
    <w:rsid w:val="00EC28C5"/>
    <w:rsid w:val="00EC2C76"/>
    <w:rsid w:val="00ED28C3"/>
    <w:rsid w:val="00ED3F60"/>
    <w:rsid w:val="00ED4C39"/>
    <w:rsid w:val="00ED6C83"/>
    <w:rsid w:val="00EE09D2"/>
    <w:rsid w:val="00EE16AE"/>
    <w:rsid w:val="00EE26A6"/>
    <w:rsid w:val="00EE2BA5"/>
    <w:rsid w:val="00EE2DEA"/>
    <w:rsid w:val="00EE5108"/>
    <w:rsid w:val="00EE6831"/>
    <w:rsid w:val="00EE7023"/>
    <w:rsid w:val="00EF0CD1"/>
    <w:rsid w:val="00EF2F9C"/>
    <w:rsid w:val="00EF53BF"/>
    <w:rsid w:val="00EF553F"/>
    <w:rsid w:val="00EF5667"/>
    <w:rsid w:val="00EF5CFC"/>
    <w:rsid w:val="00EF77E4"/>
    <w:rsid w:val="00F005AC"/>
    <w:rsid w:val="00F02660"/>
    <w:rsid w:val="00F12761"/>
    <w:rsid w:val="00F128B2"/>
    <w:rsid w:val="00F12D33"/>
    <w:rsid w:val="00F139B3"/>
    <w:rsid w:val="00F1417A"/>
    <w:rsid w:val="00F150A4"/>
    <w:rsid w:val="00F17D5C"/>
    <w:rsid w:val="00F21649"/>
    <w:rsid w:val="00F22EB1"/>
    <w:rsid w:val="00F24D9E"/>
    <w:rsid w:val="00F25C47"/>
    <w:rsid w:val="00F270AA"/>
    <w:rsid w:val="00F306E5"/>
    <w:rsid w:val="00F31F86"/>
    <w:rsid w:val="00F326B4"/>
    <w:rsid w:val="00F339AA"/>
    <w:rsid w:val="00F35F95"/>
    <w:rsid w:val="00F36784"/>
    <w:rsid w:val="00F404CD"/>
    <w:rsid w:val="00F407EE"/>
    <w:rsid w:val="00F41751"/>
    <w:rsid w:val="00F43043"/>
    <w:rsid w:val="00F43730"/>
    <w:rsid w:val="00F4427C"/>
    <w:rsid w:val="00F45606"/>
    <w:rsid w:val="00F50A8F"/>
    <w:rsid w:val="00F518A0"/>
    <w:rsid w:val="00F5237B"/>
    <w:rsid w:val="00F60ADB"/>
    <w:rsid w:val="00F619AD"/>
    <w:rsid w:val="00F62031"/>
    <w:rsid w:val="00F62DA5"/>
    <w:rsid w:val="00F63204"/>
    <w:rsid w:val="00F63440"/>
    <w:rsid w:val="00F637D0"/>
    <w:rsid w:val="00F6447A"/>
    <w:rsid w:val="00F70A65"/>
    <w:rsid w:val="00F71BCB"/>
    <w:rsid w:val="00F7307C"/>
    <w:rsid w:val="00F733EC"/>
    <w:rsid w:val="00F75065"/>
    <w:rsid w:val="00F756A8"/>
    <w:rsid w:val="00F8027D"/>
    <w:rsid w:val="00F85FB9"/>
    <w:rsid w:val="00F92CFD"/>
    <w:rsid w:val="00F9495E"/>
    <w:rsid w:val="00FA0711"/>
    <w:rsid w:val="00FA1C51"/>
    <w:rsid w:val="00FA1D53"/>
    <w:rsid w:val="00FA2427"/>
    <w:rsid w:val="00FA33E8"/>
    <w:rsid w:val="00FA3FD4"/>
    <w:rsid w:val="00FA7BFB"/>
    <w:rsid w:val="00FB1CF9"/>
    <w:rsid w:val="00FB3A8D"/>
    <w:rsid w:val="00FB3ABF"/>
    <w:rsid w:val="00FB6585"/>
    <w:rsid w:val="00FB6F56"/>
    <w:rsid w:val="00FC0BA3"/>
    <w:rsid w:val="00FC2471"/>
    <w:rsid w:val="00FC4ED3"/>
    <w:rsid w:val="00FC5C9D"/>
    <w:rsid w:val="00FC7098"/>
    <w:rsid w:val="00FD2204"/>
    <w:rsid w:val="00FD226A"/>
    <w:rsid w:val="00FD4A82"/>
    <w:rsid w:val="00FD6E1A"/>
    <w:rsid w:val="00FE1D99"/>
    <w:rsid w:val="00FE2FCC"/>
    <w:rsid w:val="00FE5C26"/>
    <w:rsid w:val="00FF01A4"/>
    <w:rsid w:val="00FF262C"/>
    <w:rsid w:val="00FF2C04"/>
    <w:rsid w:val="00FF3D93"/>
    <w:rsid w:val="00FF5E9E"/>
    <w:rsid w:val="00FF6073"/>
    <w:rsid w:val="00FF62EA"/>
    <w:rsid w:val="00FF6D14"/>
    <w:rsid w:val="00FF73D8"/>
    <w:rsid w:val="00FF741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5169"/>
    <o:shapelayout v:ext="edit">
      <o:idmap v:ext="edit" data="1"/>
      <o:rules v:ext="edit">
        <o:r id="V:Rule26" type="connector" idref="#AutoShape 117"/>
        <o:r id="V:Rule27" type="connector" idref="#AutoShape 118"/>
        <o:r id="V:Rule28" type="connector" idref="#AutoShape 119"/>
        <o:r id="V:Rule29" type="connector" idref="#AutoShape 120"/>
        <o:r id="V:Rule39" type="connector" idref="#AutoShape 144"/>
        <o:r id="V:Rule40" type="connector" idref="#AutoShape 145"/>
        <o:r id="V:Rule41" type="connector" idref="#AutoShape 146"/>
        <o:r id="V:Rule42" type="connector" idref="#AutoShape 147"/>
        <o:r id="V:Rule47" type="connector" idref="#AutoShape 144"/>
        <o:r id="V:Rule48" type="connector" idref="#AutoShape 145"/>
        <o:r id="V:Rule49" type="connector" idref="#AutoShape 146"/>
        <o:r id="V:Rule50" type="connector" idref="#AutoShape 147"/>
        <o:r id="V:Rule55" type="connector" idref="#AutoShape 144"/>
        <o:r id="V:Rule56" type="connector" idref="#AutoShape 145"/>
        <o:r id="V:Rule57" type="connector" idref="#AutoShape 146"/>
        <o:r id="V:Rule58" type="connector" idref="#AutoShape 147"/>
        <o:r id="V:Rule63" type="connector" idref="#AutoShape 144"/>
        <o:r id="V:Rule64" type="connector" idref="#AutoShape 145"/>
        <o:r id="V:Rule65" type="connector" idref="#AutoShape 146"/>
        <o:r id="V:Rule66" type="connector" idref="#AutoShape 147"/>
        <o:r id="V:Rule71" type="connector" idref="#AutoShape 117"/>
        <o:r id="V:Rule72" type="connector" idref="#AutoShape 118"/>
        <o:r id="V:Rule73" type="connector" idref="#AutoShape 119"/>
        <o:r id="V:Rule74" type="connector" idref="#AutoShape 120"/>
        <o:r id="V:Rule75" type="connector" idref="#AutoShape 117"/>
        <o:r id="V:Rule76" type="connector" idref="#AutoShape 118"/>
        <o:r id="V:Rule77" type="connector" idref="#AutoShape 119"/>
        <o:r id="V:Rule78" type="connector" idref="#AutoShape 120"/>
        <o:r id="V:Rule82" type="connector" idref="#AutoShape 117"/>
        <o:r id="V:Rule83" type="connector" idref="#AutoShape 118"/>
        <o:r id="V:Rule84" type="connector" idref="#AutoShape 119"/>
        <o:r id="V:Rule85" type="connector" idref="#AutoShape 120"/>
        <o:r id="V:Rule86" type="connector" idref="#AutoShape 117"/>
        <o:r id="V:Rule87" type="connector" idref="#AutoShape 118"/>
        <o:r id="V:Rule88" type="connector" idref="#AutoShape 119"/>
        <o:r id="V:Rule89" type="connector" idref="#AutoShape 120"/>
        <o:r id="V:Rule90" type="connector" idref="#AutoShape 117"/>
        <o:r id="V:Rule91" type="connector" idref="#AutoShape 118"/>
        <o:r id="V:Rule92" type="connector" idref="#AutoShape 119"/>
        <o:r id="V:Rule93" type="connector" idref="#AutoShape 120"/>
        <o:r id="V:Rule97" type="connector" idref="#AutoShape 117"/>
        <o:r id="V:Rule98" type="connector" idref="#AutoShape 118"/>
        <o:r id="V:Rule99" type="connector" idref="#AutoShape 119"/>
        <o:r id="V:Rule100" type="connector" idref="#AutoShape 120"/>
        <o:r id="V:Rule101" type="connector" idref="#AutoShape 117"/>
        <o:r id="V:Rule102" type="connector" idref="#AutoShape 118"/>
        <o:r id="V:Rule103" type="connector" idref="#AutoShape 119"/>
        <o:r id="V:Rule104" type="connector" idref="#AutoShape 120"/>
        <o:r id="V:Rule105" type="connector" idref="#AutoShape 117"/>
        <o:r id="V:Rule106" type="connector" idref="#AutoShape 118"/>
        <o:r id="V:Rule107" type="connector" idref="#AutoShape 119"/>
        <o:r id="V:Rule108" type="connector" idref="#AutoShape 120"/>
        <o:r id="V:Rule112" type="connector" idref="#AutoShape 117"/>
        <o:r id="V:Rule113" type="connector" idref="#AutoShape 118"/>
        <o:r id="V:Rule114" type="connector" idref="#AutoShape 119"/>
        <o:r id="V:Rule115" type="connector" idref="#AutoShape 120"/>
        <o:r id="V:Rule116" type="connector" idref="#AutoShape 117"/>
        <o:r id="V:Rule117" type="connector" idref="#AutoShape 118"/>
        <o:r id="V:Rule118" type="connector" idref="#AutoShape 119"/>
        <o:r id="V:Rule119" type="connector" idref="#AutoShape 120"/>
        <o:r id="V:Rule120" type="connector" idref="#AutoShape 117"/>
        <o:r id="V:Rule121" type="connector" idref="#AutoShape 118"/>
        <o:r id="V:Rule122" type="connector" idref="#AutoShape 119"/>
        <o:r id="V:Rule123" type="connector" idref="#AutoShape 120"/>
        <o:r id="V:Rule127" type="connector" idref="#AutoShape 117"/>
        <o:r id="V:Rule128" type="connector" idref="#AutoShape 118"/>
        <o:r id="V:Rule129" type="connector" idref="#AutoShape 119"/>
        <o:r id="V:Rule130" type="connector" idref="#AutoShape 120"/>
        <o:r id="V:Rule131" type="connector" idref="#AutoShape 144"/>
        <o:r id="V:Rule132" type="connector" idref="#AutoShape 145"/>
        <o:r id="V:Rule133" type="connector" idref="#AutoShape 146"/>
        <o:r id="V:Rule134" type="connector" idref="#AutoShape 147"/>
        <o:r id="V:Rule136" type="connector" idref="#AutoShape 117"/>
        <o:r id="V:Rule137" type="connector" idref="#AutoShape 118"/>
        <o:r id="V:Rule138" type="connector" idref="#AutoShape 119"/>
        <o:r id="V:Rule139" type="connector" idref="#AutoShape 120"/>
        <o:r id="V:Rule140" type="connector" idref="#AutoShape 117"/>
        <o:r id="V:Rule141" type="connector" idref="#AutoShape 118"/>
        <o:r id="V:Rule142" type="connector" idref="#AutoShape 119"/>
        <o:r id="V:Rule143" type="connector" idref="#AutoShape 120"/>
        <o:r id="V:Rule146" type="connector" idref="#AutoShape 117"/>
        <o:r id="V:Rule147" type="connector" idref="#AutoShape 118"/>
        <o:r id="V:Rule148" type="connector" idref="#AutoShape 119"/>
        <o:r id="V:Rule149" type="connector" idref="#AutoShape 120"/>
        <o:r id="V:Rule150" type="connector" idref="#AutoShape 117"/>
        <o:r id="V:Rule151" type="connector" idref="#AutoShape 118"/>
        <o:r id="V:Rule152" type="connector" idref="#AutoShape 119"/>
        <o:r id="V:Rule153" type="connector" idref="#AutoShape 120"/>
        <o:r id="V:Rule157" type="connector" idref="#AutoShape 117"/>
        <o:r id="V:Rule158" type="connector" idref="#AutoShape 118"/>
        <o:r id="V:Rule159" type="connector" idref="#AutoShape 119"/>
        <o:r id="V:Rule160" type="connector" idref="#AutoShape 120"/>
        <o:r id="V:Rule161" type="connector" idref="#AutoShape 117"/>
        <o:r id="V:Rule162" type="connector" idref="#AutoShape 118"/>
        <o:r id="V:Rule163" type="connector" idref="#AutoShape 119"/>
        <o:r id="V:Rule164" type="connector" idref="#AutoShape 120"/>
        <o:r id="V:Rule166" type="connector" idref="#AutoShape 144"/>
        <o:r id="V:Rule167" type="connector" idref="#AutoShape 145"/>
        <o:r id="V:Rule168" type="connector" idref="#AutoShape 146"/>
        <o:r id="V:Rule169" type="connector" idref="#AutoShape 147"/>
        <o:r id="V:Rule171" type="connector" idref="#AutoShape 144"/>
        <o:r id="V:Rule172" type="connector" idref="#AutoShape 145"/>
        <o:r id="V:Rule173" type="connector" idref="#AutoShape 146"/>
        <o:r id="V:Rule174" type="connector" idref="#AutoShape 147"/>
        <o:r id="V:Rule176" type="connector" idref="#AutoShape 117"/>
        <o:r id="V:Rule177" type="connector" idref="#AutoShape 118"/>
        <o:r id="V:Rule178" type="connector" idref="#AutoShape 119"/>
        <o:r id="V:Rule179" type="connector" idref="#AutoShape 120"/>
        <o:r id="V:Rule180" type="connector" idref="#AutoShape 117"/>
        <o:r id="V:Rule181" type="connector" idref="#AutoShape 118"/>
        <o:r id="V:Rule182" type="connector" idref="#AutoShape 119"/>
        <o:r id="V:Rule183" type="connector" idref="#AutoShape 120"/>
        <o:r id="V:Rule188" type="connector" idref="#AutoShape 117"/>
        <o:r id="V:Rule189" type="connector" idref="#AutoShape 118"/>
        <o:r id="V:Rule190" type="connector" idref="#AutoShape 119"/>
        <o:r id="V:Rule191" type="connector" idref="#AutoShape 120"/>
        <o:r id="V:Rule192" type="connector" idref="#AutoShape 117"/>
        <o:r id="V:Rule193" type="connector" idref="#AutoShape 118"/>
        <o:r id="V:Rule194" type="connector" idref="#AutoShape 119"/>
        <o:r id="V:Rule195" type="connector" idref="#AutoShape 120"/>
        <o:r id="V:Rule196" type="connector" idref="#AutoShape 117"/>
        <o:r id="V:Rule197" type="connector" idref="#AutoShape 118"/>
        <o:r id="V:Rule198" type="connector" idref="#AutoShape 119"/>
        <o:r id="V:Rule199" type="connector" idref="#AutoShape 120"/>
        <o:r id="V:Rule200" type="connector" idref="#AutoShape 117"/>
        <o:r id="V:Rule201" type="connector" idref="#AutoShape 118"/>
        <o:r id="V:Rule202" type="connector" idref="#AutoShape 119"/>
        <o:r id="V:Rule203" type="connector" idref="#AutoShape 120"/>
        <o:r id="V:Rule208" type="connector" idref="#AutoShape 117"/>
        <o:r id="V:Rule209" type="connector" idref="#AutoShape 118"/>
        <o:r id="V:Rule210" type="connector" idref="#AutoShape 119"/>
        <o:r id="V:Rule211" type="connector" idref="#AutoShape 120"/>
        <o:r id="V:Rule212" type="connector" idref="#AutoShape 117"/>
        <o:r id="V:Rule213" type="connector" idref="#AutoShape 118"/>
        <o:r id="V:Rule214" type="connector" idref="#AutoShape 119"/>
        <o:r id="V:Rule215" type="connector" idref="#AutoShape 120"/>
        <o:r id="V:Rule216" type="connector" idref="#AutoShape 144"/>
        <o:r id="V:Rule217" type="connector" idref="#AutoShape 145"/>
        <o:r id="V:Rule218" type="connector" idref="#AutoShape 146"/>
        <o:r id="V:Rule219" type="connector" idref="#AutoShape 147"/>
        <o:r id="V:Rule221" type="connector" idref="#AutoShape 90"/>
        <o:r id="V:Rule225" type="connector" idref="#_x0000_s1388"/>
        <o:r id="V:Rule227" type="connector" idref="#_x0000_s1502"/>
        <o:r id="V:Rule230" type="connector" idref="#AutoShape 150"/>
        <o:r id="V:Rule231" type="connector" idref="#_x0000_s1326"/>
        <o:r id="V:Rule234" type="connector" idref="#_x0000_s1647"/>
        <o:r id="V:Rule237" type="connector" idref="#_x0000_s1454"/>
        <o:r id="V:Rule239" type="connector" idref="#_x0000_s1268"/>
        <o:r id="V:Rule243" type="connector" idref="#_x0000_s1273"/>
        <o:r id="V:Rule244" type="connector" idref="#_x0000_s1322"/>
        <o:r id="V:Rule247" type="connector" idref="#AutoShape 37"/>
        <o:r id="V:Rule254" type="connector" idref="#_x0000_s1629"/>
        <o:r id="V:Rule255" type="connector" idref="#_x0000_s1265"/>
        <o:r id="V:Rule258" type="connector" idref="#AutoShape 65"/>
        <o:r id="V:Rule259" type="connector" idref="#_x0000_s1600"/>
        <o:r id="V:Rule263" type="connector" idref="#_x0000_s1558"/>
        <o:r id="V:Rule264" type="connector" idref="#_x0000_s1325"/>
        <o:r id="V:Rule267" type="connector" idref="#_x0000_s1688"/>
        <o:r id="V:Rule268" type="connector" idref="#_x0000_s1349"/>
        <o:r id="V:Rule269" type="connector" idref="#_x0000_s1330"/>
        <o:r id="V:Rule276" type="connector" idref="#AutoShape 42"/>
        <o:r id="V:Rule281" type="connector" idref="#_x0000_s1221"/>
        <o:r id="V:Rule282" type="connector" idref="#AutoShape 38"/>
        <o:r id="V:Rule286" type="connector" idref="#_x0000_s1435"/>
        <o:r id="V:Rule288" type="connector" idref="#_x0000_s1344"/>
        <o:r id="V:Rule289" type="connector" idref="#AutoShape 36"/>
        <o:r id="V:Rule293" type="connector" idref="#_x0000_s1638"/>
        <o:r id="V:Rule294" type="connector" idref="#AutoShape 69"/>
        <o:r id="V:Rule301" type="connector" idref="#_x0000_s1137"/>
        <o:r id="V:Rule304" type="connector" idref="#_x0000_s1620"/>
        <o:r id="V:Rule308" type="connector" idref="#AutoShape 49"/>
        <o:r id="V:Rule309" type="connector" idref="#_x0000_s1670"/>
        <o:r id="V:Rule314" type="connector" idref="#AutoShape 48"/>
        <o:r id="V:Rule316" type="connector" idref="#AutoShape 64"/>
        <o:r id="V:Rule320" type="connector" idref="#AutoShape 92"/>
        <o:r id="V:Rule325" type="connector" idref="#_x0000_s1345"/>
        <o:r id="V:Rule327" type="connector" idref="#AutoShape 63"/>
        <o:r id="V:Rule331" type="connector" idref="#AutoShape 39"/>
        <o:r id="V:Rule338" type="connector" idref="#_x0000_s1548"/>
        <o:r id="V:Rule348" type="connector" idref="#_x0000_s1679"/>
        <o:r id="V:Rule350" type="connector" idref="#_x0000_s1341"/>
        <o:r id="V:Rule355" type="connector" idref="#_x0000_s1379"/>
        <o:r id="V:Rule359" type="connector" idref="#_x0000_s1398"/>
        <o:r id="V:Rule361" type="connector" idref="#AutoShape 66"/>
        <o:r id="V:Rule367" type="connector" idref="#AutoShape 53"/>
        <o:r id="V:Rule369" type="connector" idref="#_x0000_s1364"/>
        <o:r id="V:Rule371" type="connector" idref="#AutoShape 145"/>
        <o:r id="V:Rule373" type="connector" idref="#_x0000_s1426"/>
        <o:r id="V:Rule375" type="connector" idref="#_x0000_s1407"/>
        <o:r id="V:Rule377" type="connector" idref="#_x0000_s1363"/>
        <o:r id="V:Rule381" type="connector" idref="#_x0000_s1586"/>
        <o:r id="V:Rule384" type="connector" idref="#_x0000_s1530"/>
        <o:r id="V:Rule387" type="connector" idref="#_x0000_s1416"/>
        <o:r id="V:Rule388" type="connector" idref="#_x0000_s1483"/>
        <o:r id="V:Rule389" type="connector" idref="#_x0000_s1463"/>
        <o:r id="V:Rule397" type="connector" idref="#_x0000_s1661"/>
        <o:r id="V:Rule398" type="connector" idref="#_x0000_s1368"/>
        <o:r id="V:Rule400" type="connector" idref="#_x0000_s1360"/>
        <o:r id="V:Rule403" type="connector" idref="#AutoShape 51"/>
        <o:r id="V:Rule404" type="connector" idref="#_x0000_s1511"/>
        <o:r id="V:Rule406" type="connector" idref="#_x0000_s1472"/>
        <o:r id="V:Rule408" type="connector" idref="#AutoShape 146"/>
        <o:r id="V:Rule409" type="connector" idref="#_x0000_s1444"/>
        <o:r id="V:Rule410" type="connector" idref="#AutoShape 50"/>
        <o:r id="V:Rule411" type="connector" idref="#AutoShape 96"/>
        <o:r id="V:Rule413" type="connector" idref="#AutoShape 147"/>
        <o:r id="V:Rule416" type="connector" idref="#_x0000_s1702"/>
        <o:r id="V:Rule417" type="connector" idref="#_x0000_s1269"/>
        <o:r id="V:Rule421" type="connector" idref="#AutoShape 163"/>
        <o:r id="V:Rule423" type="connector" idref="#AutoShape 119"/>
        <o:r id="V:Rule426" type="connector" idref="#_x0000_s1254"/>
        <o:r id="V:Rule429" type="connector" idref="#AutoShape 91"/>
        <o:r id="V:Rule432" type="connector" idref="#AutoShape 118"/>
        <o:r id="V:Rule433" type="connector" idref="#AutoShape 123"/>
        <o:r id="V:Rule434" type="connector" idref="#AutoShape 162"/>
        <o:r id="V:Rule435" type="connector" idref="#_x0000_s1539"/>
        <o:r id="V:Rule436" type="connector" idref="#AutoShape 120"/>
        <o:r id="V:Rule437" type="connector" idref="#AutoShape 117"/>
        <o:r id="V:Rule438" type="connector" idref="#AutoShape 93"/>
        <o:r id="V:Rule440" type="connector" idref="#AutoShape 1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596"/>
    <w:pPr>
      <w:widowControl w:val="0"/>
      <w:spacing w:after="0" w:line="240" w:lineRule="atLeast"/>
    </w:pPr>
    <w:rPr>
      <w:rFonts w:ascii="Tahoma" w:eastAsia="Times New Roman" w:hAnsi="Tahoma" w:cs="Times New Roman"/>
      <w:sz w:val="20"/>
      <w:szCs w:val="20"/>
    </w:rPr>
  </w:style>
  <w:style w:type="paragraph" w:styleId="Ttulo1">
    <w:name w:val="heading 1"/>
    <w:basedOn w:val="Normal"/>
    <w:next w:val="Normal"/>
    <w:link w:val="Ttulo1Char"/>
    <w:qFormat/>
    <w:rsid w:val="00D316BA"/>
    <w:pPr>
      <w:keepNext/>
      <w:numPr>
        <w:numId w:val="2"/>
      </w:numPr>
      <w:spacing w:before="120" w:after="60"/>
      <w:outlineLvl w:val="0"/>
    </w:pPr>
    <w:rPr>
      <w:rFonts w:ascii="Arial" w:hAnsi="Arial"/>
      <w:b/>
      <w:sz w:val="24"/>
    </w:rPr>
  </w:style>
  <w:style w:type="paragraph" w:styleId="Ttulo2">
    <w:name w:val="heading 2"/>
    <w:basedOn w:val="Ttulo1"/>
    <w:next w:val="Corpodetexto"/>
    <w:link w:val="Ttulo2Char"/>
    <w:qFormat/>
    <w:rsid w:val="00D316BA"/>
    <w:pPr>
      <w:numPr>
        <w:ilvl w:val="1"/>
      </w:numPr>
      <w:spacing w:after="0" w:line="240" w:lineRule="auto"/>
      <w:outlineLvl w:val="1"/>
    </w:pPr>
    <w:rPr>
      <w:sz w:val="20"/>
    </w:rPr>
  </w:style>
  <w:style w:type="paragraph" w:styleId="Ttulo3">
    <w:name w:val="heading 3"/>
    <w:basedOn w:val="Ttulo1"/>
    <w:next w:val="Normal"/>
    <w:link w:val="Ttulo3Char"/>
    <w:qFormat/>
    <w:rsid w:val="00D316BA"/>
    <w:pPr>
      <w:numPr>
        <w:ilvl w:val="2"/>
      </w:numPr>
      <w:spacing w:after="0" w:line="360" w:lineRule="auto"/>
      <w:outlineLvl w:val="2"/>
    </w:pPr>
    <w:rPr>
      <w:color w:val="000000" w:themeColor="text1"/>
      <w:sz w:val="20"/>
    </w:rPr>
  </w:style>
  <w:style w:type="paragraph" w:styleId="Ttulo4">
    <w:name w:val="heading 4"/>
    <w:basedOn w:val="Ttulo1"/>
    <w:next w:val="Normal"/>
    <w:link w:val="Ttulo4Char"/>
    <w:qFormat/>
    <w:rsid w:val="00B24251"/>
    <w:pPr>
      <w:numPr>
        <w:ilvl w:val="3"/>
      </w:numPr>
      <w:outlineLvl w:val="3"/>
    </w:pPr>
    <w:rPr>
      <w:b w:val="0"/>
      <w:sz w:val="20"/>
    </w:rPr>
  </w:style>
  <w:style w:type="paragraph" w:styleId="Ttulo5">
    <w:name w:val="heading 5"/>
    <w:basedOn w:val="Normal"/>
    <w:next w:val="Normal"/>
    <w:link w:val="Ttulo5Char"/>
    <w:qFormat/>
    <w:rsid w:val="00B24251"/>
    <w:pPr>
      <w:numPr>
        <w:ilvl w:val="4"/>
        <w:numId w:val="2"/>
      </w:numPr>
      <w:spacing w:before="240" w:after="60"/>
      <w:outlineLvl w:val="4"/>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B24251"/>
    <w:pPr>
      <w:ind w:left="720"/>
      <w:contextualSpacing/>
    </w:pPr>
  </w:style>
  <w:style w:type="character" w:styleId="Hyperlink">
    <w:name w:val="Hyperlink"/>
    <w:basedOn w:val="Fontepargpadro"/>
    <w:uiPriority w:val="99"/>
    <w:unhideWhenUsed/>
    <w:rsid w:val="00B24251"/>
    <w:rPr>
      <w:color w:val="0000FF" w:themeColor="hyperlink"/>
      <w:u w:val="single"/>
    </w:rPr>
  </w:style>
  <w:style w:type="character" w:customStyle="1" w:styleId="Ttulo1Char">
    <w:name w:val="Título 1 Char"/>
    <w:basedOn w:val="Fontepargpadro"/>
    <w:link w:val="Ttulo1"/>
    <w:rsid w:val="00D316BA"/>
    <w:rPr>
      <w:rFonts w:ascii="Arial" w:eastAsia="Times New Roman" w:hAnsi="Arial" w:cs="Times New Roman"/>
      <w:b/>
      <w:sz w:val="24"/>
      <w:szCs w:val="20"/>
    </w:rPr>
  </w:style>
  <w:style w:type="character" w:customStyle="1" w:styleId="Ttulo2Char">
    <w:name w:val="Título 2 Char"/>
    <w:basedOn w:val="Fontepargpadro"/>
    <w:link w:val="Ttulo2"/>
    <w:rsid w:val="00D316BA"/>
    <w:rPr>
      <w:rFonts w:ascii="Arial" w:eastAsia="Times New Roman" w:hAnsi="Arial" w:cs="Times New Roman"/>
      <w:b/>
      <w:sz w:val="20"/>
      <w:szCs w:val="20"/>
    </w:rPr>
  </w:style>
  <w:style w:type="character" w:customStyle="1" w:styleId="Ttulo3Char">
    <w:name w:val="Título 3 Char"/>
    <w:basedOn w:val="Fontepargpadro"/>
    <w:link w:val="Ttulo3"/>
    <w:rsid w:val="00D316BA"/>
    <w:rPr>
      <w:rFonts w:ascii="Arial" w:eastAsia="Times New Roman" w:hAnsi="Arial" w:cs="Times New Roman"/>
      <w:b/>
      <w:color w:val="000000" w:themeColor="text1"/>
      <w:sz w:val="20"/>
      <w:szCs w:val="20"/>
    </w:rPr>
  </w:style>
  <w:style w:type="character" w:customStyle="1" w:styleId="Ttulo4Char">
    <w:name w:val="Título 4 Char"/>
    <w:basedOn w:val="Fontepargpadro"/>
    <w:link w:val="Ttulo4"/>
    <w:rsid w:val="00B24251"/>
    <w:rPr>
      <w:rFonts w:ascii="Tahoma" w:eastAsia="Times New Roman" w:hAnsi="Tahoma" w:cs="Times New Roman"/>
      <w:sz w:val="20"/>
      <w:szCs w:val="20"/>
    </w:rPr>
  </w:style>
  <w:style w:type="character" w:customStyle="1" w:styleId="Ttulo5Char">
    <w:name w:val="Título 5 Char"/>
    <w:basedOn w:val="Fontepargpadro"/>
    <w:link w:val="Ttulo5"/>
    <w:rsid w:val="00B24251"/>
    <w:rPr>
      <w:rFonts w:ascii="Tahoma" w:eastAsia="Times New Roman" w:hAnsi="Tahoma" w:cs="Times New Roman"/>
      <w:szCs w:val="20"/>
    </w:rPr>
  </w:style>
  <w:style w:type="paragraph" w:styleId="Ttulo">
    <w:name w:val="Title"/>
    <w:basedOn w:val="Normal"/>
    <w:next w:val="Normal"/>
    <w:link w:val="TtuloChar"/>
    <w:qFormat/>
    <w:rsid w:val="00B24251"/>
    <w:pPr>
      <w:spacing w:line="240" w:lineRule="auto"/>
      <w:jc w:val="center"/>
    </w:pPr>
    <w:rPr>
      <w:rFonts w:ascii="Arial" w:hAnsi="Arial"/>
      <w:b/>
      <w:sz w:val="36"/>
    </w:rPr>
  </w:style>
  <w:style w:type="character" w:customStyle="1" w:styleId="TtuloChar">
    <w:name w:val="Título Char"/>
    <w:basedOn w:val="Fontepargpadro"/>
    <w:link w:val="Ttulo"/>
    <w:rsid w:val="00B24251"/>
    <w:rPr>
      <w:rFonts w:ascii="Arial" w:eastAsia="Times New Roman" w:hAnsi="Arial" w:cs="Times New Roman"/>
      <w:b/>
      <w:sz w:val="36"/>
      <w:szCs w:val="20"/>
    </w:rPr>
  </w:style>
  <w:style w:type="paragraph" w:styleId="Sumrio1">
    <w:name w:val="toc 1"/>
    <w:basedOn w:val="Normal"/>
    <w:next w:val="Normal"/>
    <w:uiPriority w:val="39"/>
    <w:rsid w:val="008F2D91"/>
    <w:pPr>
      <w:tabs>
        <w:tab w:val="right" w:leader="dot" w:pos="9360"/>
      </w:tabs>
      <w:spacing w:line="360" w:lineRule="auto"/>
      <w:ind w:right="567"/>
      <w:jc w:val="both"/>
    </w:pPr>
    <w:rPr>
      <w:rFonts w:ascii="Arial" w:hAnsi="Arial"/>
      <w:sz w:val="22"/>
    </w:rPr>
  </w:style>
  <w:style w:type="paragraph" w:styleId="Sumrio2">
    <w:name w:val="toc 2"/>
    <w:basedOn w:val="Normal"/>
    <w:next w:val="Normal"/>
    <w:uiPriority w:val="39"/>
    <w:rsid w:val="008F2D91"/>
    <w:pPr>
      <w:tabs>
        <w:tab w:val="right" w:leader="dot" w:pos="9360"/>
      </w:tabs>
      <w:spacing w:line="360" w:lineRule="auto"/>
      <w:ind w:left="567" w:right="1134"/>
      <w:jc w:val="both"/>
    </w:pPr>
    <w:rPr>
      <w:rFonts w:ascii="Arial" w:hAnsi="Arial"/>
      <w:sz w:val="22"/>
    </w:rPr>
  </w:style>
  <w:style w:type="paragraph" w:styleId="Corpodetexto">
    <w:name w:val="Body Text"/>
    <w:aliases w:val=" Char Char Char Char Char Char Char,Char Char Char Char Char Char Char"/>
    <w:basedOn w:val="Normal"/>
    <w:link w:val="CorpodetextoChar"/>
    <w:rsid w:val="00B24251"/>
    <w:pPr>
      <w:keepLines/>
      <w:spacing w:after="120"/>
      <w:ind w:left="720"/>
    </w:pPr>
    <w:rPr>
      <w:rFonts w:ascii="Times New Roman" w:hAnsi="Times New Roman"/>
    </w:rPr>
  </w:style>
  <w:style w:type="character" w:customStyle="1" w:styleId="CorpodetextoChar">
    <w:name w:val="Corpo de texto Char"/>
    <w:aliases w:val=" Char Char Char Char Char Char Char Char,Char Char Char Char Char Char Char Char"/>
    <w:basedOn w:val="Fontepargpadro"/>
    <w:link w:val="Corpodetexto"/>
    <w:rsid w:val="00B24251"/>
    <w:rPr>
      <w:rFonts w:ascii="Times New Roman" w:eastAsia="Times New Roman" w:hAnsi="Times New Roman" w:cs="Times New Roman"/>
      <w:sz w:val="20"/>
      <w:szCs w:val="20"/>
    </w:rPr>
  </w:style>
  <w:style w:type="paragraph" w:styleId="Cabealho">
    <w:name w:val="header"/>
    <w:basedOn w:val="Normal"/>
    <w:link w:val="CabealhoChar"/>
    <w:uiPriority w:val="99"/>
    <w:rsid w:val="00B24251"/>
    <w:pPr>
      <w:tabs>
        <w:tab w:val="center" w:pos="4320"/>
        <w:tab w:val="right" w:pos="8640"/>
      </w:tabs>
      <w:autoSpaceDE w:val="0"/>
      <w:autoSpaceDN w:val="0"/>
    </w:pPr>
    <w:rPr>
      <w:rFonts w:ascii="Times New Roman" w:hAnsi="Times New Roman"/>
      <w:snapToGrid w:val="0"/>
    </w:rPr>
  </w:style>
  <w:style w:type="character" w:customStyle="1" w:styleId="CabealhoChar">
    <w:name w:val="Cabeçalho Char"/>
    <w:basedOn w:val="Fontepargpadro"/>
    <w:link w:val="Cabealho"/>
    <w:uiPriority w:val="99"/>
    <w:rsid w:val="00B24251"/>
    <w:rPr>
      <w:rFonts w:ascii="Times New Roman" w:eastAsia="Times New Roman" w:hAnsi="Times New Roman" w:cs="Times New Roman"/>
      <w:snapToGrid w:val="0"/>
      <w:sz w:val="20"/>
      <w:szCs w:val="20"/>
    </w:rPr>
  </w:style>
  <w:style w:type="paragraph" w:styleId="Textodebalo">
    <w:name w:val="Balloon Text"/>
    <w:basedOn w:val="Normal"/>
    <w:link w:val="TextodebaloChar"/>
    <w:uiPriority w:val="99"/>
    <w:semiHidden/>
    <w:unhideWhenUsed/>
    <w:rsid w:val="00B24251"/>
    <w:pPr>
      <w:spacing w:line="240" w:lineRule="auto"/>
    </w:pPr>
    <w:rPr>
      <w:rFonts w:cs="Tahoma"/>
      <w:sz w:val="16"/>
      <w:szCs w:val="16"/>
    </w:rPr>
  </w:style>
  <w:style w:type="character" w:customStyle="1" w:styleId="TextodebaloChar">
    <w:name w:val="Texto de balão Char"/>
    <w:basedOn w:val="Fontepargpadro"/>
    <w:link w:val="Textodebalo"/>
    <w:uiPriority w:val="99"/>
    <w:semiHidden/>
    <w:rsid w:val="00B24251"/>
    <w:rPr>
      <w:rFonts w:ascii="Tahoma" w:eastAsia="Times New Roman" w:hAnsi="Tahoma" w:cs="Tahoma"/>
      <w:sz w:val="16"/>
      <w:szCs w:val="16"/>
    </w:rPr>
  </w:style>
  <w:style w:type="paragraph" w:styleId="Sumrio3">
    <w:name w:val="toc 3"/>
    <w:basedOn w:val="Normal"/>
    <w:next w:val="Normal"/>
    <w:autoRedefine/>
    <w:uiPriority w:val="39"/>
    <w:unhideWhenUsed/>
    <w:rsid w:val="009503A8"/>
    <w:pPr>
      <w:tabs>
        <w:tab w:val="right" w:leader="dot" w:pos="9346"/>
      </w:tabs>
      <w:spacing w:line="360" w:lineRule="auto"/>
      <w:ind w:left="1134" w:right="1701"/>
      <w:jc w:val="both"/>
    </w:pPr>
    <w:rPr>
      <w:rFonts w:ascii="Arial" w:hAnsi="Arial"/>
      <w:sz w:val="22"/>
    </w:rPr>
  </w:style>
  <w:style w:type="paragraph" w:styleId="Rodap">
    <w:name w:val="footer"/>
    <w:basedOn w:val="Normal"/>
    <w:link w:val="RodapChar"/>
    <w:uiPriority w:val="99"/>
    <w:unhideWhenUsed/>
    <w:rsid w:val="001C4ECA"/>
    <w:pPr>
      <w:tabs>
        <w:tab w:val="center" w:pos="4252"/>
        <w:tab w:val="right" w:pos="8504"/>
      </w:tabs>
      <w:spacing w:line="240" w:lineRule="auto"/>
    </w:pPr>
  </w:style>
  <w:style w:type="character" w:customStyle="1" w:styleId="RodapChar">
    <w:name w:val="Rodapé Char"/>
    <w:basedOn w:val="Fontepargpadro"/>
    <w:link w:val="Rodap"/>
    <w:uiPriority w:val="99"/>
    <w:rsid w:val="001C4ECA"/>
    <w:rPr>
      <w:rFonts w:ascii="Tahoma" w:eastAsia="Times New Roman" w:hAnsi="Tahoma" w:cs="Times New Roman"/>
      <w:sz w:val="20"/>
      <w:szCs w:val="20"/>
    </w:rPr>
  </w:style>
  <w:style w:type="table" w:styleId="Tabelacomgrade">
    <w:name w:val="Table Grid"/>
    <w:basedOn w:val="Tabelanormal"/>
    <w:uiPriority w:val="39"/>
    <w:rsid w:val="001C4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4">
    <w:name w:val="toc 4"/>
    <w:basedOn w:val="Normal"/>
    <w:next w:val="Normal"/>
    <w:autoRedefine/>
    <w:uiPriority w:val="39"/>
    <w:semiHidden/>
    <w:unhideWhenUsed/>
    <w:rsid w:val="00E3771D"/>
    <w:pPr>
      <w:spacing w:line="360" w:lineRule="auto"/>
      <w:ind w:left="1701" w:right="2268"/>
      <w:jc w:val="both"/>
    </w:pPr>
    <w:rPr>
      <w:rFonts w:ascii="Arial" w:hAnsi="Arial"/>
      <w:sz w:val="22"/>
    </w:rPr>
  </w:style>
  <w:style w:type="paragraph" w:styleId="Sumrio5">
    <w:name w:val="toc 5"/>
    <w:basedOn w:val="Normal"/>
    <w:next w:val="Normal"/>
    <w:autoRedefine/>
    <w:uiPriority w:val="39"/>
    <w:semiHidden/>
    <w:unhideWhenUsed/>
    <w:rsid w:val="00E3771D"/>
    <w:pPr>
      <w:spacing w:line="360" w:lineRule="auto"/>
      <w:ind w:left="2268" w:right="2835"/>
      <w:jc w:val="both"/>
    </w:pPr>
    <w:rPr>
      <w:rFonts w:ascii="Arial" w:hAnsi="Arial"/>
      <w:sz w:val="22"/>
    </w:rPr>
  </w:style>
  <w:style w:type="character" w:styleId="HiperlinkVisitado">
    <w:name w:val="FollowedHyperlink"/>
    <w:basedOn w:val="Fontepargpadro"/>
    <w:uiPriority w:val="99"/>
    <w:semiHidden/>
    <w:unhideWhenUsed/>
    <w:rsid w:val="0028126B"/>
    <w:rPr>
      <w:color w:val="800080" w:themeColor="followedHyperlink"/>
      <w:u w:val="single"/>
    </w:rPr>
  </w:style>
  <w:style w:type="character" w:customStyle="1" w:styleId="PargrafodaListaChar">
    <w:name w:val="Parágrafo da Lista Char"/>
    <w:link w:val="PargrafodaLista"/>
    <w:uiPriority w:val="34"/>
    <w:rsid w:val="00A0433C"/>
    <w:rPr>
      <w:rFonts w:ascii="Tahoma" w:eastAsia="Times New Roman" w:hAnsi="Tahoma" w:cs="Times New Roman"/>
      <w:sz w:val="20"/>
      <w:szCs w:val="20"/>
    </w:rPr>
  </w:style>
  <w:style w:type="paragraph" w:styleId="CabealhodoSumrio">
    <w:name w:val="TOC Heading"/>
    <w:basedOn w:val="Ttulo1"/>
    <w:next w:val="Normal"/>
    <w:uiPriority w:val="39"/>
    <w:semiHidden/>
    <w:unhideWhenUsed/>
    <w:qFormat/>
    <w:rsid w:val="002F6B28"/>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Reviso">
    <w:name w:val="Revision"/>
    <w:hidden/>
    <w:uiPriority w:val="99"/>
    <w:semiHidden/>
    <w:rsid w:val="002F6B28"/>
    <w:pPr>
      <w:spacing w:after="0" w:line="240" w:lineRule="auto"/>
    </w:pPr>
    <w:rPr>
      <w:rFonts w:ascii="Tahoma" w:eastAsia="Times New Roman" w:hAnsi="Tahoma" w:cs="Times New Roman"/>
      <w:sz w:val="20"/>
      <w:szCs w:val="20"/>
    </w:rPr>
  </w:style>
  <w:style w:type="character" w:styleId="TextodoEspaoReservado">
    <w:name w:val="Placeholder Text"/>
    <w:basedOn w:val="Fontepargpadro"/>
    <w:uiPriority w:val="99"/>
    <w:semiHidden/>
    <w:rsid w:val="00867BE0"/>
    <w:rPr>
      <w:color w:val="808080"/>
    </w:rPr>
  </w:style>
  <w:style w:type="character" w:styleId="Refdecomentrio">
    <w:name w:val="annotation reference"/>
    <w:basedOn w:val="Fontepargpadro"/>
    <w:uiPriority w:val="99"/>
    <w:semiHidden/>
    <w:unhideWhenUsed/>
    <w:rsid w:val="00DE36F2"/>
    <w:rPr>
      <w:sz w:val="16"/>
      <w:szCs w:val="16"/>
    </w:rPr>
  </w:style>
  <w:style w:type="paragraph" w:styleId="Textodecomentrio">
    <w:name w:val="annotation text"/>
    <w:basedOn w:val="Normal"/>
    <w:link w:val="TextodecomentrioChar"/>
    <w:uiPriority w:val="99"/>
    <w:semiHidden/>
    <w:unhideWhenUsed/>
    <w:rsid w:val="00DE36F2"/>
    <w:pPr>
      <w:spacing w:line="240" w:lineRule="auto"/>
    </w:pPr>
  </w:style>
  <w:style w:type="character" w:customStyle="1" w:styleId="TextodecomentrioChar">
    <w:name w:val="Texto de comentário Char"/>
    <w:basedOn w:val="Fontepargpadro"/>
    <w:link w:val="Textodecomentrio"/>
    <w:uiPriority w:val="99"/>
    <w:semiHidden/>
    <w:rsid w:val="00DE36F2"/>
    <w:rPr>
      <w:rFonts w:ascii="Tahoma" w:eastAsia="Times New Roman" w:hAnsi="Tahoma"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E36F2"/>
    <w:rPr>
      <w:b/>
      <w:bCs/>
    </w:rPr>
  </w:style>
  <w:style w:type="character" w:customStyle="1" w:styleId="AssuntodocomentrioChar">
    <w:name w:val="Assunto do comentário Char"/>
    <w:basedOn w:val="TextodecomentrioChar"/>
    <w:link w:val="Assuntodocomentrio"/>
    <w:uiPriority w:val="99"/>
    <w:semiHidden/>
    <w:rsid w:val="00DE36F2"/>
    <w:rPr>
      <w:rFonts w:ascii="Tahoma" w:eastAsia="Times New Roman" w:hAnsi="Tahoma"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39323900">
      <w:bodyDiv w:val="1"/>
      <w:marLeft w:val="0"/>
      <w:marRight w:val="0"/>
      <w:marTop w:val="0"/>
      <w:marBottom w:val="0"/>
      <w:divBdr>
        <w:top w:val="none" w:sz="0" w:space="0" w:color="auto"/>
        <w:left w:val="none" w:sz="0" w:space="0" w:color="auto"/>
        <w:bottom w:val="none" w:sz="0" w:space="0" w:color="auto"/>
        <w:right w:val="none" w:sz="0" w:space="0" w:color="auto"/>
      </w:divBdr>
    </w:div>
    <w:div w:id="264004028">
      <w:bodyDiv w:val="1"/>
      <w:marLeft w:val="0"/>
      <w:marRight w:val="0"/>
      <w:marTop w:val="0"/>
      <w:marBottom w:val="0"/>
      <w:divBdr>
        <w:top w:val="none" w:sz="0" w:space="0" w:color="auto"/>
        <w:left w:val="none" w:sz="0" w:space="0" w:color="auto"/>
        <w:bottom w:val="none" w:sz="0" w:space="0" w:color="auto"/>
        <w:right w:val="none" w:sz="0" w:space="0" w:color="auto"/>
      </w:divBdr>
    </w:div>
    <w:div w:id="462846609">
      <w:bodyDiv w:val="1"/>
      <w:marLeft w:val="0"/>
      <w:marRight w:val="0"/>
      <w:marTop w:val="0"/>
      <w:marBottom w:val="0"/>
      <w:divBdr>
        <w:top w:val="none" w:sz="0" w:space="0" w:color="auto"/>
        <w:left w:val="none" w:sz="0" w:space="0" w:color="auto"/>
        <w:bottom w:val="none" w:sz="0" w:space="0" w:color="auto"/>
        <w:right w:val="none" w:sz="0" w:space="0" w:color="auto"/>
      </w:divBdr>
    </w:div>
    <w:div w:id="577517033">
      <w:bodyDiv w:val="1"/>
      <w:marLeft w:val="0"/>
      <w:marRight w:val="0"/>
      <w:marTop w:val="0"/>
      <w:marBottom w:val="0"/>
      <w:divBdr>
        <w:top w:val="none" w:sz="0" w:space="0" w:color="auto"/>
        <w:left w:val="none" w:sz="0" w:space="0" w:color="auto"/>
        <w:bottom w:val="none" w:sz="0" w:space="0" w:color="auto"/>
        <w:right w:val="none" w:sz="0" w:space="0" w:color="auto"/>
      </w:divBdr>
    </w:div>
    <w:div w:id="636377118">
      <w:bodyDiv w:val="1"/>
      <w:marLeft w:val="0"/>
      <w:marRight w:val="0"/>
      <w:marTop w:val="0"/>
      <w:marBottom w:val="0"/>
      <w:divBdr>
        <w:top w:val="none" w:sz="0" w:space="0" w:color="auto"/>
        <w:left w:val="none" w:sz="0" w:space="0" w:color="auto"/>
        <w:bottom w:val="none" w:sz="0" w:space="0" w:color="auto"/>
        <w:right w:val="none" w:sz="0" w:space="0" w:color="auto"/>
      </w:divBdr>
    </w:div>
    <w:div w:id="636686853">
      <w:bodyDiv w:val="1"/>
      <w:marLeft w:val="0"/>
      <w:marRight w:val="0"/>
      <w:marTop w:val="0"/>
      <w:marBottom w:val="0"/>
      <w:divBdr>
        <w:top w:val="none" w:sz="0" w:space="0" w:color="auto"/>
        <w:left w:val="none" w:sz="0" w:space="0" w:color="auto"/>
        <w:bottom w:val="none" w:sz="0" w:space="0" w:color="auto"/>
        <w:right w:val="none" w:sz="0" w:space="0" w:color="auto"/>
      </w:divBdr>
    </w:div>
    <w:div w:id="653141603">
      <w:bodyDiv w:val="1"/>
      <w:marLeft w:val="0"/>
      <w:marRight w:val="0"/>
      <w:marTop w:val="0"/>
      <w:marBottom w:val="0"/>
      <w:divBdr>
        <w:top w:val="none" w:sz="0" w:space="0" w:color="auto"/>
        <w:left w:val="none" w:sz="0" w:space="0" w:color="auto"/>
        <w:bottom w:val="none" w:sz="0" w:space="0" w:color="auto"/>
        <w:right w:val="none" w:sz="0" w:space="0" w:color="auto"/>
      </w:divBdr>
    </w:div>
    <w:div w:id="671491592">
      <w:bodyDiv w:val="1"/>
      <w:marLeft w:val="0"/>
      <w:marRight w:val="0"/>
      <w:marTop w:val="0"/>
      <w:marBottom w:val="0"/>
      <w:divBdr>
        <w:top w:val="none" w:sz="0" w:space="0" w:color="auto"/>
        <w:left w:val="none" w:sz="0" w:space="0" w:color="auto"/>
        <w:bottom w:val="none" w:sz="0" w:space="0" w:color="auto"/>
        <w:right w:val="none" w:sz="0" w:space="0" w:color="auto"/>
      </w:divBdr>
    </w:div>
    <w:div w:id="688678112">
      <w:bodyDiv w:val="1"/>
      <w:marLeft w:val="0"/>
      <w:marRight w:val="0"/>
      <w:marTop w:val="0"/>
      <w:marBottom w:val="0"/>
      <w:divBdr>
        <w:top w:val="none" w:sz="0" w:space="0" w:color="auto"/>
        <w:left w:val="none" w:sz="0" w:space="0" w:color="auto"/>
        <w:bottom w:val="none" w:sz="0" w:space="0" w:color="auto"/>
        <w:right w:val="none" w:sz="0" w:space="0" w:color="auto"/>
      </w:divBdr>
    </w:div>
    <w:div w:id="760100392">
      <w:bodyDiv w:val="1"/>
      <w:marLeft w:val="0"/>
      <w:marRight w:val="0"/>
      <w:marTop w:val="0"/>
      <w:marBottom w:val="0"/>
      <w:divBdr>
        <w:top w:val="none" w:sz="0" w:space="0" w:color="auto"/>
        <w:left w:val="none" w:sz="0" w:space="0" w:color="auto"/>
        <w:bottom w:val="none" w:sz="0" w:space="0" w:color="auto"/>
        <w:right w:val="none" w:sz="0" w:space="0" w:color="auto"/>
      </w:divBdr>
    </w:div>
    <w:div w:id="849679815">
      <w:bodyDiv w:val="1"/>
      <w:marLeft w:val="0"/>
      <w:marRight w:val="0"/>
      <w:marTop w:val="0"/>
      <w:marBottom w:val="0"/>
      <w:divBdr>
        <w:top w:val="none" w:sz="0" w:space="0" w:color="auto"/>
        <w:left w:val="none" w:sz="0" w:space="0" w:color="auto"/>
        <w:bottom w:val="none" w:sz="0" w:space="0" w:color="auto"/>
        <w:right w:val="none" w:sz="0" w:space="0" w:color="auto"/>
      </w:divBdr>
    </w:div>
    <w:div w:id="896744103">
      <w:bodyDiv w:val="1"/>
      <w:marLeft w:val="0"/>
      <w:marRight w:val="0"/>
      <w:marTop w:val="0"/>
      <w:marBottom w:val="0"/>
      <w:divBdr>
        <w:top w:val="none" w:sz="0" w:space="0" w:color="auto"/>
        <w:left w:val="none" w:sz="0" w:space="0" w:color="auto"/>
        <w:bottom w:val="none" w:sz="0" w:space="0" w:color="auto"/>
        <w:right w:val="none" w:sz="0" w:space="0" w:color="auto"/>
      </w:divBdr>
    </w:div>
    <w:div w:id="989601033">
      <w:bodyDiv w:val="1"/>
      <w:marLeft w:val="0"/>
      <w:marRight w:val="0"/>
      <w:marTop w:val="0"/>
      <w:marBottom w:val="0"/>
      <w:divBdr>
        <w:top w:val="none" w:sz="0" w:space="0" w:color="auto"/>
        <w:left w:val="none" w:sz="0" w:space="0" w:color="auto"/>
        <w:bottom w:val="none" w:sz="0" w:space="0" w:color="auto"/>
        <w:right w:val="none" w:sz="0" w:space="0" w:color="auto"/>
      </w:divBdr>
    </w:div>
    <w:div w:id="1021125643">
      <w:bodyDiv w:val="1"/>
      <w:marLeft w:val="0"/>
      <w:marRight w:val="0"/>
      <w:marTop w:val="0"/>
      <w:marBottom w:val="0"/>
      <w:divBdr>
        <w:top w:val="none" w:sz="0" w:space="0" w:color="auto"/>
        <w:left w:val="none" w:sz="0" w:space="0" w:color="auto"/>
        <w:bottom w:val="none" w:sz="0" w:space="0" w:color="auto"/>
        <w:right w:val="none" w:sz="0" w:space="0" w:color="auto"/>
      </w:divBdr>
    </w:div>
    <w:div w:id="1069304670">
      <w:bodyDiv w:val="1"/>
      <w:marLeft w:val="0"/>
      <w:marRight w:val="0"/>
      <w:marTop w:val="0"/>
      <w:marBottom w:val="0"/>
      <w:divBdr>
        <w:top w:val="none" w:sz="0" w:space="0" w:color="auto"/>
        <w:left w:val="none" w:sz="0" w:space="0" w:color="auto"/>
        <w:bottom w:val="none" w:sz="0" w:space="0" w:color="auto"/>
        <w:right w:val="none" w:sz="0" w:space="0" w:color="auto"/>
      </w:divBdr>
    </w:div>
    <w:div w:id="1203439816">
      <w:bodyDiv w:val="1"/>
      <w:marLeft w:val="0"/>
      <w:marRight w:val="0"/>
      <w:marTop w:val="0"/>
      <w:marBottom w:val="0"/>
      <w:divBdr>
        <w:top w:val="none" w:sz="0" w:space="0" w:color="auto"/>
        <w:left w:val="none" w:sz="0" w:space="0" w:color="auto"/>
        <w:bottom w:val="none" w:sz="0" w:space="0" w:color="auto"/>
        <w:right w:val="none" w:sz="0" w:space="0" w:color="auto"/>
      </w:divBdr>
    </w:div>
    <w:div w:id="1283533957">
      <w:bodyDiv w:val="1"/>
      <w:marLeft w:val="0"/>
      <w:marRight w:val="0"/>
      <w:marTop w:val="0"/>
      <w:marBottom w:val="0"/>
      <w:divBdr>
        <w:top w:val="none" w:sz="0" w:space="0" w:color="auto"/>
        <w:left w:val="none" w:sz="0" w:space="0" w:color="auto"/>
        <w:bottom w:val="none" w:sz="0" w:space="0" w:color="auto"/>
        <w:right w:val="none" w:sz="0" w:space="0" w:color="auto"/>
      </w:divBdr>
    </w:div>
    <w:div w:id="1422410705">
      <w:bodyDiv w:val="1"/>
      <w:marLeft w:val="0"/>
      <w:marRight w:val="0"/>
      <w:marTop w:val="0"/>
      <w:marBottom w:val="0"/>
      <w:divBdr>
        <w:top w:val="none" w:sz="0" w:space="0" w:color="auto"/>
        <w:left w:val="none" w:sz="0" w:space="0" w:color="auto"/>
        <w:bottom w:val="none" w:sz="0" w:space="0" w:color="auto"/>
        <w:right w:val="none" w:sz="0" w:space="0" w:color="auto"/>
      </w:divBdr>
    </w:div>
    <w:div w:id="1653363304">
      <w:bodyDiv w:val="1"/>
      <w:marLeft w:val="0"/>
      <w:marRight w:val="0"/>
      <w:marTop w:val="0"/>
      <w:marBottom w:val="0"/>
      <w:divBdr>
        <w:top w:val="none" w:sz="0" w:space="0" w:color="auto"/>
        <w:left w:val="none" w:sz="0" w:space="0" w:color="auto"/>
        <w:bottom w:val="none" w:sz="0" w:space="0" w:color="auto"/>
        <w:right w:val="none" w:sz="0" w:space="0" w:color="auto"/>
      </w:divBdr>
    </w:div>
    <w:div w:id="1763528987">
      <w:bodyDiv w:val="1"/>
      <w:marLeft w:val="0"/>
      <w:marRight w:val="0"/>
      <w:marTop w:val="0"/>
      <w:marBottom w:val="0"/>
      <w:divBdr>
        <w:top w:val="none" w:sz="0" w:space="0" w:color="auto"/>
        <w:left w:val="none" w:sz="0" w:space="0" w:color="auto"/>
        <w:bottom w:val="none" w:sz="0" w:space="0" w:color="auto"/>
        <w:right w:val="none" w:sz="0" w:space="0" w:color="auto"/>
      </w:divBdr>
    </w:div>
    <w:div w:id="1764523152">
      <w:bodyDiv w:val="1"/>
      <w:marLeft w:val="0"/>
      <w:marRight w:val="0"/>
      <w:marTop w:val="0"/>
      <w:marBottom w:val="0"/>
      <w:divBdr>
        <w:top w:val="none" w:sz="0" w:space="0" w:color="auto"/>
        <w:left w:val="none" w:sz="0" w:space="0" w:color="auto"/>
        <w:bottom w:val="none" w:sz="0" w:space="0" w:color="auto"/>
        <w:right w:val="none" w:sz="0" w:space="0" w:color="auto"/>
      </w:divBdr>
    </w:div>
    <w:div w:id="1872914856">
      <w:bodyDiv w:val="1"/>
      <w:marLeft w:val="0"/>
      <w:marRight w:val="0"/>
      <w:marTop w:val="0"/>
      <w:marBottom w:val="0"/>
      <w:divBdr>
        <w:top w:val="none" w:sz="0" w:space="0" w:color="auto"/>
        <w:left w:val="none" w:sz="0" w:space="0" w:color="auto"/>
        <w:bottom w:val="none" w:sz="0" w:space="0" w:color="auto"/>
        <w:right w:val="none" w:sz="0" w:space="0" w:color="auto"/>
      </w:divBdr>
    </w:div>
    <w:div w:id="1922106966">
      <w:bodyDiv w:val="1"/>
      <w:marLeft w:val="0"/>
      <w:marRight w:val="0"/>
      <w:marTop w:val="0"/>
      <w:marBottom w:val="0"/>
      <w:divBdr>
        <w:top w:val="none" w:sz="0" w:space="0" w:color="auto"/>
        <w:left w:val="none" w:sz="0" w:space="0" w:color="auto"/>
        <w:bottom w:val="none" w:sz="0" w:space="0" w:color="auto"/>
        <w:right w:val="none" w:sz="0" w:space="0" w:color="auto"/>
      </w:divBdr>
    </w:div>
    <w:div w:id="2027099370">
      <w:bodyDiv w:val="1"/>
      <w:marLeft w:val="0"/>
      <w:marRight w:val="0"/>
      <w:marTop w:val="0"/>
      <w:marBottom w:val="0"/>
      <w:divBdr>
        <w:top w:val="none" w:sz="0" w:space="0" w:color="auto"/>
        <w:left w:val="none" w:sz="0" w:space="0" w:color="auto"/>
        <w:bottom w:val="none" w:sz="0" w:space="0" w:color="auto"/>
        <w:right w:val="none" w:sz="0" w:space="0" w:color="auto"/>
      </w:divBdr>
    </w:div>
    <w:div w:id="204088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ictor.santos\Desktop\Artefatos%20-%20Especificacao.docx"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PROJETOS\TFS\SEFIN\COSIP\DEV\Sprint%202\Documentacao\04_Requisitos\Casos%20de%20Uso\Artefatos%20-%20Especificacao.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ictor.santos\Desktop\Artefatos%20-%20Especificacao.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hyperlink" Target="file:///C:\Users\victor.santos\Desktop\Artefatos%20-%20Especificacao.doc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Users\victor.santos\Desktop\Artefatos%20-%20Especificacao.docx" TargetMode="External"/><Relationship Id="rId14" Type="http://schemas.openxmlformats.org/officeDocument/2006/relationships/image" Target="media/image2.png"/><Relationship Id="rId22"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1195CE-84B6-407C-ACEF-5E3E8B38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93</Pages>
  <Words>21513</Words>
  <Characters>116171</Characters>
  <Application>Microsoft Office Word</Application>
  <DocSecurity>0</DocSecurity>
  <Lines>968</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leonardo.vitorino</dc:creator>
  <cp:lastModifiedBy>eric.giuliani</cp:lastModifiedBy>
  <cp:revision>137</cp:revision>
  <dcterms:created xsi:type="dcterms:W3CDTF">2017-05-24T11:57:00Z</dcterms:created>
  <dcterms:modified xsi:type="dcterms:W3CDTF">2017-09-05T12:11:00Z</dcterms:modified>
</cp:coreProperties>
</file>